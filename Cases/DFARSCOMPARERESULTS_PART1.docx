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989FA" w14:textId="0468C92C" w:rsidR="00627543" w:rsidRDefault="00244064">
      <w:pPr>
        <w:pStyle w:val="Heading4"/>
      </w:pPr>
      <w:bookmarkStart w:id="0" w:name="_Refd19e31112"/>
      <w:bookmarkStart w:id="1" w:name="_Tocd19e31112"/>
      <w:r>
        <w:t>SUBPART 201.1</w:t>
      </w:r>
      <w:del w:id="2" w:author="dita conv" w:date="2020-07-16T12:00:00Z">
        <w:r w:rsidR="000A22CF">
          <w:rPr>
            <w:b/>
          </w:rPr>
          <w:delText>--</w:delText>
        </w:r>
      </w:del>
      <w:ins w:id="3" w:author="dita conv" w:date="2020-07-16T12:00:00Z">
        <w:r>
          <w:t xml:space="preserve"> —</w:t>
        </w:r>
      </w:ins>
      <w:r>
        <w:t>PURPOSE, AUTHORITY, ISSUANCE</w:t>
      </w:r>
      <w:bookmarkEnd w:id="0"/>
      <w:bookmarkEnd w:id="1"/>
    </w:p>
    <w:p w14:paraId="42FA3D94" w14:textId="77777777" w:rsidR="008E64D4" w:rsidRDefault="000A22CF">
      <w:pPr>
        <w:spacing w:line="264" w:lineRule="exact"/>
        <w:ind w:left="102" w:right="423"/>
        <w:jc w:val="center"/>
        <w:rPr>
          <w:del w:id="4" w:author="dita conv" w:date="2020-07-16T12:00:00Z"/>
          <w:i/>
        </w:rPr>
      </w:pPr>
      <w:del w:id="5" w:author="dita conv" w:date="2020-07-16T12:00:00Z">
        <w:r>
          <w:rPr>
            <w:i/>
          </w:rPr>
          <w:delText>(Revised May 31, 2019)</w:delText>
        </w:r>
      </w:del>
    </w:p>
    <w:p w14:paraId="15193122" w14:textId="77777777" w:rsidR="008E64D4" w:rsidRDefault="008E64D4">
      <w:pPr>
        <w:pStyle w:val="BodyText"/>
        <w:spacing w:before="10"/>
        <w:rPr>
          <w:del w:id="6" w:author="dita conv" w:date="2020-07-16T12:00:00Z"/>
          <w:i/>
          <w:sz w:val="35"/>
        </w:rPr>
      </w:pPr>
    </w:p>
    <w:p w14:paraId="116F264C" w14:textId="77777777" w:rsidR="00627543" w:rsidRDefault="00244064">
      <w:pPr>
        <w:pStyle w:val="Heading5"/>
      </w:pPr>
      <w:bookmarkStart w:id="7" w:name="_Refd19e31125"/>
      <w:bookmarkStart w:id="8" w:name="_Tocd19e31125"/>
      <w:r>
        <w:t>201.101 Purpose.</w:t>
      </w:r>
      <w:bookmarkEnd w:id="7"/>
      <w:bookmarkEnd w:id="8"/>
    </w:p>
    <w:p w14:paraId="701CE95A" w14:textId="77777777" w:rsidR="00627543" w:rsidRDefault="00244064">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w:t>
      </w:r>
      <w:ins w:id="9" w:author="dita conv" w:date="2020-07-16T12:00:00Z">
        <w:r>
          <w:t xml:space="preserve"> U.S.C. 3043) and to support the United States Armed Forces.</w:t>
        </w:r>
      </w:ins>
    </w:p>
    <w:p w14:paraId="027E9B14" w14:textId="77777777" w:rsidR="008E64D4" w:rsidRDefault="000A22CF">
      <w:pPr>
        <w:pStyle w:val="BodyText"/>
        <w:spacing w:line="250" w:lineRule="exact"/>
        <w:rPr>
          <w:del w:id="10" w:author="dita conv" w:date="2020-07-16T12:00:00Z"/>
        </w:rPr>
      </w:pPr>
      <w:del w:id="11" w:author="dita conv" w:date="2020-07-16T12:00:00Z">
        <w:r>
          <w:delText>U.S.C. 3043) and to support the United States Armed Forces.</w:delText>
        </w:r>
      </w:del>
    </w:p>
    <w:p w14:paraId="2031274B" w14:textId="77777777" w:rsidR="00627543" w:rsidRDefault="00244064">
      <w:pPr>
        <w:pStyle w:val="BodyText"/>
      </w:pPr>
      <w:r>
        <w:t xml:space="preserve">(2) The investment strategy of </w:t>
      </w:r>
      <w:proofErr w:type="gramStart"/>
      <w:r>
        <w:t>DoD</w:t>
      </w:r>
      <w:proofErr w:type="gramEnd"/>
      <w:r>
        <w:t xml:space="preserve"> shall be postured to support not only the current United States armed forces, but also future armed forces of the United States.</w:t>
      </w:r>
    </w:p>
    <w:p w14:paraId="18BD3CFE" w14:textId="77777777" w:rsidR="00627543" w:rsidRDefault="00244064">
      <w:pPr>
        <w:pStyle w:val="BodyText"/>
      </w:pPr>
      <w:r>
        <w:t xml:space="preserve">(3) The primary objective of </w:t>
      </w:r>
      <w:proofErr w:type="gramStart"/>
      <w:r>
        <w:t>DoD</w:t>
      </w:r>
      <w:proofErr w:type="gramEnd"/>
      <w:r>
        <w:t xml:space="preserve"> acquisition is to acquire quality supplies and services that satisfy user needs with measurable improvements to mission capability and operational support at a fair and reasonable price.</w:t>
      </w:r>
    </w:p>
    <w:p w14:paraId="2ED9A076" w14:textId="77777777" w:rsidR="00627543" w:rsidRDefault="00244064">
      <w:pPr>
        <w:pStyle w:val="Heading5"/>
      </w:pPr>
      <w:bookmarkStart w:id="12" w:name="_Refd19e31148"/>
      <w:bookmarkStart w:id="13" w:name="_Tocd19e31148"/>
      <w:r>
        <w:t>201.104 Applicability.</w:t>
      </w:r>
      <w:bookmarkEnd w:id="12"/>
      <w:bookmarkEnd w:id="13"/>
    </w:p>
    <w:p w14:paraId="6DED8D94" w14:textId="77777777" w:rsidR="00627543" w:rsidRDefault="00244064">
      <w:pPr>
        <w:pStyle w:val="BodyText"/>
      </w:pPr>
      <w:r>
        <w:t xml:space="preserve">The FAR and the Defense Federal Acquisition Regulation Supplement (DFARS) also apply to purchases and contracts by </w:t>
      </w:r>
      <w:proofErr w:type="gramStart"/>
      <w:r>
        <w:t>DoD</w:t>
      </w:r>
      <w:proofErr w:type="gramEnd"/>
      <w:r>
        <w:t xml:space="preserve"> contracting activities made in support of foreign military sales or North Atlantic Treaty Organization cooperative projects without regard to the nature or sources of funds obligated, unless otherwise specified in this regulation.</w:t>
      </w:r>
    </w:p>
    <w:p w14:paraId="4D5D683E" w14:textId="77777777" w:rsidR="00627543" w:rsidRDefault="00244064">
      <w:pPr>
        <w:pStyle w:val="Heading5"/>
      </w:pPr>
      <w:bookmarkStart w:id="14" w:name="_Refd19e31166"/>
      <w:bookmarkStart w:id="15" w:name="_Tocd19e31166"/>
      <w:r>
        <w:t>201.105 Issuance.</w:t>
      </w:r>
      <w:bookmarkEnd w:id="14"/>
      <w:bookmarkEnd w:id="15"/>
    </w:p>
    <w:p w14:paraId="1374E792" w14:textId="77777777" w:rsidR="00627543" w:rsidRDefault="00244064">
      <w:pPr>
        <w:pStyle w:val="Heading6"/>
      </w:pPr>
      <w:bookmarkStart w:id="16" w:name="_Refd19e31179"/>
      <w:bookmarkStart w:id="17" w:name="_Tocd19e31179"/>
      <w:proofErr w:type="gramStart"/>
      <w:r>
        <w:t>201.105-3 Copies.</w:t>
      </w:r>
      <w:bookmarkEnd w:id="16"/>
      <w:bookmarkEnd w:id="17"/>
      <w:proofErr w:type="gramEnd"/>
    </w:p>
    <w:p w14:paraId="06E485BD" w14:textId="4E100ACF" w:rsidR="00627543" w:rsidRDefault="00244064">
      <w:pPr>
        <w:pStyle w:val="BodyText"/>
      </w:pPr>
      <w:r>
        <w:t xml:space="preserve">The DFARS and the DFARS Procedures, Guidance, and Information (PGI) are available electronically via the World Wide Web at </w:t>
      </w:r>
      <w:del w:id="18" w:author="dita conv" w:date="2020-07-16T12:00:00Z">
        <w:r w:rsidR="000A22CF">
          <w:rPr>
            <w:spacing w:val="-6"/>
          </w:rPr>
          <w:delText>.</w:delText>
        </w:r>
      </w:del>
      <w:ins w:id="19" w:author="dita conv" w:date="2020-07-16T12:00:00Z">
        <w:r>
          <w:t>http://www.acq.osd.mil/dpap/dars/index.htm.</w:t>
        </w:r>
      </w:ins>
    </w:p>
    <w:p w14:paraId="07EB51E5" w14:textId="77777777" w:rsidR="00627543" w:rsidRDefault="00244064">
      <w:pPr>
        <w:pStyle w:val="Heading5"/>
      </w:pPr>
      <w:bookmarkStart w:id="20" w:name="_Refd19e31199"/>
      <w:bookmarkStart w:id="21" w:name="_Tocd19e31199"/>
      <w:r>
        <w:t>201.106 OMB approval under the Paperwork Reduction Act.</w:t>
      </w:r>
      <w:bookmarkEnd w:id="20"/>
      <w:bookmarkEnd w:id="21"/>
    </w:p>
    <w:p w14:paraId="69B17470" w14:textId="77777777" w:rsidR="00627543" w:rsidRDefault="00244064">
      <w:pPr>
        <w:pStyle w:val="BodyText"/>
      </w:pPr>
      <w:r>
        <w:t xml:space="preserve">See </w:t>
      </w:r>
      <w:proofErr w:type="gramStart"/>
      <w:r>
        <w:t>PGI  201.106</w:t>
      </w:r>
      <w:proofErr w:type="gramEnd"/>
      <w:r>
        <w:t xml:space="preserve">  for a list of the information collection and recordkeeping requirements contained in this regulation that have been approved by the Office of Management and Budget.</w:t>
      </w:r>
    </w:p>
    <w:p w14:paraId="57CCDA02" w14:textId="77777777" w:rsidR="00627543" w:rsidRDefault="00244064">
      <w:pPr>
        <w:pStyle w:val="Heading5"/>
      </w:pPr>
      <w:bookmarkStart w:id="22" w:name="_Refd19e31224"/>
      <w:bookmarkStart w:id="23" w:name="_Tocd19e31224"/>
      <w:r>
        <w:t>201.107 Certifications.</w:t>
      </w:r>
      <w:bookmarkEnd w:id="22"/>
      <w:bookmarkEnd w:id="23"/>
    </w:p>
    <w:p w14:paraId="68D45917" w14:textId="587B780C" w:rsidR="00627543" w:rsidRDefault="00244064">
      <w:pPr>
        <w:pStyle w:val="BodyText"/>
      </w:pPr>
      <w:r>
        <w:t xml:space="preserve">In accordance with 41 U.S.C. 1304, a new requirement for a certification by a contractor or offeror </w:t>
      </w:r>
      <w:proofErr w:type="gramStart"/>
      <w:r>
        <w:t>may</w:t>
      </w:r>
      <w:proofErr w:type="gramEnd"/>
      <w:r>
        <w:t xml:space="preserve"> not be included in the DFARS unless</w:t>
      </w:r>
      <w:del w:id="24" w:author="dita conv" w:date="2020-07-16T12:00:00Z">
        <w:r w:rsidR="000A22CF">
          <w:rPr>
            <w:rFonts w:ascii="Symbol" w:hAnsi="Symbol"/>
            <w:spacing w:val="-5"/>
          </w:rPr>
          <w:delText></w:delText>
        </w:r>
      </w:del>
      <w:ins w:id="25" w:author="dita conv" w:date="2020-07-16T12:00:00Z">
        <w:r>
          <w:t>¾</w:t>
        </w:r>
      </w:ins>
    </w:p>
    <w:p w14:paraId="356AA371" w14:textId="77777777" w:rsidR="00627543" w:rsidRDefault="00244064">
      <w:pPr>
        <w:pStyle w:val="BodyText"/>
      </w:pPr>
      <w:r>
        <w:t>(1) The certification requirement is specifically imposed by statute; or</w:t>
      </w:r>
    </w:p>
    <w:p w14:paraId="570D08F4" w14:textId="77777777" w:rsidR="00627543" w:rsidRDefault="00244064">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w:p w14:paraId="2A1D6FDA" w14:textId="77777777" w:rsidR="00627543" w:rsidRDefault="00244064">
      <w:pPr>
        <w:pStyle w:val="Heading5"/>
      </w:pPr>
      <w:bookmarkStart w:id="26" w:name="_Refd19e31247"/>
      <w:bookmarkStart w:id="27" w:name="_Tocd19e31247"/>
      <w:r>
        <w:lastRenderedPageBreak/>
        <w:t>201.109 Statutory acquisition-related dollar thresholds – adjustment for inflation.</w:t>
      </w:r>
      <w:bookmarkEnd w:id="26"/>
      <w:bookmarkEnd w:id="27"/>
    </w:p>
    <w:p w14:paraId="4658D7A9" w14:textId="77777777" w:rsidR="00627543" w:rsidRDefault="00244064">
      <w:pPr>
        <w:pStyle w:val="BodyText"/>
      </w:pPr>
      <w:r>
        <w:t>(a)(</w:t>
      </w:r>
      <w:proofErr w:type="spellStart"/>
      <w:r>
        <w:t>i</w:t>
      </w:r>
      <w:proofErr w:type="spellEnd"/>
      <w:r>
        <w:t>)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14:paraId="59564396" w14:textId="77777777" w:rsidR="00627543" w:rsidRDefault="00244064">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14:paraId="5D6BBF7C" w14:textId="13B954D4" w:rsidR="00627543" w:rsidRDefault="00244064">
      <w:pPr>
        <w:pStyle w:val="BodyText"/>
      </w:pPr>
      <w:r>
        <w:t xml:space="preserve">(d) A matrix showing the most recent escalation adjustments of statutory acquisition-related dollar thresholds is available at </w:t>
      </w:r>
      <w:del w:id="28" w:author="dita conv" w:date="2020-07-16T12:00:00Z">
        <w:r w:rsidR="000A22CF">
          <w:rPr>
            <w:spacing w:val="-6"/>
          </w:rPr>
          <w:delText>.</w:delText>
        </w:r>
      </w:del>
      <w:proofErr w:type="gramStart"/>
      <w:ins w:id="29" w:author="dita conv" w:date="2020-07-16T12:00:00Z">
        <w:r>
          <w:t>PGI  201.109</w:t>
        </w:r>
        <w:proofErr w:type="gramEnd"/>
        <w:r>
          <w:t xml:space="preserve"> .</w:t>
        </w:r>
      </w:ins>
    </w:p>
    <w:p w14:paraId="099DEAC4" w14:textId="77777777" w:rsidR="00627543" w:rsidRDefault="00244064">
      <w:pPr>
        <w:pStyle w:val="Heading5"/>
      </w:pPr>
      <w:bookmarkStart w:id="30" w:name="_Refd19e31276"/>
      <w:bookmarkStart w:id="31" w:name="_Tocd19e31276"/>
      <w:r>
        <w:t>201.170 Peer reviews.</w:t>
      </w:r>
      <w:bookmarkEnd w:id="30"/>
      <w:bookmarkEnd w:id="31"/>
    </w:p>
    <w:p w14:paraId="0A441834" w14:textId="77777777" w:rsidR="00627543" w:rsidRDefault="00244064">
      <w:pPr>
        <w:pStyle w:val="BodyText"/>
      </w:pPr>
      <w:proofErr w:type="gramStart"/>
      <w:r>
        <w:t xml:space="preserve">(a) </w:t>
      </w:r>
      <w:r>
        <w:rPr>
          <w:i/>
        </w:rPr>
        <w:t>DoD</w:t>
      </w:r>
      <w:proofErr w:type="gramEnd"/>
      <w:r>
        <w:rPr>
          <w:i/>
        </w:rPr>
        <w:t xml:space="preserve"> peer reviews.</w:t>
      </w:r>
    </w:p>
    <w:p w14:paraId="716142CD" w14:textId="47F81525" w:rsidR="00627543" w:rsidRDefault="00244064">
      <w:pPr>
        <w:pStyle w:val="BodyText"/>
      </w:pPr>
      <w:r>
        <w:t xml:space="preserve">(1) The Office of the Director, Defense Procurement and Acquisition Policy, will organize teams of reviewers and facilitate peer reviews for solicitations and contracts, as follows using the procedures at </w:t>
      </w:r>
      <w:del w:id="32" w:author="dita conv" w:date="2020-07-16T12:00:00Z">
        <w:r w:rsidR="000A22CF" w:rsidRPr="00EF483B">
          <w:rPr>
            <w:spacing w:val="-6"/>
          </w:rPr>
          <w:delText>—</w:delText>
        </w:r>
      </w:del>
      <w:proofErr w:type="gramStart"/>
      <w:ins w:id="33" w:author="dita conv" w:date="2020-07-16T12:00:00Z">
        <w:r>
          <w:t>PGI  201.170</w:t>
        </w:r>
        <w:proofErr w:type="gramEnd"/>
        <w:r>
          <w:t xml:space="preserve"> —</w:t>
        </w:r>
      </w:ins>
    </w:p>
    <w:p w14:paraId="3B4CB05A" w14:textId="77777777" w:rsidR="00627543" w:rsidRDefault="00244064">
      <w:pPr>
        <w:pStyle w:val="BodyText"/>
      </w:pPr>
      <w:r>
        <w:t>(</w:t>
      </w:r>
      <w:proofErr w:type="spellStart"/>
      <w:r>
        <w:t>i</w:t>
      </w:r>
      <w:proofErr w:type="spellEnd"/>
      <w:r>
        <w:t xml:space="preserve">) </w:t>
      </w:r>
      <w:proofErr w:type="spellStart"/>
      <w:r>
        <w:t>Preaward</w:t>
      </w:r>
      <w:proofErr w:type="spellEnd"/>
      <w:r>
        <w:t xml:space="preserve"> peer reviews for competitive procurements will be conducted in three phases for all solicitations valued at $1 billion or more;</w:t>
      </w:r>
    </w:p>
    <w:p w14:paraId="08164C88" w14:textId="77777777" w:rsidR="00627543" w:rsidRDefault="00244064">
      <w:pPr>
        <w:pStyle w:val="BodyText"/>
      </w:pPr>
      <w:r>
        <w:t xml:space="preserve">(ii) </w:t>
      </w:r>
      <w:proofErr w:type="spellStart"/>
      <w:r>
        <w:t>Preaward</w:t>
      </w:r>
      <w:proofErr w:type="spellEnd"/>
      <w:r>
        <w:t xml:space="preserve"> peer reviews for noncompetitive procurements will be conducted in two phases for new contract actions valued at $500 million or more; and</w:t>
      </w:r>
    </w:p>
    <w:p w14:paraId="5A82BD18" w14:textId="77777777" w:rsidR="00627543" w:rsidRDefault="00244064">
      <w:pPr>
        <w:pStyle w:val="BodyText"/>
      </w:pPr>
      <w:r>
        <w:t xml:space="preserve">(iii) </w:t>
      </w:r>
      <w:proofErr w:type="spellStart"/>
      <w:r>
        <w:t>Postaward</w:t>
      </w:r>
      <w:proofErr w:type="spellEnd"/>
      <w:r>
        <w:t xml:space="preserve"> peer reviews will be conducted for all contracts for services valued at $1 billion or more.</w:t>
      </w:r>
    </w:p>
    <w:p w14:paraId="649D2AB1" w14:textId="134FF4E6" w:rsidR="00627543" w:rsidRDefault="00244064">
      <w:pPr>
        <w:pStyle w:val="BodyText"/>
      </w:pPr>
      <w:r>
        <w:t xml:space="preserve">(2) To facilitate planning for peer reviews, the military departments and defense agencies shall provide a rolling annual forecast of acquisitions that will be subject to DoD peer reviews at the end of each quarter (i.e., March 31; June 30; September 30; December 31), to the Deputy Director, Defense Procurement and Acquisition Policy (Contract Policy and International Contracting) via email to </w:t>
      </w:r>
      <w:del w:id="34" w:author="dita conv" w:date="2020-07-16T12:00:00Z">
        <w:r w:rsidR="000A22CF" w:rsidRPr="00EF483B">
          <w:rPr>
            <w:b/>
            <w:spacing w:val="-6"/>
          </w:rPr>
          <w:delText>.</w:delText>
        </w:r>
      </w:del>
      <w:ins w:id="35" w:author="dita conv" w:date="2020-07-16T12:00:00Z">
        <w:r>
          <w:t>osd.pentagon.ousd-atl.mbx.peer-reviews@mail.mil.</w:t>
        </w:r>
      </w:ins>
    </w:p>
    <w:p w14:paraId="7C7BB47E" w14:textId="77777777" w:rsidR="00627543" w:rsidRDefault="00244064">
      <w:pPr>
        <w:pStyle w:val="BodyText"/>
      </w:pPr>
      <w:r>
        <w:t xml:space="preserve">(b) </w:t>
      </w:r>
      <w:r>
        <w:rPr>
          <w:i/>
        </w:rPr>
        <w:t>Component peer reviews</w:t>
      </w:r>
      <w:r>
        <w:t>. The military departments and defense agencies shall establish procedures for—</w:t>
      </w:r>
    </w:p>
    <w:p w14:paraId="30C85111" w14:textId="77777777" w:rsidR="00627543" w:rsidRDefault="00244064">
      <w:pPr>
        <w:pStyle w:val="BodyText"/>
      </w:pPr>
      <w:r>
        <w:t xml:space="preserve">(1) </w:t>
      </w:r>
      <w:proofErr w:type="spellStart"/>
      <w:r>
        <w:t>Preaward</w:t>
      </w:r>
      <w:proofErr w:type="spellEnd"/>
      <w:r>
        <w:t xml:space="preserve"> peer reviews of solicitations for competitive procurements valued at less than $1 billion;</w:t>
      </w:r>
    </w:p>
    <w:p w14:paraId="0FDAC66E" w14:textId="77777777" w:rsidR="00627543" w:rsidRDefault="00244064">
      <w:pPr>
        <w:pStyle w:val="BodyText"/>
      </w:pPr>
      <w:r>
        <w:t xml:space="preserve">(2) </w:t>
      </w:r>
      <w:proofErr w:type="spellStart"/>
      <w:r>
        <w:t>Preaward</w:t>
      </w:r>
      <w:proofErr w:type="spellEnd"/>
      <w:r>
        <w:t xml:space="preserve"> peer reviews for noncompetitive procurements valued at less than $500 million; and</w:t>
      </w:r>
    </w:p>
    <w:p w14:paraId="7D72E7D4" w14:textId="77777777" w:rsidR="008E64D4" w:rsidRDefault="008E64D4">
      <w:pPr>
        <w:spacing w:line="264" w:lineRule="exact"/>
        <w:rPr>
          <w:del w:id="36" w:author="dita conv" w:date="2020-07-16T12:00:00Z"/>
        </w:rPr>
        <w:sectPr w:rsidR="008E64D4" w:rsidSect="004916A2">
          <w:pgSz w:w="10540" w:h="13260"/>
          <w:pgMar w:top="300" w:right="1730" w:bottom="0" w:left="520" w:header="720" w:footer="720" w:gutter="0"/>
          <w:cols w:space="720"/>
        </w:sectPr>
      </w:pPr>
    </w:p>
    <w:p w14:paraId="56FB27DA" w14:textId="3C34ACC6" w:rsidR="00627543" w:rsidRDefault="000A22CF">
      <w:pPr>
        <w:pStyle w:val="BodyText"/>
      </w:pPr>
      <w:del w:id="37" w:author="dita conv" w:date="2020-07-16T12:00:00Z">
        <w:r>
          <w:rPr>
            <w:position w:val="-23"/>
          </w:rPr>
          <w:lastRenderedPageBreak/>
          <w:delText xml:space="preserve">billion. </w:delText>
        </w:r>
      </w:del>
      <w:r w:rsidR="00244064">
        <w:t xml:space="preserve">(3) </w:t>
      </w:r>
      <w:proofErr w:type="spellStart"/>
      <w:r w:rsidR="00244064">
        <w:t>Postaward</w:t>
      </w:r>
      <w:proofErr w:type="spellEnd"/>
      <w:r w:rsidR="00244064">
        <w:t xml:space="preserve"> peer reviews of all contracts for services valued at less than $1</w:t>
      </w:r>
      <w:ins w:id="38" w:author="dita conv" w:date="2020-07-16T12:00:00Z">
        <w:r w:rsidR="00244064">
          <w:t xml:space="preserve"> billion.</w:t>
        </w:r>
      </w:ins>
    </w:p>
    <w:p w14:paraId="7C34B161" w14:textId="4BD4EC0A" w:rsidR="00627543" w:rsidRDefault="00244064">
      <w:pPr>
        <w:pStyle w:val="Heading4"/>
      </w:pPr>
      <w:bookmarkStart w:id="39" w:name="_Refd19e31327"/>
      <w:bookmarkStart w:id="40" w:name="_Tocd19e31327"/>
      <w:r>
        <w:t>SUBPART 201.2</w:t>
      </w:r>
      <w:del w:id="41" w:author="dita conv" w:date="2020-07-16T12:00:00Z">
        <w:r w:rsidR="000A22CF">
          <w:delText>--</w:delText>
        </w:r>
      </w:del>
      <w:ins w:id="42" w:author="dita conv" w:date="2020-07-16T12:00:00Z">
        <w:r>
          <w:t xml:space="preserve"> —</w:t>
        </w:r>
      </w:ins>
      <w:r>
        <w:t>ADMINISTRATION</w:t>
      </w:r>
      <w:bookmarkEnd w:id="39"/>
      <w:bookmarkEnd w:id="40"/>
    </w:p>
    <w:p w14:paraId="427019BE" w14:textId="77777777" w:rsidR="008E64D4" w:rsidRDefault="000A22CF">
      <w:pPr>
        <w:spacing w:line="288" w:lineRule="exact"/>
        <w:ind w:left="104" w:right="423"/>
        <w:jc w:val="center"/>
        <w:rPr>
          <w:del w:id="43" w:author="dita conv" w:date="2020-07-16T12:00:00Z"/>
          <w:i/>
        </w:rPr>
      </w:pPr>
      <w:del w:id="44" w:author="dita conv" w:date="2020-07-16T12:00:00Z">
        <w:r>
          <w:rPr>
            <w:i/>
          </w:rPr>
          <w:delText>(Revised February 28, 2013)</w:delText>
        </w:r>
      </w:del>
    </w:p>
    <w:p w14:paraId="61986D41" w14:textId="77777777" w:rsidR="008E64D4" w:rsidRDefault="008E64D4">
      <w:pPr>
        <w:pStyle w:val="BodyText"/>
        <w:spacing w:before="4"/>
        <w:rPr>
          <w:del w:id="45" w:author="dita conv" w:date="2020-07-16T12:00:00Z"/>
          <w:i/>
          <w:sz w:val="36"/>
        </w:rPr>
      </w:pPr>
    </w:p>
    <w:p w14:paraId="0C85D89E" w14:textId="77777777" w:rsidR="00627543" w:rsidRDefault="00244064">
      <w:pPr>
        <w:pStyle w:val="Heading5"/>
      </w:pPr>
      <w:bookmarkStart w:id="46" w:name="_Refd19e31340"/>
      <w:bookmarkStart w:id="47" w:name="_Tocd19e31340"/>
      <w:r>
        <w:t>201.201 Maintenance of the FAR.</w:t>
      </w:r>
      <w:bookmarkEnd w:id="46"/>
      <w:bookmarkEnd w:id="47"/>
    </w:p>
    <w:p w14:paraId="05D3DAFA" w14:textId="77777777" w:rsidR="00627543" w:rsidRDefault="00244064">
      <w:pPr>
        <w:pStyle w:val="Heading6"/>
      </w:pPr>
      <w:bookmarkStart w:id="48" w:name="_Refd19e31353"/>
      <w:bookmarkStart w:id="49" w:name="_Tocd19e31353"/>
      <w:r>
        <w:t>201.201-1 The two councils.</w:t>
      </w:r>
      <w:bookmarkEnd w:id="48"/>
      <w:bookmarkEnd w:id="49"/>
    </w:p>
    <w:p w14:paraId="2B84576D" w14:textId="77777777" w:rsidR="00627543" w:rsidRDefault="00244064">
      <w:pPr>
        <w:pStyle w:val="BodyText"/>
      </w:pPr>
      <w:r>
        <w:t>(c) The composition and operation of the DAR Council is prescribed in DoD Instruction 5000.35, Defense Acquisition Regulations (DAR) System.</w:t>
      </w:r>
    </w:p>
    <w:p w14:paraId="0F1AC9B1" w14:textId="77777777" w:rsidR="00627543" w:rsidRDefault="00244064">
      <w:pPr>
        <w:pStyle w:val="BodyText"/>
      </w:pPr>
      <w:r>
        <w:t>(d)(</w:t>
      </w:r>
      <w:proofErr w:type="spellStart"/>
      <w:r>
        <w:t>i</w:t>
      </w:r>
      <w:proofErr w:type="spellEnd"/>
      <w:r>
        <w:t>) Departments and agencies process proposed revisions of FAR or DFARS through channels to the Director of the DAR Council. Process the proposed revision as a memorandum in the following format, addressed to the Director, DAR Council,</w:t>
      </w:r>
      <w:ins w:id="50" w:author="dita conv" w:date="2020-07-16T12:00:00Z">
        <w:r>
          <w:t xml:space="preserve"> OUSD(AT&amp;L), 3060 Defense Pentagon, Washington, DC 20301-3060; </w:t>
        </w:r>
        <w:proofErr w:type="spellStart"/>
        <w:r>
          <w:t>datafax</w:t>
        </w:r>
        <w:proofErr w:type="spellEnd"/>
        <w:r>
          <w:t xml:space="preserve"> (571) 372-6094.</w:t>
        </w:r>
      </w:ins>
    </w:p>
    <w:p w14:paraId="2FA451A6" w14:textId="77777777" w:rsidR="008E64D4" w:rsidRDefault="000A22CF">
      <w:pPr>
        <w:pStyle w:val="BodyText"/>
        <w:spacing w:before="2" w:line="199" w:lineRule="auto"/>
        <w:ind w:right="1358"/>
        <w:rPr>
          <w:del w:id="51" w:author="dita conv" w:date="2020-07-16T12:00:00Z"/>
        </w:rPr>
      </w:pPr>
      <w:del w:id="52" w:author="dita conv" w:date="2020-07-16T12:00:00Z">
        <w:r>
          <w:rPr>
            <w:spacing w:val="-5"/>
          </w:rPr>
          <w:delText xml:space="preserve">OUSD(AT&amp;L), </w:delText>
        </w:r>
        <w:r>
          <w:rPr>
            <w:spacing w:val="-3"/>
          </w:rPr>
          <w:delText xml:space="preserve">3060 </w:delText>
        </w:r>
        <w:r>
          <w:rPr>
            <w:spacing w:val="-5"/>
          </w:rPr>
          <w:delText xml:space="preserve">Defense Pentagon, Washington, </w:delText>
        </w:r>
        <w:r>
          <w:rPr>
            <w:spacing w:val="-3"/>
          </w:rPr>
          <w:delText xml:space="preserve">DC </w:delText>
        </w:r>
        <w:r>
          <w:rPr>
            <w:spacing w:val="-4"/>
          </w:rPr>
          <w:delText xml:space="preserve">20301-3060; </w:delText>
        </w:r>
        <w:r>
          <w:rPr>
            <w:spacing w:val="-5"/>
          </w:rPr>
          <w:delText xml:space="preserve">datafax </w:delText>
        </w:r>
        <w:r>
          <w:rPr>
            <w:spacing w:val="-4"/>
          </w:rPr>
          <w:delText>(571) 372-6094.</w:delText>
        </w:r>
      </w:del>
    </w:p>
    <w:p w14:paraId="11B83DA8" w14:textId="77777777" w:rsidR="00627543" w:rsidRDefault="00244064">
      <w:pPr>
        <w:pStyle w:val="BodyText"/>
      </w:pPr>
      <w:r>
        <w:t xml:space="preserve">I. PROBLEM: Succinctly </w:t>
      </w:r>
      <w:proofErr w:type="gramStart"/>
      <w:r>
        <w:t>state the problem created by current FAR and/or DFARS coverage and describe</w:t>
      </w:r>
      <w:proofErr w:type="gramEnd"/>
      <w:r>
        <w:t xml:space="preserve"> the factual and/or legal reasons necessitating the change to the regulation.</w:t>
      </w:r>
    </w:p>
    <w:p w14:paraId="64220BE7" w14:textId="77777777" w:rsidR="00627543" w:rsidRDefault="00244064">
      <w:pPr>
        <w:pStyle w:val="BodyText"/>
      </w:pPr>
      <w:r>
        <w:t xml:space="preserve">II. RECOMMENDATION: Identify the FAR and/or DFARS citations to be revised. Attach as TAB A </w:t>
      </w:r>
      <w:proofErr w:type="spellStart"/>
      <w:r>
        <w:t>a</w:t>
      </w:r>
      <w:proofErr w:type="spellEnd"/>
      <w:r>
        <w:t xml:space="preserve">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14:paraId="092F8DC3" w14:textId="77777777" w:rsidR="00627543" w:rsidRDefault="00244064">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14:paraId="005E3A73" w14:textId="77777777" w:rsidR="00627543" w:rsidRDefault="00244064">
      <w:pPr>
        <w:pStyle w:val="BodyText"/>
      </w:pPr>
      <w:r>
        <w:t>IV. COLLATERALS: Address the need for public comment (FAR 1.301(b) and Subpart 1.5), the Paperwork Reduction Act, and the Regulatory Flexibility Act (FAR 1.301(c)).</w:t>
      </w:r>
    </w:p>
    <w:p w14:paraId="39F501A1" w14:textId="4DDD0A85" w:rsidR="00627543" w:rsidRDefault="00244064">
      <w:pPr>
        <w:pStyle w:val="BodyText"/>
      </w:pPr>
      <w:r>
        <w:t xml:space="preserve">V. DEVIATIONS: If a recommended revision of DFARS is a FAR deviation, identify the deviation and include under separate TAB a justification for the deviation that addresses the requirements of </w:t>
      </w:r>
      <w:del w:id="53" w:author="dita conv" w:date="2020-07-16T12:00:00Z">
        <w:r w:rsidR="000A22CF" w:rsidRPr="00EF483B">
          <w:rPr>
            <w:spacing w:val="-5"/>
          </w:rPr>
          <w:delText>(</w:delText>
        </w:r>
      </w:del>
      <w:ins w:id="54" w:author="dita conv" w:date="2020-07-16T12:00:00Z">
        <w:r>
          <w:t xml:space="preserve"> 201.402 (</w:t>
        </w:r>
      </w:ins>
      <w:r>
        <w:t xml:space="preserve">2). The justification should be in the form </w:t>
      </w:r>
      <w:r>
        <w:lastRenderedPageBreak/>
        <w:t>of a memorandum for the Director of Defense Procurement and Acquisition Policy, Office of the Under Secretary of Defense (Acquisition, Technology, and Logistics).</w:t>
      </w:r>
    </w:p>
    <w:p w14:paraId="074C4BA5" w14:textId="77777777" w:rsidR="00627543" w:rsidRDefault="00244064">
      <w:pPr>
        <w:pStyle w:val="BodyText"/>
      </w:pPr>
      <w:r>
        <w:t>(ii) The public may offer proposed revisions of FAR or DFARS by submission of a memorandum, in the format (including all of the information) prescribed in paragraph (d</w:t>
      </w:r>
      <w:proofErr w:type="gramStart"/>
      <w:r>
        <w:t>)(</w:t>
      </w:r>
      <w:proofErr w:type="spellStart"/>
      <w:proofErr w:type="gramEnd"/>
      <w:r>
        <w:t>i</w:t>
      </w:r>
      <w:proofErr w:type="spellEnd"/>
      <w:r>
        <w:t>) of this subsection, to the Director of the DAR Council.</w:t>
      </w:r>
    </w:p>
    <w:p w14:paraId="14FEA5C0" w14:textId="77777777" w:rsidR="00627543" w:rsidRDefault="00244064">
      <w:pPr>
        <w:pStyle w:val="Heading6"/>
      </w:pPr>
      <w:bookmarkStart w:id="55" w:name="_Refd19e31393"/>
      <w:bookmarkStart w:id="56" w:name="_Tocd19e31393"/>
      <w:proofErr w:type="gramStart"/>
      <w:r>
        <w:t>201.201-70 Maintenance of Procedures, Guidance, and Information.</w:t>
      </w:r>
      <w:bookmarkEnd w:id="55"/>
      <w:bookmarkEnd w:id="56"/>
      <w:proofErr w:type="gramEnd"/>
    </w:p>
    <w:p w14:paraId="0829820F" w14:textId="77777777" w:rsidR="00627543" w:rsidRDefault="00244064">
      <w:pPr>
        <w:pStyle w:val="BodyText"/>
      </w:pPr>
      <w:r>
        <w:t>The DAR Council is also responsible for maintenance of the DFARS Procedures, Guidance, and Information (PGI).</w:t>
      </w:r>
    </w:p>
    <w:p w14:paraId="3B6F1B9E" w14:textId="33E97984" w:rsidR="00627543" w:rsidRDefault="00244064">
      <w:pPr>
        <w:pStyle w:val="Heading4"/>
      </w:pPr>
      <w:bookmarkStart w:id="57" w:name="_Refd19e31413"/>
      <w:bookmarkStart w:id="58" w:name="_Tocd19e31413"/>
      <w:r>
        <w:t>SUBPART 201.3</w:t>
      </w:r>
      <w:del w:id="59" w:author="dita conv" w:date="2020-07-16T12:00:00Z">
        <w:r w:rsidR="000A22CF">
          <w:delText>--</w:delText>
        </w:r>
      </w:del>
      <w:ins w:id="60" w:author="dita conv" w:date="2020-07-16T12:00:00Z">
        <w:r>
          <w:t xml:space="preserve"> —</w:t>
        </w:r>
      </w:ins>
      <w:r>
        <w:t>AGENCY ACQUISITION REGULATIONS</w:t>
      </w:r>
      <w:bookmarkEnd w:id="57"/>
      <w:bookmarkEnd w:id="58"/>
    </w:p>
    <w:p w14:paraId="1EE797B2" w14:textId="77777777" w:rsidR="008E64D4" w:rsidRDefault="000A22CF">
      <w:pPr>
        <w:spacing w:line="264" w:lineRule="exact"/>
        <w:ind w:left="101" w:right="423"/>
        <w:jc w:val="center"/>
        <w:rPr>
          <w:del w:id="61" w:author="dita conv" w:date="2020-07-16T12:00:00Z"/>
          <w:i/>
        </w:rPr>
      </w:pPr>
      <w:del w:id="62" w:author="dita conv" w:date="2020-07-16T12:00:00Z">
        <w:r>
          <w:rPr>
            <w:i/>
          </w:rPr>
          <w:delText>(Revised June 26, 2015)</w:delText>
        </w:r>
      </w:del>
    </w:p>
    <w:p w14:paraId="35B339DE" w14:textId="77777777" w:rsidR="008E64D4" w:rsidRDefault="008E64D4">
      <w:pPr>
        <w:pStyle w:val="BodyText"/>
        <w:spacing w:before="11"/>
        <w:rPr>
          <w:del w:id="63" w:author="dita conv" w:date="2020-07-16T12:00:00Z"/>
          <w:i/>
          <w:sz w:val="35"/>
        </w:rPr>
      </w:pPr>
    </w:p>
    <w:p w14:paraId="30834FA5" w14:textId="77777777" w:rsidR="00627543" w:rsidRDefault="00244064">
      <w:pPr>
        <w:pStyle w:val="Heading5"/>
      </w:pPr>
      <w:bookmarkStart w:id="64" w:name="_Refd19e31426"/>
      <w:bookmarkStart w:id="65" w:name="_Tocd19e31426"/>
      <w:r>
        <w:t>201.301 Policy.</w:t>
      </w:r>
      <w:bookmarkEnd w:id="64"/>
      <w:bookmarkEnd w:id="65"/>
    </w:p>
    <w:p w14:paraId="38933F37" w14:textId="77777777" w:rsidR="00627543" w:rsidRDefault="00244064">
      <w:pPr>
        <w:pStyle w:val="BodyText"/>
      </w:pPr>
      <w:r>
        <w:t>(a)</w:t>
      </w:r>
      <w:proofErr w:type="gramStart"/>
      <w:r>
        <w:t>(1) DoD</w:t>
      </w:r>
      <w:proofErr w:type="gramEnd"/>
      <w:r>
        <w:t xml:space="preserve"> implementation and supplementation of the FAR is issued in the Defense Federal Acquisition Regulation Supplement (DFARS) under authorization and subject to the authority, direction, and control of the Secretary of Defense. The DFARS contains—</w:t>
      </w:r>
    </w:p>
    <w:p w14:paraId="03ECE565" w14:textId="77777777" w:rsidR="00627543" w:rsidRDefault="00244064">
      <w:pPr>
        <w:pStyle w:val="BodyText"/>
      </w:pPr>
      <w:r>
        <w:t>(</w:t>
      </w:r>
      <w:proofErr w:type="spellStart"/>
      <w:r>
        <w:t>i</w:t>
      </w:r>
      <w:proofErr w:type="spellEnd"/>
      <w:r>
        <w:t>) Requirements of law;</w:t>
      </w:r>
    </w:p>
    <w:p w14:paraId="322900F3" w14:textId="77777777" w:rsidR="00627543" w:rsidRDefault="00244064">
      <w:pPr>
        <w:pStyle w:val="BodyText"/>
      </w:pPr>
      <w:r>
        <w:t>(ii) DoD-wide policies;</w:t>
      </w:r>
    </w:p>
    <w:p w14:paraId="6A163906" w14:textId="77777777" w:rsidR="00627543" w:rsidRDefault="00244064">
      <w:pPr>
        <w:pStyle w:val="BodyText"/>
      </w:pPr>
      <w:r>
        <w:t>(iii) Delegations of FAR authorities;</w:t>
      </w:r>
    </w:p>
    <w:p w14:paraId="719697B5" w14:textId="77777777" w:rsidR="00627543" w:rsidRDefault="00244064">
      <w:pPr>
        <w:pStyle w:val="BodyText"/>
      </w:pPr>
      <w:proofErr w:type="gramStart"/>
      <w:r>
        <w:t>(iv) Deviations</w:t>
      </w:r>
      <w:proofErr w:type="gramEnd"/>
      <w:r>
        <w:t xml:space="preserve"> from FAR requirements; and</w:t>
      </w:r>
    </w:p>
    <w:p w14:paraId="3946F69C" w14:textId="77777777" w:rsidR="00627543" w:rsidRDefault="00244064">
      <w:pPr>
        <w:pStyle w:val="BodyText"/>
      </w:pPr>
      <w:r>
        <w:t xml:space="preserve">(v) Policies/procedures that have a significant effect beyond the internal operating procedures of </w:t>
      </w:r>
      <w:proofErr w:type="gramStart"/>
      <w:r>
        <w:t>DoD</w:t>
      </w:r>
      <w:proofErr w:type="gramEnd"/>
      <w:r>
        <w:t xml:space="preserve"> or a significant cost or administrative impact on contractors or offerors.</w:t>
      </w:r>
    </w:p>
    <w:p w14:paraId="726FA240" w14:textId="77777777" w:rsidR="00627543" w:rsidRDefault="00244064">
      <w:pPr>
        <w:pStyle w:val="BodyText"/>
      </w:pPr>
      <w:r>
        <w:t>(2) Relevant procedures, guidance, and information that do not meet the criteria in paragraph (a</w:t>
      </w:r>
      <w:proofErr w:type="gramStart"/>
      <w:r>
        <w:t>)(</w:t>
      </w:r>
      <w:proofErr w:type="gramEnd"/>
      <w:r>
        <w:t>1) of this section are issued in the DFARS Procedures, Guidance, and Information (PGI).</w:t>
      </w:r>
    </w:p>
    <w:p w14:paraId="3FB05A73" w14:textId="7A44C5D0" w:rsidR="00627543" w:rsidRDefault="00244064">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del w:id="66" w:author="dita conv" w:date="2020-07-16T12:00:00Z">
        <w:r w:rsidR="000A22CF">
          <w:rPr>
            <w:spacing w:val="-5"/>
          </w:rPr>
          <w:delText>(</w:delText>
        </w:r>
      </w:del>
      <w:ins w:id="67" w:author="dita conv" w:date="2020-07-16T12:00:00Z">
        <w:r>
          <w:t xml:space="preserve"> 201.304 (</w:t>
        </w:r>
      </w:ins>
      <w:r>
        <w:t xml:space="preserve">1)) must include an analysis of the public comments in </w:t>
      </w:r>
      <w:del w:id="68" w:author="dita conv" w:date="2020-07-16T12:00:00Z">
        <w:r w:rsidR="000A22CF">
          <w:rPr>
            <w:spacing w:val="-5"/>
          </w:rPr>
          <w:delText>the request</w:delText>
        </w:r>
      </w:del>
      <w:proofErr w:type="spellStart"/>
      <w:ins w:id="69" w:author="dita conv" w:date="2020-07-16T12:00:00Z">
        <w:r>
          <w:t>therequest</w:t>
        </w:r>
      </w:ins>
      <w:proofErr w:type="spellEnd"/>
      <w:r>
        <w:t xml:space="preserve"> for approval. Information on determining when a clause requires publication </w:t>
      </w:r>
      <w:del w:id="70" w:author="dita conv" w:date="2020-07-16T12:00:00Z">
        <w:r w:rsidR="000A22CF">
          <w:delText xml:space="preserve">in </w:delText>
        </w:r>
        <w:r w:rsidR="000A22CF">
          <w:rPr>
            <w:spacing w:val="-4"/>
          </w:rPr>
          <w:delText>the</w:delText>
        </w:r>
      </w:del>
      <w:proofErr w:type="spellStart"/>
      <w:ins w:id="71" w:author="dita conv" w:date="2020-07-16T12:00:00Z">
        <w:r>
          <w:t>inthe</w:t>
        </w:r>
      </w:ins>
      <w:proofErr w:type="spellEnd"/>
      <w:r>
        <w:t xml:space="preserve"> Federal Register and approval in accordance </w:t>
      </w:r>
      <w:proofErr w:type="gramStart"/>
      <w:r>
        <w:t>with  201.304</w:t>
      </w:r>
      <w:proofErr w:type="gramEnd"/>
      <w:r>
        <w:t xml:space="preserve"> (1) is provided at</w:t>
      </w:r>
      <w:del w:id="72" w:author="dita conv" w:date="2020-07-16T12:00:00Z">
        <w:r w:rsidR="000A22CF">
          <w:rPr>
            <w:spacing w:val="-5"/>
          </w:rPr>
          <w:delText>(</w:delText>
        </w:r>
      </w:del>
      <w:ins w:id="73" w:author="dita conv" w:date="2020-07-16T12:00:00Z">
        <w:r>
          <w:t xml:space="preserve"> PGI  201.301 (</w:t>
        </w:r>
      </w:ins>
      <w:r>
        <w:t>b).</w:t>
      </w:r>
    </w:p>
    <w:p w14:paraId="6B8AC883" w14:textId="77777777" w:rsidR="00627543" w:rsidRDefault="00244064">
      <w:pPr>
        <w:pStyle w:val="Heading5"/>
      </w:pPr>
      <w:bookmarkStart w:id="74" w:name="_Refd19e31480"/>
      <w:bookmarkStart w:id="75" w:name="_Tocd19e31480"/>
      <w:r>
        <w:t>201.303 Publication and codification.</w:t>
      </w:r>
      <w:bookmarkEnd w:id="74"/>
      <w:bookmarkEnd w:id="75"/>
    </w:p>
    <w:p w14:paraId="463B4885" w14:textId="77777777" w:rsidR="00627543" w:rsidRDefault="00244064">
      <w:pPr>
        <w:pStyle w:val="BodyText"/>
      </w:pPr>
      <w:r>
        <w:t>(a)(</w:t>
      </w:r>
      <w:proofErr w:type="spellStart"/>
      <w:r>
        <w:t>i</w:t>
      </w:r>
      <w:proofErr w:type="spellEnd"/>
      <w:r>
        <w:t>) The DFARS is codified under chapter 2 in Title 48, Code of Federal Regulations.</w:t>
      </w:r>
    </w:p>
    <w:p w14:paraId="6B59E4C4" w14:textId="77777777" w:rsidR="00627543" w:rsidRDefault="00244064">
      <w:pPr>
        <w:pStyle w:val="BodyText"/>
      </w:pPr>
      <w:r>
        <w:lastRenderedPageBreak/>
        <w:t>(ii) To the extent possible, all DFARS text (whether implemental or supplemental) is numbered as if it were implemental. Supplemental numbering is used only when the text cannot be integrated intelligibly with its FAR counterpart.</w:t>
      </w:r>
    </w:p>
    <w:p w14:paraId="72AA13DC" w14:textId="29487D65" w:rsidR="00627543" w:rsidRDefault="00244064">
      <w:pPr>
        <w:pStyle w:val="BodyText"/>
      </w:pPr>
      <w:r>
        <w:t>(A) Implemental numbering is the same as its FAR counterpart, except when the text exceeds one paragraph, the subdivisions are numbered by skipping a unit in the FAR 1.105-2(b</w:t>
      </w:r>
      <w:proofErr w:type="gramStart"/>
      <w:r>
        <w:t>)(</w:t>
      </w:r>
      <w:proofErr w:type="gramEnd"/>
      <w:r>
        <w:t xml:space="preserve">2) prescribed numbering sequence. For example, three paragraphs implementing FAR 19.501 would be numbered </w:t>
      </w:r>
      <w:del w:id="76" w:author="dita conv" w:date="2020-07-16T12:00:00Z">
        <w:r w:rsidR="000A22CF" w:rsidRPr="00EF483B">
          <w:rPr>
            <w:spacing w:val="-5"/>
          </w:rPr>
          <w:delText>(</w:delText>
        </w:r>
      </w:del>
      <w:ins w:id="77" w:author="dita conv" w:date="2020-07-16T12:00:00Z">
        <w:r>
          <w:t>219.501(</w:t>
        </w:r>
      </w:ins>
      <w:r>
        <w:t>1), (2), and (3) rather than (a), (b), and (c). Three paragraphs implementing FAR 19.501(a) would be numbered</w:t>
      </w:r>
      <w:del w:id="78" w:author="dita conv" w:date="2020-07-16T12:00:00Z">
        <w:r w:rsidR="000A22CF" w:rsidRPr="00EF483B">
          <w:rPr>
            <w:spacing w:val="-5"/>
          </w:rPr>
          <w:delText>(</w:delText>
        </w:r>
      </w:del>
      <w:ins w:id="79" w:author="dita conv" w:date="2020-07-16T12:00:00Z">
        <w:r>
          <w:t xml:space="preserve"> 219.501(</w:t>
        </w:r>
      </w:ins>
      <w:r>
        <w:t>a</w:t>
      </w:r>
      <w:proofErr w:type="gramStart"/>
      <w:r>
        <w:t>)(</w:t>
      </w:r>
      <w:proofErr w:type="spellStart"/>
      <w:proofErr w:type="gramEnd"/>
      <w:r>
        <w:t>i</w:t>
      </w:r>
      <w:proofErr w:type="spellEnd"/>
      <w:r>
        <w:t>), (ii), and (iii) rather than (a)(1), (2), and (3). Further subdivision of the paragraphs follows the prescribed numbering sequence, e.g</w:t>
      </w:r>
      <w:del w:id="80" w:author="dita conv" w:date="2020-07-16T12:00:00Z">
        <w:r w:rsidR="000A22CF" w:rsidRPr="00EF483B">
          <w:rPr>
            <w:spacing w:val="-4"/>
          </w:rPr>
          <w:delText>.,</w:delText>
        </w:r>
        <w:r w:rsidR="000A22CF" w:rsidRPr="00EF483B">
          <w:rPr>
            <w:spacing w:val="-6"/>
          </w:rPr>
          <w:delText>(</w:delText>
        </w:r>
      </w:del>
      <w:ins w:id="81" w:author="dita conv" w:date="2020-07-16T12:00:00Z">
        <w:r>
          <w:t>., 219.501(</w:t>
        </w:r>
      </w:ins>
      <w:r>
        <w:t>1</w:t>
      </w:r>
      <w:proofErr w:type="gramStart"/>
      <w:r>
        <w:t>)(</w:t>
      </w:r>
      <w:proofErr w:type="spellStart"/>
      <w:proofErr w:type="gramEnd"/>
      <w:r>
        <w:t>i</w:t>
      </w:r>
      <w:proofErr w:type="spellEnd"/>
      <w:r>
        <w:t>)(A</w:t>
      </w:r>
      <w:r>
        <w:rPr>
          <w:i/>
        </w:rPr>
        <w:t>)(1)(</w:t>
      </w:r>
      <w:proofErr w:type="spellStart"/>
      <w:r>
        <w:rPr>
          <w:i/>
        </w:rPr>
        <w:t>i</w:t>
      </w:r>
      <w:proofErr w:type="spellEnd"/>
      <w:r>
        <w:rPr>
          <w:i/>
        </w:rPr>
        <w:t>).</w:t>
      </w:r>
    </w:p>
    <w:p w14:paraId="01C8C50E" w14:textId="49E486BD" w:rsidR="00627543" w:rsidRDefault="00244064">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w:t>
      </w:r>
      <w:proofErr w:type="gramStart"/>
      <w:r>
        <w:t>)(</w:t>
      </w:r>
      <w:proofErr w:type="gramEnd"/>
      <w:r>
        <w:t xml:space="preserve">2) prescribed sequence, without skipping a unit. For example, DFARS text supplementing FAR 19.501 would be numbered </w:t>
      </w:r>
      <w:del w:id="82" w:author="dita conv" w:date="2020-07-16T12:00:00Z">
        <w:r w:rsidR="000A22CF" w:rsidRPr="00EF483B">
          <w:rPr>
            <w:spacing w:val="-4"/>
          </w:rPr>
          <w:delText>.</w:delText>
        </w:r>
      </w:del>
      <w:ins w:id="83" w:author="dita conv" w:date="2020-07-16T12:00:00Z">
        <w:r>
          <w:t>219.501-70.</w:t>
        </w:r>
      </w:ins>
      <w:r>
        <w:t xml:space="preserve"> Its subdivisions would be numbered</w:t>
      </w:r>
      <w:del w:id="84" w:author="dita conv" w:date="2020-07-16T12:00:00Z">
        <w:r w:rsidR="000A22CF" w:rsidRPr="00EF483B">
          <w:rPr>
            <w:spacing w:val="-5"/>
          </w:rPr>
          <w:delText>(</w:delText>
        </w:r>
      </w:del>
      <w:ins w:id="85" w:author="dita conv" w:date="2020-07-16T12:00:00Z">
        <w:r>
          <w:t xml:space="preserve"> 219.501-70(</w:t>
        </w:r>
      </w:ins>
      <w:r>
        <w:t>a), (b), and (c).</w:t>
      </w:r>
    </w:p>
    <w:p w14:paraId="0E3C4D61" w14:textId="77777777" w:rsidR="00627543" w:rsidRDefault="00244064">
      <w:pPr>
        <w:pStyle w:val="BodyText"/>
      </w:pPr>
      <w:r>
        <w:t>(C) Subdivision numbering below the 4th level does not repeat the numbering sequence. It uses italicized Arabic numbers and then italicized lower case Roman numerals.</w:t>
      </w:r>
    </w:p>
    <w:p w14:paraId="3A714AEC" w14:textId="77777777" w:rsidR="00627543" w:rsidRDefault="00244064">
      <w:pPr>
        <w:pStyle w:val="BodyText"/>
      </w:pPr>
      <w:r>
        <w:t>(D) An example of DFARS numbering is in Table 1-1, DFARS Numbering.</w:t>
      </w:r>
    </w:p>
    <w:p w14:paraId="2754118F" w14:textId="77777777" w:rsidR="00627543" w:rsidRDefault="00244064">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Look w:val="0600" w:firstRow="0" w:lastRow="0" w:firstColumn="0" w:lastColumn="0" w:noHBand="1" w:noVBand="1"/>
      </w:tblPr>
      <w:tblGrid>
        <w:gridCol w:w="1608"/>
        <w:gridCol w:w="2028"/>
        <w:gridCol w:w="2302"/>
      </w:tblGrid>
      <w:tr w:rsidR="00627543" w14:paraId="66100DC6" w14:textId="77777777">
        <w:trPr>
          <w:gridAfter w:val="1"/>
          <w:cantSplit/>
        </w:trPr>
        <w:tc>
          <w:tcPr>
            <w:tcW w:w="0" w:type="auto"/>
          </w:tcPr>
          <w:p w14:paraId="5F325BE9" w14:textId="77777777" w:rsidR="00627543" w:rsidRDefault="00627543"/>
        </w:tc>
        <w:tc>
          <w:tcPr>
            <w:tcW w:w="0" w:type="auto"/>
            <w:vMerge/>
          </w:tcPr>
          <w:p w14:paraId="29FCE5FE" w14:textId="77777777" w:rsidR="00627543" w:rsidRDefault="00627543"/>
        </w:tc>
      </w:tr>
      <w:tr w:rsidR="00627543" w14:paraId="7CAD5CD7" w14:textId="77777777">
        <w:trPr>
          <w:cantSplit/>
        </w:trPr>
        <w:tc>
          <w:tcPr>
            <w:tcW w:w="0" w:type="auto"/>
          </w:tcPr>
          <w:p w14:paraId="10ED503B" w14:textId="77777777" w:rsidR="00627543" w:rsidRDefault="00244064">
            <w:pPr>
              <w:pStyle w:val="BodyText"/>
            </w:pPr>
            <w:r>
              <w:t>FAR</w:t>
            </w:r>
          </w:p>
        </w:tc>
        <w:tc>
          <w:tcPr>
            <w:tcW w:w="0" w:type="auto"/>
          </w:tcPr>
          <w:p w14:paraId="7B2B9F1A" w14:textId="77777777" w:rsidR="00627543" w:rsidRDefault="00244064">
            <w:pPr>
              <w:pStyle w:val="BodyText"/>
            </w:pPr>
            <w:r>
              <w:t>Is Implemented As</w:t>
            </w:r>
          </w:p>
        </w:tc>
        <w:tc>
          <w:tcPr>
            <w:tcW w:w="0" w:type="auto"/>
          </w:tcPr>
          <w:p w14:paraId="5383A713" w14:textId="77777777" w:rsidR="00627543" w:rsidRDefault="00244064">
            <w:pPr>
              <w:pStyle w:val="BodyText"/>
            </w:pPr>
            <w:r>
              <w:t>Is Supplemented As</w:t>
            </w:r>
          </w:p>
        </w:tc>
      </w:tr>
      <w:tr w:rsidR="00627543" w14:paraId="1E58042C" w14:textId="77777777">
        <w:trPr>
          <w:cantSplit/>
        </w:trPr>
        <w:tc>
          <w:tcPr>
            <w:tcW w:w="0" w:type="auto"/>
          </w:tcPr>
          <w:p w14:paraId="21CF9540" w14:textId="77777777" w:rsidR="00627543" w:rsidRDefault="00244064">
            <w:pPr>
              <w:pStyle w:val="BodyText"/>
            </w:pPr>
            <w:r>
              <w:t>19</w:t>
            </w:r>
          </w:p>
        </w:tc>
        <w:tc>
          <w:tcPr>
            <w:tcW w:w="0" w:type="auto"/>
          </w:tcPr>
          <w:p w14:paraId="339D7684" w14:textId="77777777" w:rsidR="00627543" w:rsidRDefault="00244064">
            <w:pPr>
              <w:pStyle w:val="BodyText"/>
            </w:pPr>
            <w:r>
              <w:t>219</w:t>
            </w:r>
          </w:p>
        </w:tc>
        <w:tc>
          <w:tcPr>
            <w:tcW w:w="0" w:type="auto"/>
          </w:tcPr>
          <w:p w14:paraId="3AD87D9F" w14:textId="77777777" w:rsidR="00627543" w:rsidRDefault="00244064">
            <w:pPr>
              <w:pStyle w:val="BodyText"/>
            </w:pPr>
            <w:r>
              <w:t>219.70</w:t>
            </w:r>
          </w:p>
        </w:tc>
      </w:tr>
      <w:tr w:rsidR="00627543" w14:paraId="0907C3A8" w14:textId="77777777">
        <w:trPr>
          <w:cantSplit/>
        </w:trPr>
        <w:tc>
          <w:tcPr>
            <w:tcW w:w="0" w:type="auto"/>
          </w:tcPr>
          <w:p w14:paraId="31A4C36F" w14:textId="77777777" w:rsidR="00627543" w:rsidRDefault="00244064">
            <w:pPr>
              <w:pStyle w:val="BodyText"/>
            </w:pPr>
            <w:r>
              <w:t>19.5</w:t>
            </w:r>
          </w:p>
        </w:tc>
        <w:tc>
          <w:tcPr>
            <w:tcW w:w="0" w:type="auto"/>
          </w:tcPr>
          <w:p w14:paraId="18EA3CB0" w14:textId="77777777" w:rsidR="00627543" w:rsidRDefault="00244064">
            <w:pPr>
              <w:pStyle w:val="BodyText"/>
            </w:pPr>
            <w:r>
              <w:t>219.5</w:t>
            </w:r>
          </w:p>
        </w:tc>
        <w:tc>
          <w:tcPr>
            <w:tcW w:w="0" w:type="auto"/>
          </w:tcPr>
          <w:p w14:paraId="6D26EABA" w14:textId="77777777" w:rsidR="00627543" w:rsidRDefault="00244064">
            <w:pPr>
              <w:pStyle w:val="BodyText"/>
            </w:pPr>
            <w:r>
              <w:t>219.570</w:t>
            </w:r>
          </w:p>
        </w:tc>
      </w:tr>
      <w:tr w:rsidR="00627543" w14:paraId="72146936" w14:textId="77777777">
        <w:trPr>
          <w:cantSplit/>
        </w:trPr>
        <w:tc>
          <w:tcPr>
            <w:tcW w:w="0" w:type="auto"/>
          </w:tcPr>
          <w:p w14:paraId="09E9AEAB" w14:textId="77777777" w:rsidR="00627543" w:rsidRDefault="00244064">
            <w:pPr>
              <w:pStyle w:val="BodyText"/>
            </w:pPr>
            <w:r>
              <w:t>19.501</w:t>
            </w:r>
          </w:p>
        </w:tc>
        <w:tc>
          <w:tcPr>
            <w:tcW w:w="0" w:type="auto"/>
          </w:tcPr>
          <w:p w14:paraId="64DE9728" w14:textId="77777777" w:rsidR="00627543" w:rsidRDefault="00244064">
            <w:pPr>
              <w:pStyle w:val="BodyText"/>
            </w:pPr>
            <w:r>
              <w:t>219.501</w:t>
            </w:r>
          </w:p>
        </w:tc>
        <w:tc>
          <w:tcPr>
            <w:tcW w:w="0" w:type="auto"/>
          </w:tcPr>
          <w:p w14:paraId="4A59CCD8" w14:textId="77777777" w:rsidR="00627543" w:rsidRDefault="00244064">
            <w:pPr>
              <w:pStyle w:val="BodyText"/>
            </w:pPr>
            <w:r>
              <w:t>219.501-70</w:t>
            </w:r>
          </w:p>
        </w:tc>
      </w:tr>
      <w:tr w:rsidR="00627543" w14:paraId="31CA0E09" w14:textId="77777777">
        <w:trPr>
          <w:cantSplit/>
        </w:trPr>
        <w:tc>
          <w:tcPr>
            <w:tcW w:w="0" w:type="auto"/>
          </w:tcPr>
          <w:p w14:paraId="1415284B" w14:textId="77777777" w:rsidR="00627543" w:rsidRDefault="00244064">
            <w:pPr>
              <w:pStyle w:val="BodyText"/>
            </w:pPr>
            <w:r>
              <w:t>19.501-1</w:t>
            </w:r>
          </w:p>
        </w:tc>
        <w:tc>
          <w:tcPr>
            <w:tcW w:w="0" w:type="auto"/>
          </w:tcPr>
          <w:p w14:paraId="0AB7797A" w14:textId="77777777" w:rsidR="00627543" w:rsidRDefault="00244064">
            <w:pPr>
              <w:pStyle w:val="BodyText"/>
            </w:pPr>
            <w:r>
              <w:t>219.501-1</w:t>
            </w:r>
          </w:p>
        </w:tc>
        <w:tc>
          <w:tcPr>
            <w:tcW w:w="0" w:type="auto"/>
          </w:tcPr>
          <w:p w14:paraId="3BBBE196" w14:textId="77777777" w:rsidR="00627543" w:rsidRDefault="00244064">
            <w:pPr>
              <w:pStyle w:val="BodyText"/>
            </w:pPr>
            <w:r>
              <w:t>219.501-1-70</w:t>
            </w:r>
          </w:p>
        </w:tc>
      </w:tr>
      <w:tr w:rsidR="00627543" w14:paraId="3CC0A3DB" w14:textId="77777777">
        <w:trPr>
          <w:cantSplit/>
        </w:trPr>
        <w:tc>
          <w:tcPr>
            <w:tcW w:w="0" w:type="auto"/>
          </w:tcPr>
          <w:p w14:paraId="2F89413E" w14:textId="77777777" w:rsidR="00627543" w:rsidRDefault="00244064">
            <w:pPr>
              <w:pStyle w:val="BodyText"/>
            </w:pPr>
            <w:r>
              <w:t>19.501-1(a)</w:t>
            </w:r>
          </w:p>
        </w:tc>
        <w:tc>
          <w:tcPr>
            <w:tcW w:w="0" w:type="auto"/>
          </w:tcPr>
          <w:p w14:paraId="3F98B66C" w14:textId="77777777" w:rsidR="00627543" w:rsidRDefault="00244064">
            <w:pPr>
              <w:pStyle w:val="BodyText"/>
            </w:pPr>
            <w:r>
              <w:t>219.501-1(a)</w:t>
            </w:r>
          </w:p>
        </w:tc>
        <w:tc>
          <w:tcPr>
            <w:tcW w:w="0" w:type="auto"/>
          </w:tcPr>
          <w:p w14:paraId="609B3156" w14:textId="77777777" w:rsidR="00627543" w:rsidRDefault="00244064">
            <w:pPr>
              <w:pStyle w:val="BodyText"/>
            </w:pPr>
            <w:r>
              <w:t>219.501-1(a)(S-70)</w:t>
            </w:r>
          </w:p>
        </w:tc>
      </w:tr>
      <w:tr w:rsidR="00627543" w14:paraId="5E54E3C6" w14:textId="77777777">
        <w:trPr>
          <w:cantSplit/>
        </w:trPr>
        <w:tc>
          <w:tcPr>
            <w:tcW w:w="0" w:type="auto"/>
          </w:tcPr>
          <w:p w14:paraId="455AECD0" w14:textId="77777777" w:rsidR="00627543" w:rsidRDefault="00244064">
            <w:pPr>
              <w:pStyle w:val="BodyText"/>
            </w:pPr>
            <w:r>
              <w:t>19.501-1(a)(1)</w:t>
            </w:r>
          </w:p>
        </w:tc>
        <w:tc>
          <w:tcPr>
            <w:tcW w:w="0" w:type="auto"/>
          </w:tcPr>
          <w:p w14:paraId="4C3BC2C0" w14:textId="77777777" w:rsidR="00627543" w:rsidRDefault="00244064">
            <w:pPr>
              <w:pStyle w:val="BodyText"/>
            </w:pPr>
            <w:r>
              <w:t>219.501-1(a)(1)</w:t>
            </w:r>
          </w:p>
        </w:tc>
        <w:tc>
          <w:tcPr>
            <w:tcW w:w="0" w:type="auto"/>
          </w:tcPr>
          <w:p w14:paraId="2BAB1BC3" w14:textId="77777777" w:rsidR="00627543" w:rsidRDefault="00244064">
            <w:pPr>
              <w:pStyle w:val="BodyText"/>
            </w:pPr>
            <w:r>
              <w:t>219.501-1(a)(1)(S-70)</w:t>
            </w:r>
          </w:p>
        </w:tc>
      </w:tr>
    </w:tbl>
    <w:p w14:paraId="79B31E42" w14:textId="77777777" w:rsidR="00627543" w:rsidRDefault="00244064">
      <w:pPr>
        <w:pStyle w:val="Heading5"/>
      </w:pPr>
      <w:bookmarkStart w:id="86" w:name="_Refd19e31653"/>
      <w:bookmarkStart w:id="87" w:name="_Tocd19e31653"/>
      <w:r>
        <w:t>201.304 Agency control and compliance procedures.</w:t>
      </w:r>
      <w:bookmarkEnd w:id="86"/>
      <w:bookmarkEnd w:id="87"/>
    </w:p>
    <w:p w14:paraId="679CC96D" w14:textId="77777777" w:rsidR="00627543" w:rsidRDefault="00244064">
      <w:pPr>
        <w:pStyle w:val="BodyText"/>
      </w:pPr>
      <w:r>
        <w:t>Departments and agencies and their component organizations may issue acquisition regulations as necessary to implement or supplement the FAR or DFARS.</w:t>
      </w:r>
    </w:p>
    <w:p w14:paraId="04E859C1" w14:textId="77777777" w:rsidR="00627543" w:rsidRDefault="00244064">
      <w:pPr>
        <w:pStyle w:val="BodyText"/>
      </w:pPr>
      <w:r>
        <w:lastRenderedPageBreak/>
        <w:t>(1)(</w:t>
      </w:r>
      <w:proofErr w:type="spellStart"/>
      <w:r>
        <w:t>i</w:t>
      </w:r>
      <w:proofErr w:type="spellEnd"/>
      <w:r>
        <w:t xml:space="preserve">) Approval of the </w:t>
      </w:r>
      <w:proofErr w:type="gramStart"/>
      <w:r>
        <w:t>USD(</w:t>
      </w:r>
      <w:proofErr w:type="gramEnd"/>
      <w:r>
        <w:t>AT&amp;L) is required before including in a department/agency or component supplement, or any other contracting regulation document such as a policy letter or clause book, any policy, procedure, clause, or form that—</w:t>
      </w:r>
    </w:p>
    <w:p w14:paraId="5F11D1F5" w14:textId="77777777" w:rsidR="008E64D4" w:rsidRDefault="008E64D4">
      <w:pPr>
        <w:pStyle w:val="BodyText"/>
        <w:spacing w:before="6"/>
        <w:rPr>
          <w:del w:id="88" w:author="dita conv" w:date="2020-07-16T12:00:00Z"/>
          <w:sz w:val="8"/>
        </w:rPr>
      </w:pPr>
    </w:p>
    <w:p w14:paraId="49B080EA" w14:textId="77777777" w:rsidR="008E64D4" w:rsidRDefault="008E64D4">
      <w:pPr>
        <w:rPr>
          <w:del w:id="89" w:author="dita conv" w:date="2020-07-16T12:00:00Z"/>
          <w:sz w:val="8"/>
        </w:rPr>
        <w:sectPr w:rsidR="008E64D4" w:rsidSect="004916A2">
          <w:pgSz w:w="10540" w:h="13260"/>
          <w:pgMar w:top="280" w:right="1730" w:bottom="280" w:left="520" w:header="720" w:footer="720" w:gutter="0"/>
          <w:cols w:space="720"/>
        </w:sectPr>
      </w:pPr>
    </w:p>
    <w:p w14:paraId="134E73D7" w14:textId="77777777" w:rsidR="008E64D4" w:rsidRDefault="000A22CF">
      <w:pPr>
        <w:pStyle w:val="BodyText"/>
        <w:spacing w:line="720" w:lineRule="exact"/>
        <w:rPr>
          <w:del w:id="90" w:author="dita conv" w:date="2020-07-16T12:00:00Z"/>
        </w:rPr>
      </w:pPr>
      <w:del w:id="91" w:author="dita conv" w:date="2020-07-16T12:00:00Z">
        <w:r>
          <w:rPr>
            <w:spacing w:val="-5"/>
          </w:rPr>
          <w:lastRenderedPageBreak/>
          <w:delText xml:space="preserve">agency; </w:delText>
        </w:r>
        <w:r>
          <w:rPr>
            <w:spacing w:val="-13"/>
          </w:rPr>
          <w:delText xml:space="preserve">or </w:delText>
        </w:r>
        <w:r>
          <w:rPr>
            <w:spacing w:val="-6"/>
          </w:rPr>
          <w:delText>offerors.</w:delText>
        </w:r>
      </w:del>
    </w:p>
    <w:p w14:paraId="60C7FDF4" w14:textId="77777777" w:rsidR="00627543" w:rsidRDefault="00244064">
      <w:pPr>
        <w:pStyle w:val="BodyText"/>
      </w:pPr>
      <w:r>
        <w:t>(A) Has a significant effect beyond the internal operating procedures of the</w:t>
      </w:r>
      <w:ins w:id="92" w:author="dita conv" w:date="2020-07-16T12:00:00Z">
        <w:r>
          <w:t xml:space="preserve"> agency; or</w:t>
        </w:r>
      </w:ins>
    </w:p>
    <w:p w14:paraId="7366665C" w14:textId="77777777" w:rsidR="00627543" w:rsidRDefault="00244064">
      <w:pPr>
        <w:pStyle w:val="BodyText"/>
      </w:pPr>
      <w:r>
        <w:t>(B) Has a significant cost or administrative impact on contractors or</w:t>
      </w:r>
      <w:ins w:id="93" w:author="dita conv" w:date="2020-07-16T12:00:00Z">
        <w:r>
          <w:t xml:space="preserve"> offerors.</w:t>
        </w:r>
      </w:ins>
    </w:p>
    <w:p w14:paraId="3A71C6C4" w14:textId="77777777" w:rsidR="00627543" w:rsidRDefault="00244064">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w:t>
      </w:r>
      <w:proofErr w:type="spellStart"/>
      <w:r>
        <w:t>i</w:t>
      </w:r>
      <w:proofErr w:type="spellEnd"/>
      <w:r>
        <w:t>) of this section.</w:t>
      </w:r>
    </w:p>
    <w:p w14:paraId="39E3240C" w14:textId="43BEC8FC" w:rsidR="00627543" w:rsidRDefault="00244064">
      <w:pPr>
        <w:pStyle w:val="BodyText"/>
      </w:pPr>
      <w:r>
        <w:t>(2) In accordance with 41 U.S.C. 1304, a new requirement for a certification by a contractor or offeror may not be included in a department/agency or component procurement regulation unless</w:t>
      </w:r>
      <w:del w:id="94" w:author="dita conv" w:date="2020-07-16T12:00:00Z">
        <w:r w:rsidR="000A22CF">
          <w:rPr>
            <w:rFonts w:ascii="Symbol" w:hAnsi="Symbol"/>
            <w:spacing w:val="-5"/>
          </w:rPr>
          <w:delText></w:delText>
        </w:r>
      </w:del>
      <w:ins w:id="95" w:author="dita conv" w:date="2020-07-16T12:00:00Z">
        <w:r>
          <w:t>¾</w:t>
        </w:r>
      </w:ins>
    </w:p>
    <w:p w14:paraId="59EAA7D7" w14:textId="77777777" w:rsidR="00627543" w:rsidRDefault="00244064">
      <w:pPr>
        <w:pStyle w:val="BodyText"/>
      </w:pPr>
      <w:r>
        <w:t>(</w:t>
      </w:r>
      <w:proofErr w:type="spellStart"/>
      <w:r>
        <w:t>i</w:t>
      </w:r>
      <w:proofErr w:type="spellEnd"/>
      <w:r>
        <w:t>) The certification requirement is specifically imposed by statute; or</w:t>
      </w:r>
    </w:p>
    <w:p w14:paraId="1A35C7E3" w14:textId="77777777" w:rsidR="00627543" w:rsidRDefault="00244064">
      <w:pPr>
        <w:pStyle w:val="BodyText"/>
      </w:pPr>
      <w:r>
        <w:t xml:space="preserve">(ii) Written justification for such certification is provided to the Secretary of Defense by </w:t>
      </w:r>
      <w:proofErr w:type="gramStart"/>
      <w:r>
        <w:t>USD(</w:t>
      </w:r>
      <w:proofErr w:type="gramEnd"/>
      <w:r>
        <w:t>AT&amp;L), and the Secretary of Defense approves in writing the inclusion of such certification requirement.</w:t>
      </w:r>
    </w:p>
    <w:p w14:paraId="1C420EB5" w14:textId="09314923" w:rsidR="00627543" w:rsidRDefault="00244064">
      <w:pPr>
        <w:pStyle w:val="BodyText"/>
      </w:pPr>
      <w:r>
        <w:t xml:space="preserve">(3) Contracting activities must obtain the appropriate approval (see </w:t>
      </w:r>
      <w:del w:id="96" w:author="dita conv" w:date="2020-07-16T12:00:00Z">
        <w:r w:rsidR="000A22CF" w:rsidRPr="00EF483B">
          <w:rPr>
            <w:spacing w:val="-4"/>
          </w:rPr>
          <w:delText>)</w:delText>
        </w:r>
      </w:del>
      <w:ins w:id="97" w:author="dita conv" w:date="2020-07-16T12:00:00Z">
        <w:r>
          <w:t xml:space="preserve"> </w:t>
        </w:r>
        <w:proofErr w:type="gramStart"/>
        <w:r>
          <w:t>201.404 )</w:t>
        </w:r>
      </w:ins>
      <w:proofErr w:type="gramEnd"/>
      <w:r>
        <w:t xml:space="preserve"> for any class deviation (as defined in FAR Subpart 1.4) from the FAR or DFARS, before its inclusion in a department/agency or component supplement or any other contracting regulation document such as a policy letter or clause book.</w:t>
      </w:r>
    </w:p>
    <w:p w14:paraId="2D3AF4EC" w14:textId="77777777" w:rsidR="00627543" w:rsidRDefault="00244064">
      <w:pPr>
        <w:pStyle w:val="BodyText"/>
      </w:pPr>
      <w:r>
        <w:t xml:space="preserve">(4) Each department and agency must develop and, upon approval by </w:t>
      </w:r>
      <w:proofErr w:type="gramStart"/>
      <w:r>
        <w:t>OUSD(</w:t>
      </w:r>
      <w:proofErr w:type="gramEnd"/>
      <w:r>
        <w:t>AT&amp;L)DPAP, implement, maintain, and comply with a plan for controlling the use of clauses other than those prescribed by FAR or DFARS. Additional information on department and agency clause control plan requirements is available at</w:t>
      </w:r>
      <w:ins w:id="98" w:author="dita conv" w:date="2020-07-16T12:00:00Z">
        <w:r>
          <w:t xml:space="preserve"> </w:t>
        </w:r>
        <w:proofErr w:type="gramStart"/>
        <w:r>
          <w:t>PGI  201.304</w:t>
        </w:r>
        <w:proofErr w:type="gramEnd"/>
        <w:r>
          <w:t xml:space="preserve"> (4).</w:t>
        </w:r>
      </w:ins>
    </w:p>
    <w:p w14:paraId="42CF722C" w14:textId="77777777" w:rsidR="008E64D4" w:rsidRDefault="000A22CF">
      <w:pPr>
        <w:pStyle w:val="BodyText"/>
        <w:spacing w:line="250" w:lineRule="exact"/>
        <w:rPr>
          <w:del w:id="99" w:author="dita conv" w:date="2020-07-16T12:00:00Z"/>
        </w:rPr>
      </w:pPr>
      <w:del w:id="100" w:author="dita conv" w:date="2020-07-16T12:00:00Z">
        <w:r>
          <w:delText>(4).</w:delText>
        </w:r>
      </w:del>
    </w:p>
    <w:p w14:paraId="49D2B9EE" w14:textId="2B5BCD24" w:rsidR="00627543" w:rsidRDefault="00244064">
      <w:pPr>
        <w:pStyle w:val="BodyText"/>
      </w:pPr>
      <w:r>
        <w:t xml:space="preserve">(5) Departments and agencies must submit requests for the Secretary of Defense, </w:t>
      </w:r>
      <w:proofErr w:type="gramStart"/>
      <w:r>
        <w:t>USD(</w:t>
      </w:r>
      <w:proofErr w:type="gramEnd"/>
      <w:r>
        <w:t xml:space="preserve">AT&amp;L), and OUSD(AT&amp;L)DPAP approvals required by this section through the Director of the DAR Council. Procedures for requesting approval of department and agency clauses are provided at </w:t>
      </w:r>
      <w:del w:id="101" w:author="dita conv" w:date="2020-07-16T12:00:00Z">
        <w:r w:rsidR="000A22CF" w:rsidRPr="00EF483B">
          <w:rPr>
            <w:spacing w:val="-5"/>
          </w:rPr>
          <w:delText>(</w:delText>
        </w:r>
      </w:del>
      <w:proofErr w:type="gramStart"/>
      <w:ins w:id="102" w:author="dita conv" w:date="2020-07-16T12:00:00Z">
        <w:r>
          <w:t>PGI  201.304</w:t>
        </w:r>
        <w:proofErr w:type="gramEnd"/>
        <w:r>
          <w:t xml:space="preserve"> (</w:t>
        </w:r>
      </w:ins>
      <w:r>
        <w:t>5).</w:t>
      </w:r>
    </w:p>
    <w:p w14:paraId="3433C224" w14:textId="77777777" w:rsidR="00627543" w:rsidRDefault="00244064">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w:p w14:paraId="40ABC162" w14:textId="7BD998AB" w:rsidR="00627543" w:rsidRDefault="00244064">
      <w:pPr>
        <w:pStyle w:val="Heading4"/>
      </w:pPr>
      <w:bookmarkStart w:id="103" w:name="_Refd19e31717"/>
      <w:bookmarkStart w:id="104" w:name="_Tocd19e31717"/>
      <w:r>
        <w:t>SUBPART 201.4</w:t>
      </w:r>
      <w:del w:id="105" w:author="dita conv" w:date="2020-07-16T12:00:00Z">
        <w:r w:rsidR="000A22CF">
          <w:delText>--</w:delText>
        </w:r>
      </w:del>
      <w:ins w:id="106" w:author="dita conv" w:date="2020-07-16T12:00:00Z">
        <w:r>
          <w:t xml:space="preserve"> —</w:t>
        </w:r>
      </w:ins>
      <w:r>
        <w:t>DEVIATIONS FROM THE FAR</w:t>
      </w:r>
      <w:bookmarkEnd w:id="103"/>
      <w:bookmarkEnd w:id="104"/>
    </w:p>
    <w:p w14:paraId="65C2D9F8" w14:textId="77777777" w:rsidR="008E64D4" w:rsidRDefault="000A22CF">
      <w:pPr>
        <w:spacing w:line="264" w:lineRule="exact"/>
        <w:ind w:left="98" w:right="423"/>
        <w:jc w:val="center"/>
        <w:rPr>
          <w:del w:id="107" w:author="dita conv" w:date="2020-07-16T12:00:00Z"/>
          <w:i/>
        </w:rPr>
      </w:pPr>
      <w:del w:id="108" w:author="dita conv" w:date="2020-07-16T12:00:00Z">
        <w:r>
          <w:rPr>
            <w:i/>
          </w:rPr>
          <w:delText>(Revised February 14, 2003)</w:delText>
        </w:r>
      </w:del>
    </w:p>
    <w:p w14:paraId="7F30F70D" w14:textId="77777777" w:rsidR="008E64D4" w:rsidRDefault="008E64D4">
      <w:pPr>
        <w:pStyle w:val="BodyText"/>
        <w:spacing w:before="11"/>
        <w:rPr>
          <w:del w:id="109" w:author="dita conv" w:date="2020-07-16T12:00:00Z"/>
          <w:i/>
          <w:sz w:val="35"/>
        </w:rPr>
      </w:pPr>
    </w:p>
    <w:p w14:paraId="1826B26F" w14:textId="77777777" w:rsidR="00627543" w:rsidRDefault="00244064">
      <w:pPr>
        <w:pStyle w:val="Heading5"/>
      </w:pPr>
      <w:bookmarkStart w:id="110" w:name="_Refd19e31730"/>
      <w:bookmarkStart w:id="111" w:name="_Tocd19e31730"/>
      <w:r>
        <w:lastRenderedPageBreak/>
        <w:t>201.402 Policy.</w:t>
      </w:r>
      <w:bookmarkEnd w:id="110"/>
      <w:bookmarkEnd w:id="111"/>
    </w:p>
    <w:p w14:paraId="1F97FA08" w14:textId="77777777" w:rsidR="00627543" w:rsidRDefault="00244064">
      <w:pPr>
        <w:pStyle w:val="BodyText"/>
      </w:pPr>
      <w:r>
        <w:t>(1) The Director of Defense Procurement and Acquisition Policy, Office of the Under Secretary of Defense (Acquisition, Technology, and Logistics) (</w:t>
      </w:r>
      <w:proofErr w:type="gramStart"/>
      <w:r>
        <w:t>OUSD(</w:t>
      </w:r>
      <w:proofErr w:type="gramEnd"/>
      <w:r>
        <w:t>AT&amp;L)DPAP), is the approval authority within DoD for any individual or class deviation from—</w:t>
      </w:r>
    </w:p>
    <w:p w14:paraId="1482A683" w14:textId="77777777" w:rsidR="008E64D4" w:rsidRDefault="008E64D4">
      <w:pPr>
        <w:pStyle w:val="BodyText"/>
        <w:spacing w:before="5"/>
        <w:rPr>
          <w:del w:id="112" w:author="dita conv" w:date="2020-07-16T12:00:00Z"/>
          <w:sz w:val="8"/>
        </w:rPr>
      </w:pPr>
    </w:p>
    <w:p w14:paraId="733A9B92" w14:textId="77777777" w:rsidR="008E64D4" w:rsidRDefault="008E64D4">
      <w:pPr>
        <w:rPr>
          <w:del w:id="113" w:author="dita conv" w:date="2020-07-16T12:00:00Z"/>
          <w:sz w:val="8"/>
        </w:rPr>
        <w:sectPr w:rsidR="008E64D4" w:rsidSect="004916A2">
          <w:pgSz w:w="10540" w:h="13260"/>
          <w:pgMar w:top="280" w:right="1730" w:bottom="0" w:left="520" w:header="720" w:footer="720" w:gutter="0"/>
          <w:cols w:space="720"/>
        </w:sectPr>
      </w:pPr>
    </w:p>
    <w:p w14:paraId="2A6F21C8" w14:textId="77777777" w:rsidR="008E64D4" w:rsidRDefault="008E64D4">
      <w:pPr>
        <w:pStyle w:val="BodyText"/>
        <w:spacing w:before="3"/>
        <w:rPr>
          <w:del w:id="114" w:author="dita conv" w:date="2020-07-16T12:00:00Z"/>
          <w:sz w:val="28"/>
        </w:rPr>
      </w:pPr>
    </w:p>
    <w:p w14:paraId="046FC54F" w14:textId="77777777" w:rsidR="008E64D4" w:rsidRDefault="000A22CF">
      <w:pPr>
        <w:pStyle w:val="BodyText"/>
        <w:spacing w:before="1"/>
        <w:rPr>
          <w:del w:id="115" w:author="dita conv" w:date="2020-07-16T12:00:00Z"/>
        </w:rPr>
      </w:pPr>
      <w:del w:id="116" w:author="dita conv" w:date="2020-07-16T12:00:00Z">
        <w:r>
          <w:rPr>
            <w:spacing w:val="-5"/>
          </w:rPr>
          <w:delText>Integrity;</w:delText>
        </w:r>
      </w:del>
    </w:p>
    <w:p w14:paraId="245FD71B" w14:textId="77777777" w:rsidR="00627543" w:rsidRDefault="00244064">
      <w:pPr>
        <w:pStyle w:val="BodyText"/>
      </w:pPr>
      <w:r>
        <w:t>(</w:t>
      </w:r>
      <w:proofErr w:type="spellStart"/>
      <w:r>
        <w:t>i</w:t>
      </w:r>
      <w:proofErr w:type="spellEnd"/>
      <w:r>
        <w:t xml:space="preserve">) FAR 3.104, Procurement Integrity, or </w:t>
      </w:r>
      <w:proofErr w:type="gramStart"/>
      <w:r>
        <w:t>DFARS  203.104</w:t>
      </w:r>
      <w:proofErr w:type="gramEnd"/>
      <w:r>
        <w:t xml:space="preserve"> , Procurement</w:t>
      </w:r>
      <w:ins w:id="117" w:author="dita conv" w:date="2020-07-16T12:00:00Z">
        <w:r>
          <w:t xml:space="preserve"> Integrity;</w:t>
        </w:r>
      </w:ins>
    </w:p>
    <w:p w14:paraId="0BCBE441" w14:textId="77777777" w:rsidR="00627543" w:rsidRDefault="00244064">
      <w:pPr>
        <w:pStyle w:val="BodyText"/>
      </w:pPr>
      <w:r>
        <w:t>(ii) FAR Subpart 27.4, Rights in Data and Copyrights, or DFARS Subpart 227.4, Rights in Data and Copyrights;</w:t>
      </w:r>
    </w:p>
    <w:p w14:paraId="280042FE" w14:textId="77777777" w:rsidR="00627543" w:rsidRDefault="00244064">
      <w:pPr>
        <w:pStyle w:val="BodyText"/>
      </w:pPr>
      <w:r>
        <w:t>(iii) FAR Part 30, Cost Accounting Standards Administration, or DFARS Part 230, Cost Accounting Standards Administration;</w:t>
      </w:r>
    </w:p>
    <w:p w14:paraId="2D16D8A6" w14:textId="77777777" w:rsidR="00627543" w:rsidRDefault="00244064">
      <w:pPr>
        <w:pStyle w:val="BodyText"/>
      </w:pPr>
      <w:r>
        <w:t>(iv) FAR Subpart 31.1, Applicability, or DFARS Subpart 231.1, Applicability (contract cost principles);</w:t>
      </w:r>
    </w:p>
    <w:p w14:paraId="608231FE" w14:textId="77777777" w:rsidR="00627543" w:rsidRDefault="00244064">
      <w:pPr>
        <w:pStyle w:val="BodyText"/>
      </w:pPr>
      <w:r>
        <w:t>(v) FAR Subpart 31.2, Contracts with Commercial Organizations, or DFARS Subpart 231.2, Contracts with Commercial Organizations; or</w:t>
      </w:r>
    </w:p>
    <w:p w14:paraId="7DC4C75E" w14:textId="77777777" w:rsidR="00627543" w:rsidRDefault="00244064">
      <w:pPr>
        <w:pStyle w:val="BodyText"/>
      </w:pPr>
      <w:r>
        <w:t>(vi) FAR Part 32, Contract Financing (except Subparts 32.7 and 32.8 and the payment clauses prescribed by Subpart 32.1), or DFARS Part 232, Contract Financing (except Subparts 232.7 and 232.8).</w:t>
      </w:r>
    </w:p>
    <w:p w14:paraId="01216926" w14:textId="77777777" w:rsidR="00627543" w:rsidRDefault="00244064">
      <w:pPr>
        <w:pStyle w:val="BodyText"/>
      </w:pPr>
      <w:r>
        <w:t>(2) Submit requests for deviation approval through department/agency channels to the approval authority in paragraph (1) of this section</w:t>
      </w:r>
      <w:proofErr w:type="gramStart"/>
      <w:r>
        <w:t>,  201.403</w:t>
      </w:r>
      <w:proofErr w:type="gramEnd"/>
      <w:r>
        <w:t xml:space="preserve"> , or  201.404 , as appropriate. Submit deviations that require </w:t>
      </w:r>
      <w:proofErr w:type="gramStart"/>
      <w:r>
        <w:t>OUSD(</w:t>
      </w:r>
      <w:proofErr w:type="gramEnd"/>
      <w:r>
        <w:t>AT&amp;L)DPAP approval through the Director of the DAR Council. At a minimum, each request must—</w:t>
      </w:r>
    </w:p>
    <w:p w14:paraId="79CB7DFD" w14:textId="77777777" w:rsidR="00627543" w:rsidRDefault="00244064">
      <w:pPr>
        <w:pStyle w:val="BodyText"/>
      </w:pPr>
      <w:r>
        <w:t>(</w:t>
      </w:r>
      <w:proofErr w:type="spellStart"/>
      <w:r>
        <w:t>i</w:t>
      </w:r>
      <w:proofErr w:type="spellEnd"/>
      <w:r>
        <w:t>) Identify the department/agency, and component if applicable, requesting the deviation;</w:t>
      </w:r>
    </w:p>
    <w:p w14:paraId="0EAD530B" w14:textId="77777777" w:rsidR="00627543" w:rsidRDefault="00244064">
      <w:pPr>
        <w:pStyle w:val="BodyText"/>
      </w:pPr>
      <w:r>
        <w:t>(ii) Identify the FAR or DFARS citation from which a deviation is needed, state what is required by that citation, and indicate whether an individual or class deviation is requested;</w:t>
      </w:r>
    </w:p>
    <w:p w14:paraId="2A577CE0" w14:textId="77777777" w:rsidR="00627543" w:rsidRDefault="00244064">
      <w:pPr>
        <w:pStyle w:val="BodyText"/>
      </w:pPr>
      <w:r>
        <w:t>(iii) Describe the deviation and indicate which of paragraphs (a) through (f) of FAR 1.401 best categorizes the deviation;</w:t>
      </w:r>
    </w:p>
    <w:p w14:paraId="795E79D5" w14:textId="77777777" w:rsidR="00627543" w:rsidRDefault="00244064">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14:paraId="3874E620" w14:textId="77777777" w:rsidR="00627543" w:rsidRDefault="00244064">
      <w:pPr>
        <w:pStyle w:val="BodyText"/>
      </w:pPr>
      <w:r>
        <w:t>(v) State the period of time for which the deviation is required;</w:t>
      </w:r>
    </w:p>
    <w:p w14:paraId="77AD3C4D" w14:textId="77777777" w:rsidR="00627543" w:rsidRDefault="00244064">
      <w:pPr>
        <w:pStyle w:val="BodyText"/>
      </w:pPr>
      <w:proofErr w:type="gramStart"/>
      <w:r>
        <w:t>(vi) State</w:t>
      </w:r>
      <w:proofErr w:type="gramEnd"/>
      <w:r>
        <w:t xml:space="preserve"> whether approval for the same deviation has been received previously, and if so, when;</w:t>
      </w:r>
    </w:p>
    <w:p w14:paraId="4BEF5EA4" w14:textId="77777777" w:rsidR="00627543" w:rsidRDefault="00244064">
      <w:pPr>
        <w:pStyle w:val="BodyText"/>
      </w:pPr>
      <w:r>
        <w:t>(vii) State whether the proposed deviation was published (see FAR Subpart 1.5 for publication requirements) in the Federal Register and provide analysis of comments;</w:t>
      </w:r>
    </w:p>
    <w:p w14:paraId="390E9F68" w14:textId="77777777" w:rsidR="00627543" w:rsidRDefault="00244064">
      <w:pPr>
        <w:pStyle w:val="BodyText"/>
      </w:pPr>
      <w:r>
        <w:t>(viii) State whether the request for deviation has been reviewed by legal counsel, and if so, state results; and</w:t>
      </w:r>
    </w:p>
    <w:p w14:paraId="01062CDB" w14:textId="77777777" w:rsidR="00627543" w:rsidRDefault="00244064">
      <w:pPr>
        <w:pStyle w:val="BodyText"/>
      </w:pPr>
      <w:r>
        <w:lastRenderedPageBreak/>
        <w:t>(ix) Give detailed rationale for the request. State what problem or situation will be avoided, corrected, or improved if request is approved.</w:t>
      </w:r>
    </w:p>
    <w:p w14:paraId="64F37964" w14:textId="77777777" w:rsidR="00627543" w:rsidRDefault="00244064">
      <w:pPr>
        <w:pStyle w:val="Heading5"/>
      </w:pPr>
      <w:bookmarkStart w:id="118" w:name="_Refd19e31813"/>
      <w:bookmarkStart w:id="119" w:name="_Tocd19e31813"/>
      <w:r>
        <w:t>201.403 Individual deviations.</w:t>
      </w:r>
      <w:bookmarkEnd w:id="118"/>
      <w:bookmarkEnd w:id="119"/>
    </w:p>
    <w:p w14:paraId="6B84D522" w14:textId="77777777" w:rsidR="00627543" w:rsidRDefault="00244064">
      <w:pPr>
        <w:pStyle w:val="BodyText"/>
      </w:pPr>
      <w:r>
        <w:t xml:space="preserve">(1) Individual deviations, except those described </w:t>
      </w:r>
      <w:proofErr w:type="gramStart"/>
      <w:r>
        <w:t>in  201.402</w:t>
      </w:r>
      <w:proofErr w:type="gramEnd"/>
      <w:r>
        <w:t xml:space="preserve"> (1) and paragraph (2) of this section, must be approved in accordance with the department/agency plan prescribed by  201.304 (4).</w:t>
      </w:r>
    </w:p>
    <w:p w14:paraId="61F15C8E" w14:textId="77777777" w:rsidR="00627543" w:rsidRDefault="00244064">
      <w:pPr>
        <w:pStyle w:val="BodyText"/>
      </w:pPr>
      <w:r>
        <w:t xml:space="preserve">(2) Contracting officers outside the United States may deviate from prescribed </w:t>
      </w:r>
      <w:proofErr w:type="spellStart"/>
      <w:r>
        <w:t>nonstatutory</w:t>
      </w:r>
      <w:proofErr w:type="spellEnd"/>
      <w:r>
        <w:t xml:space="preserve"> FAR and DFARS clauses when—</w:t>
      </w:r>
    </w:p>
    <w:p w14:paraId="0378A050" w14:textId="77777777" w:rsidR="00627543" w:rsidRDefault="00244064">
      <w:pPr>
        <w:pStyle w:val="BodyText"/>
      </w:pPr>
      <w:r>
        <w:t>(</w:t>
      </w:r>
      <w:proofErr w:type="spellStart"/>
      <w:r>
        <w:t>i</w:t>
      </w:r>
      <w:proofErr w:type="spellEnd"/>
      <w:r>
        <w:t>) Contracting for support services, supplies, or construction, with the governments of North Atlantic Treaty Organization (NATO) countries or other allies (as described in 10 U.S.C. 2341(2)), or with United Nations or NATO organizations; and</w:t>
      </w:r>
    </w:p>
    <w:p w14:paraId="45AABFAE" w14:textId="77777777" w:rsidR="00627543" w:rsidRDefault="00244064">
      <w:pPr>
        <w:pStyle w:val="BodyText"/>
      </w:pPr>
      <w:r>
        <w:t>(ii) Such governments or organizations will not agree to the standard clauses.</w:t>
      </w:r>
    </w:p>
    <w:p w14:paraId="42884CE7" w14:textId="77777777" w:rsidR="00627543" w:rsidRDefault="00244064">
      <w:pPr>
        <w:pStyle w:val="Heading5"/>
      </w:pPr>
      <w:bookmarkStart w:id="120" w:name="_Refd19e31851"/>
      <w:bookmarkStart w:id="121" w:name="_Tocd19e31851"/>
      <w:r>
        <w:t>201.404 Class deviations.</w:t>
      </w:r>
      <w:bookmarkEnd w:id="120"/>
      <w:bookmarkEnd w:id="121"/>
    </w:p>
    <w:p w14:paraId="01FB19D5" w14:textId="77777777" w:rsidR="00627543" w:rsidRDefault="00244064">
      <w:pPr>
        <w:pStyle w:val="BodyText"/>
      </w:pPr>
      <w:r>
        <w:t>(b)(</w:t>
      </w:r>
      <w:proofErr w:type="spellStart"/>
      <w:r>
        <w:t>i</w:t>
      </w:r>
      <w:proofErr w:type="spellEnd"/>
      <w:r>
        <w:t>) Except as provided in paragraph (b</w:t>
      </w:r>
      <w:proofErr w:type="gramStart"/>
      <w:r>
        <w:t>)(</w:t>
      </w:r>
      <w:proofErr w:type="gramEnd"/>
      <w:r>
        <w:t>ii) of this section, OUSD(AT&amp;L)DPAP is the approval authority within DoD for any class deviation.</w:t>
      </w:r>
    </w:p>
    <w:p w14:paraId="191AA0AD" w14:textId="77777777" w:rsidR="00627543" w:rsidRDefault="00244064">
      <w:pPr>
        <w:pStyle w:val="BodyText"/>
      </w:pPr>
      <w:r>
        <w:t>(ii) The senior procurement executives for the Army, Navy, and Air Force, and the Directors of the Defense Commissary Agency, the Defense Contract Management Agency, and the Defense Logistics Agency, may approve any class deviation, other than those described in  201.402 (1), that does not—</w:t>
      </w:r>
    </w:p>
    <w:p w14:paraId="2D92CB57" w14:textId="77777777" w:rsidR="00627543" w:rsidRDefault="00244064">
      <w:pPr>
        <w:pStyle w:val="BodyText"/>
      </w:pPr>
      <w:r>
        <w:t>(A) Have a significant effect beyond the internal operating procedures of the department or agency;</w:t>
      </w:r>
    </w:p>
    <w:p w14:paraId="4EF11E65" w14:textId="77777777" w:rsidR="008E64D4" w:rsidRDefault="008E64D4">
      <w:pPr>
        <w:pStyle w:val="BodyText"/>
        <w:spacing w:before="5"/>
        <w:rPr>
          <w:del w:id="122" w:author="dita conv" w:date="2020-07-16T12:00:00Z"/>
          <w:sz w:val="8"/>
        </w:rPr>
      </w:pPr>
    </w:p>
    <w:p w14:paraId="1327F976" w14:textId="77777777" w:rsidR="008E64D4" w:rsidRDefault="008E64D4">
      <w:pPr>
        <w:rPr>
          <w:del w:id="123" w:author="dita conv" w:date="2020-07-16T12:00:00Z"/>
          <w:sz w:val="8"/>
        </w:rPr>
        <w:sectPr w:rsidR="008E64D4" w:rsidSect="004916A2">
          <w:pgSz w:w="10540" w:h="13260"/>
          <w:pgMar w:top="520" w:right="1730" w:bottom="280" w:left="520" w:header="720" w:footer="720" w:gutter="0"/>
          <w:cols w:space="720"/>
        </w:sectPr>
      </w:pPr>
    </w:p>
    <w:p w14:paraId="7F99E580" w14:textId="77777777" w:rsidR="008E64D4" w:rsidRDefault="008E64D4">
      <w:pPr>
        <w:pStyle w:val="BodyText"/>
        <w:spacing w:before="3"/>
        <w:rPr>
          <w:del w:id="124" w:author="dita conv" w:date="2020-07-16T12:00:00Z"/>
          <w:sz w:val="28"/>
        </w:rPr>
      </w:pPr>
    </w:p>
    <w:p w14:paraId="4E066433" w14:textId="77777777" w:rsidR="008E64D4" w:rsidRDefault="000A22CF">
      <w:pPr>
        <w:pStyle w:val="BodyText"/>
        <w:rPr>
          <w:del w:id="125" w:author="dita conv" w:date="2020-07-16T12:00:00Z"/>
        </w:rPr>
      </w:pPr>
      <w:del w:id="126" w:author="dita conv" w:date="2020-07-16T12:00:00Z">
        <w:r>
          <w:delText>offerors;</w:delText>
        </w:r>
      </w:del>
    </w:p>
    <w:p w14:paraId="738FA5D0" w14:textId="77777777" w:rsidR="00627543" w:rsidRDefault="00244064">
      <w:pPr>
        <w:pStyle w:val="BodyText"/>
      </w:pPr>
      <w:r>
        <w:t>(B) Have a significant cost or administrative impact on contractors or</w:t>
      </w:r>
      <w:ins w:id="127" w:author="dita conv" w:date="2020-07-16T12:00:00Z">
        <w:r>
          <w:t xml:space="preserve"> offerors;</w:t>
        </w:r>
      </w:ins>
    </w:p>
    <w:p w14:paraId="663EC660" w14:textId="77777777" w:rsidR="008E64D4" w:rsidRDefault="008E64D4">
      <w:pPr>
        <w:rPr>
          <w:del w:id="128" w:author="dita conv" w:date="2020-07-16T12:00:00Z"/>
        </w:rPr>
        <w:sectPr w:rsidR="008E64D4" w:rsidSect="004916A2">
          <w:type w:val="continuous"/>
          <w:pgSz w:w="10540" w:h="13260"/>
          <w:pgMar w:top="300" w:right="1730" w:bottom="280" w:left="520" w:header="720" w:footer="720" w:gutter="0"/>
          <w:cols w:space="384"/>
        </w:sectPr>
      </w:pPr>
    </w:p>
    <w:p w14:paraId="68D91B44" w14:textId="114D4684" w:rsidR="00627543" w:rsidRDefault="000A22CF">
      <w:pPr>
        <w:pStyle w:val="BodyText"/>
      </w:pPr>
      <w:del w:id="129" w:author="dita conv" w:date="2020-07-16T12:00:00Z">
        <w:r>
          <w:rPr>
            <w:position w:val="-23"/>
          </w:rPr>
          <w:lastRenderedPageBreak/>
          <w:delText xml:space="preserve">DFARS; or </w:delText>
        </w:r>
      </w:del>
      <w:r w:rsidR="00244064">
        <w:t>(C) Diminish any preference given small business concerns by the FAR or</w:t>
      </w:r>
      <w:ins w:id="130" w:author="dita conv" w:date="2020-07-16T12:00:00Z">
        <w:r w:rsidR="00244064">
          <w:t xml:space="preserve"> DFARS; or</w:t>
        </w:r>
      </w:ins>
    </w:p>
    <w:p w14:paraId="6BF7DF89" w14:textId="77777777" w:rsidR="00627543" w:rsidRDefault="00244064">
      <w:pPr>
        <w:pStyle w:val="BodyText"/>
      </w:pPr>
      <w:r>
        <w:t>(D) Extend to requirements imposed by statute or by regulations of other agencies such as the Small Business Administration and the Department of Labor.</w:t>
      </w:r>
    </w:p>
    <w:p w14:paraId="1F4770D3" w14:textId="77777777" w:rsidR="00627543" w:rsidRDefault="00244064">
      <w:pPr>
        <w:pStyle w:val="Heading4"/>
      </w:pPr>
      <w:bookmarkStart w:id="131" w:name="_Refd19e31887"/>
      <w:bookmarkStart w:id="132" w:name="_Tocd19e31887"/>
      <w:r>
        <w:t>SUBPART 201.6 —CAREER DEVELOPMENT, CONTRACTING AUTHORITY, AND RESPONSIBILITIES</w:t>
      </w:r>
      <w:bookmarkEnd w:id="131"/>
      <w:bookmarkEnd w:id="132"/>
    </w:p>
    <w:p w14:paraId="5C96F02C" w14:textId="77777777" w:rsidR="008E64D4" w:rsidRDefault="000A22CF">
      <w:pPr>
        <w:spacing w:line="249" w:lineRule="exact"/>
        <w:ind w:left="104" w:right="423"/>
        <w:jc w:val="center"/>
        <w:rPr>
          <w:del w:id="133" w:author="dita conv" w:date="2020-07-16T12:00:00Z"/>
          <w:i/>
        </w:rPr>
      </w:pPr>
      <w:del w:id="134" w:author="dita conv" w:date="2020-07-16T12:00:00Z">
        <w:r>
          <w:rPr>
            <w:i/>
          </w:rPr>
          <w:delText>(Revised June 5, 2020)</w:delText>
        </w:r>
      </w:del>
    </w:p>
    <w:p w14:paraId="2588A6FF" w14:textId="77777777" w:rsidR="008E64D4" w:rsidRDefault="008E64D4">
      <w:pPr>
        <w:pStyle w:val="BodyText"/>
        <w:spacing w:before="10"/>
        <w:rPr>
          <w:del w:id="135" w:author="dita conv" w:date="2020-07-16T12:00:00Z"/>
          <w:i/>
          <w:sz w:val="35"/>
        </w:rPr>
      </w:pPr>
    </w:p>
    <w:p w14:paraId="12C0116B" w14:textId="77777777" w:rsidR="00627543" w:rsidRDefault="00244064">
      <w:pPr>
        <w:pStyle w:val="Heading5"/>
      </w:pPr>
      <w:bookmarkStart w:id="136" w:name="_Refd19e31900"/>
      <w:bookmarkStart w:id="137" w:name="_Tocd19e31900"/>
      <w:r>
        <w:t>201.602 Contracting officers.</w:t>
      </w:r>
      <w:bookmarkEnd w:id="136"/>
      <w:bookmarkEnd w:id="137"/>
    </w:p>
    <w:p w14:paraId="6D68E346" w14:textId="77777777" w:rsidR="00627543" w:rsidRDefault="00244064">
      <w:pPr>
        <w:pStyle w:val="Heading6"/>
      </w:pPr>
      <w:bookmarkStart w:id="138" w:name="_Refd19e31913"/>
      <w:bookmarkStart w:id="139" w:name="_Tocd19e31913"/>
      <w:proofErr w:type="gramStart"/>
      <w:r>
        <w:t>201.602-2 Responsibilities.</w:t>
      </w:r>
      <w:bookmarkEnd w:id="138"/>
      <w:bookmarkEnd w:id="139"/>
      <w:proofErr w:type="gramEnd"/>
    </w:p>
    <w:p w14:paraId="6BE3F77A" w14:textId="77777777" w:rsidR="00627543" w:rsidRDefault="00244064">
      <w:pPr>
        <w:pStyle w:val="BodyText"/>
      </w:pPr>
      <w:r>
        <w:t xml:space="preserve">(d) Follow the procedures at </w:t>
      </w:r>
      <w:proofErr w:type="gramStart"/>
      <w:ins w:id="140" w:author="dita conv" w:date="2020-07-16T12:00:00Z">
        <w:r>
          <w:t>PGI  201.602</w:t>
        </w:r>
        <w:proofErr w:type="gramEnd"/>
        <w:r>
          <w:t xml:space="preserve">-2  </w:t>
        </w:r>
      </w:ins>
      <w:r>
        <w:t>regarding designation, assignment, and responsibilities of a contracting officer's representative (COR).</w:t>
      </w:r>
    </w:p>
    <w:p w14:paraId="2399F7B0" w14:textId="77777777" w:rsidR="00627543" w:rsidRDefault="00244064">
      <w:pPr>
        <w:pStyle w:val="BodyText"/>
      </w:pPr>
      <w:r>
        <w:t>(1) A COR shall be an employee, military or civilian, of the U.S. Government, a foreign government, or a North Atlantic Treaty Organization/coalition partner. In no case shall contractor personnel serve as CORs.</w:t>
      </w:r>
    </w:p>
    <w:p w14:paraId="64BFD1DC" w14:textId="77777777" w:rsidR="00627543" w:rsidRDefault="00244064">
      <w:pPr>
        <w:pStyle w:val="Heading6"/>
      </w:pPr>
      <w:bookmarkStart w:id="141" w:name="_Refd19e31941"/>
      <w:bookmarkStart w:id="142" w:name="_Tocd19e31941"/>
      <w:proofErr w:type="gramStart"/>
      <w:r>
        <w:t>201.602-70 Contract clause.</w:t>
      </w:r>
      <w:bookmarkEnd w:id="141"/>
      <w:bookmarkEnd w:id="142"/>
      <w:proofErr w:type="gramEnd"/>
    </w:p>
    <w:p w14:paraId="2DE2C43B" w14:textId="067B4468" w:rsidR="00627543" w:rsidRDefault="00244064">
      <w:pPr>
        <w:pStyle w:val="BodyText"/>
      </w:pPr>
      <w:r>
        <w:t xml:space="preserve">Use the clause at </w:t>
      </w:r>
      <w:del w:id="143" w:author="dita conv" w:date="2020-07-16T12:00:00Z">
        <w:r w:rsidR="000A22CF">
          <w:rPr>
            <w:spacing w:val="-6"/>
          </w:rPr>
          <w:delText>,</w:delText>
        </w:r>
      </w:del>
      <w:ins w:id="144" w:author="dita conv" w:date="2020-07-16T12:00:00Z">
        <w:r>
          <w:t xml:space="preserve"> 252.201-</w:t>
        </w:r>
        <w:proofErr w:type="gramStart"/>
        <w:r>
          <w:t>7000 ,</w:t>
        </w:r>
      </w:ins>
      <w:proofErr w:type="gramEnd"/>
      <w:r>
        <w:t xml:space="preserve"> Contracting Officer's Representative, in solicitations and contracts when appointment of a contracting officer's representative is anticipated.</w:t>
      </w:r>
    </w:p>
    <w:p w14:paraId="6F8EE711" w14:textId="77777777" w:rsidR="00627543" w:rsidRDefault="00244064">
      <w:pPr>
        <w:pStyle w:val="Heading5"/>
      </w:pPr>
      <w:bookmarkStart w:id="145" w:name="_Refd19e31968"/>
      <w:bookmarkStart w:id="146" w:name="_Tocd19e31968"/>
      <w:r>
        <w:t>201.603 Selection, appointment, and termination of appointment for contracting officers.</w:t>
      </w:r>
      <w:bookmarkEnd w:id="145"/>
      <w:bookmarkEnd w:id="146"/>
    </w:p>
    <w:p w14:paraId="58437CFF" w14:textId="77777777" w:rsidR="00627543" w:rsidRDefault="00244064">
      <w:pPr>
        <w:pStyle w:val="Heading6"/>
      </w:pPr>
      <w:bookmarkStart w:id="147" w:name="_Refd19e31981"/>
      <w:bookmarkStart w:id="148" w:name="_Tocd19e31981"/>
      <w:proofErr w:type="gramStart"/>
      <w:r>
        <w:t>201.603-2 Selection.</w:t>
      </w:r>
      <w:bookmarkEnd w:id="147"/>
      <w:bookmarkEnd w:id="148"/>
      <w:proofErr w:type="gramEnd"/>
    </w:p>
    <w:p w14:paraId="301F2C5D" w14:textId="77777777" w:rsidR="00627543" w:rsidRDefault="00244064">
      <w:pPr>
        <w:pStyle w:val="BodyText"/>
      </w:pPr>
      <w:r>
        <w:t>(1) In accordance with 10 U.S.C. 1724, in order to qualify to serve as a contracting officer with authority to award or administer contracts for amounts above the simplified acquisition threshold, a person must—</w:t>
      </w:r>
    </w:p>
    <w:p w14:paraId="36F5AA93" w14:textId="77777777" w:rsidR="00627543" w:rsidRDefault="00244064">
      <w:pPr>
        <w:pStyle w:val="BodyText"/>
      </w:pPr>
      <w:r>
        <w:t>(</w:t>
      </w:r>
      <w:proofErr w:type="spellStart"/>
      <w:r>
        <w:t>i</w:t>
      </w:r>
      <w:proofErr w:type="spellEnd"/>
      <w:r>
        <w:t>) Have completed all contracting courses required for a contracting officer to serve in the grade in which the employee or member of the armed forces will serve;</w:t>
      </w:r>
    </w:p>
    <w:p w14:paraId="099DAB7D" w14:textId="77777777" w:rsidR="00627543" w:rsidRDefault="00244064">
      <w:pPr>
        <w:pStyle w:val="BodyText"/>
      </w:pPr>
      <w:r>
        <w:t xml:space="preserve">(ii) Have at least 2 </w:t>
      </w:r>
      <w:proofErr w:type="spellStart"/>
      <w:r>
        <w:t>years experience</w:t>
      </w:r>
      <w:proofErr w:type="spellEnd"/>
      <w:r>
        <w:t xml:space="preserve"> in a contracting position;</w:t>
      </w:r>
    </w:p>
    <w:p w14:paraId="00C884F9" w14:textId="77777777" w:rsidR="00627543" w:rsidRDefault="00244064">
      <w:pPr>
        <w:pStyle w:val="BodyText"/>
      </w:pPr>
      <w:r>
        <w:t>(iii) Have received a baccalaureate degree from an accredited educational institution; and</w:t>
      </w:r>
    </w:p>
    <w:p w14:paraId="27A1FE87" w14:textId="77777777" w:rsidR="00627543" w:rsidRDefault="00244064">
      <w:pPr>
        <w:pStyle w:val="BodyText"/>
        <w:rPr>
          <w:ins w:id="149" w:author="dita conv" w:date="2020-07-16T12:00:00Z"/>
        </w:rPr>
      </w:pPr>
      <w:ins w:id="150" w:author="dita conv" w:date="2020-07-16T12:00:00Z">
        <w:r>
          <w:t>(A) Received a baccalaureate degree from an accredited educational institution; and</w:t>
        </w:r>
      </w:ins>
    </w:p>
    <w:p w14:paraId="0CAE521F" w14:textId="442B7642" w:rsidR="00627543" w:rsidRDefault="00244064">
      <w:pPr>
        <w:pStyle w:val="BodyText"/>
        <w:rPr>
          <w:ins w:id="151" w:author="dita conv" w:date="2020-07-16T12:00:00Z"/>
        </w:rPr>
      </w:pPr>
      <w:ins w:id="152" w:author="dita conv" w:date="2020-07-16T12:00:00Z">
        <w:r>
          <w:t xml:space="preserve">(B) Completed at least 24 semester credit hours, </w:t>
        </w:r>
      </w:ins>
      <w:r w:rsidR="00A13FD1">
        <w:t xml:space="preserve">  </w:t>
      </w:r>
      <w:ins w:id="153" w:author="dita conv" w:date="2020-07-16T12:00:00Z">
        <w:r>
          <w:t>or equivalent, of study from an accredited institution of higher education in any of the following disciplines: accounting, business finance, law, contracts, purchasing, economics, industrial management, marketing, quantitative methods, and organization and management; and</w:t>
        </w:r>
      </w:ins>
    </w:p>
    <w:p w14:paraId="16911C69" w14:textId="77777777" w:rsidR="00627543" w:rsidRDefault="00244064">
      <w:pPr>
        <w:pStyle w:val="BodyText"/>
      </w:pPr>
      <w:proofErr w:type="gramStart"/>
      <w:r>
        <w:lastRenderedPageBreak/>
        <w:t>(iv) Meet</w:t>
      </w:r>
      <w:proofErr w:type="gramEnd"/>
      <w:r>
        <w:t xml:space="preserve"> such additional requirements, based on the dollar value and complexity of the contracts awarded or administered in the position, as may be established by the Secretary of Defense.</w:t>
      </w:r>
    </w:p>
    <w:p w14:paraId="57FB9942" w14:textId="77777777" w:rsidR="00627543" w:rsidRDefault="00244064">
      <w:pPr>
        <w:pStyle w:val="BodyText"/>
      </w:pPr>
      <w:r>
        <w:t>(2) The qualification requirements in paragraph (1</w:t>
      </w:r>
      <w:proofErr w:type="gramStart"/>
      <w:r>
        <w:t>)(</w:t>
      </w:r>
      <w:proofErr w:type="gramEnd"/>
      <w:r>
        <w:t>iii) of this subsection do not apply to a DoD employee or member of the armed forces who—</w:t>
      </w:r>
    </w:p>
    <w:p w14:paraId="6A336881" w14:textId="77777777" w:rsidR="00627543" w:rsidRDefault="00244064">
      <w:pPr>
        <w:pStyle w:val="BodyText"/>
      </w:pPr>
      <w:r>
        <w:t>(</w:t>
      </w:r>
      <w:proofErr w:type="spellStart"/>
      <w:r>
        <w:t>i</w:t>
      </w:r>
      <w:proofErr w:type="spellEnd"/>
      <w:r>
        <w:t>) On or before September 30, 2000, occupied—</w:t>
      </w:r>
    </w:p>
    <w:p w14:paraId="513D1832" w14:textId="77777777" w:rsidR="00627543" w:rsidRDefault="00244064">
      <w:pPr>
        <w:pStyle w:val="BodyText"/>
      </w:pPr>
      <w:r>
        <w:t>(A) A contracting officer position with authority to award or administer contracts above the simplified acquisition threshold; or</w:t>
      </w:r>
    </w:p>
    <w:p w14:paraId="2FD60F41" w14:textId="77777777" w:rsidR="00627543" w:rsidRDefault="00244064">
      <w:pPr>
        <w:pStyle w:val="BodyText"/>
      </w:pPr>
      <w:r>
        <w:t>(B) A position either as an employee in the GS-1102 occupational series or a member of the armed forces in an occupational specialty similar to the GS-1102 series;</w:t>
      </w:r>
    </w:p>
    <w:p w14:paraId="42140954" w14:textId="77777777" w:rsidR="00627543" w:rsidRDefault="00244064">
      <w:pPr>
        <w:pStyle w:val="BodyText"/>
      </w:pPr>
      <w:r>
        <w:t>(ii) Is in a contingency contracting force; or</w:t>
      </w:r>
    </w:p>
    <w:p w14:paraId="15B6B7C1" w14:textId="77777777" w:rsidR="00627543" w:rsidRDefault="00244064">
      <w:pPr>
        <w:pStyle w:val="BodyText"/>
      </w:pPr>
      <w:r>
        <w:t xml:space="preserve">(iii) Is an individual appointed to a 3-year developmental </w:t>
      </w:r>
      <w:proofErr w:type="gramStart"/>
      <w:r>
        <w:t>position.</w:t>
      </w:r>
      <w:proofErr w:type="gramEnd"/>
      <w:r>
        <w:t xml:space="preserve"> Information on developmental opportunities is contained in DoD Instruction 5000.66, Defense Acquisition Workforce Education, Training, Experience, and Career Development Program.</w:t>
      </w:r>
    </w:p>
    <w:p w14:paraId="1DB43198" w14:textId="77777777" w:rsidR="00627543" w:rsidRDefault="00244064">
      <w:pPr>
        <w:pStyle w:val="BodyText"/>
      </w:pPr>
      <w:r>
        <w:t>(3) Waivers to the requirements in paragraph (1) of this subsection may be authorized. Information on waivers is contained in DoD Instruction 5000.66.</w:t>
      </w:r>
    </w:p>
    <w:p w14:paraId="24DF5CD4" w14:textId="77777777" w:rsidR="00627543" w:rsidRDefault="00244064">
      <w:pPr>
        <w:pStyle w:val="Heading6"/>
      </w:pPr>
      <w:bookmarkStart w:id="154" w:name="_Refd19e32027"/>
      <w:bookmarkStart w:id="155" w:name="_Tocd19e32027"/>
      <w:proofErr w:type="gramStart"/>
      <w:r>
        <w:t>201.603-3 Appointment.</w:t>
      </w:r>
      <w:bookmarkEnd w:id="154"/>
      <w:bookmarkEnd w:id="155"/>
      <w:proofErr w:type="gramEnd"/>
    </w:p>
    <w:p w14:paraId="27F8E4DE" w14:textId="77777777" w:rsidR="00627543" w:rsidRDefault="00244064">
      <w:pPr>
        <w:pStyle w:val="BodyText"/>
      </w:pPr>
      <w:r>
        <w:t>(a) Certificates of Appointment executed under the Armed Services Procurement Regulation or the Defense Acquisition Regulation have the same effect as if they had been issued under FAR.</w:t>
      </w:r>
    </w:p>
    <w:p w14:paraId="1270E6CD" w14:textId="77777777" w:rsidR="00627543" w:rsidRDefault="00244064">
      <w:pPr>
        <w:pStyle w:val="BodyText"/>
      </w:pPr>
      <w:r>
        <w:t xml:space="preserve">(b) Agency heads may delegate the purchase authority </w:t>
      </w:r>
      <w:proofErr w:type="gramStart"/>
      <w:r>
        <w:t xml:space="preserve">in </w:t>
      </w:r>
      <w:ins w:id="156" w:author="dita conv" w:date="2020-07-16T12:00:00Z">
        <w:r>
          <w:t xml:space="preserve"> 213.301</w:t>
        </w:r>
        <w:proofErr w:type="gramEnd"/>
        <w:r>
          <w:t xml:space="preserve">  </w:t>
        </w:r>
      </w:ins>
      <w:r>
        <w:t>to DoD civilian employees and members of the U.S. Armed Forces.</w:t>
      </w:r>
    </w:p>
    <w:p w14:paraId="10530B43" w14:textId="77777777" w:rsidR="00627543" w:rsidRDefault="00244064">
      <w:pPr>
        <w:pStyle w:val="Heading5"/>
      </w:pPr>
      <w:bookmarkStart w:id="157" w:name="_Refd19e32055"/>
      <w:bookmarkStart w:id="158" w:name="_Tocd19e32055"/>
      <w:r>
        <w:t>201.670 Appointment of property administrators and plant clearance officers.</w:t>
      </w:r>
      <w:bookmarkEnd w:id="157"/>
      <w:bookmarkEnd w:id="158"/>
    </w:p>
    <w:p w14:paraId="5CE3B313" w14:textId="77777777" w:rsidR="00627543" w:rsidRDefault="00244064">
      <w:pPr>
        <w:pStyle w:val="BodyText"/>
      </w:pPr>
      <w:r>
        <w:t>(a) The appropriate agency authority shall appoint or terminate (in writing) property administrators and plant clearance officers.</w:t>
      </w:r>
    </w:p>
    <w:p w14:paraId="2659C069" w14:textId="77777777" w:rsidR="00627543" w:rsidRDefault="00244064">
      <w:pPr>
        <w:pStyle w:val="BodyText"/>
      </w:pPr>
      <w:r>
        <w:t>(b) In appointing qualified property administrators and plant clearance officers, the appointing authority shall consider experience, training, education, business acumen, judgment, character, and ethics.</w:t>
      </w:r>
    </w:p>
    <w:p w14:paraId="41FBECFF" w14:textId="77777777" w:rsidR="008E64D4" w:rsidRDefault="008E64D4">
      <w:pPr>
        <w:spacing w:line="199" w:lineRule="auto"/>
        <w:rPr>
          <w:del w:id="159" w:author="dita conv" w:date="2020-07-16T12:00:00Z"/>
        </w:rPr>
        <w:sectPr w:rsidR="008E64D4" w:rsidSect="004916A2">
          <w:pgSz w:w="10540" w:h="13260"/>
          <w:pgMar w:top="300" w:right="1730" w:bottom="280" w:left="520" w:header="720" w:footer="720" w:gutter="0"/>
          <w:cols w:space="720"/>
        </w:sectPr>
      </w:pPr>
    </w:p>
    <w:p w14:paraId="78BFDAB5" w14:textId="77777777" w:rsidR="008E64D4" w:rsidRDefault="000A22CF">
      <w:pPr>
        <w:pStyle w:val="Heading2"/>
        <w:spacing w:before="87"/>
        <w:ind w:left="102" w:right="423"/>
        <w:jc w:val="center"/>
        <w:rPr>
          <w:del w:id="160" w:author="dita conv" w:date="2020-07-16T12:00:00Z"/>
        </w:rPr>
      </w:pPr>
      <w:bookmarkStart w:id="161" w:name="toc202"/>
      <w:bookmarkEnd w:id="161"/>
      <w:del w:id="162" w:author="dita conv" w:date="2020-07-16T12:00:00Z">
        <w:r>
          <w:lastRenderedPageBreak/>
          <w:delText>TABLE OF CONTENTS</w:delText>
        </w:r>
      </w:del>
    </w:p>
    <w:p w14:paraId="73365D6B" w14:textId="77777777" w:rsidR="008E64D4" w:rsidRDefault="008E64D4">
      <w:pPr>
        <w:pStyle w:val="BodyText"/>
        <w:spacing w:before="11"/>
        <w:rPr>
          <w:del w:id="163" w:author="dita conv" w:date="2020-07-16T12:00:00Z"/>
          <w:b/>
          <w:sz w:val="35"/>
        </w:rPr>
      </w:pPr>
    </w:p>
    <w:p w14:paraId="5C37542F" w14:textId="77777777" w:rsidR="00627543" w:rsidRDefault="00244064">
      <w:pPr>
        <w:pStyle w:val="Heading3"/>
        <w:rPr>
          <w:ins w:id="164" w:author="dita conv" w:date="2020-07-16T12:00:00Z"/>
        </w:rPr>
      </w:pPr>
      <w:bookmarkStart w:id="165" w:name="_Refd19e32071"/>
      <w:bookmarkStart w:id="166" w:name="_Tocd19e32071"/>
      <w:ins w:id="167" w:author="dita conv" w:date="2020-07-16T12:00:00Z">
        <w:r>
          <w:t>PART 202 - DEFINITIONS OF WORDS AND TERMS</w:t>
        </w:r>
        <w:bookmarkEnd w:id="165"/>
        <w:bookmarkEnd w:id="166"/>
      </w:ins>
    </w:p>
    <w:p w14:paraId="51A57952" w14:textId="07AAC1E5" w:rsidR="00627543" w:rsidRDefault="00244064">
      <w:pPr>
        <w:pStyle w:val="ListBullet"/>
        <w:numPr>
          <w:ilvl w:val="0"/>
          <w:numId w:val="11"/>
        </w:numPr>
      </w:pPr>
      <w:r>
        <w:t>SUBPART 202.1</w:t>
      </w:r>
      <w:del w:id="168" w:author="dita conv" w:date="2020-07-16T12:00:00Z">
        <w:r w:rsidR="000A22CF">
          <w:rPr>
            <w:b/>
          </w:rPr>
          <w:delText>--</w:delText>
        </w:r>
      </w:del>
      <w:ins w:id="169" w:author="dita conv" w:date="2020-07-16T12:00:00Z">
        <w:r>
          <w:t xml:space="preserve"> —</w:t>
        </w:r>
      </w:ins>
      <w:r>
        <w:t>DEFINITIONS</w:t>
      </w:r>
    </w:p>
    <w:p w14:paraId="542C2E5B" w14:textId="77777777" w:rsidR="00627543" w:rsidRDefault="00244064">
      <w:pPr>
        <w:pStyle w:val="ListBullet2"/>
        <w:numPr>
          <w:ilvl w:val="1"/>
          <w:numId w:val="12"/>
        </w:numPr>
      </w:pPr>
      <w:r>
        <w:t>202.101 Definitions.</w:t>
      </w:r>
    </w:p>
    <w:p w14:paraId="3DFB44A8" w14:textId="3CDD1096" w:rsidR="00627543" w:rsidRDefault="00244064">
      <w:pPr>
        <w:pStyle w:val="Heading4"/>
      </w:pPr>
      <w:bookmarkStart w:id="170" w:name="_Refd19e32103"/>
      <w:bookmarkStart w:id="171" w:name="_Tocd19e32103"/>
      <w:r>
        <w:t>SUBPART 202.1</w:t>
      </w:r>
      <w:del w:id="172" w:author="dita conv" w:date="2020-07-16T12:00:00Z">
        <w:r w:rsidR="000A22CF">
          <w:delText>--</w:delText>
        </w:r>
      </w:del>
      <w:ins w:id="173" w:author="dita conv" w:date="2020-07-16T12:00:00Z">
        <w:r>
          <w:t xml:space="preserve"> —</w:t>
        </w:r>
      </w:ins>
      <w:r>
        <w:t>DEFINITIONS</w:t>
      </w:r>
      <w:bookmarkEnd w:id="170"/>
      <w:bookmarkEnd w:id="171"/>
    </w:p>
    <w:p w14:paraId="07D20C48" w14:textId="77777777" w:rsidR="008E64D4" w:rsidRDefault="000A22CF">
      <w:pPr>
        <w:spacing w:line="264" w:lineRule="exact"/>
        <w:ind w:left="104" w:right="423"/>
        <w:jc w:val="center"/>
        <w:rPr>
          <w:del w:id="174" w:author="dita conv" w:date="2020-07-16T12:00:00Z"/>
          <w:i/>
        </w:rPr>
      </w:pPr>
      <w:del w:id="175" w:author="dita conv" w:date="2020-07-16T12:00:00Z">
        <w:r>
          <w:rPr>
            <w:i/>
          </w:rPr>
          <w:delText>(Revised April 8, 2020)</w:delText>
        </w:r>
      </w:del>
    </w:p>
    <w:p w14:paraId="202DEC11" w14:textId="77777777" w:rsidR="008E64D4" w:rsidRDefault="008E64D4">
      <w:pPr>
        <w:pStyle w:val="BodyText"/>
        <w:spacing w:before="11"/>
        <w:rPr>
          <w:del w:id="176" w:author="dita conv" w:date="2020-07-16T12:00:00Z"/>
          <w:i/>
          <w:sz w:val="35"/>
        </w:rPr>
      </w:pPr>
    </w:p>
    <w:p w14:paraId="6B85B493" w14:textId="77777777" w:rsidR="00627543" w:rsidRDefault="00244064">
      <w:pPr>
        <w:pStyle w:val="Heading5"/>
      </w:pPr>
      <w:bookmarkStart w:id="177" w:name="_Refd19e32116"/>
      <w:bookmarkStart w:id="178" w:name="_Tocd19e32116"/>
      <w:r>
        <w:t>202.101 Definitions.</w:t>
      </w:r>
      <w:bookmarkEnd w:id="177"/>
      <w:bookmarkEnd w:id="178"/>
    </w:p>
    <w:p w14:paraId="036D598D" w14:textId="77777777" w:rsidR="00627543" w:rsidRDefault="00244064">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14:paraId="15112A4D" w14:textId="77777777" w:rsidR="00627543" w:rsidRDefault="00244064">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14:paraId="4E9088AA" w14:textId="77777777" w:rsidR="00627543" w:rsidRDefault="00244064">
      <w:pPr>
        <w:pStyle w:val="BodyText"/>
      </w:pPr>
      <w:r>
        <w:t>“Congressional defense committees” means—</w:t>
      </w:r>
    </w:p>
    <w:p w14:paraId="19D7C08B" w14:textId="77777777" w:rsidR="00627543" w:rsidRDefault="00244064">
      <w:pPr>
        <w:pStyle w:val="BodyText"/>
      </w:pPr>
      <w:r>
        <w:t>(1) In accordance with 10 U.S.C. 101(a)(16), except as otherwise specified in paragraph (2) of this definition or as otherwise specified by statute for particular applications—</w:t>
      </w:r>
    </w:p>
    <w:p w14:paraId="050265B9" w14:textId="77777777" w:rsidR="00627543" w:rsidRDefault="00244064">
      <w:pPr>
        <w:pStyle w:val="BodyText"/>
      </w:pPr>
      <w:r>
        <w:t>(</w:t>
      </w:r>
      <w:proofErr w:type="spellStart"/>
      <w:r>
        <w:t>i</w:t>
      </w:r>
      <w:proofErr w:type="spellEnd"/>
      <w:r>
        <w:t>) The Committee on Armed Services of the Senate;</w:t>
      </w:r>
    </w:p>
    <w:p w14:paraId="480519C9" w14:textId="1CC60DB6" w:rsidR="00627543" w:rsidRDefault="000A22CF">
      <w:pPr>
        <w:pStyle w:val="BodyText"/>
      </w:pPr>
      <w:del w:id="179" w:author="dita conv" w:date="2020-07-16T12:00:00Z">
        <w:r>
          <w:rPr>
            <w:position w:val="-23"/>
          </w:rPr>
          <w:delText>Senate;</w:delText>
        </w:r>
        <w:r>
          <w:delText>(</w:delText>
        </w:r>
      </w:del>
      <w:ins w:id="180" w:author="dita conv" w:date="2020-07-16T12:00:00Z">
        <w:r w:rsidR="00244064">
          <w:t>(</w:t>
        </w:r>
      </w:ins>
      <w:r w:rsidR="00244064">
        <w:t>ii) The Subcommittee on Defense of the Committee on Appropriations of the</w:t>
      </w:r>
      <w:ins w:id="181" w:author="dita conv" w:date="2020-07-16T12:00:00Z">
        <w:r w:rsidR="00244064">
          <w:t xml:space="preserve"> Senate;</w:t>
        </w:r>
      </w:ins>
    </w:p>
    <w:p w14:paraId="06BB1AFA" w14:textId="77777777" w:rsidR="00627543" w:rsidRDefault="00244064">
      <w:pPr>
        <w:pStyle w:val="BodyText"/>
      </w:pPr>
      <w:r>
        <w:t>(iii) The Committee on Armed Services of the House of Representatives; and</w:t>
      </w:r>
    </w:p>
    <w:p w14:paraId="53068BF6" w14:textId="77777777" w:rsidR="00627543" w:rsidRDefault="00244064">
      <w:pPr>
        <w:pStyle w:val="BodyText"/>
      </w:pPr>
      <w:proofErr w:type="gramStart"/>
      <w:r>
        <w:t>(iv) The</w:t>
      </w:r>
      <w:proofErr w:type="gramEnd"/>
      <w:r>
        <w:t xml:space="preserve"> Subcommittee on Defense of the Committee on Appropriations of the House of Representatives.</w:t>
      </w:r>
    </w:p>
    <w:p w14:paraId="3D343D7A" w14:textId="6CF41DA4" w:rsidR="00627543" w:rsidRDefault="00244064">
      <w:pPr>
        <w:pStyle w:val="BodyText"/>
      </w:pPr>
      <w:r>
        <w:t xml:space="preserve">(2) For use in subpart </w:t>
      </w:r>
      <w:del w:id="182" w:author="dita conv" w:date="2020-07-16T12:00:00Z">
        <w:r w:rsidR="000A22CF" w:rsidRPr="00EF483B">
          <w:rPr>
            <w:spacing w:val="-5"/>
          </w:rPr>
          <w:delText>,</w:delText>
        </w:r>
      </w:del>
      <w:ins w:id="183" w:author="dita conv" w:date="2020-07-16T12:00:00Z">
        <w:r>
          <w:t>217.1,</w:t>
        </w:r>
      </w:ins>
      <w:r>
        <w:t xml:space="preserve"> see the definition at</w:t>
      </w:r>
      <w:del w:id="184" w:author="dita conv" w:date="2020-07-16T12:00:00Z">
        <w:r w:rsidR="000A22CF" w:rsidRPr="00EF483B">
          <w:rPr>
            <w:spacing w:val="-6"/>
          </w:rPr>
          <w:delText>.</w:delText>
        </w:r>
      </w:del>
      <w:ins w:id="185" w:author="dita conv" w:date="2020-07-16T12:00:00Z">
        <w:r>
          <w:t xml:space="preserve">  </w:t>
        </w:r>
        <w:proofErr w:type="gramStart"/>
        <w:r>
          <w:t>217.103 .</w:t>
        </w:r>
      </w:ins>
      <w:proofErr w:type="gramEnd"/>
    </w:p>
    <w:p w14:paraId="18273462" w14:textId="77777777" w:rsidR="00627543" w:rsidRDefault="00244064">
      <w:pPr>
        <w:pStyle w:val="BodyText"/>
      </w:pPr>
      <w:r>
        <w:t>“Contract administration office” also means a contract management office of the Defense Contract Management Agency.</w:t>
      </w:r>
    </w:p>
    <w:p w14:paraId="33115CE2" w14:textId="77777777" w:rsidR="00627543" w:rsidRDefault="00244064">
      <w:pPr>
        <w:pStyle w:val="BodyText"/>
      </w:pPr>
      <w:r>
        <w:t>“Contract manufacturer” means a company that produces goods under contract for another company under the label or brand name of that company.</w:t>
      </w:r>
    </w:p>
    <w:p w14:paraId="3C25164E" w14:textId="6C221EE0" w:rsidR="00627543" w:rsidRDefault="00244064">
      <w:pPr>
        <w:pStyle w:val="BodyText"/>
      </w:pPr>
      <w:r>
        <w:t xml:space="preserve">“Contracting activity” for </w:t>
      </w:r>
      <w:proofErr w:type="gramStart"/>
      <w:r>
        <w:t>DoD</w:t>
      </w:r>
      <w:proofErr w:type="gramEnd"/>
      <w:r>
        <w:t xml:space="preserve"> also means elements designated by the director of a defense agency which has been delegated contracting authority through its agency charter. DoD contracting activities are listed at </w:t>
      </w:r>
      <w:del w:id="186" w:author="dita conv" w:date="2020-07-16T12:00:00Z">
        <w:r w:rsidR="000A22CF">
          <w:rPr>
            <w:spacing w:val="-5"/>
          </w:rPr>
          <w:delText>.</w:delText>
        </w:r>
      </w:del>
      <w:proofErr w:type="gramStart"/>
      <w:ins w:id="187" w:author="dita conv" w:date="2020-07-16T12:00:00Z">
        <w:r>
          <w:t>PGI  202.101</w:t>
        </w:r>
        <w:proofErr w:type="gramEnd"/>
        <w:r>
          <w:t xml:space="preserve"> .</w:t>
        </w:r>
      </w:ins>
    </w:p>
    <w:p w14:paraId="75D57DC2" w14:textId="77777777" w:rsidR="00627543" w:rsidRDefault="00244064">
      <w:pPr>
        <w:pStyle w:val="BodyText"/>
      </w:pPr>
      <w:r>
        <w:lastRenderedPageBreak/>
        <w:t>“Contracting officer's representative” means an individual designated and authorized in writing by the contracting officer to perform specific technical or administrative functions.</w:t>
      </w:r>
    </w:p>
    <w:p w14:paraId="1A466A00" w14:textId="77777777" w:rsidR="00627543" w:rsidRDefault="00244064">
      <w:pPr>
        <w:pStyle w:val="BodyText"/>
      </w:pPr>
      <w:r>
        <w:t>“Contractor-approved supplier” means a supplier that does not have a contractual agreement with the original component manufacturer for a transaction, but has been identified as trustworthy by a contractor or subcontractor.</w:t>
      </w:r>
    </w:p>
    <w:p w14:paraId="1A5D327B" w14:textId="77777777" w:rsidR="00627543" w:rsidRDefault="00244064">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14:paraId="0466602B" w14:textId="77777777" w:rsidR="00627543" w:rsidRDefault="00244064">
      <w:pPr>
        <w:pStyle w:val="BodyText"/>
      </w:pPr>
      <w:r>
        <w:t>“Cyber incident” means actions taken through the use of computer networks that result in a compromise or an actual or potentially adverse effect on an information system and/or the information residing therein.</w:t>
      </w:r>
    </w:p>
    <w:p w14:paraId="66841009" w14:textId="77777777" w:rsidR="00627543" w:rsidRDefault="00244064">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14:paraId="73680EDF" w14:textId="77777777" w:rsidR="00627543" w:rsidRDefault="00244064">
      <w:pPr>
        <w:pStyle w:val="BodyText"/>
      </w:pPr>
      <w:r>
        <w:t>“Department of Defense (DoD),” as used in DFARS, means the Department of Defense, the military departments, and the defense agencies.</w:t>
      </w:r>
    </w:p>
    <w:p w14:paraId="7A0F6689" w14:textId="77777777" w:rsidR="00627543" w:rsidRDefault="00244064">
      <w:pPr>
        <w:pStyle w:val="BodyText"/>
      </w:pPr>
      <w:r>
        <w:t>“Electronic part” means an integrated circuit, a discrete electronic component (including, but not limited to, a transistor, capacitor, resistor, or diode), or a circuit assembly (section 818(f</w:t>
      </w:r>
      <w:proofErr w:type="gramStart"/>
      <w:r>
        <w:t>)(</w:t>
      </w:r>
      <w:proofErr w:type="gramEnd"/>
      <w:r>
        <w:t xml:space="preserve">2) of Pub. </w:t>
      </w:r>
      <w:proofErr w:type="gramStart"/>
      <w:r>
        <w:t>L. 112-81).</w:t>
      </w:r>
      <w:proofErr w:type="gramEnd"/>
    </w:p>
    <w:p w14:paraId="3BDD9AC5" w14:textId="77777777" w:rsidR="00627543" w:rsidRDefault="00244064">
      <w:pPr>
        <w:pStyle w:val="BodyText"/>
      </w:pPr>
      <w:r>
        <w:t xml:space="preserve">“Executive agency” means for </w:t>
      </w:r>
      <w:proofErr w:type="gramStart"/>
      <w:r>
        <w:t>DoD</w:t>
      </w:r>
      <w:proofErr w:type="gramEnd"/>
      <w:r>
        <w:t>, the Department of Defense, the Department of the Army, the Department of the Navy, and the Department of the Air Force.</w:t>
      </w:r>
    </w:p>
    <w:p w14:paraId="3F873AED" w14:textId="740772C7" w:rsidR="00627543" w:rsidRDefault="00244064">
      <w:pPr>
        <w:pStyle w:val="BodyText"/>
      </w:pPr>
      <w:r>
        <w:t xml:space="preserve">“Head of the agency” means, for </w:t>
      </w:r>
      <w:proofErr w:type="gramStart"/>
      <w:r>
        <w:t>DoD</w:t>
      </w:r>
      <w:proofErr w:type="gramEnd"/>
      <w:r>
        <w:t xml:space="preserve">,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w:t>
      </w:r>
      <w:r>
        <w:lastRenderedPageBreak/>
        <w:t xml:space="preserve">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del w:id="188" w:author="dita conv" w:date="2020-07-16T12:00:00Z">
        <w:r w:rsidR="000A22CF">
          <w:rPr>
            <w:spacing w:val="-6"/>
          </w:rPr>
          <w:delText>.)</w:delText>
        </w:r>
      </w:del>
      <w:ins w:id="189" w:author="dita conv" w:date="2020-07-16T12:00:00Z">
        <w:r>
          <w:t xml:space="preserve"> </w:t>
        </w:r>
        <w:proofErr w:type="gramStart"/>
        <w:r>
          <w:t>218.270 .)</w:t>
        </w:r>
      </w:ins>
      <w:proofErr w:type="gramEnd"/>
    </w:p>
    <w:p w14:paraId="41EC7B40" w14:textId="77777777" w:rsidR="00627543" w:rsidRDefault="00244064">
      <w:pPr>
        <w:pStyle w:val="BodyText"/>
      </w:pPr>
      <w:r>
        <w:t>“Major defense acquisition program” is defined in 10 U.S.C. 2430(a).</w:t>
      </w:r>
    </w:p>
    <w:p w14:paraId="28412855" w14:textId="77777777" w:rsidR="00627543" w:rsidRDefault="00244064">
      <w:pPr>
        <w:pStyle w:val="BodyText"/>
      </w:pPr>
      <w:r>
        <w:t xml:space="preserve">“Micro-purchase threshold,” for </w:t>
      </w:r>
      <w:proofErr w:type="gramStart"/>
      <w:r>
        <w:t>DoD</w:t>
      </w:r>
      <w:proofErr w:type="gramEnd"/>
      <w:r>
        <w:t xml:space="preserve"> acquisition of supplies or services funded by DoD appropriations, in lieu of the definition at FAR 2.101, means $5,000 (10 U.S.C. 2338), except—</w:t>
      </w:r>
    </w:p>
    <w:p w14:paraId="66B515CD" w14:textId="7CCE1B04" w:rsidR="00627543" w:rsidRDefault="00244064">
      <w:pPr>
        <w:pStyle w:val="BodyText"/>
      </w:pPr>
      <w:r>
        <w:t xml:space="preserve">(1) For </w:t>
      </w:r>
      <w:proofErr w:type="gramStart"/>
      <w:r>
        <w:t>DoD</w:t>
      </w:r>
      <w:proofErr w:type="gramEnd"/>
      <w:r>
        <w:t xml:space="preserve"> acquisition of supplies or services for basic research programs and for activities of the DoD science and technology reinvention laboratories </w:t>
      </w:r>
      <w:del w:id="190" w:author="dita conv" w:date="2020-07-16T12:00:00Z">
        <w:r w:rsidR="000A22CF" w:rsidRPr="00EF483B">
          <w:rPr>
            <w:spacing w:val="-6"/>
          </w:rPr>
          <w:delText>(),</w:delText>
        </w:r>
      </w:del>
      <w:ins w:id="191" w:author="dita conv" w:date="2020-07-16T12:00:00Z">
        <w:r>
          <w:t>(https://www.acq.osd.mil/rd/laboratories/labs/list_strl.html),</w:t>
        </w:r>
      </w:ins>
      <w:r>
        <w:t xml:space="preserve"> it means $10,000 (10 U.S.C. 2339);</w:t>
      </w:r>
    </w:p>
    <w:p w14:paraId="4C1239E8" w14:textId="77777777" w:rsidR="00627543" w:rsidRDefault="00244064">
      <w:pPr>
        <w:pStyle w:val="BodyText"/>
      </w:pPr>
      <w:r>
        <w:t>(2) For acquisitions of construction subject to 40 U.S.C. chapter 31, subchapter IV, Wage Rate Requirements (Construction), $2,000;</w:t>
      </w:r>
    </w:p>
    <w:p w14:paraId="72444A5A" w14:textId="77777777" w:rsidR="00627543" w:rsidRDefault="00244064">
      <w:pPr>
        <w:pStyle w:val="BodyText"/>
      </w:pPr>
      <w:r>
        <w:t>(3) For acquisitions of services subject to 41 U.S.C. chapter 67, Service Contract Labor Standards, $2,500; and</w:t>
      </w:r>
    </w:p>
    <w:p w14:paraId="40E54D11" w14:textId="77777777" w:rsidR="00627543" w:rsidRDefault="00244064">
      <w:pPr>
        <w:pStyle w:val="BodyText"/>
      </w:pPr>
      <w:r>
        <w:t>(4) For acquisitions of supplies or services that, as determined by the head of the contracting activity, are to be used to support a contingency operation; or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 as described in 13.201(g)(1), except for construction subject to 40 U.S.C. chapter 31, subchapter IV, Wage Rate Requirements (Construction) (41 U.S.C. 1903)—</w:t>
      </w:r>
    </w:p>
    <w:p w14:paraId="37CA4E15" w14:textId="77777777" w:rsidR="00627543" w:rsidRDefault="00244064">
      <w:pPr>
        <w:pStyle w:val="BodyText"/>
      </w:pPr>
      <w:r>
        <w:t>(</w:t>
      </w:r>
      <w:proofErr w:type="spellStart"/>
      <w:r>
        <w:t>i</w:t>
      </w:r>
      <w:proofErr w:type="spellEnd"/>
      <w:r>
        <w:t>) $20,000 in the case of any contract to be awarded and performed, or purchase to be made, inside the United States; and</w:t>
      </w:r>
    </w:p>
    <w:p w14:paraId="67224B5A" w14:textId="77777777" w:rsidR="00627543" w:rsidRDefault="00244064">
      <w:pPr>
        <w:pStyle w:val="BodyText"/>
      </w:pPr>
      <w:r>
        <w:t>(ii) $30,000 in the case of any contract to be awarded and performed, or purchase to be made, outside the United States.</w:t>
      </w:r>
    </w:p>
    <w:p w14:paraId="29B19FBA" w14:textId="77777777" w:rsidR="00627543" w:rsidRDefault="00244064">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14:paraId="1E4968DB" w14:textId="77777777" w:rsidR="00627543" w:rsidRDefault="00244064">
      <w:pPr>
        <w:pStyle w:val="BodyText"/>
      </w:pPr>
      <w:r>
        <w:t>“Non-Government sales” means sales of the supplies or services to non-Governmental entities for purposes other than governmental purposes.</w:t>
      </w:r>
    </w:p>
    <w:p w14:paraId="01485B93" w14:textId="77777777" w:rsidR="00627543" w:rsidRDefault="00244064">
      <w:pPr>
        <w:pStyle w:val="BodyText"/>
      </w:pPr>
      <w:r>
        <w:lastRenderedPageBreak/>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14:paraId="4FEDCADA" w14:textId="77777777" w:rsidR="00627543" w:rsidRDefault="00244064">
      <w:pPr>
        <w:pStyle w:val="BodyText"/>
      </w:pPr>
      <w:r>
        <w:t>“Obsolete electronic part” means an electronic part that is no longer available from the original manufacturer or an authorized aftermarket manufacturer.</w:t>
      </w:r>
    </w:p>
    <w:p w14:paraId="708BECBA" w14:textId="77777777" w:rsidR="00627543" w:rsidRDefault="00244064">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14:paraId="43059794" w14:textId="77777777" w:rsidR="00627543" w:rsidRDefault="00244064">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14:paraId="4894D3EB" w14:textId="77777777" w:rsidR="00627543" w:rsidRDefault="00244064">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14:paraId="1092BF55" w14:textId="77777777" w:rsidR="00627543" w:rsidRDefault="00244064">
      <w:pPr>
        <w:pStyle w:val="BodyText"/>
      </w:pPr>
      <w:r>
        <w:t>“Offset costs” means the costs to the contractor of providing any direct or indirect offsets required (explicitly or implicitly) as a condition of a foreign military sale.</w:t>
      </w:r>
    </w:p>
    <w:p w14:paraId="68C2D500" w14:textId="77777777" w:rsidR="00627543" w:rsidRDefault="00244064">
      <w:pPr>
        <w:pStyle w:val="BodyText"/>
      </w:pPr>
      <w:r>
        <w:t>“Original component manufacturer” means an organization that designs and/or engineers a part and is entitled to any intellectual property rights to that part.</w:t>
      </w:r>
    </w:p>
    <w:p w14:paraId="157258E3" w14:textId="77777777" w:rsidR="00627543" w:rsidRDefault="00244064">
      <w:pPr>
        <w:pStyle w:val="BodyText"/>
      </w:pPr>
      <w:r>
        <w:t>“Original equipment manufacturer” means a company that manufactures products that it has designed from purchased components and sells those products under the company's brand name.</w:t>
      </w:r>
    </w:p>
    <w:p w14:paraId="5EC8C7EB" w14:textId="77777777" w:rsidR="00627543" w:rsidRDefault="00244064">
      <w:pPr>
        <w:pStyle w:val="BodyText"/>
      </w:pPr>
      <w:r>
        <w:t>“Original manufacturer” means the original component manufacturer, the original equipment manufacturer, or the contract manufacturer.</w:t>
      </w:r>
    </w:p>
    <w:p w14:paraId="57AA58D6" w14:textId="77777777" w:rsidR="00627543" w:rsidRDefault="00244064">
      <w:pPr>
        <w:pStyle w:val="BodyText"/>
      </w:pPr>
      <w:r>
        <w:lastRenderedPageBreak/>
        <w:t>“Procedures, Guidance, and Information (PGI)” means a companion resource to the DFARS that—</w:t>
      </w:r>
    </w:p>
    <w:p w14:paraId="3D1EFB1C" w14:textId="77777777" w:rsidR="00627543" w:rsidRDefault="00244064">
      <w:pPr>
        <w:pStyle w:val="BodyText"/>
      </w:pPr>
      <w:r>
        <w:t xml:space="preserve">(1) Contains mandatory internal </w:t>
      </w:r>
      <w:proofErr w:type="gramStart"/>
      <w:r>
        <w:t>DoD</w:t>
      </w:r>
      <w:proofErr w:type="gramEnd"/>
      <w:r>
        <w:t xml:space="preserve"> procedures. The DFARS will direct compliance with mandatory procedures using imperative language such as “Follow the procedures at...” or similar directive language;</w:t>
      </w:r>
    </w:p>
    <w:p w14:paraId="68943431" w14:textId="77777777" w:rsidR="00627543" w:rsidRDefault="00244064">
      <w:pPr>
        <w:pStyle w:val="BodyText"/>
      </w:pPr>
      <w:r>
        <w:t xml:space="preserve">(2) Contains non-mandatory internal </w:t>
      </w:r>
      <w:proofErr w:type="gramStart"/>
      <w:r>
        <w:t>DoD</w:t>
      </w:r>
      <w:proofErr w:type="gramEnd"/>
      <w:r>
        <w:t xml:space="preserve">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14:paraId="18A31F88" w14:textId="77777777" w:rsidR="00627543" w:rsidRDefault="00244064">
      <w:pPr>
        <w:pStyle w:val="BodyText"/>
      </w:pPr>
      <w:r>
        <w:t>(3) Is numbered similarly to the DFARS, except that each PGI numerical designation is preceded by the letters “PGI”; and</w:t>
      </w:r>
    </w:p>
    <w:p w14:paraId="44FD752E" w14:textId="09EF6E47" w:rsidR="00627543" w:rsidRDefault="00244064">
      <w:pPr>
        <w:pStyle w:val="BodyText"/>
      </w:pPr>
      <w:r>
        <w:t>(4) Is available electronically at</w:t>
      </w:r>
      <w:del w:id="192" w:author="dita conv" w:date="2020-07-16T12:00:00Z">
        <w:r w:rsidR="000A22CF" w:rsidRPr="00EF483B">
          <w:rPr>
            <w:spacing w:val="-6"/>
          </w:rPr>
          <w:delText>.</w:delText>
        </w:r>
      </w:del>
      <w:ins w:id="193" w:author="dita conv" w:date="2020-07-16T12:00:00Z">
        <w:r>
          <w:t xml:space="preserve"> http://www.acq.osd.mil/dpap/dars/dfarspgi/current/index.html.</w:t>
        </w:r>
      </w:ins>
    </w:p>
    <w:p w14:paraId="4A853835" w14:textId="77777777" w:rsidR="00627543" w:rsidRDefault="00244064">
      <w:pPr>
        <w:pStyle w:val="BodyText"/>
      </w:pPr>
      <w:r>
        <w:t>“</w:t>
      </w:r>
      <w:proofErr w:type="gramStart"/>
      <w:r>
        <w:t>Senior</w:t>
      </w:r>
      <w:proofErr w:type="gramEnd"/>
      <w:r>
        <w:t xml:space="preserve"> procurement executive” means, for DoD—</w:t>
      </w:r>
    </w:p>
    <w:p w14:paraId="73CA2291" w14:textId="0F108653" w:rsidR="00627543" w:rsidRDefault="00244064">
      <w:pPr>
        <w:pStyle w:val="BodyText"/>
      </w:pPr>
      <w:r>
        <w:t>Department of Defense (including the defense agencies</w:t>
      </w:r>
      <w:del w:id="194" w:author="dita conv" w:date="2020-07-16T12:00:00Z">
        <w:r w:rsidR="000A22CF">
          <w:rPr>
            <w:spacing w:val="-6"/>
          </w:rPr>
          <w:delText>)--</w:delText>
        </w:r>
      </w:del>
      <w:ins w:id="195" w:author="dita conv" w:date="2020-07-16T12:00:00Z">
        <w:r>
          <w:t>)—</w:t>
        </w:r>
      </w:ins>
      <w:r>
        <w:t>Under Secretary of</w:t>
      </w:r>
      <w:del w:id="196" w:author="dita conv" w:date="2020-07-16T12:00:00Z">
        <w:r w:rsidR="000A22CF">
          <w:rPr>
            <w:spacing w:val="-3"/>
          </w:rPr>
          <w:delText xml:space="preserve"> </w:delText>
        </w:r>
        <w:r w:rsidR="000A22CF">
          <w:rPr>
            <w:spacing w:val="-5"/>
          </w:rPr>
          <w:delText xml:space="preserve">Defense </w:delText>
        </w:r>
        <w:r w:rsidR="000A22CF">
          <w:rPr>
            <w:spacing w:val="-6"/>
          </w:rPr>
          <w:delText xml:space="preserve">(Acquisition, </w:delText>
        </w:r>
        <w:r w:rsidR="000A22CF">
          <w:rPr>
            <w:spacing w:val="-5"/>
          </w:rPr>
          <w:delText xml:space="preserve">Technology, </w:delText>
        </w:r>
        <w:r w:rsidR="000A22CF">
          <w:rPr>
            <w:spacing w:val="-4"/>
          </w:rPr>
          <w:delText xml:space="preserve">and </w:delText>
        </w:r>
        <w:r w:rsidR="000A22CF">
          <w:rPr>
            <w:spacing w:val="-6"/>
          </w:rPr>
          <w:delText>Logistics);</w:delText>
        </w:r>
      </w:del>
    </w:p>
    <w:p w14:paraId="2C9D024C" w14:textId="77777777" w:rsidR="00627543" w:rsidRDefault="00244064">
      <w:pPr>
        <w:pStyle w:val="BodyText"/>
        <w:rPr>
          <w:ins w:id="197" w:author="dita conv" w:date="2020-07-16T12:00:00Z"/>
        </w:rPr>
      </w:pPr>
      <w:ins w:id="198" w:author="dita conv" w:date="2020-07-16T12:00:00Z">
        <w:r>
          <w:t>Defense (Acquisition, Technology, and Logistics);</w:t>
        </w:r>
      </w:ins>
    </w:p>
    <w:p w14:paraId="1E6DED8F" w14:textId="07FDD9E0" w:rsidR="00627543" w:rsidRDefault="00244064">
      <w:pPr>
        <w:pStyle w:val="BodyText"/>
      </w:pPr>
      <w:r>
        <w:t>Department of the Army</w:t>
      </w:r>
      <w:del w:id="199" w:author="dita conv" w:date="2020-07-16T12:00:00Z">
        <w:r w:rsidR="000A22CF">
          <w:rPr>
            <w:spacing w:val="-6"/>
          </w:rPr>
          <w:delText>--</w:delText>
        </w:r>
      </w:del>
      <w:ins w:id="200" w:author="dita conv" w:date="2020-07-16T12:00:00Z">
        <w:r>
          <w:t>—</w:t>
        </w:r>
      </w:ins>
      <w:r>
        <w:t>Assistant Secretary of the Army (Acquisition, Logistics and Technology);</w:t>
      </w:r>
    </w:p>
    <w:p w14:paraId="7A3F5984" w14:textId="309C10EF" w:rsidR="00627543" w:rsidRDefault="00244064">
      <w:pPr>
        <w:pStyle w:val="BodyText"/>
      </w:pPr>
      <w:r>
        <w:t>Department of the Navy</w:t>
      </w:r>
      <w:del w:id="201" w:author="dita conv" w:date="2020-07-16T12:00:00Z">
        <w:r w:rsidR="000A22CF">
          <w:rPr>
            <w:spacing w:val="-6"/>
          </w:rPr>
          <w:delText>--</w:delText>
        </w:r>
      </w:del>
      <w:ins w:id="202" w:author="dita conv" w:date="2020-07-16T12:00:00Z">
        <w:r>
          <w:t>—</w:t>
        </w:r>
      </w:ins>
      <w:r>
        <w:t>Assistant Secretary of the Navy (Research,</w:t>
      </w:r>
    </w:p>
    <w:p w14:paraId="6B5A2399" w14:textId="77777777" w:rsidR="00627543" w:rsidRDefault="00244064">
      <w:pPr>
        <w:pStyle w:val="BodyText"/>
      </w:pPr>
      <w:r>
        <w:t>Development and Acquisition);</w:t>
      </w:r>
    </w:p>
    <w:p w14:paraId="7C148E27" w14:textId="6E428141" w:rsidR="00627543" w:rsidRDefault="00244064">
      <w:pPr>
        <w:pStyle w:val="BodyText"/>
      </w:pPr>
      <w:r>
        <w:t>Department of the Air Force</w:t>
      </w:r>
      <w:del w:id="203" w:author="dita conv" w:date="2020-07-16T12:00:00Z">
        <w:r w:rsidR="000A22CF">
          <w:rPr>
            <w:spacing w:val="-6"/>
          </w:rPr>
          <w:delText>--</w:delText>
        </w:r>
      </w:del>
      <w:ins w:id="204" w:author="dita conv" w:date="2020-07-16T12:00:00Z">
        <w:r>
          <w:t>—</w:t>
        </w:r>
      </w:ins>
      <w:r>
        <w:t>Assistant Secretary of the Air Force</w:t>
      </w:r>
    </w:p>
    <w:p w14:paraId="3B9E6BD3" w14:textId="77777777" w:rsidR="00627543" w:rsidRDefault="00244064">
      <w:pPr>
        <w:pStyle w:val="BodyText"/>
      </w:pPr>
      <w:proofErr w:type="gramStart"/>
      <w:r>
        <w:t>(Acquisition).</w:t>
      </w:r>
      <w:proofErr w:type="gramEnd"/>
    </w:p>
    <w:p w14:paraId="479B48A8" w14:textId="77777777" w:rsidR="00627543" w:rsidRDefault="00244064">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14:paraId="2B3F280E" w14:textId="77777777" w:rsidR="00627543" w:rsidRDefault="00244064">
      <w:pPr>
        <w:pStyle w:val="BodyText"/>
      </w:pPr>
      <w:r>
        <w:t>“Sufficient non-Government sales” means relevant sales data that reflects market pricing and contains enough information to make adjustments covered by FAR 15.404-1(b</w:t>
      </w:r>
      <w:proofErr w:type="gramStart"/>
      <w:r>
        <w:t>)(</w:t>
      </w:r>
      <w:proofErr w:type="gramEnd"/>
      <w:r>
        <w:t>2)(ii)(B).</w:t>
      </w:r>
    </w:p>
    <w:p w14:paraId="30F05E74" w14:textId="77777777" w:rsidR="00627543" w:rsidRDefault="00244064">
      <w:pPr>
        <w:pStyle w:val="BodyText"/>
      </w:pPr>
      <w:r>
        <w:t>“Suspect counterfeit electronic part” means an electronic part for which credible evidence (including, but not limited to, visual inspection or testing) provides reasonable doubt that the electronic part is authentic.</w:t>
      </w:r>
    </w:p>
    <w:p w14:paraId="106458EB" w14:textId="77777777" w:rsidR="00627543" w:rsidRDefault="00244064">
      <w:pPr>
        <w:pStyle w:val="BodyText"/>
      </w:pPr>
      <w:r>
        <w:t xml:space="preserve">“Tiered evaluation of offers,” also known as “cascading evaluation of offers,” means a procedure used in negotiated acquisitions, when market research is inconclusive </w:t>
      </w:r>
      <w:r>
        <w:lastRenderedPageBreak/>
        <w:t>for justifying limiting competition to small business concerns, whereby the contracting officer—</w:t>
      </w:r>
    </w:p>
    <w:p w14:paraId="74B3DB80" w14:textId="77777777" w:rsidR="00627543" w:rsidRDefault="00244064">
      <w:pPr>
        <w:pStyle w:val="BodyText"/>
      </w:pPr>
      <w:r>
        <w:t>(1) Solicits and receives offers from both small and other than small business concerns;</w:t>
      </w:r>
    </w:p>
    <w:p w14:paraId="32F8BD2E" w14:textId="77777777" w:rsidR="00627543" w:rsidRDefault="00244064">
      <w:pPr>
        <w:pStyle w:val="BodyText"/>
      </w:pPr>
      <w:r>
        <w:t>(2) Establishes a tiered or cascading order of precedence for evaluating offers that is specified in the solicitation; and</w:t>
      </w:r>
    </w:p>
    <w:p w14:paraId="0B7E54F9" w14:textId="77777777" w:rsidR="00627543" w:rsidRDefault="00244064">
      <w:pPr>
        <w:pStyle w:val="BodyText"/>
      </w:pPr>
      <w:r>
        <w:t>(3) If no award can be made at the first tier, evaluates offers at the next lower tier, until award can be made.</w:t>
      </w:r>
    </w:p>
    <w:p w14:paraId="088E7DF9" w14:textId="77777777" w:rsidR="00627543" w:rsidRDefault="00244064">
      <w:pPr>
        <w:pStyle w:val="BodyText"/>
      </w:pPr>
      <w:r>
        <w:t>“Uncertified cost data” means the subset of “data other than certified cost or pricing data” (see FAR 2.101) that relates to cost.</w:t>
      </w:r>
    </w:p>
    <w:p w14:paraId="0865920D" w14:textId="77777777" w:rsidR="008E64D4" w:rsidRDefault="008E64D4">
      <w:pPr>
        <w:spacing w:line="199" w:lineRule="auto"/>
        <w:rPr>
          <w:del w:id="205" w:author="dita conv" w:date="2020-07-16T12:00:00Z"/>
        </w:rPr>
        <w:sectPr w:rsidR="008E64D4" w:rsidSect="004916A2">
          <w:pgSz w:w="10540" w:h="13260"/>
          <w:pgMar w:top="280" w:right="1730" w:bottom="280" w:left="520" w:header="720" w:footer="720" w:gutter="0"/>
          <w:cols w:space="720"/>
        </w:sectPr>
      </w:pPr>
    </w:p>
    <w:p w14:paraId="3BA0C4E1" w14:textId="77777777" w:rsidR="008E64D4" w:rsidRDefault="000A22CF">
      <w:pPr>
        <w:pStyle w:val="Heading2"/>
        <w:spacing w:before="85"/>
        <w:ind w:left="94" w:right="423"/>
        <w:jc w:val="center"/>
        <w:rPr>
          <w:del w:id="206" w:author="dita conv" w:date="2020-07-16T12:00:00Z"/>
        </w:rPr>
      </w:pPr>
      <w:bookmarkStart w:id="207" w:name="toc203"/>
      <w:bookmarkEnd w:id="207"/>
      <w:del w:id="208" w:author="dita conv" w:date="2020-07-16T12:00:00Z">
        <w:r>
          <w:lastRenderedPageBreak/>
          <w:delText>TABLE OF CONTENTS</w:delText>
        </w:r>
      </w:del>
    </w:p>
    <w:p w14:paraId="21ADC282" w14:textId="77777777" w:rsidR="008E64D4" w:rsidRDefault="000A22CF">
      <w:pPr>
        <w:spacing w:line="264" w:lineRule="exact"/>
        <w:ind w:left="101" w:right="423"/>
        <w:jc w:val="center"/>
        <w:rPr>
          <w:del w:id="209" w:author="dita conv" w:date="2020-07-16T12:00:00Z"/>
          <w:i/>
        </w:rPr>
      </w:pPr>
      <w:del w:id="210" w:author="dita conv" w:date="2020-07-16T12:00:00Z">
        <w:r>
          <w:rPr>
            <w:i/>
          </w:rPr>
          <w:delText>(Revised February 28, 2014)</w:delText>
        </w:r>
      </w:del>
    </w:p>
    <w:p w14:paraId="220BB5BE" w14:textId="77777777" w:rsidR="008E64D4" w:rsidRDefault="008E64D4">
      <w:pPr>
        <w:pStyle w:val="BodyText"/>
        <w:spacing w:before="11"/>
        <w:rPr>
          <w:del w:id="211" w:author="dita conv" w:date="2020-07-16T12:00:00Z"/>
          <w:i/>
          <w:sz w:val="35"/>
        </w:rPr>
      </w:pPr>
    </w:p>
    <w:p w14:paraId="5D835EB2" w14:textId="77777777" w:rsidR="00627543" w:rsidRDefault="00244064">
      <w:pPr>
        <w:pStyle w:val="Heading3"/>
        <w:rPr>
          <w:ins w:id="212" w:author="dita conv" w:date="2020-07-16T12:00:00Z"/>
        </w:rPr>
      </w:pPr>
      <w:bookmarkStart w:id="213" w:name="_Refd19e32289"/>
      <w:bookmarkStart w:id="214" w:name="_Tocd19e32289"/>
      <w:ins w:id="215" w:author="dita conv" w:date="2020-07-16T12:00:00Z">
        <w:r>
          <w:t>PART 203 - IMPROPER BUSINESS PRACTICES AND PERSONAL CONFLICTS OF INTEREST</w:t>
        </w:r>
        <w:bookmarkEnd w:id="213"/>
        <w:bookmarkEnd w:id="214"/>
      </w:ins>
    </w:p>
    <w:p w14:paraId="13D4B712" w14:textId="77777777" w:rsidR="00627543" w:rsidRDefault="00244064">
      <w:pPr>
        <w:pStyle w:val="ListBullet"/>
        <w:numPr>
          <w:ilvl w:val="0"/>
          <w:numId w:val="13"/>
        </w:numPr>
      </w:pPr>
      <w:r>
        <w:t>203.070 Reporting of violations and suspected violations.</w:t>
      </w:r>
    </w:p>
    <w:p w14:paraId="627FF04C" w14:textId="3647FC90" w:rsidR="00627543" w:rsidRDefault="00244064">
      <w:pPr>
        <w:pStyle w:val="ListBullet"/>
        <w:numPr>
          <w:ilvl w:val="0"/>
          <w:numId w:val="13"/>
        </w:numPr>
      </w:pPr>
      <w:r>
        <w:t>SUBPART 203.1</w:t>
      </w:r>
      <w:del w:id="216" w:author="dita conv" w:date="2020-07-16T12:00:00Z">
        <w:r w:rsidR="000A22CF">
          <w:delText>--</w:delText>
        </w:r>
      </w:del>
      <w:ins w:id="217" w:author="dita conv" w:date="2020-07-16T12:00:00Z">
        <w:r>
          <w:t xml:space="preserve"> —</w:t>
        </w:r>
      </w:ins>
      <w:r>
        <w:t>SAFEGUARDS</w:t>
      </w:r>
    </w:p>
    <w:p w14:paraId="61328DBE" w14:textId="77777777" w:rsidR="00627543" w:rsidRDefault="00244064">
      <w:pPr>
        <w:pStyle w:val="ListBullet2"/>
        <w:numPr>
          <w:ilvl w:val="1"/>
          <w:numId w:val="14"/>
        </w:numPr>
      </w:pPr>
      <w:r>
        <w:t>203.104 Procurement integrity.</w:t>
      </w:r>
    </w:p>
    <w:p w14:paraId="6B748EB5" w14:textId="77777777" w:rsidR="00627543" w:rsidRDefault="00244064">
      <w:pPr>
        <w:pStyle w:val="ListBullet3"/>
        <w:numPr>
          <w:ilvl w:val="2"/>
          <w:numId w:val="15"/>
        </w:numPr>
      </w:pPr>
      <w:r>
        <w:t>203.104-4 Disclosure, protection, and marking of contractor bid or proposal information and source selection information.</w:t>
      </w:r>
    </w:p>
    <w:p w14:paraId="7193AA0A" w14:textId="77777777" w:rsidR="00627543" w:rsidRDefault="00244064">
      <w:pPr>
        <w:pStyle w:val="ListBullet2"/>
        <w:numPr>
          <w:ilvl w:val="1"/>
          <w:numId w:val="14"/>
        </w:numPr>
      </w:pPr>
      <w:r>
        <w:t>203.170 Business practices.</w:t>
      </w:r>
    </w:p>
    <w:p w14:paraId="48EF3E3D" w14:textId="77777777" w:rsidR="00627543" w:rsidRDefault="00244064">
      <w:pPr>
        <w:pStyle w:val="ListBullet2"/>
        <w:numPr>
          <w:ilvl w:val="1"/>
          <w:numId w:val="14"/>
        </w:numPr>
      </w:pPr>
      <w:r>
        <w:t>203.171 Senior DoD officials seeking employment with defense contractors.</w:t>
      </w:r>
    </w:p>
    <w:p w14:paraId="1D3386B3" w14:textId="77777777" w:rsidR="00627543" w:rsidRDefault="00244064">
      <w:pPr>
        <w:pStyle w:val="ListBullet3"/>
        <w:numPr>
          <w:ilvl w:val="2"/>
          <w:numId w:val="16"/>
        </w:numPr>
      </w:pPr>
      <w:r>
        <w:t>203.171-1 Scope.</w:t>
      </w:r>
    </w:p>
    <w:p w14:paraId="5CC34104" w14:textId="77777777" w:rsidR="00627543" w:rsidRDefault="00244064">
      <w:pPr>
        <w:pStyle w:val="ListBullet3"/>
        <w:numPr>
          <w:ilvl w:val="2"/>
          <w:numId w:val="16"/>
        </w:numPr>
      </w:pPr>
      <w:r>
        <w:t>203.171-2 Definition.</w:t>
      </w:r>
    </w:p>
    <w:p w14:paraId="49A214F0" w14:textId="77777777" w:rsidR="00627543" w:rsidRDefault="00244064">
      <w:pPr>
        <w:pStyle w:val="ListBullet3"/>
        <w:numPr>
          <w:ilvl w:val="2"/>
          <w:numId w:val="16"/>
        </w:numPr>
      </w:pPr>
      <w:r>
        <w:t>203.171-3 Policy.</w:t>
      </w:r>
    </w:p>
    <w:p w14:paraId="6A0A16E6" w14:textId="77777777" w:rsidR="00627543" w:rsidRDefault="00244064">
      <w:pPr>
        <w:pStyle w:val="ListBullet3"/>
        <w:numPr>
          <w:ilvl w:val="2"/>
          <w:numId w:val="16"/>
        </w:numPr>
      </w:pPr>
      <w:r>
        <w:t>203.171-4 Solicitation provision and contract clause.</w:t>
      </w:r>
    </w:p>
    <w:p w14:paraId="201D5BFC" w14:textId="77777777" w:rsidR="00627543" w:rsidRDefault="00244064">
      <w:pPr>
        <w:pStyle w:val="ListBullet"/>
        <w:numPr>
          <w:ilvl w:val="0"/>
          <w:numId w:val="13"/>
        </w:numPr>
        <w:rPr>
          <w:ins w:id="218" w:author="dita conv" w:date="2020-07-16T12:00:00Z"/>
        </w:rPr>
      </w:pPr>
      <w:ins w:id="219" w:author="dita conv" w:date="2020-07-16T12:00:00Z">
        <w:r>
          <w:t>SUBPART 203.2</w:t>
        </w:r>
      </w:ins>
    </w:p>
    <w:p w14:paraId="215E91A4" w14:textId="77777777" w:rsidR="00627543" w:rsidRDefault="00244064">
      <w:pPr>
        <w:pStyle w:val="ListBullet"/>
        <w:numPr>
          <w:ilvl w:val="0"/>
          <w:numId w:val="13"/>
        </w:numPr>
        <w:rPr>
          <w:ins w:id="220" w:author="dita conv" w:date="2020-07-16T12:00:00Z"/>
        </w:rPr>
      </w:pPr>
      <w:ins w:id="221" w:author="dita conv" w:date="2020-07-16T12:00:00Z">
        <w:r>
          <w:t>SUBPART 203.3</w:t>
        </w:r>
      </w:ins>
    </w:p>
    <w:p w14:paraId="4405F1CE" w14:textId="77777777" w:rsidR="00627543" w:rsidRDefault="00244064">
      <w:pPr>
        <w:pStyle w:val="ListBullet"/>
        <w:numPr>
          <w:ilvl w:val="0"/>
          <w:numId w:val="13"/>
        </w:numPr>
        <w:rPr>
          <w:ins w:id="222" w:author="dita conv" w:date="2020-07-16T12:00:00Z"/>
        </w:rPr>
      </w:pPr>
      <w:ins w:id="223" w:author="dita conv" w:date="2020-07-16T12:00:00Z">
        <w:r>
          <w:t>SUBPART 203.4</w:t>
        </w:r>
      </w:ins>
    </w:p>
    <w:p w14:paraId="331A52A3" w14:textId="02B0DF2E" w:rsidR="00627543" w:rsidRDefault="00244064">
      <w:pPr>
        <w:pStyle w:val="ListBullet"/>
        <w:numPr>
          <w:ilvl w:val="0"/>
          <w:numId w:val="13"/>
        </w:numPr>
      </w:pPr>
      <w:r>
        <w:t>SUBPART 203.5</w:t>
      </w:r>
      <w:del w:id="224" w:author="dita conv" w:date="2020-07-16T12:00:00Z">
        <w:r w:rsidR="000A22CF">
          <w:delText>--</w:delText>
        </w:r>
      </w:del>
      <w:ins w:id="225" w:author="dita conv" w:date="2020-07-16T12:00:00Z">
        <w:r>
          <w:t xml:space="preserve"> —</w:t>
        </w:r>
      </w:ins>
      <w:r>
        <w:t>OTHER IMPROPER BUSINESS PRACTICES</w:t>
      </w:r>
    </w:p>
    <w:p w14:paraId="13E11926" w14:textId="77777777" w:rsidR="00627543" w:rsidRDefault="00244064">
      <w:pPr>
        <w:pStyle w:val="ListBullet2"/>
        <w:numPr>
          <w:ilvl w:val="1"/>
          <w:numId w:val="17"/>
        </w:numPr>
      </w:pPr>
      <w:r>
        <w:t>203.502-2 Subcontractor kickbacks.</w:t>
      </w:r>
    </w:p>
    <w:p w14:paraId="3D8E89CB" w14:textId="77777777" w:rsidR="00627543" w:rsidRDefault="00244064">
      <w:pPr>
        <w:pStyle w:val="ListBullet2"/>
        <w:numPr>
          <w:ilvl w:val="1"/>
          <w:numId w:val="17"/>
        </w:numPr>
      </w:pPr>
      <w:r>
        <w:t>203.570 Prohibition on persons convicted of fraud or other defense-contract-related felonies.</w:t>
      </w:r>
    </w:p>
    <w:p w14:paraId="2048F30F" w14:textId="77777777" w:rsidR="00627543" w:rsidRDefault="00244064">
      <w:pPr>
        <w:pStyle w:val="ListBullet3"/>
        <w:numPr>
          <w:ilvl w:val="2"/>
          <w:numId w:val="18"/>
        </w:numPr>
      </w:pPr>
      <w:r>
        <w:t>203.570-1 Scope.</w:t>
      </w:r>
    </w:p>
    <w:p w14:paraId="29A156C6" w14:textId="77777777" w:rsidR="00627543" w:rsidRDefault="00244064">
      <w:pPr>
        <w:pStyle w:val="ListBullet3"/>
        <w:numPr>
          <w:ilvl w:val="2"/>
          <w:numId w:val="18"/>
        </w:numPr>
      </w:pPr>
      <w:r>
        <w:t>203.570-2 Prohibition period.</w:t>
      </w:r>
    </w:p>
    <w:p w14:paraId="2D8AB8FB" w14:textId="77777777" w:rsidR="00627543" w:rsidRDefault="00244064">
      <w:pPr>
        <w:pStyle w:val="ListBullet3"/>
        <w:numPr>
          <w:ilvl w:val="2"/>
          <w:numId w:val="18"/>
        </w:numPr>
      </w:pPr>
      <w:r>
        <w:t>203.570-3 Contract clause.</w:t>
      </w:r>
    </w:p>
    <w:p w14:paraId="3DE740DD" w14:textId="566EAA65" w:rsidR="00627543" w:rsidRDefault="00244064">
      <w:pPr>
        <w:pStyle w:val="ListBullet"/>
        <w:numPr>
          <w:ilvl w:val="0"/>
          <w:numId w:val="13"/>
        </w:numPr>
      </w:pPr>
      <w:r>
        <w:t>SUBPART 203.7</w:t>
      </w:r>
      <w:del w:id="226" w:author="dita conv" w:date="2020-07-16T12:00:00Z">
        <w:r w:rsidR="000A22CF">
          <w:delText>--</w:delText>
        </w:r>
      </w:del>
      <w:ins w:id="227" w:author="dita conv" w:date="2020-07-16T12:00:00Z">
        <w:r>
          <w:t xml:space="preserve"> —</w:t>
        </w:r>
      </w:ins>
      <w:r>
        <w:t>VOIDING AND RESCINDING CONTRACTS</w:t>
      </w:r>
    </w:p>
    <w:p w14:paraId="6BB0234B" w14:textId="77777777" w:rsidR="00627543" w:rsidRDefault="00244064">
      <w:pPr>
        <w:pStyle w:val="ListBullet2"/>
        <w:numPr>
          <w:ilvl w:val="1"/>
          <w:numId w:val="19"/>
        </w:numPr>
      </w:pPr>
      <w:r>
        <w:t>203.703 Authority.</w:t>
      </w:r>
    </w:p>
    <w:p w14:paraId="5F46D93F" w14:textId="77777777" w:rsidR="00627543" w:rsidRDefault="00244064">
      <w:pPr>
        <w:pStyle w:val="ListBullet"/>
        <w:numPr>
          <w:ilvl w:val="0"/>
          <w:numId w:val="13"/>
        </w:numPr>
      </w:pPr>
      <w:r>
        <w:t>SUBPART 203.8 —LIMITATIONS ON THE PAYMENT OF FUNDS TO INFLUENCE FEDERAL TRANSACTIONS</w:t>
      </w:r>
    </w:p>
    <w:p w14:paraId="3C094065" w14:textId="77777777" w:rsidR="00627543" w:rsidRDefault="00244064">
      <w:pPr>
        <w:pStyle w:val="ListBullet2"/>
        <w:numPr>
          <w:ilvl w:val="1"/>
          <w:numId w:val="20"/>
        </w:numPr>
      </w:pPr>
      <w:r>
        <w:t>203.806 Processing suspected violations.</w:t>
      </w:r>
    </w:p>
    <w:p w14:paraId="49F83BDB" w14:textId="6E8BD7DB" w:rsidR="00627543" w:rsidRDefault="00244064">
      <w:pPr>
        <w:pStyle w:val="ListBullet"/>
        <w:numPr>
          <w:ilvl w:val="0"/>
          <w:numId w:val="13"/>
        </w:numPr>
      </w:pPr>
      <w:r>
        <w:t>SUBPART 203.9</w:t>
      </w:r>
      <w:del w:id="228" w:author="dita conv" w:date="2020-07-16T12:00:00Z">
        <w:r w:rsidR="000A22CF">
          <w:rPr>
            <w:spacing w:val="-6"/>
          </w:rPr>
          <w:delText>--</w:delText>
        </w:r>
      </w:del>
      <w:ins w:id="229" w:author="dita conv" w:date="2020-07-16T12:00:00Z">
        <w:r>
          <w:t xml:space="preserve"> —</w:t>
        </w:r>
      </w:ins>
      <w:r>
        <w:t>WHISTLEBLOWER PROTECTIONS FOR CONTRACTOR EMPLOYEES</w:t>
      </w:r>
    </w:p>
    <w:p w14:paraId="531D203E" w14:textId="77777777" w:rsidR="00627543" w:rsidRDefault="00244064">
      <w:pPr>
        <w:pStyle w:val="ListBullet2"/>
        <w:numPr>
          <w:ilvl w:val="1"/>
          <w:numId w:val="21"/>
        </w:numPr>
      </w:pPr>
      <w:r>
        <w:t>203.900 Scope of subpart.</w:t>
      </w:r>
    </w:p>
    <w:p w14:paraId="1F6AC2A4" w14:textId="77777777" w:rsidR="00627543" w:rsidRDefault="00244064">
      <w:pPr>
        <w:pStyle w:val="ListBullet2"/>
        <w:numPr>
          <w:ilvl w:val="1"/>
          <w:numId w:val="21"/>
        </w:numPr>
      </w:pPr>
      <w:r>
        <w:t>203.901 Definitions.</w:t>
      </w:r>
    </w:p>
    <w:p w14:paraId="5DB9D86E" w14:textId="77777777" w:rsidR="00627543" w:rsidRDefault="00244064">
      <w:pPr>
        <w:pStyle w:val="ListBullet2"/>
        <w:numPr>
          <w:ilvl w:val="1"/>
          <w:numId w:val="21"/>
        </w:numPr>
      </w:pPr>
      <w:r>
        <w:t>203.903 Policy.</w:t>
      </w:r>
    </w:p>
    <w:p w14:paraId="3DB0DF69" w14:textId="77777777" w:rsidR="00627543" w:rsidRDefault="00244064">
      <w:pPr>
        <w:pStyle w:val="ListBullet2"/>
        <w:numPr>
          <w:ilvl w:val="1"/>
          <w:numId w:val="21"/>
        </w:numPr>
      </w:pPr>
      <w:r>
        <w:t>203.904 Procedures for filing complaints.</w:t>
      </w:r>
    </w:p>
    <w:p w14:paraId="457784C1" w14:textId="77777777" w:rsidR="00627543" w:rsidRDefault="00244064">
      <w:pPr>
        <w:pStyle w:val="ListBullet2"/>
        <w:numPr>
          <w:ilvl w:val="1"/>
          <w:numId w:val="21"/>
        </w:numPr>
      </w:pPr>
      <w:r>
        <w:t>203.905 Procedures for investigating complaints.</w:t>
      </w:r>
    </w:p>
    <w:p w14:paraId="152CB024" w14:textId="77777777" w:rsidR="00627543" w:rsidRDefault="00244064">
      <w:pPr>
        <w:pStyle w:val="ListBullet2"/>
        <w:numPr>
          <w:ilvl w:val="1"/>
          <w:numId w:val="21"/>
        </w:numPr>
      </w:pPr>
      <w:r>
        <w:t>203.906 Remedies.</w:t>
      </w:r>
    </w:p>
    <w:p w14:paraId="6E6E0840" w14:textId="77777777" w:rsidR="00627543" w:rsidRDefault="00244064">
      <w:pPr>
        <w:pStyle w:val="ListBullet2"/>
        <w:numPr>
          <w:ilvl w:val="1"/>
          <w:numId w:val="21"/>
        </w:numPr>
      </w:pPr>
      <w:r>
        <w:t>203.970 Contract clause.</w:t>
      </w:r>
    </w:p>
    <w:p w14:paraId="0E3F81C7" w14:textId="05E4E45F" w:rsidR="00627543" w:rsidRDefault="00244064">
      <w:pPr>
        <w:pStyle w:val="ListBullet"/>
        <w:numPr>
          <w:ilvl w:val="0"/>
          <w:numId w:val="13"/>
        </w:numPr>
      </w:pPr>
      <w:r>
        <w:lastRenderedPageBreak/>
        <w:t>SUBPART 203.10</w:t>
      </w:r>
      <w:del w:id="230" w:author="dita conv" w:date="2020-07-16T12:00:00Z">
        <w:r w:rsidR="000A22CF">
          <w:rPr>
            <w:spacing w:val="-6"/>
          </w:rPr>
          <w:delText>--</w:delText>
        </w:r>
      </w:del>
      <w:ins w:id="231" w:author="dita conv" w:date="2020-07-16T12:00:00Z">
        <w:r>
          <w:t xml:space="preserve"> —</w:t>
        </w:r>
      </w:ins>
      <w:r>
        <w:t>CONTRACTOR CODE OF BUSINESS ETHICS AND CONDUCT</w:t>
      </w:r>
    </w:p>
    <w:p w14:paraId="356272F4" w14:textId="77777777" w:rsidR="00627543" w:rsidRDefault="00244064">
      <w:pPr>
        <w:pStyle w:val="ListBullet2"/>
        <w:numPr>
          <w:ilvl w:val="1"/>
          <w:numId w:val="22"/>
        </w:numPr>
      </w:pPr>
      <w:r>
        <w:t>203.1003 Requirements.</w:t>
      </w:r>
    </w:p>
    <w:p w14:paraId="1CE0D54E" w14:textId="77777777" w:rsidR="00627543" w:rsidRDefault="00244064">
      <w:pPr>
        <w:pStyle w:val="ListBullet2"/>
        <w:numPr>
          <w:ilvl w:val="1"/>
          <w:numId w:val="22"/>
        </w:numPr>
      </w:pPr>
      <w:r>
        <w:t>203.1004 Contract clauses.</w:t>
      </w:r>
    </w:p>
    <w:p w14:paraId="3919D512" w14:textId="77777777" w:rsidR="008E64D4" w:rsidRDefault="008E64D4">
      <w:pPr>
        <w:spacing w:line="264" w:lineRule="exact"/>
        <w:rPr>
          <w:del w:id="232" w:author="dita conv" w:date="2020-07-16T12:00:00Z"/>
        </w:rPr>
        <w:sectPr w:rsidR="008E64D4" w:rsidSect="004916A2">
          <w:pgSz w:w="10540" w:h="13260"/>
          <w:pgMar w:top="300" w:right="1730" w:bottom="280" w:left="520" w:header="720" w:footer="720" w:gutter="0"/>
          <w:cols w:space="720"/>
        </w:sectPr>
      </w:pPr>
    </w:p>
    <w:p w14:paraId="2F0FF519" w14:textId="77777777" w:rsidR="008E64D4" w:rsidRDefault="000A22CF">
      <w:pPr>
        <w:spacing w:before="70"/>
        <w:ind w:left="105" w:right="365"/>
        <w:jc w:val="center"/>
        <w:rPr>
          <w:del w:id="233" w:author="dita conv" w:date="2020-07-16T12:00:00Z"/>
          <w:i/>
        </w:rPr>
      </w:pPr>
      <w:bookmarkStart w:id="234" w:name="203_0"/>
      <w:bookmarkEnd w:id="234"/>
      <w:del w:id="235" w:author="dita conv" w:date="2020-07-16T12:00:00Z">
        <w:r>
          <w:rPr>
            <w:i/>
          </w:rPr>
          <w:lastRenderedPageBreak/>
          <w:delText>(Revised June 15, 2012)</w:delText>
        </w:r>
      </w:del>
    </w:p>
    <w:p w14:paraId="123A8698" w14:textId="77777777" w:rsidR="008E64D4" w:rsidRDefault="008E64D4">
      <w:pPr>
        <w:pStyle w:val="BodyText"/>
        <w:spacing w:before="11"/>
        <w:rPr>
          <w:del w:id="236" w:author="dita conv" w:date="2020-07-16T12:00:00Z"/>
          <w:i/>
          <w:sz w:val="35"/>
        </w:rPr>
      </w:pPr>
    </w:p>
    <w:p w14:paraId="7863E2EE" w14:textId="77777777" w:rsidR="00627543" w:rsidRDefault="00244064">
      <w:pPr>
        <w:pStyle w:val="ListBullet"/>
        <w:numPr>
          <w:ilvl w:val="0"/>
          <w:numId w:val="13"/>
        </w:numPr>
        <w:rPr>
          <w:ins w:id="237" w:author="dita conv" w:date="2020-07-16T12:00:00Z"/>
        </w:rPr>
      </w:pPr>
      <w:ins w:id="238" w:author="dita conv" w:date="2020-07-16T12:00:00Z">
        <w:r>
          <w:t xml:space="preserve">SUBPART </w:t>
        </w:r>
      </w:ins>
      <w:r>
        <w:t>203.70</w:t>
      </w:r>
    </w:p>
    <w:p w14:paraId="2B05BD3F" w14:textId="77777777" w:rsidR="00627543" w:rsidRDefault="00244064">
      <w:pPr>
        <w:pStyle w:val="Heading4"/>
      </w:pPr>
      <w:bookmarkStart w:id="239" w:name="_Refd19e32603"/>
      <w:bookmarkStart w:id="240" w:name="_Tocd19e32603"/>
      <w:ins w:id="241" w:author="dita conv" w:date="2020-07-16T12:00:00Z">
        <w:r>
          <w:t xml:space="preserve">203.070 </w:t>
        </w:r>
      </w:ins>
      <w:r>
        <w:t>Reporting of violations and suspected violations.</w:t>
      </w:r>
      <w:bookmarkEnd w:id="239"/>
      <w:bookmarkEnd w:id="240"/>
    </w:p>
    <w:p w14:paraId="1639EC3C" w14:textId="6A4A25C5" w:rsidR="00627543" w:rsidRDefault="00244064">
      <w:pPr>
        <w:pStyle w:val="BodyText"/>
      </w:pPr>
      <w:r>
        <w:t xml:space="preserve">Report violations and suspected violations of the following requirements in accordance with </w:t>
      </w:r>
      <w:del w:id="242" w:author="dita conv" w:date="2020-07-16T12:00:00Z">
        <w:r w:rsidR="000A22CF">
          <w:delText xml:space="preserve">or </w:delText>
        </w:r>
      </w:del>
      <w:ins w:id="243" w:author="dita conv" w:date="2020-07-16T12:00:00Z">
        <w:r>
          <w:t xml:space="preserve"> 209.406-</w:t>
        </w:r>
        <w:proofErr w:type="gramStart"/>
        <w:r>
          <w:t>3  or</w:t>
        </w:r>
        <w:proofErr w:type="gramEnd"/>
        <w:r>
          <w:t xml:space="preserve">  209.407-3  </w:t>
        </w:r>
      </w:ins>
      <w:r>
        <w:t xml:space="preserve">and </w:t>
      </w:r>
      <w:proofErr w:type="spellStart"/>
      <w:r>
        <w:t>DoDD</w:t>
      </w:r>
      <w:proofErr w:type="spellEnd"/>
      <w:r>
        <w:t xml:space="preserve"> 7050.5, Coordination of Remedies for Fraud and Corruption Related to Procurement Activities:</w:t>
      </w:r>
    </w:p>
    <w:p w14:paraId="4728852D" w14:textId="77777777" w:rsidR="00627543" w:rsidRDefault="00244064">
      <w:pPr>
        <w:pStyle w:val="BodyText"/>
      </w:pPr>
      <w:r>
        <w:t>(a) Certificate of Independent Price Determination (FAR 3.103).</w:t>
      </w:r>
    </w:p>
    <w:p w14:paraId="7889DED8" w14:textId="77777777" w:rsidR="00627543" w:rsidRDefault="00244064">
      <w:pPr>
        <w:pStyle w:val="BodyText"/>
      </w:pPr>
      <w:r>
        <w:t>(b) Procurement integrity (FAR 3.104).</w:t>
      </w:r>
    </w:p>
    <w:p w14:paraId="5C36F9F4" w14:textId="77777777" w:rsidR="00627543" w:rsidRDefault="00244064">
      <w:pPr>
        <w:pStyle w:val="BodyText"/>
      </w:pPr>
      <w:r>
        <w:t>(c) Gratuities clause (FAR 3.203).</w:t>
      </w:r>
    </w:p>
    <w:p w14:paraId="441FFEA6" w14:textId="77777777" w:rsidR="00627543" w:rsidRDefault="00244064">
      <w:pPr>
        <w:pStyle w:val="BodyText"/>
      </w:pPr>
      <w:r>
        <w:t>(d) Antitrust laws (FAR 3.303).</w:t>
      </w:r>
    </w:p>
    <w:p w14:paraId="1A790D8F" w14:textId="77777777" w:rsidR="00627543" w:rsidRDefault="00244064">
      <w:pPr>
        <w:pStyle w:val="BodyText"/>
      </w:pPr>
      <w:r>
        <w:t>(</w:t>
      </w:r>
      <w:proofErr w:type="gramStart"/>
      <w:r>
        <w:t>e</w:t>
      </w:r>
      <w:proofErr w:type="gramEnd"/>
      <w:r>
        <w:t>) Covenant Against Contingent Fees (FAR 3.405).</w:t>
      </w:r>
    </w:p>
    <w:p w14:paraId="3109E5F7" w14:textId="77777777" w:rsidR="00627543" w:rsidRDefault="00244064">
      <w:pPr>
        <w:pStyle w:val="BodyText"/>
      </w:pPr>
      <w:r>
        <w:t>(f) Kickbacks (FAR 3.502).</w:t>
      </w:r>
    </w:p>
    <w:p w14:paraId="63C8055A" w14:textId="142DC8E6" w:rsidR="00627543" w:rsidRDefault="00244064">
      <w:pPr>
        <w:pStyle w:val="BodyText"/>
      </w:pPr>
      <w:r>
        <w:t xml:space="preserve">(g) Prohibitions on persons convicted of defense-related contract felonies </w:t>
      </w:r>
      <w:del w:id="244" w:author="dita conv" w:date="2020-07-16T12:00:00Z">
        <w:r w:rsidR="000A22CF" w:rsidRPr="00EF483B">
          <w:delText>().</w:delText>
        </w:r>
      </w:del>
      <w:ins w:id="245" w:author="dita conv" w:date="2020-07-16T12:00:00Z">
        <w:r>
          <w:t>(203.570).</w:t>
        </w:r>
      </w:ins>
    </w:p>
    <w:p w14:paraId="0B82389F" w14:textId="3B80DF2B" w:rsidR="00627543" w:rsidRDefault="00244064">
      <w:pPr>
        <w:pStyle w:val="Heading4"/>
      </w:pPr>
      <w:bookmarkStart w:id="246" w:name="_Refd19e32650"/>
      <w:bookmarkStart w:id="247" w:name="_Tocd19e32650"/>
      <w:r>
        <w:t>SUBPART 203.1</w:t>
      </w:r>
      <w:del w:id="248" w:author="dita conv" w:date="2020-07-16T12:00:00Z">
        <w:r w:rsidR="000A22CF">
          <w:delText>--</w:delText>
        </w:r>
      </w:del>
      <w:ins w:id="249" w:author="dita conv" w:date="2020-07-16T12:00:00Z">
        <w:r>
          <w:t xml:space="preserve"> —</w:t>
        </w:r>
      </w:ins>
      <w:r>
        <w:t>SAFEGUARDS</w:t>
      </w:r>
      <w:bookmarkEnd w:id="246"/>
      <w:bookmarkEnd w:id="247"/>
    </w:p>
    <w:p w14:paraId="59FE56A0" w14:textId="77777777" w:rsidR="008E64D4" w:rsidRDefault="000A22CF">
      <w:pPr>
        <w:spacing w:line="264" w:lineRule="exact"/>
        <w:ind w:left="101" w:right="423"/>
        <w:jc w:val="center"/>
        <w:rPr>
          <w:del w:id="250" w:author="dita conv" w:date="2020-07-16T12:00:00Z"/>
          <w:i/>
        </w:rPr>
      </w:pPr>
      <w:del w:id="251" w:author="dita conv" w:date="2020-07-16T12:00:00Z">
        <w:r>
          <w:rPr>
            <w:i/>
          </w:rPr>
          <w:delText>(Revised December 11, 2014)</w:delText>
        </w:r>
      </w:del>
    </w:p>
    <w:p w14:paraId="0D4E2872" w14:textId="77777777" w:rsidR="008E64D4" w:rsidRDefault="008E64D4">
      <w:pPr>
        <w:pStyle w:val="BodyText"/>
        <w:spacing w:before="11"/>
        <w:rPr>
          <w:del w:id="252" w:author="dita conv" w:date="2020-07-16T12:00:00Z"/>
          <w:i/>
          <w:sz w:val="35"/>
        </w:rPr>
      </w:pPr>
    </w:p>
    <w:p w14:paraId="1DC2E6F5" w14:textId="77777777" w:rsidR="00627543" w:rsidRDefault="00244064">
      <w:pPr>
        <w:pStyle w:val="Heading5"/>
      </w:pPr>
      <w:bookmarkStart w:id="253" w:name="_Refd19e32663"/>
      <w:bookmarkStart w:id="254" w:name="_Tocd19e32663"/>
      <w:r>
        <w:t>203.104 Procurement integrity.</w:t>
      </w:r>
      <w:bookmarkEnd w:id="253"/>
      <w:bookmarkEnd w:id="254"/>
    </w:p>
    <w:p w14:paraId="59230B83" w14:textId="77777777" w:rsidR="00627543" w:rsidRDefault="00244064">
      <w:pPr>
        <w:pStyle w:val="Heading6"/>
      </w:pPr>
      <w:bookmarkStart w:id="255" w:name="_Refd19e32676"/>
      <w:bookmarkStart w:id="256" w:name="_Tocd19e32676"/>
      <w:proofErr w:type="gramStart"/>
      <w:r>
        <w:t>203.104-4 Disclosure, protection, and marking of contractor bid or proposal information and source selection information.</w:t>
      </w:r>
      <w:bookmarkEnd w:id="255"/>
      <w:bookmarkEnd w:id="256"/>
      <w:proofErr w:type="gramEnd"/>
    </w:p>
    <w:p w14:paraId="307D7782" w14:textId="77777777" w:rsidR="00627543" w:rsidRDefault="00244064">
      <w:pPr>
        <w:pStyle w:val="BodyText"/>
      </w:pPr>
      <w:r>
        <w:t>(d)(3) For purposes of FAR 3.104-4(d</w:t>
      </w:r>
      <w:proofErr w:type="gramStart"/>
      <w:r>
        <w:t>)(</w:t>
      </w:r>
      <w:proofErr w:type="gramEnd"/>
      <w:r>
        <w:t>3) only, DoD follows the notification procedures in FAR 27.404-5(a). However, FAR 27.404-5(a</w:t>
      </w:r>
      <w:proofErr w:type="gramStart"/>
      <w:r>
        <w:t>)(</w:t>
      </w:r>
      <w:proofErr w:type="gramEnd"/>
      <w:r>
        <w:t>1) does not apply to DoD.</w:t>
      </w:r>
    </w:p>
    <w:p w14:paraId="585E84AD" w14:textId="77777777" w:rsidR="00627543" w:rsidRDefault="00244064">
      <w:pPr>
        <w:pStyle w:val="Heading5"/>
      </w:pPr>
      <w:bookmarkStart w:id="257" w:name="_Refd19e32705"/>
      <w:bookmarkStart w:id="258" w:name="_Tocd19e32705"/>
      <w:r>
        <w:t>203.170 Business practices.</w:t>
      </w:r>
      <w:bookmarkEnd w:id="257"/>
      <w:bookmarkEnd w:id="258"/>
    </w:p>
    <w:p w14:paraId="3D14C181" w14:textId="77777777" w:rsidR="00627543" w:rsidRDefault="00244064">
      <w:pPr>
        <w:pStyle w:val="BodyText"/>
      </w:pPr>
      <w:r>
        <w:t>To ensure the separation of functions for oversight, source selection, contract negotiation, and contract award, departments and agencies shall adhere to the following best practice policies:</w:t>
      </w:r>
    </w:p>
    <w:p w14:paraId="605057D7" w14:textId="77777777" w:rsidR="00627543" w:rsidRDefault="00244064">
      <w:pPr>
        <w:pStyle w:val="BodyText"/>
      </w:pPr>
      <w:r>
        <w:t>(a) Senior leaders shall not perform multiple roles in source selection for a major weapon system or major service acquisition.</w:t>
      </w:r>
    </w:p>
    <w:p w14:paraId="0546B51E" w14:textId="77777777" w:rsidR="00627543" w:rsidRDefault="00244064">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14:paraId="049EE37E" w14:textId="77777777" w:rsidR="00627543" w:rsidRDefault="00244064">
      <w:pPr>
        <w:pStyle w:val="BodyText"/>
      </w:pPr>
      <w:r>
        <w:lastRenderedPageBreak/>
        <w:t>(c) Acquisition process reviews of the military departments shall be conducted to assess and improve acquisition and management processes, roles, and structures. The scope of the reviews should include—</w:t>
      </w:r>
    </w:p>
    <w:p w14:paraId="5E8A16F6" w14:textId="77777777" w:rsidR="00627543" w:rsidRDefault="00244064">
      <w:pPr>
        <w:pStyle w:val="BodyText"/>
      </w:pPr>
      <w:r>
        <w:t>(1) Distribution of acquisition roles and responsibilities among personnel;</w:t>
      </w:r>
    </w:p>
    <w:p w14:paraId="729FD26D" w14:textId="77777777" w:rsidR="00627543" w:rsidRDefault="00244064">
      <w:pPr>
        <w:pStyle w:val="BodyText"/>
      </w:pPr>
      <w:r>
        <w:t>(2) Processes for reporting concerns about unusual or inappropriate actions; and</w:t>
      </w:r>
    </w:p>
    <w:p w14:paraId="7858917C" w14:textId="77777777" w:rsidR="00627543" w:rsidRDefault="00244064">
      <w:pPr>
        <w:pStyle w:val="BodyText"/>
      </w:pPr>
      <w:r>
        <w:t>(3) Application of DoD Instruction 5000.2, Operation of the Defense Acquisition System, and the disciplines in the Defense Acquisition Guidebook.</w:t>
      </w:r>
    </w:p>
    <w:p w14:paraId="78D245D8" w14:textId="77777777" w:rsidR="00627543" w:rsidRDefault="00244064">
      <w:pPr>
        <w:pStyle w:val="BodyText"/>
      </w:pPr>
      <w:r>
        <w:t>(d) Source selection processes shall be—</w:t>
      </w:r>
    </w:p>
    <w:p w14:paraId="35CE5CCA" w14:textId="77777777" w:rsidR="00627543" w:rsidRDefault="00244064">
      <w:pPr>
        <w:pStyle w:val="BodyText"/>
      </w:pPr>
      <w:r>
        <w:t xml:space="preserve">(1) Reviewed and approved by </w:t>
      </w:r>
      <w:proofErr w:type="gramStart"/>
      <w:r>
        <w:t>cognizant</w:t>
      </w:r>
      <w:proofErr w:type="gramEnd"/>
      <w:r>
        <w:t xml:space="preserve"> organizations responsible for oversight;</w:t>
      </w:r>
    </w:p>
    <w:p w14:paraId="48CA8BD2" w14:textId="77777777" w:rsidR="00627543" w:rsidRDefault="00244064">
      <w:pPr>
        <w:pStyle w:val="BodyText"/>
      </w:pPr>
      <w:r>
        <w:t>(2) Documented by the head of the contracting activity or at the agency level; and</w:t>
      </w:r>
    </w:p>
    <w:p w14:paraId="1D62DA59" w14:textId="0A725B9C" w:rsidR="00627543" w:rsidRDefault="000A22CF">
      <w:pPr>
        <w:pStyle w:val="BodyText"/>
      </w:pPr>
      <w:del w:id="259" w:author="dita conv" w:date="2020-07-16T12:00:00Z">
        <w:r>
          <w:rPr>
            <w:position w:val="-23"/>
          </w:rPr>
          <w:delText>agency.</w:delText>
        </w:r>
        <w:r>
          <w:delText>(</w:delText>
        </w:r>
      </w:del>
      <w:ins w:id="260" w:author="dita conv" w:date="2020-07-16T12:00:00Z">
        <w:r w:rsidR="00244064">
          <w:t>(</w:t>
        </w:r>
      </w:ins>
      <w:r w:rsidR="00244064">
        <w:t>3) Periodically reviewed by outside officials independent of that office or</w:t>
      </w:r>
      <w:ins w:id="261" w:author="dita conv" w:date="2020-07-16T12:00:00Z">
        <w:r w:rsidR="00244064">
          <w:t xml:space="preserve"> agency.</w:t>
        </w:r>
      </w:ins>
    </w:p>
    <w:p w14:paraId="745F40C0" w14:textId="77777777" w:rsidR="00627543" w:rsidRDefault="00244064">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14:paraId="0543FD57" w14:textId="77777777" w:rsidR="00627543" w:rsidRDefault="00244064">
      <w:pPr>
        <w:pStyle w:val="BodyText"/>
      </w:pPr>
      <w:r>
        <w:t>(f) Procurement management reviews shall determine whether clearance threshold authorities are clear and that independent review is provided for acquisitions exceeding the simplified acquisition threshold.</w:t>
      </w:r>
    </w:p>
    <w:p w14:paraId="1C5AA230" w14:textId="77777777" w:rsidR="00627543" w:rsidRDefault="00244064">
      <w:pPr>
        <w:pStyle w:val="Heading5"/>
      </w:pPr>
      <w:bookmarkStart w:id="262" w:name="_Refd19e32748"/>
      <w:bookmarkStart w:id="263" w:name="_Tocd19e32748"/>
      <w:r>
        <w:t>203.171 Senior DoD officials seeking employment with defense contractors.</w:t>
      </w:r>
      <w:bookmarkEnd w:id="262"/>
      <w:bookmarkEnd w:id="263"/>
    </w:p>
    <w:p w14:paraId="5C0CCC06" w14:textId="77777777" w:rsidR="00627543" w:rsidRDefault="00244064">
      <w:pPr>
        <w:pStyle w:val="Heading6"/>
      </w:pPr>
      <w:bookmarkStart w:id="264" w:name="_Refd19e32761"/>
      <w:bookmarkStart w:id="265" w:name="_Tocd19e32761"/>
      <w:proofErr w:type="gramStart"/>
      <w:r>
        <w:t>203.171-1 Scope.</w:t>
      </w:r>
      <w:bookmarkEnd w:id="264"/>
      <w:bookmarkEnd w:id="265"/>
      <w:proofErr w:type="gramEnd"/>
    </w:p>
    <w:p w14:paraId="71FBF20B" w14:textId="77777777" w:rsidR="00627543" w:rsidRDefault="00244064">
      <w:pPr>
        <w:pStyle w:val="BodyText"/>
      </w:pPr>
      <w:r>
        <w:t>This section implements Section 847 of the National Defense Authorization Act for Fiscal Year 2008 (Pub. L. 110-181).</w:t>
      </w:r>
    </w:p>
    <w:p w14:paraId="69819777" w14:textId="77777777" w:rsidR="00627543" w:rsidRDefault="00244064">
      <w:pPr>
        <w:pStyle w:val="Heading6"/>
      </w:pPr>
      <w:bookmarkStart w:id="266" w:name="_Refd19e32780"/>
      <w:bookmarkStart w:id="267" w:name="_Tocd19e32780"/>
      <w:proofErr w:type="gramStart"/>
      <w:r>
        <w:t>203.171-2 Definition.</w:t>
      </w:r>
      <w:bookmarkEnd w:id="266"/>
      <w:bookmarkEnd w:id="267"/>
      <w:proofErr w:type="gramEnd"/>
    </w:p>
    <w:p w14:paraId="2B9C99A8" w14:textId="60311A01" w:rsidR="00627543" w:rsidRDefault="00244064">
      <w:pPr>
        <w:pStyle w:val="BodyText"/>
      </w:pPr>
      <w:r>
        <w:t xml:space="preserve">“Covered DoD official” as used in this section, is defined in the clause at </w:t>
      </w:r>
      <w:del w:id="268" w:author="dita conv" w:date="2020-07-16T12:00:00Z">
        <w:r w:rsidR="000A22CF">
          <w:rPr>
            <w:spacing w:val="-4"/>
          </w:rPr>
          <w:delText>,</w:delText>
        </w:r>
      </w:del>
      <w:ins w:id="269" w:author="dita conv" w:date="2020-07-16T12:00:00Z">
        <w:r>
          <w:t xml:space="preserve"> 252.203-</w:t>
        </w:r>
        <w:proofErr w:type="gramStart"/>
        <w:r>
          <w:t>7000 ,</w:t>
        </w:r>
      </w:ins>
      <w:proofErr w:type="gramEnd"/>
      <w:r>
        <w:t xml:space="preserve"> Requirements Relating to Compensation of Former DoD Officials.</w:t>
      </w:r>
    </w:p>
    <w:p w14:paraId="31BF8B50" w14:textId="77777777" w:rsidR="00627543" w:rsidRDefault="00244064">
      <w:pPr>
        <w:pStyle w:val="Heading6"/>
      </w:pPr>
      <w:bookmarkStart w:id="270" w:name="_Refd19e32805"/>
      <w:bookmarkStart w:id="271" w:name="_Tocd19e32805"/>
      <w:proofErr w:type="gramStart"/>
      <w:r>
        <w:t>203.171-3 Policy.</w:t>
      </w:r>
      <w:bookmarkEnd w:id="270"/>
      <w:bookmarkEnd w:id="271"/>
      <w:proofErr w:type="gramEnd"/>
    </w:p>
    <w:p w14:paraId="1C504844" w14:textId="77777777" w:rsidR="00627543" w:rsidRDefault="00244064">
      <w:pPr>
        <w:pStyle w:val="BodyText"/>
      </w:pPr>
      <w:r>
        <w:t xml:space="preserve">(a) A </w:t>
      </w:r>
      <w:proofErr w:type="gramStart"/>
      <w:r>
        <w:t>DoD</w:t>
      </w:r>
      <w:proofErr w:type="gramEnd"/>
      <w:r>
        <w:t xml:space="preserve">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14:paraId="4EF12820" w14:textId="77777777" w:rsidR="00627543" w:rsidRDefault="00244064">
      <w:pPr>
        <w:pStyle w:val="BodyText"/>
      </w:pPr>
      <w:r>
        <w:t xml:space="preserve">(b) A DoD contractor may not knowingly provide compensation to a covered DoD official within 2 years after the official leaves DoD service unless the contractor first determines that the official has received, or has requested at least 30 days prior to </w:t>
      </w:r>
      <w:r>
        <w:lastRenderedPageBreak/>
        <w:t>receiving compensation from the contractor, the post-employment ethics opinion described in paragraph (a) of this section.</w:t>
      </w:r>
    </w:p>
    <w:p w14:paraId="149D4226" w14:textId="56BF8A41" w:rsidR="00627543" w:rsidRDefault="00244064">
      <w:pPr>
        <w:pStyle w:val="BodyText"/>
      </w:pPr>
      <w:r>
        <w:t xml:space="preserve">(c) If a DoD contractor knowingly fails to comply with the requirements of the clause at </w:t>
      </w:r>
      <w:del w:id="272" w:author="dita conv" w:date="2020-07-16T12:00:00Z">
        <w:r w:rsidR="000A22CF" w:rsidRPr="00EF483B">
          <w:rPr>
            <w:spacing w:val="-4"/>
          </w:rPr>
          <w:delText>,</w:delText>
        </w:r>
      </w:del>
      <w:ins w:id="273" w:author="dita conv" w:date="2020-07-16T12:00:00Z">
        <w:r>
          <w:t xml:space="preserve"> 252.203-7000 ,</w:t>
        </w:r>
      </w:ins>
      <w:r>
        <w:t xml:space="preserve"> administrative and contractual actions may be taken, including cancellation of a procurement, rescission of a contract, or initiation of suspension or debarment proceedings.</w:t>
      </w:r>
    </w:p>
    <w:p w14:paraId="6FFF5C35" w14:textId="77777777" w:rsidR="00627543" w:rsidRDefault="00244064">
      <w:pPr>
        <w:pStyle w:val="Heading6"/>
      </w:pPr>
      <w:bookmarkStart w:id="274" w:name="_Refd19e32835"/>
      <w:bookmarkStart w:id="275" w:name="_Tocd19e32835"/>
      <w:proofErr w:type="gramStart"/>
      <w:r>
        <w:t>203.171-4 Solicitation provision and contract clause.</w:t>
      </w:r>
      <w:bookmarkEnd w:id="274"/>
      <w:bookmarkEnd w:id="275"/>
      <w:proofErr w:type="gramEnd"/>
    </w:p>
    <w:p w14:paraId="32814422" w14:textId="0D27BD0D" w:rsidR="00627543" w:rsidRDefault="00244064">
      <w:pPr>
        <w:pStyle w:val="BodyText"/>
      </w:pPr>
      <w:r>
        <w:t xml:space="preserve">(a) Use the clause at </w:t>
      </w:r>
      <w:del w:id="276" w:author="dita conv" w:date="2020-07-16T12:00:00Z">
        <w:r w:rsidR="000A22CF" w:rsidRPr="00EF483B">
          <w:rPr>
            <w:spacing w:val="-4"/>
          </w:rPr>
          <w:delText>,</w:delText>
        </w:r>
      </w:del>
      <w:ins w:id="277" w:author="dita conv" w:date="2020-07-16T12:00:00Z">
        <w:r>
          <w:t xml:space="preserve"> 252.203-</w:t>
        </w:r>
        <w:proofErr w:type="gramStart"/>
        <w:r>
          <w:t>7000 ,</w:t>
        </w:r>
      </w:ins>
      <w:proofErr w:type="gramEnd"/>
      <w:r>
        <w:t xml:space="preserve"> Requirements Relating to Compensation of Former DoD Officials, in all solicitations and contracts, including solicitations and contracts using FAR part 12 procedures for the acquisition of commercial items.</w:t>
      </w:r>
    </w:p>
    <w:p w14:paraId="241F8EF7" w14:textId="488C629B" w:rsidR="00627543" w:rsidRDefault="00244064">
      <w:pPr>
        <w:pStyle w:val="BodyText"/>
      </w:pPr>
      <w:r>
        <w:t xml:space="preserve">(b) Use the provision at </w:t>
      </w:r>
      <w:del w:id="278" w:author="dita conv" w:date="2020-07-16T12:00:00Z">
        <w:r w:rsidR="000A22CF" w:rsidRPr="00EF483B">
          <w:rPr>
            <w:spacing w:val="-4"/>
          </w:rPr>
          <w:delText>,</w:delText>
        </w:r>
      </w:del>
      <w:ins w:id="279" w:author="dita conv" w:date="2020-07-16T12:00:00Z">
        <w:r>
          <w:t xml:space="preserve"> 252.203-</w:t>
        </w:r>
        <w:proofErr w:type="gramStart"/>
        <w:r>
          <w:t>7005 ,</w:t>
        </w:r>
      </w:ins>
      <w:proofErr w:type="gramEnd"/>
      <w:r>
        <w:t xml:space="preserve"> Representation Relating to Compensation of Former DoD Officials, in all solicitations, including solicitations using FAR part 12 procedures for the acquisition of commercial items and solicitations for</w:t>
      </w:r>
      <w:ins w:id="280" w:author="dita conv" w:date="2020-07-16T12:00:00Z">
        <w:r>
          <w:t xml:space="preserve"> task and delivery orders.</w:t>
        </w:r>
      </w:ins>
    </w:p>
    <w:p w14:paraId="4CAFA7B4" w14:textId="77777777" w:rsidR="008E64D4" w:rsidRDefault="000A22CF">
      <w:pPr>
        <w:pStyle w:val="BodyText"/>
        <w:spacing w:line="287" w:lineRule="exact"/>
        <w:rPr>
          <w:del w:id="281" w:author="dita conv" w:date="2020-07-16T12:00:00Z"/>
        </w:rPr>
      </w:pPr>
      <w:del w:id="282" w:author="dita conv" w:date="2020-07-16T12:00:00Z">
        <w:r>
          <w:delText>task and delivery orders.</w:delText>
        </w:r>
      </w:del>
    </w:p>
    <w:p w14:paraId="09C1849A" w14:textId="77777777" w:rsidR="008E64D4" w:rsidRDefault="008E64D4">
      <w:pPr>
        <w:spacing w:line="287" w:lineRule="exact"/>
        <w:rPr>
          <w:del w:id="283" w:author="dita conv" w:date="2020-07-16T12:00:00Z"/>
        </w:rPr>
        <w:sectPr w:rsidR="008E64D4" w:rsidSect="004916A2">
          <w:pgSz w:w="10540" w:h="13260"/>
          <w:pgMar w:top="520" w:right="1730" w:bottom="280" w:left="520" w:header="720" w:footer="720" w:gutter="0"/>
          <w:cols w:space="720"/>
        </w:sectPr>
      </w:pPr>
    </w:p>
    <w:p w14:paraId="69BC5F90" w14:textId="77777777" w:rsidR="00627543" w:rsidRDefault="00244064">
      <w:pPr>
        <w:pStyle w:val="Heading4"/>
      </w:pPr>
      <w:bookmarkStart w:id="284" w:name="_Refd19e32871"/>
      <w:bookmarkStart w:id="285" w:name="_Tocd19e32871"/>
      <w:r>
        <w:lastRenderedPageBreak/>
        <w:t>SUBPART 203.2</w:t>
      </w:r>
      <w:bookmarkEnd w:id="284"/>
      <w:bookmarkEnd w:id="285"/>
    </w:p>
    <w:p w14:paraId="6008C41C" w14:textId="77777777" w:rsidR="008E64D4" w:rsidRDefault="000A22CF">
      <w:pPr>
        <w:spacing w:line="264" w:lineRule="exact"/>
        <w:ind w:left="105" w:right="367"/>
        <w:jc w:val="center"/>
        <w:rPr>
          <w:del w:id="286" w:author="dita conv" w:date="2020-07-16T12:00:00Z"/>
          <w:i/>
        </w:rPr>
      </w:pPr>
      <w:del w:id="287" w:author="dita conv" w:date="2020-07-16T12:00:00Z">
        <w:r>
          <w:rPr>
            <w:i/>
          </w:rPr>
          <w:delText>(Removed December 15, 2004)</w:delText>
        </w:r>
      </w:del>
    </w:p>
    <w:p w14:paraId="4B5860E7" w14:textId="77777777" w:rsidR="008E64D4" w:rsidRDefault="008E64D4">
      <w:pPr>
        <w:spacing w:line="264" w:lineRule="exact"/>
        <w:jc w:val="center"/>
        <w:rPr>
          <w:del w:id="288" w:author="dita conv" w:date="2020-07-16T12:00:00Z"/>
        </w:rPr>
        <w:sectPr w:rsidR="008E64D4" w:rsidSect="004916A2">
          <w:pgSz w:w="10540" w:h="13260"/>
          <w:pgMar w:top="280" w:right="1730" w:bottom="280" w:left="520" w:header="720" w:footer="720" w:gutter="0"/>
          <w:cols w:space="720"/>
        </w:sectPr>
      </w:pPr>
    </w:p>
    <w:p w14:paraId="7AAAFC3D" w14:textId="77777777" w:rsidR="00627543" w:rsidRDefault="00244064">
      <w:pPr>
        <w:pStyle w:val="Heading4"/>
      </w:pPr>
      <w:bookmarkStart w:id="289" w:name="_Refd19e32892"/>
      <w:bookmarkStart w:id="290" w:name="_Tocd19e32892"/>
      <w:r>
        <w:lastRenderedPageBreak/>
        <w:t>SUBPART 203.3</w:t>
      </w:r>
      <w:bookmarkEnd w:id="289"/>
      <w:bookmarkEnd w:id="290"/>
    </w:p>
    <w:p w14:paraId="188A6BFE" w14:textId="77777777" w:rsidR="008E64D4" w:rsidRDefault="000A22CF">
      <w:pPr>
        <w:spacing w:line="264" w:lineRule="exact"/>
        <w:ind w:left="99" w:right="423"/>
        <w:jc w:val="center"/>
        <w:rPr>
          <w:del w:id="291" w:author="dita conv" w:date="2020-07-16T12:00:00Z"/>
          <w:i/>
        </w:rPr>
      </w:pPr>
      <w:del w:id="292" w:author="dita conv" w:date="2020-07-16T12:00:00Z">
        <w:r>
          <w:rPr>
            <w:i/>
          </w:rPr>
          <w:delText>(Removed December 15, 2004)</w:delText>
        </w:r>
      </w:del>
    </w:p>
    <w:p w14:paraId="115D9C3C" w14:textId="77777777" w:rsidR="008E64D4" w:rsidRDefault="008E64D4">
      <w:pPr>
        <w:spacing w:line="264" w:lineRule="exact"/>
        <w:jc w:val="center"/>
        <w:rPr>
          <w:del w:id="293" w:author="dita conv" w:date="2020-07-16T12:00:00Z"/>
        </w:rPr>
        <w:sectPr w:rsidR="008E64D4" w:rsidSect="004916A2">
          <w:pgSz w:w="10540" w:h="13260"/>
          <w:pgMar w:top="280" w:right="1730" w:bottom="280" w:left="520" w:header="720" w:footer="720" w:gutter="0"/>
          <w:cols w:space="720"/>
        </w:sectPr>
      </w:pPr>
    </w:p>
    <w:p w14:paraId="0C9BA3B4" w14:textId="77777777" w:rsidR="00627543" w:rsidRDefault="00244064">
      <w:pPr>
        <w:pStyle w:val="Heading4"/>
      </w:pPr>
      <w:bookmarkStart w:id="294" w:name="_Refd19e32912"/>
      <w:bookmarkStart w:id="295" w:name="_Tocd19e32912"/>
      <w:r>
        <w:lastRenderedPageBreak/>
        <w:t>SUBPART 203.4</w:t>
      </w:r>
      <w:bookmarkEnd w:id="294"/>
      <w:bookmarkEnd w:id="295"/>
    </w:p>
    <w:p w14:paraId="4F3F5CAC" w14:textId="77777777" w:rsidR="008E64D4" w:rsidRDefault="000A22CF">
      <w:pPr>
        <w:spacing w:line="264" w:lineRule="exact"/>
        <w:ind w:left="99" w:right="423"/>
        <w:jc w:val="center"/>
        <w:rPr>
          <w:del w:id="296" w:author="dita conv" w:date="2020-07-16T12:00:00Z"/>
          <w:i/>
        </w:rPr>
      </w:pPr>
      <w:del w:id="297" w:author="dita conv" w:date="2020-07-16T12:00:00Z">
        <w:r>
          <w:rPr>
            <w:i/>
          </w:rPr>
          <w:delText>(Removed December 15, 2004)</w:delText>
        </w:r>
      </w:del>
    </w:p>
    <w:p w14:paraId="4CD31923" w14:textId="77777777" w:rsidR="008E64D4" w:rsidRDefault="008E64D4">
      <w:pPr>
        <w:spacing w:line="264" w:lineRule="exact"/>
        <w:jc w:val="center"/>
        <w:rPr>
          <w:del w:id="298" w:author="dita conv" w:date="2020-07-16T12:00:00Z"/>
        </w:rPr>
        <w:sectPr w:rsidR="008E64D4" w:rsidSect="004916A2">
          <w:pgSz w:w="10540" w:h="13260"/>
          <w:pgMar w:top="280" w:right="1730" w:bottom="280" w:left="520" w:header="720" w:footer="720" w:gutter="0"/>
          <w:cols w:space="720"/>
        </w:sectPr>
      </w:pPr>
    </w:p>
    <w:p w14:paraId="49E3E776" w14:textId="597827B5" w:rsidR="00627543" w:rsidRDefault="00244064">
      <w:pPr>
        <w:pStyle w:val="Heading4"/>
      </w:pPr>
      <w:bookmarkStart w:id="299" w:name="_Refd19e32933"/>
      <w:bookmarkStart w:id="300" w:name="_Tocd19e32933"/>
      <w:r>
        <w:lastRenderedPageBreak/>
        <w:t>SUBPART 203.5</w:t>
      </w:r>
      <w:del w:id="301" w:author="dita conv" w:date="2020-07-16T12:00:00Z">
        <w:r w:rsidR="000A22CF">
          <w:delText>--</w:delText>
        </w:r>
      </w:del>
      <w:ins w:id="302" w:author="dita conv" w:date="2020-07-16T12:00:00Z">
        <w:r>
          <w:t xml:space="preserve"> —</w:t>
        </w:r>
      </w:ins>
      <w:r>
        <w:t>OTHER IMPROPER BUSINESS PRACTICES</w:t>
      </w:r>
      <w:bookmarkEnd w:id="299"/>
      <w:bookmarkEnd w:id="300"/>
    </w:p>
    <w:p w14:paraId="71983C58" w14:textId="77777777" w:rsidR="008E64D4" w:rsidRDefault="000A22CF">
      <w:pPr>
        <w:spacing w:line="264" w:lineRule="exact"/>
        <w:ind w:left="104" w:right="423"/>
        <w:jc w:val="center"/>
        <w:rPr>
          <w:del w:id="303" w:author="dita conv" w:date="2020-07-16T12:00:00Z"/>
          <w:i/>
        </w:rPr>
      </w:pPr>
      <w:del w:id="304" w:author="dita conv" w:date="2020-07-16T12:00:00Z">
        <w:r>
          <w:rPr>
            <w:i/>
          </w:rPr>
          <w:delText>(Revised June 15, 2012)</w:delText>
        </w:r>
      </w:del>
    </w:p>
    <w:p w14:paraId="784FE3E4" w14:textId="77777777" w:rsidR="008E64D4" w:rsidRDefault="008E64D4">
      <w:pPr>
        <w:pStyle w:val="BodyText"/>
        <w:spacing w:before="11"/>
        <w:rPr>
          <w:del w:id="305" w:author="dita conv" w:date="2020-07-16T12:00:00Z"/>
          <w:i/>
          <w:sz w:val="35"/>
        </w:rPr>
      </w:pPr>
    </w:p>
    <w:p w14:paraId="4733871D" w14:textId="77777777" w:rsidR="00627543" w:rsidRDefault="00244064">
      <w:pPr>
        <w:pStyle w:val="Heading5"/>
      </w:pPr>
      <w:bookmarkStart w:id="306" w:name="_Refd19e32946"/>
      <w:bookmarkStart w:id="307" w:name="_Tocd19e32946"/>
      <w:proofErr w:type="gramStart"/>
      <w:r>
        <w:t>203.502-2 Subcontractor kickbacks.</w:t>
      </w:r>
      <w:bookmarkEnd w:id="306"/>
      <w:bookmarkEnd w:id="307"/>
      <w:proofErr w:type="gramEnd"/>
    </w:p>
    <w:p w14:paraId="1ED336EF" w14:textId="2BE69FA2" w:rsidR="00627543" w:rsidRDefault="00244064">
      <w:pPr>
        <w:pStyle w:val="BodyText"/>
      </w:pPr>
      <w:r>
        <w:t xml:space="preserve">(h) The DoD Inspector General has designated Special Agents of the following investigative organizations as representatives for conducting inspections and audits </w:t>
      </w:r>
      <w:del w:id="308" w:author="dita conv" w:date="2020-07-16T12:00:00Z">
        <w:r w:rsidR="000A22CF" w:rsidRPr="00EF483B">
          <w:rPr>
            <w:spacing w:val="-5"/>
          </w:rPr>
          <w:delText>under</w:delText>
        </w:r>
      </w:del>
      <w:proofErr w:type="spellStart"/>
      <w:ins w:id="309" w:author="dita conv" w:date="2020-07-16T12:00:00Z">
        <w:r>
          <w:t>nder</w:t>
        </w:r>
      </w:ins>
      <w:proofErr w:type="spellEnd"/>
      <w:r>
        <w:t xml:space="preserve"> 41 U.S.C. chapter 87, Kickbacks:</w:t>
      </w:r>
    </w:p>
    <w:p w14:paraId="27EF28AC" w14:textId="77777777" w:rsidR="00627543" w:rsidRDefault="00244064">
      <w:pPr>
        <w:pStyle w:val="BodyText"/>
      </w:pPr>
      <w:r>
        <w:t>(</w:t>
      </w:r>
      <w:proofErr w:type="spellStart"/>
      <w:r>
        <w:t>i</w:t>
      </w:r>
      <w:proofErr w:type="spellEnd"/>
      <w:r>
        <w:t>) U.S. Army Criminal Investigation Command.</w:t>
      </w:r>
    </w:p>
    <w:p w14:paraId="1CF80AA7" w14:textId="77777777" w:rsidR="00627543" w:rsidRDefault="00244064">
      <w:pPr>
        <w:pStyle w:val="BodyText"/>
      </w:pPr>
      <w:r>
        <w:t>(ii) Naval Criminal Investigative Service.</w:t>
      </w:r>
    </w:p>
    <w:p w14:paraId="72BD7D09" w14:textId="77777777" w:rsidR="00627543" w:rsidRDefault="00244064">
      <w:pPr>
        <w:pStyle w:val="BodyText"/>
      </w:pPr>
      <w:r>
        <w:t>(iii) Air Force Office of Special Investigations.</w:t>
      </w:r>
    </w:p>
    <w:p w14:paraId="6A72B056" w14:textId="77777777" w:rsidR="00627543" w:rsidRDefault="00244064">
      <w:pPr>
        <w:pStyle w:val="BodyText"/>
      </w:pPr>
      <w:proofErr w:type="gramStart"/>
      <w:r>
        <w:t>(iv) Defense</w:t>
      </w:r>
      <w:proofErr w:type="gramEnd"/>
      <w:r>
        <w:t xml:space="preserve"> Criminal Investigative Service.</w:t>
      </w:r>
    </w:p>
    <w:p w14:paraId="4CE3CD00" w14:textId="77777777" w:rsidR="00627543" w:rsidRDefault="00244064">
      <w:pPr>
        <w:pStyle w:val="Heading5"/>
      </w:pPr>
      <w:bookmarkStart w:id="310" w:name="_Refd19e32973"/>
      <w:bookmarkStart w:id="311" w:name="_Tocd19e32973"/>
      <w:r>
        <w:t>203.570 Prohibition on persons convicted of fraud or other defense-contract-related felonies.</w:t>
      </w:r>
      <w:bookmarkEnd w:id="310"/>
      <w:bookmarkEnd w:id="311"/>
    </w:p>
    <w:p w14:paraId="5A3C5935" w14:textId="77777777" w:rsidR="00627543" w:rsidRDefault="00244064">
      <w:pPr>
        <w:pStyle w:val="Heading6"/>
      </w:pPr>
      <w:bookmarkStart w:id="312" w:name="_Refd19e32986"/>
      <w:bookmarkStart w:id="313" w:name="_Tocd19e32986"/>
      <w:proofErr w:type="gramStart"/>
      <w:r>
        <w:t>203.570-1 Scope.</w:t>
      </w:r>
      <w:bookmarkEnd w:id="312"/>
      <w:bookmarkEnd w:id="313"/>
      <w:proofErr w:type="gramEnd"/>
    </w:p>
    <w:p w14:paraId="583728C9" w14:textId="4986E2CB" w:rsidR="00627543" w:rsidRDefault="00244064">
      <w:pPr>
        <w:pStyle w:val="BodyText"/>
      </w:pPr>
      <w:r>
        <w:t xml:space="preserve">This subpart implements 10 U.S.C. 2408. For information on 10 U.S.C. 2408, see </w:t>
      </w:r>
      <w:del w:id="314" w:author="dita conv" w:date="2020-07-16T12:00:00Z">
        <w:r w:rsidR="000A22CF">
          <w:rPr>
            <w:spacing w:val="-4"/>
          </w:rPr>
          <w:delText>.</w:delText>
        </w:r>
      </w:del>
      <w:proofErr w:type="gramStart"/>
      <w:ins w:id="315" w:author="dita conv" w:date="2020-07-16T12:00:00Z">
        <w:r>
          <w:t>PGI  203.570</w:t>
        </w:r>
        <w:proofErr w:type="gramEnd"/>
        <w:r>
          <w:t>-1 .</w:t>
        </w:r>
      </w:ins>
    </w:p>
    <w:p w14:paraId="57247B63" w14:textId="77777777" w:rsidR="00627543" w:rsidRDefault="00244064">
      <w:pPr>
        <w:pStyle w:val="Heading6"/>
      </w:pPr>
      <w:bookmarkStart w:id="316" w:name="_Refd19e33012"/>
      <w:bookmarkStart w:id="317" w:name="_Tocd19e33012"/>
      <w:proofErr w:type="gramStart"/>
      <w:r>
        <w:t>203.570-2 Prohibition period.</w:t>
      </w:r>
      <w:bookmarkEnd w:id="316"/>
      <w:bookmarkEnd w:id="317"/>
      <w:proofErr w:type="gramEnd"/>
    </w:p>
    <w:p w14:paraId="2D9E7309" w14:textId="56B75086" w:rsidR="00627543" w:rsidRDefault="00244064">
      <w:pPr>
        <w:pStyle w:val="BodyText"/>
      </w:pPr>
      <w:r>
        <w:t xml:space="preserve">DoD has sole responsibility for determining the period of the prohibition described in paragraph (b) of the clause at </w:t>
      </w:r>
      <w:del w:id="318" w:author="dita conv" w:date="2020-07-16T12:00:00Z">
        <w:r w:rsidR="000A22CF">
          <w:rPr>
            <w:spacing w:val="-4"/>
          </w:rPr>
          <w:delText>,</w:delText>
        </w:r>
      </w:del>
      <w:ins w:id="319" w:author="dita conv" w:date="2020-07-16T12:00:00Z">
        <w:r>
          <w:t xml:space="preserve"> 252.203-</w:t>
        </w:r>
        <w:proofErr w:type="gramStart"/>
        <w:r>
          <w:t>7001 ,</w:t>
        </w:r>
      </w:ins>
      <w:proofErr w:type="gramEnd"/>
      <w:r>
        <w:t xml:space="preserve"> Prohibition on Persons Convicted of Fraud or Other Defense-Contract-Related Felonies. The prohibition period—</w:t>
      </w:r>
    </w:p>
    <w:p w14:paraId="32AFF397" w14:textId="51990928" w:rsidR="00627543" w:rsidRDefault="00244064">
      <w:pPr>
        <w:pStyle w:val="BodyText"/>
      </w:pPr>
      <w:r>
        <w:t xml:space="preserve">(a) Shall not be less than 5 years from the date of conviction unless the agency head or a designee grants a waiver in the interest of national security. Follow the waiver procedures at </w:t>
      </w:r>
      <w:del w:id="320" w:author="dita conv" w:date="2020-07-16T12:00:00Z">
        <w:r w:rsidR="000A22CF" w:rsidRPr="00EF483B">
          <w:rPr>
            <w:spacing w:val="-5"/>
          </w:rPr>
          <w:delText>(</w:delText>
        </w:r>
      </w:del>
      <w:proofErr w:type="gramStart"/>
      <w:ins w:id="321" w:author="dita conv" w:date="2020-07-16T12:00:00Z">
        <w:r>
          <w:t>PGI  203.570</w:t>
        </w:r>
        <w:proofErr w:type="gramEnd"/>
        <w:r>
          <w:t>-2 (</w:t>
        </w:r>
      </w:ins>
      <w:r>
        <w:t>a); and</w:t>
      </w:r>
    </w:p>
    <w:p w14:paraId="2320C119" w14:textId="7701339F" w:rsidR="00627543" w:rsidRDefault="00244064">
      <w:pPr>
        <w:pStyle w:val="BodyText"/>
      </w:pPr>
      <w:r>
        <w:t xml:space="preserve">(b) May be more than 5 years from the date of conviction if the agency head or a designee makes a written determination of the need for the longer period. The agency shall provide a copy of the determination to the address at </w:t>
      </w:r>
      <w:del w:id="322" w:author="dita conv" w:date="2020-07-16T12:00:00Z">
        <w:r w:rsidR="000A22CF" w:rsidRPr="00EF483B">
          <w:rPr>
            <w:spacing w:val="-5"/>
          </w:rPr>
          <w:delText>(</w:delText>
        </w:r>
      </w:del>
      <w:proofErr w:type="gramStart"/>
      <w:ins w:id="323" w:author="dita conv" w:date="2020-07-16T12:00:00Z">
        <w:r>
          <w:t>PGI  203.570</w:t>
        </w:r>
        <w:proofErr w:type="gramEnd"/>
        <w:r>
          <w:t>-2 (</w:t>
        </w:r>
      </w:ins>
      <w:r>
        <w:t>b).</w:t>
      </w:r>
    </w:p>
    <w:p w14:paraId="3A9C9C5F" w14:textId="77777777" w:rsidR="00627543" w:rsidRDefault="00244064">
      <w:pPr>
        <w:pStyle w:val="Heading6"/>
      </w:pPr>
      <w:bookmarkStart w:id="324" w:name="_Refd19e33055"/>
      <w:bookmarkStart w:id="325" w:name="_Tocd19e33055"/>
      <w:proofErr w:type="gramStart"/>
      <w:r>
        <w:t>203.570-3 Contract clause.</w:t>
      </w:r>
      <w:bookmarkEnd w:id="324"/>
      <w:bookmarkEnd w:id="325"/>
      <w:proofErr w:type="gramEnd"/>
    </w:p>
    <w:p w14:paraId="2527BC82" w14:textId="042650C7" w:rsidR="00627543" w:rsidRDefault="00244064">
      <w:pPr>
        <w:pStyle w:val="BodyText"/>
      </w:pPr>
      <w:r>
        <w:t xml:space="preserve">Use the clause at </w:t>
      </w:r>
      <w:del w:id="326" w:author="dita conv" w:date="2020-07-16T12:00:00Z">
        <w:r w:rsidR="000A22CF">
          <w:rPr>
            <w:spacing w:val="-4"/>
          </w:rPr>
          <w:delText>,</w:delText>
        </w:r>
      </w:del>
      <w:ins w:id="327" w:author="dita conv" w:date="2020-07-16T12:00:00Z">
        <w:r>
          <w:t xml:space="preserve"> 252.203-</w:t>
        </w:r>
        <w:proofErr w:type="gramStart"/>
        <w:r>
          <w:t>7001 ,</w:t>
        </w:r>
      </w:ins>
      <w:proofErr w:type="gramEnd"/>
      <w:r>
        <w:t xml:space="preserve"> Prohibition on Persons Convicted of Fraud or Other Defense-Contract-Related Felonies, in all solicitations and contracts exceeding the simplified acquisition threshold, except solicitations and contracts for commercial items.</w:t>
      </w:r>
    </w:p>
    <w:p w14:paraId="00779275" w14:textId="4CF59911" w:rsidR="00627543" w:rsidRDefault="00244064">
      <w:pPr>
        <w:pStyle w:val="Heading4"/>
      </w:pPr>
      <w:bookmarkStart w:id="328" w:name="_Refd19e33082"/>
      <w:bookmarkStart w:id="329" w:name="_Tocd19e33082"/>
      <w:r>
        <w:t>SUBPART 203.7</w:t>
      </w:r>
      <w:del w:id="330" w:author="dita conv" w:date="2020-07-16T12:00:00Z">
        <w:r w:rsidR="000A22CF">
          <w:delText>--</w:delText>
        </w:r>
      </w:del>
      <w:ins w:id="331" w:author="dita conv" w:date="2020-07-16T12:00:00Z">
        <w:r>
          <w:t xml:space="preserve"> —</w:t>
        </w:r>
      </w:ins>
      <w:r>
        <w:t>VOIDING AND RESCINDING CONTRACTS</w:t>
      </w:r>
      <w:bookmarkEnd w:id="328"/>
      <w:bookmarkEnd w:id="329"/>
    </w:p>
    <w:p w14:paraId="04FDF28D" w14:textId="77777777" w:rsidR="008E64D4" w:rsidRDefault="000A22CF">
      <w:pPr>
        <w:spacing w:line="264" w:lineRule="exact"/>
        <w:ind w:left="98" w:right="423"/>
        <w:jc w:val="center"/>
        <w:rPr>
          <w:del w:id="332" w:author="dita conv" w:date="2020-07-16T12:00:00Z"/>
          <w:i/>
        </w:rPr>
      </w:pPr>
      <w:del w:id="333" w:author="dita conv" w:date="2020-07-16T12:00:00Z">
        <w:r>
          <w:rPr>
            <w:i/>
          </w:rPr>
          <w:delText>(Revised June 27, 2000)</w:delText>
        </w:r>
      </w:del>
    </w:p>
    <w:p w14:paraId="1D4EC8BE" w14:textId="77777777" w:rsidR="008E64D4" w:rsidRDefault="008E64D4">
      <w:pPr>
        <w:pStyle w:val="BodyText"/>
        <w:spacing w:before="11"/>
        <w:rPr>
          <w:del w:id="334" w:author="dita conv" w:date="2020-07-16T12:00:00Z"/>
          <w:i/>
          <w:sz w:val="35"/>
        </w:rPr>
      </w:pPr>
    </w:p>
    <w:p w14:paraId="063A5412" w14:textId="77777777" w:rsidR="00627543" w:rsidRDefault="00244064">
      <w:pPr>
        <w:pStyle w:val="Heading5"/>
      </w:pPr>
      <w:bookmarkStart w:id="335" w:name="_Refd19e33095"/>
      <w:bookmarkStart w:id="336" w:name="_Tocd19e33095"/>
      <w:r>
        <w:lastRenderedPageBreak/>
        <w:t>203.703 Authority.</w:t>
      </w:r>
      <w:bookmarkEnd w:id="335"/>
      <w:bookmarkEnd w:id="336"/>
    </w:p>
    <w:p w14:paraId="06B7E78C" w14:textId="77777777" w:rsidR="00627543" w:rsidRDefault="00244064">
      <w:pPr>
        <w:pStyle w:val="BodyText"/>
      </w:pPr>
      <w:r>
        <w:t xml:space="preserve">The authority to act for the agency head under this subpart is limited to a level no lower than an official who is appointed by and with the advice of the Senate, without power of </w:t>
      </w:r>
      <w:proofErr w:type="spellStart"/>
      <w:r>
        <w:t>redelegation</w:t>
      </w:r>
      <w:proofErr w:type="spellEnd"/>
      <w:r>
        <w:t>. For the defense agencies, for purposes of this subpart, the agency head designee is the Under Secretary of Defense (Acquisition, Technology, and Logistics).</w:t>
      </w:r>
    </w:p>
    <w:p w14:paraId="583A9CE3" w14:textId="7277D95E" w:rsidR="00627543" w:rsidRDefault="00244064">
      <w:pPr>
        <w:pStyle w:val="Heading4"/>
      </w:pPr>
      <w:bookmarkStart w:id="337" w:name="_Refd19e33115"/>
      <w:bookmarkStart w:id="338" w:name="_Tocd19e33115"/>
      <w:r>
        <w:t>SUBPART 203.8</w:t>
      </w:r>
      <w:del w:id="339" w:author="dita conv" w:date="2020-07-16T12:00:00Z">
        <w:r w:rsidR="000A22CF">
          <w:rPr>
            <w:spacing w:val="-6"/>
          </w:rPr>
          <w:delText>--</w:delText>
        </w:r>
      </w:del>
      <w:ins w:id="340" w:author="dita conv" w:date="2020-07-16T12:00:00Z">
        <w:r>
          <w:t xml:space="preserve"> —</w:t>
        </w:r>
      </w:ins>
      <w:r>
        <w:t>LIMITATIONS ON THE PAYMENT OF FUNDS TO INFLUENCE FEDERAL TRANSACTIONS</w:t>
      </w:r>
      <w:bookmarkEnd w:id="337"/>
      <w:bookmarkEnd w:id="338"/>
    </w:p>
    <w:p w14:paraId="7ADADBC3" w14:textId="77777777" w:rsidR="008E64D4" w:rsidRDefault="000A22CF">
      <w:pPr>
        <w:spacing w:line="249" w:lineRule="exact"/>
        <w:ind w:left="104" w:right="423"/>
        <w:jc w:val="center"/>
        <w:rPr>
          <w:del w:id="341" w:author="dita conv" w:date="2020-07-16T12:00:00Z"/>
          <w:i/>
        </w:rPr>
      </w:pPr>
      <w:del w:id="342" w:author="dita conv" w:date="2020-07-16T12:00:00Z">
        <w:r>
          <w:rPr>
            <w:i/>
          </w:rPr>
          <w:delText>(Added March 30, 2012)</w:delText>
        </w:r>
      </w:del>
    </w:p>
    <w:p w14:paraId="392DC858" w14:textId="77777777" w:rsidR="008E64D4" w:rsidRDefault="008E64D4">
      <w:pPr>
        <w:pStyle w:val="BodyText"/>
        <w:spacing w:before="10"/>
        <w:rPr>
          <w:del w:id="343" w:author="dita conv" w:date="2020-07-16T12:00:00Z"/>
          <w:i/>
          <w:sz w:val="35"/>
        </w:rPr>
      </w:pPr>
    </w:p>
    <w:p w14:paraId="5BA1A5C8" w14:textId="77777777" w:rsidR="00627543" w:rsidRDefault="00244064">
      <w:pPr>
        <w:pStyle w:val="Heading5"/>
      </w:pPr>
      <w:bookmarkStart w:id="344" w:name="_Refd19e33128"/>
      <w:bookmarkStart w:id="345" w:name="_Tocd19e33128"/>
      <w:r>
        <w:t>203.806 Processing suspected violations.</w:t>
      </w:r>
      <w:bookmarkEnd w:id="344"/>
      <w:bookmarkEnd w:id="345"/>
    </w:p>
    <w:p w14:paraId="6361DC98" w14:textId="2C6B9F3A" w:rsidR="00627543" w:rsidRDefault="00244064">
      <w:pPr>
        <w:pStyle w:val="BodyText"/>
      </w:pPr>
      <w:r>
        <w:t xml:space="preserve">Report suspected violations to the address at </w:t>
      </w:r>
      <w:del w:id="346" w:author="dita conv" w:date="2020-07-16T12:00:00Z">
        <w:r w:rsidR="000A22CF">
          <w:delText>(</w:delText>
        </w:r>
      </w:del>
      <w:proofErr w:type="gramStart"/>
      <w:ins w:id="347" w:author="dita conv" w:date="2020-07-16T12:00:00Z">
        <w:r>
          <w:t>PGI  203.8</w:t>
        </w:r>
        <w:proofErr w:type="gramEnd"/>
        <w:r>
          <w:t xml:space="preserve"> (</w:t>
        </w:r>
      </w:ins>
      <w:r>
        <w:t>a).</w:t>
      </w:r>
    </w:p>
    <w:p w14:paraId="3C58A57C" w14:textId="77777777" w:rsidR="00627543" w:rsidRDefault="00244064">
      <w:pPr>
        <w:pStyle w:val="Heading4"/>
      </w:pPr>
      <w:bookmarkStart w:id="348" w:name="_Refd19e33154"/>
      <w:bookmarkStart w:id="349" w:name="_Tocd19e33154"/>
      <w:r>
        <w:t>SUBPART 203.9 —WHISTLEBLOWER PROTECTIONS FOR CONTRACTOR EMPLOYEES</w:t>
      </w:r>
      <w:bookmarkEnd w:id="348"/>
      <w:bookmarkEnd w:id="349"/>
    </w:p>
    <w:p w14:paraId="37C843F2" w14:textId="77777777" w:rsidR="008E64D4" w:rsidRDefault="000A22CF">
      <w:pPr>
        <w:spacing w:line="249" w:lineRule="exact"/>
        <w:ind w:left="101" w:right="423"/>
        <w:jc w:val="center"/>
        <w:rPr>
          <w:del w:id="350" w:author="dita conv" w:date="2020-07-16T12:00:00Z"/>
          <w:i/>
        </w:rPr>
      </w:pPr>
      <w:del w:id="351" w:author="dita conv" w:date="2020-07-16T12:00:00Z">
        <w:r>
          <w:rPr>
            <w:i/>
          </w:rPr>
          <w:delText>(Revised April 28, 2014)</w:delText>
        </w:r>
      </w:del>
    </w:p>
    <w:p w14:paraId="18E36685" w14:textId="77777777" w:rsidR="008E64D4" w:rsidRDefault="008E64D4">
      <w:pPr>
        <w:pStyle w:val="BodyText"/>
        <w:spacing w:before="10"/>
        <w:rPr>
          <w:del w:id="352" w:author="dita conv" w:date="2020-07-16T12:00:00Z"/>
          <w:i/>
          <w:sz w:val="35"/>
        </w:rPr>
      </w:pPr>
    </w:p>
    <w:p w14:paraId="2FD15FF6" w14:textId="77777777" w:rsidR="00627543" w:rsidRDefault="00244064">
      <w:pPr>
        <w:pStyle w:val="Heading5"/>
      </w:pPr>
      <w:bookmarkStart w:id="353" w:name="_Refd19e33167"/>
      <w:bookmarkStart w:id="354" w:name="_Tocd19e33167"/>
      <w:r>
        <w:t>203.900 Scope of subpart.</w:t>
      </w:r>
      <w:bookmarkEnd w:id="353"/>
      <w:bookmarkEnd w:id="354"/>
    </w:p>
    <w:p w14:paraId="0E5B3903" w14:textId="77777777" w:rsidR="00627543" w:rsidRDefault="00244064">
      <w:pPr>
        <w:pStyle w:val="BodyText"/>
      </w:pPr>
      <w:r>
        <w:t xml:space="preserve">This subpart applies to </w:t>
      </w:r>
      <w:proofErr w:type="gramStart"/>
      <w:r>
        <w:t>DoD</w:t>
      </w:r>
      <w:proofErr w:type="gramEnd"/>
      <w:r>
        <w:t xml:space="preserve"> instead of FAR subpart 3.9.</w:t>
      </w:r>
    </w:p>
    <w:p w14:paraId="5CA6D6FE" w14:textId="77777777" w:rsidR="00627543" w:rsidRDefault="00244064">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14:paraId="0792C33E" w14:textId="77777777" w:rsidR="00627543" w:rsidRDefault="00244064">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14:paraId="2458C365" w14:textId="77777777" w:rsidR="00627543" w:rsidRDefault="00244064">
      <w:pPr>
        <w:pStyle w:val="BodyText"/>
      </w:pPr>
      <w:r>
        <w:t>(</w:t>
      </w:r>
      <w:proofErr w:type="spellStart"/>
      <w:r>
        <w:t>i</w:t>
      </w:r>
      <w:proofErr w:type="spellEnd"/>
      <w:r>
        <w:t>) Relates to an activity or an element of the intelligence community; or</w:t>
      </w:r>
    </w:p>
    <w:p w14:paraId="7C4CB10F" w14:textId="77777777" w:rsidR="00627543" w:rsidRDefault="00244064">
      <w:pPr>
        <w:pStyle w:val="BodyText"/>
      </w:pPr>
      <w:r>
        <w:t>(ii) Was discovered during contract or subcontract services provided to an element of the intelligence community.</w:t>
      </w:r>
    </w:p>
    <w:p w14:paraId="25319592" w14:textId="77777777" w:rsidR="00627543" w:rsidRDefault="00244064">
      <w:pPr>
        <w:pStyle w:val="Heading5"/>
      </w:pPr>
      <w:bookmarkStart w:id="355" w:name="_Refd19e33194"/>
      <w:bookmarkStart w:id="356" w:name="_Tocd19e33194"/>
      <w:r>
        <w:t>203.901 Definitions.</w:t>
      </w:r>
      <w:bookmarkEnd w:id="355"/>
      <w:bookmarkEnd w:id="356"/>
    </w:p>
    <w:p w14:paraId="7A43C519" w14:textId="77777777" w:rsidR="00627543" w:rsidRDefault="00244064">
      <w:pPr>
        <w:pStyle w:val="BodyText"/>
      </w:pPr>
      <w:r>
        <w:t xml:space="preserve">“Abuse of authority,” as used in this subpart, means an arbitrary and capricious exercise of authority that is inconsistent with the mission of </w:t>
      </w:r>
      <w:proofErr w:type="gramStart"/>
      <w:r>
        <w:t>DoD</w:t>
      </w:r>
      <w:proofErr w:type="gramEnd"/>
      <w:r>
        <w:t xml:space="preserve"> or the successful performance of a DoD contract.</w:t>
      </w:r>
    </w:p>
    <w:p w14:paraId="14ED3FBA" w14:textId="77777777" w:rsidR="00627543" w:rsidRDefault="00244064">
      <w:pPr>
        <w:pStyle w:val="Heading5"/>
      </w:pPr>
      <w:bookmarkStart w:id="357" w:name="_Refd19e33212"/>
      <w:bookmarkStart w:id="358" w:name="_Tocd19e33212"/>
      <w:ins w:id="359" w:author="dita conv" w:date="2020-07-16T12:00:00Z">
        <w:r>
          <w:t xml:space="preserve">203.903 </w:t>
        </w:r>
      </w:ins>
      <w:r>
        <w:t>Policy.</w:t>
      </w:r>
      <w:bookmarkEnd w:id="357"/>
      <w:bookmarkEnd w:id="358"/>
    </w:p>
    <w:p w14:paraId="6CB28EEB" w14:textId="77777777" w:rsidR="00627543" w:rsidRDefault="00244064">
      <w:pPr>
        <w:pStyle w:val="BodyText"/>
      </w:pPr>
      <w:r>
        <w:t xml:space="preserve">(1) </w:t>
      </w:r>
      <w:r>
        <w:rPr>
          <w:i/>
        </w:rPr>
        <w:t>Prohibition</w:t>
      </w:r>
      <w:r>
        <w:t xml:space="preserve">.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w:t>
      </w:r>
      <w:r>
        <w:lastRenderedPageBreak/>
        <w:t>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14:paraId="1921D119" w14:textId="77777777" w:rsidR="00627543" w:rsidRDefault="00244064">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14:paraId="415F6C25" w14:textId="77777777" w:rsidR="00627543" w:rsidRDefault="00244064">
      <w:pPr>
        <w:pStyle w:val="BodyText"/>
      </w:pPr>
      <w:r>
        <w:t xml:space="preserve">(3) </w:t>
      </w:r>
      <w:r>
        <w:rPr>
          <w:i/>
        </w:rPr>
        <w:t>Entities to whom disclosure may be made</w:t>
      </w:r>
      <w:r>
        <w:t>:</w:t>
      </w:r>
    </w:p>
    <w:p w14:paraId="04C4ACE6" w14:textId="77777777" w:rsidR="00627543" w:rsidRDefault="00244064">
      <w:pPr>
        <w:pStyle w:val="BodyText"/>
      </w:pPr>
      <w:r>
        <w:t>(</w:t>
      </w:r>
      <w:proofErr w:type="spellStart"/>
      <w:r>
        <w:t>i</w:t>
      </w:r>
      <w:proofErr w:type="spellEnd"/>
      <w:r>
        <w:t>) A Member of Congress or a representative of a committee of Congress.</w:t>
      </w:r>
    </w:p>
    <w:p w14:paraId="0829A4C9" w14:textId="77777777" w:rsidR="00627543" w:rsidRDefault="00244064">
      <w:pPr>
        <w:pStyle w:val="BodyText"/>
      </w:pPr>
      <w:r>
        <w:t xml:space="preserve">(ii) An Inspector General that receives funding from or has oversight over contracts awarded for or on behalf of </w:t>
      </w:r>
      <w:proofErr w:type="gramStart"/>
      <w:r>
        <w:t>DoD</w:t>
      </w:r>
      <w:proofErr w:type="gramEnd"/>
      <w:r>
        <w:t>.</w:t>
      </w:r>
    </w:p>
    <w:p w14:paraId="40A37375" w14:textId="77777777" w:rsidR="00627543" w:rsidRDefault="00244064">
      <w:pPr>
        <w:pStyle w:val="BodyText"/>
      </w:pPr>
      <w:r>
        <w:t>(iii) The Government Accountability Office.</w:t>
      </w:r>
    </w:p>
    <w:p w14:paraId="5991316F" w14:textId="66E0BA5B" w:rsidR="00627543" w:rsidRDefault="00244064">
      <w:pPr>
        <w:pStyle w:val="BodyText"/>
        <w:rPr>
          <w:ins w:id="360" w:author="dita conv" w:date="2020-07-16T12:00:00Z"/>
        </w:rPr>
      </w:pPr>
      <w:r>
        <w:t xml:space="preserve">(iv) A </w:t>
      </w:r>
      <w:proofErr w:type="gramStart"/>
      <w:r>
        <w:t>DoD</w:t>
      </w:r>
      <w:proofErr w:type="gramEnd"/>
      <w:r>
        <w:t xml:space="preserve"> employee responsible for contract oversight or management.</w:t>
      </w:r>
      <w:del w:id="361" w:author="dita conv" w:date="2020-07-16T12:00:00Z">
        <w:r w:rsidR="000A22CF" w:rsidRPr="00EF483B">
          <w:rPr>
            <w:spacing w:val="-5"/>
            <w:position w:val="-23"/>
          </w:rPr>
          <w:delText xml:space="preserve"> </w:delText>
        </w:r>
        <w:r w:rsidR="000A22CF" w:rsidRPr="00EF483B">
          <w:rPr>
            <w:spacing w:val="-4"/>
            <w:position w:val="-23"/>
          </w:rPr>
          <w:delText>agency.</w:delText>
        </w:r>
        <w:r w:rsidR="000A22CF" w:rsidRPr="00EF483B">
          <w:rPr>
            <w:spacing w:val="-4"/>
          </w:rPr>
          <w:delText>(</w:delText>
        </w:r>
      </w:del>
    </w:p>
    <w:p w14:paraId="322258AD" w14:textId="77777777" w:rsidR="00627543" w:rsidRDefault="00244064">
      <w:pPr>
        <w:pStyle w:val="BodyText"/>
      </w:pPr>
      <w:ins w:id="362" w:author="dita conv" w:date="2020-07-16T12:00:00Z">
        <w:r>
          <w:t>(</w:t>
        </w:r>
      </w:ins>
      <w:r>
        <w:t>v) An authorized official of the Department of Justice or other law enforcement</w:t>
      </w:r>
      <w:ins w:id="363" w:author="dita conv" w:date="2020-07-16T12:00:00Z">
        <w:r>
          <w:t xml:space="preserve"> agency.</w:t>
        </w:r>
      </w:ins>
    </w:p>
    <w:p w14:paraId="6AB0A728" w14:textId="77777777" w:rsidR="00627543" w:rsidRDefault="00244064">
      <w:pPr>
        <w:pStyle w:val="BodyText"/>
      </w:pPr>
      <w:proofErr w:type="gramStart"/>
      <w:r>
        <w:t>(vi) A</w:t>
      </w:r>
      <w:proofErr w:type="gramEnd"/>
      <w:r>
        <w:t xml:space="preserve"> court or grand jury.</w:t>
      </w:r>
    </w:p>
    <w:p w14:paraId="1609A038" w14:textId="77777777" w:rsidR="00627543" w:rsidRDefault="00244064">
      <w:pPr>
        <w:pStyle w:val="BodyText"/>
      </w:pPr>
      <w:r>
        <w:t>(vii) A management official or other employee of the contractor or subcontractor who has the responsibility to investigate, discover, or address misconduct.</w:t>
      </w:r>
    </w:p>
    <w:p w14:paraId="0A545366" w14:textId="77777777" w:rsidR="00627543" w:rsidRDefault="00244064">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w:t>
      </w:r>
      <w:proofErr w:type="gramStart"/>
      <w:r>
        <w:t>DoD</w:t>
      </w:r>
      <w:proofErr w:type="gramEnd"/>
      <w:r>
        <w:t xml:space="preserve"> contract shall be deemed to have made a disclosure.</w:t>
      </w:r>
    </w:p>
    <w:p w14:paraId="6010155E" w14:textId="77777777" w:rsidR="00627543" w:rsidRDefault="00244064">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w:p w14:paraId="6410A285" w14:textId="77777777" w:rsidR="00627543" w:rsidRDefault="00244064">
      <w:pPr>
        <w:pStyle w:val="Heading5"/>
      </w:pPr>
      <w:bookmarkStart w:id="364" w:name="_Refd19e33269"/>
      <w:bookmarkStart w:id="365" w:name="_Tocd19e33269"/>
      <w:ins w:id="366" w:author="dita conv" w:date="2020-07-16T12:00:00Z">
        <w:r>
          <w:t xml:space="preserve">203.904 </w:t>
        </w:r>
      </w:ins>
      <w:r>
        <w:t>Procedures for filing complaints.</w:t>
      </w:r>
      <w:bookmarkEnd w:id="364"/>
      <w:bookmarkEnd w:id="365"/>
    </w:p>
    <w:p w14:paraId="6D37AD51" w14:textId="77777777" w:rsidR="00627543" w:rsidRDefault="00244064">
      <w:pPr>
        <w:pStyle w:val="BodyText"/>
      </w:pPr>
      <w:r>
        <w:t xml:space="preserve">(1) Any employee of a contractor or subcontractor who believes that he or she has been discharged, demoted, or otherwise discriminated against contrary to the policy </w:t>
      </w:r>
      <w:proofErr w:type="gramStart"/>
      <w:r>
        <w:t>in  203.903</w:t>
      </w:r>
      <w:proofErr w:type="gramEnd"/>
      <w:r>
        <w:t xml:space="preserve">  may file a complaint with the Inspector General of the Department of Defense.</w:t>
      </w:r>
    </w:p>
    <w:p w14:paraId="0C00F6F0" w14:textId="77777777" w:rsidR="00627543" w:rsidRDefault="00244064">
      <w:pPr>
        <w:pStyle w:val="BodyText"/>
      </w:pPr>
      <w:r>
        <w:t>(2) A complaint may not be brought under this section more than three years after the date on which the alleged reprisal took place.</w:t>
      </w:r>
    </w:p>
    <w:p w14:paraId="1C0E0811" w14:textId="77777777" w:rsidR="00627543" w:rsidRDefault="00244064">
      <w:pPr>
        <w:pStyle w:val="BodyText"/>
      </w:pPr>
      <w:r>
        <w:t>(3) The complaint shall be signed and shall contain—</w:t>
      </w:r>
    </w:p>
    <w:p w14:paraId="61583476" w14:textId="77777777" w:rsidR="00627543" w:rsidRDefault="00244064">
      <w:pPr>
        <w:pStyle w:val="BodyText"/>
      </w:pPr>
      <w:r>
        <w:lastRenderedPageBreak/>
        <w:t>(</w:t>
      </w:r>
      <w:proofErr w:type="spellStart"/>
      <w:r>
        <w:t>i</w:t>
      </w:r>
      <w:proofErr w:type="spellEnd"/>
      <w:r>
        <w:t>) The name of the contractor;</w:t>
      </w:r>
    </w:p>
    <w:p w14:paraId="0FE18D3A" w14:textId="77777777" w:rsidR="00627543" w:rsidRDefault="00244064">
      <w:pPr>
        <w:pStyle w:val="BodyText"/>
      </w:pPr>
      <w:r>
        <w:t>(ii) The contract number, if known; if not, a description reasonably sufficient to identify the contract(s) involved;</w:t>
      </w:r>
    </w:p>
    <w:p w14:paraId="5AF3B54C" w14:textId="77777777" w:rsidR="00627543" w:rsidRDefault="00244064">
      <w:pPr>
        <w:pStyle w:val="BodyText"/>
      </w:pPr>
      <w:r>
        <w:t>(iii) The violation of law, rule, or regulation giving rise to the disclosure;</w:t>
      </w:r>
    </w:p>
    <w:p w14:paraId="527F0C89" w14:textId="77777777" w:rsidR="00627543" w:rsidRDefault="00244064">
      <w:pPr>
        <w:pStyle w:val="BodyText"/>
      </w:pPr>
      <w:proofErr w:type="gramStart"/>
      <w:r>
        <w:t>(iv) The</w:t>
      </w:r>
      <w:proofErr w:type="gramEnd"/>
      <w:r>
        <w:t xml:space="preserve"> nature of the disclosure giving rise to the discriminatory act, including the party to whom the information was disclosed; and</w:t>
      </w:r>
    </w:p>
    <w:p w14:paraId="6F10BB22" w14:textId="77777777" w:rsidR="00627543" w:rsidRDefault="00244064">
      <w:pPr>
        <w:pStyle w:val="BodyText"/>
      </w:pPr>
      <w:r>
        <w:t>(v) The specific nature and date of the reprisal.</w:t>
      </w:r>
    </w:p>
    <w:p w14:paraId="6FE7FF9C" w14:textId="77777777" w:rsidR="00627543" w:rsidRDefault="00244064">
      <w:pPr>
        <w:pStyle w:val="Heading5"/>
      </w:pPr>
      <w:bookmarkStart w:id="367" w:name="_Refd19e33308"/>
      <w:bookmarkStart w:id="368" w:name="_Tocd19e33308"/>
      <w:ins w:id="369" w:author="dita conv" w:date="2020-07-16T12:00:00Z">
        <w:r>
          <w:t xml:space="preserve">203.905 </w:t>
        </w:r>
      </w:ins>
      <w:r>
        <w:t>Procedures for investigating complaints.</w:t>
      </w:r>
      <w:bookmarkEnd w:id="367"/>
      <w:bookmarkEnd w:id="368"/>
    </w:p>
    <w:p w14:paraId="3245F20B" w14:textId="77777777" w:rsidR="00627543" w:rsidRDefault="00244064">
      <w:pPr>
        <w:pStyle w:val="BodyText"/>
      </w:pPr>
      <w:r>
        <w:t xml:space="preserve">(1) Unless the DoD Inspector General makes a determination that the complaint is frivolous, fails to allege a violation of the prohibition </w:t>
      </w:r>
      <w:proofErr w:type="gramStart"/>
      <w:r>
        <w:t>in  203.903</w:t>
      </w:r>
      <w:proofErr w:type="gramEnd"/>
      <w:r>
        <w:t xml:space="preserve"> , or has been previously addressed in another Federal or State judicial or administrative proceeding initiated by the complainant, the DoD Inspector General will investigate the complaint.</w:t>
      </w:r>
    </w:p>
    <w:p w14:paraId="406358E7" w14:textId="77777777" w:rsidR="00627543" w:rsidRDefault="00244064">
      <w:pPr>
        <w:pStyle w:val="BodyText"/>
      </w:pPr>
      <w:r>
        <w:t>(2) If the DoD Inspector General investigates the complaint, the DoD Inspector General will—</w:t>
      </w:r>
    </w:p>
    <w:p w14:paraId="3E5665A4" w14:textId="77777777" w:rsidR="00627543" w:rsidRDefault="00244064">
      <w:pPr>
        <w:pStyle w:val="BodyText"/>
      </w:pPr>
      <w:r>
        <w:t>(</w:t>
      </w:r>
      <w:proofErr w:type="spellStart"/>
      <w:proofErr w:type="gramStart"/>
      <w:r>
        <w:t>i</w:t>
      </w:r>
      <w:proofErr w:type="spellEnd"/>
      <w:proofErr w:type="gramEnd"/>
      <w:r>
        <w:t>) Notify the complainant, the contractor alleged to have committed the violation, and the head of the agency; and</w:t>
      </w:r>
    </w:p>
    <w:p w14:paraId="1386289C" w14:textId="77777777" w:rsidR="00627543" w:rsidRDefault="00244064">
      <w:pPr>
        <w:pStyle w:val="BodyText"/>
      </w:pPr>
      <w:r>
        <w:t>(ii) Provide a written report of findings to the complainant, the contractor alleged to have committed the violation, and the head of the agency.</w:t>
      </w:r>
    </w:p>
    <w:p w14:paraId="1CD0AEF5" w14:textId="77777777" w:rsidR="00627543" w:rsidRDefault="00244064">
      <w:pPr>
        <w:pStyle w:val="BodyText"/>
      </w:pPr>
      <w:r>
        <w:t>(3) Upon completion of the investigation, the DoD Inspector General—</w:t>
      </w:r>
    </w:p>
    <w:p w14:paraId="0CD4AF05" w14:textId="77777777" w:rsidR="00627543" w:rsidRDefault="00244064">
      <w:pPr>
        <w:pStyle w:val="BodyText"/>
      </w:pPr>
      <w:r>
        <w:t>(</w:t>
      </w:r>
      <w:proofErr w:type="spellStart"/>
      <w:r>
        <w:t>i</w:t>
      </w:r>
      <w:proofErr w:type="spellEnd"/>
      <w:r>
        <w:t>) Either will determine that the complaint is frivolous, fails to allege a violation of the prohibition in  203.903 , or has been previously addressed in another Federal or State judicial or administrative proceeding initiated by the complainant, or will submit the report addressed in paragraph (2) of this section within 180 days after receiving the complaint; and</w:t>
      </w:r>
    </w:p>
    <w:p w14:paraId="564B0744" w14:textId="77777777" w:rsidR="00627543" w:rsidRDefault="00244064">
      <w:pPr>
        <w:pStyle w:val="BodyText"/>
      </w:pPr>
      <w:r>
        <w:t>(ii) If unable to submit a report within 180 days, will submit the report within the additional time period, up to 180 days, as agreed to by the person submitting the complaint.</w:t>
      </w:r>
    </w:p>
    <w:p w14:paraId="17629B3D" w14:textId="77777777" w:rsidR="00627543" w:rsidRDefault="00244064">
      <w:pPr>
        <w:pStyle w:val="BodyText"/>
      </w:pPr>
      <w:r>
        <w:t>(4) The DoD Inspector General may not respond to any inquiry or disclose any information from or about any person alleging the reprisal, except to the extent that such response or disclosure is—</w:t>
      </w:r>
    </w:p>
    <w:p w14:paraId="3CEA3D57" w14:textId="77777777" w:rsidR="00627543" w:rsidRDefault="00244064">
      <w:pPr>
        <w:pStyle w:val="BodyText"/>
      </w:pPr>
      <w:r>
        <w:t>(</w:t>
      </w:r>
      <w:proofErr w:type="spellStart"/>
      <w:proofErr w:type="gramStart"/>
      <w:r>
        <w:t>i</w:t>
      </w:r>
      <w:proofErr w:type="spellEnd"/>
      <w:proofErr w:type="gramEnd"/>
      <w:r>
        <w:t>) Made with the consent of the person alleging reprisal;</w:t>
      </w:r>
    </w:p>
    <w:p w14:paraId="014005B5" w14:textId="77777777" w:rsidR="00627543" w:rsidRDefault="00244064">
      <w:pPr>
        <w:pStyle w:val="BodyText"/>
      </w:pPr>
      <w:r>
        <w:t>(ii) Made in accordance with 5 U.S.C. 552a (the Freedom of Information Act) or as required by any other applicable Federal law; or</w:t>
      </w:r>
    </w:p>
    <w:p w14:paraId="10278EBA" w14:textId="77777777" w:rsidR="00627543" w:rsidRDefault="00244064">
      <w:pPr>
        <w:pStyle w:val="BodyText"/>
      </w:pPr>
      <w:r>
        <w:t>(iii) Necessary to conduct an investigation of the alleged reprisal.</w:t>
      </w:r>
    </w:p>
    <w:p w14:paraId="589B4239" w14:textId="77777777" w:rsidR="00627543" w:rsidRDefault="00244064">
      <w:pPr>
        <w:pStyle w:val="BodyText"/>
      </w:pPr>
      <w:r>
        <w:lastRenderedPageBreak/>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w:p w14:paraId="57486314" w14:textId="77777777" w:rsidR="00627543" w:rsidRDefault="00244064">
      <w:pPr>
        <w:pStyle w:val="Heading5"/>
      </w:pPr>
      <w:bookmarkStart w:id="370" w:name="_Refd19e33364"/>
      <w:bookmarkStart w:id="371" w:name="_Tocd19e33364"/>
      <w:ins w:id="372" w:author="dita conv" w:date="2020-07-16T12:00:00Z">
        <w:r>
          <w:t xml:space="preserve">203.906 </w:t>
        </w:r>
      </w:ins>
      <w:r>
        <w:t>Remedies.</w:t>
      </w:r>
      <w:bookmarkEnd w:id="370"/>
      <w:bookmarkEnd w:id="371"/>
    </w:p>
    <w:p w14:paraId="0F0DDAAC" w14:textId="77777777" w:rsidR="00627543" w:rsidRDefault="00244064">
      <w:pPr>
        <w:pStyle w:val="BodyText"/>
      </w:pPr>
      <w:r>
        <w:t xml:space="preserve">(1) Not later than 30 days after receiving a DoD Inspector General report in accordance </w:t>
      </w:r>
      <w:proofErr w:type="gramStart"/>
      <w:r>
        <w:t>with  203.905</w:t>
      </w:r>
      <w:proofErr w:type="gramEnd"/>
      <w:r>
        <w:t xml:space="preserve"> , the head of the agency shall determine whether sufficient basis exists to conclude that the contractor has subjected the complainant to a reprisal as prohibited by  203.903  and shall either issue an order denying relief or shall take one or more of the following actions:</w:t>
      </w:r>
    </w:p>
    <w:p w14:paraId="218ABB3F" w14:textId="77777777" w:rsidR="00627543" w:rsidRDefault="00244064">
      <w:pPr>
        <w:pStyle w:val="BodyText"/>
      </w:pPr>
      <w:r>
        <w:t>(</w:t>
      </w:r>
      <w:proofErr w:type="spellStart"/>
      <w:r>
        <w:t>i</w:t>
      </w:r>
      <w:proofErr w:type="spellEnd"/>
      <w:r>
        <w:t>) Order the contractor to take affirmative action to abate the reprisal.</w:t>
      </w:r>
    </w:p>
    <w:p w14:paraId="623E33A8" w14:textId="77777777" w:rsidR="00627543" w:rsidRDefault="00244064">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14:paraId="075090B9" w14:textId="77777777" w:rsidR="00627543" w:rsidRDefault="00244064">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14:paraId="38CCB0C5" w14:textId="77777777" w:rsidR="00627543" w:rsidRDefault="00244064">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t>
      </w:r>
      <w:proofErr w:type="gramStart"/>
      <w:r>
        <w:t>with  203.905</w:t>
      </w:r>
      <w:proofErr w:type="gramEnd"/>
      <w:r>
        <w:t xml:space="preserve"> (3)(ii), and there is no showing that such delay is due to the bad faith of the complainant—</w:t>
      </w:r>
    </w:p>
    <w:p w14:paraId="1FA64BD0" w14:textId="77777777" w:rsidR="00627543" w:rsidRDefault="00244064">
      <w:pPr>
        <w:pStyle w:val="BodyText"/>
      </w:pPr>
      <w:r>
        <w:t>(</w:t>
      </w:r>
      <w:proofErr w:type="spellStart"/>
      <w:r>
        <w:t>i</w:t>
      </w:r>
      <w:proofErr w:type="spellEnd"/>
      <w:r>
        <w:t>) The complainant shall be deemed to have exhausted all administrative remedies with respect to the complaint; and</w:t>
      </w:r>
    </w:p>
    <w:p w14:paraId="49B720A9" w14:textId="77777777" w:rsidR="00627543" w:rsidRDefault="00244064">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14:paraId="116CD2C8" w14:textId="77777777" w:rsidR="00627543" w:rsidRDefault="00244064">
      <w:pPr>
        <w:pStyle w:val="BodyText"/>
      </w:pPr>
      <w:r>
        <w:t>(3) An Inspector General determination and an agency head order denying relief under paragraph (2) of this section shall be admissible in evidence in any de novo action at law or equity brought pursuant to 10 U.S.C. 2409(c).</w:t>
      </w:r>
    </w:p>
    <w:p w14:paraId="16DEFEE7" w14:textId="77777777" w:rsidR="00627543" w:rsidRDefault="00244064">
      <w:pPr>
        <w:pStyle w:val="BodyText"/>
      </w:pPr>
      <w:r>
        <w:t xml:space="preserve">(4) Whenever a contractor fails to comply with an order issued by the head of agency in accordance with 10 U.S.C. 2409, the head of the agency or designee shall </w:t>
      </w:r>
      <w:r>
        <w:lastRenderedPageBreak/>
        <w:t>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14:paraId="03E598E5" w14:textId="77777777" w:rsidR="00627543" w:rsidRDefault="00244064">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14:paraId="1A274CC8" w14:textId="77777777" w:rsidR="00627543" w:rsidRDefault="00244064">
      <w:pPr>
        <w:pStyle w:val="BodyText"/>
      </w:pPr>
      <w:r>
        <w:t>(6) The rights and remedies provided for in this subpart may not be waived by any agreement, policy, form, or condition of employment.</w:t>
      </w:r>
    </w:p>
    <w:p w14:paraId="70B941FC" w14:textId="77777777" w:rsidR="00627543" w:rsidRDefault="00244064">
      <w:pPr>
        <w:pStyle w:val="Heading5"/>
      </w:pPr>
      <w:bookmarkStart w:id="373" w:name="_Refd19e33423"/>
      <w:bookmarkStart w:id="374" w:name="_Tocd19e33423"/>
      <w:r>
        <w:t>203.970 Contract clause.</w:t>
      </w:r>
      <w:bookmarkEnd w:id="373"/>
      <w:bookmarkEnd w:id="374"/>
    </w:p>
    <w:p w14:paraId="0E255CA2" w14:textId="565A1E2F" w:rsidR="00627543" w:rsidRDefault="00244064">
      <w:pPr>
        <w:pStyle w:val="BodyText"/>
      </w:pPr>
      <w:r>
        <w:t xml:space="preserve">Use the clause at </w:t>
      </w:r>
      <w:del w:id="375" w:author="dita conv" w:date="2020-07-16T12:00:00Z">
        <w:r w:rsidR="000A22CF">
          <w:rPr>
            <w:spacing w:val="-4"/>
          </w:rPr>
          <w:delText>,</w:delText>
        </w:r>
      </w:del>
      <w:ins w:id="376" w:author="dita conv" w:date="2020-07-16T12:00:00Z">
        <w:r>
          <w:t xml:space="preserve"> 252.203-</w:t>
        </w:r>
        <w:proofErr w:type="gramStart"/>
        <w:r>
          <w:t>7002 ,</w:t>
        </w:r>
      </w:ins>
      <w:proofErr w:type="gramEnd"/>
      <w:r>
        <w:t xml:space="preserve"> Requirement to Inform Employees of Whistleblower Rights, in all solicitations and contracts.</w:t>
      </w:r>
    </w:p>
    <w:p w14:paraId="4A5F5E89" w14:textId="5A44C4D8" w:rsidR="00627543" w:rsidRDefault="00244064">
      <w:pPr>
        <w:pStyle w:val="Heading4"/>
      </w:pPr>
      <w:bookmarkStart w:id="377" w:name="_Refd19e33450"/>
      <w:bookmarkStart w:id="378" w:name="_Tocd19e33450"/>
      <w:r>
        <w:t>SUBPART 203.10</w:t>
      </w:r>
      <w:del w:id="379" w:author="dita conv" w:date="2020-07-16T12:00:00Z">
        <w:r w:rsidR="000A22CF">
          <w:rPr>
            <w:spacing w:val="-6"/>
          </w:rPr>
          <w:delText>--</w:delText>
        </w:r>
      </w:del>
      <w:ins w:id="380" w:author="dita conv" w:date="2020-07-16T12:00:00Z">
        <w:r>
          <w:t xml:space="preserve"> —</w:t>
        </w:r>
      </w:ins>
      <w:r>
        <w:t>CONTRACTOR CODE OF BUSINESS ETHICS AND CONDUCT</w:t>
      </w:r>
      <w:bookmarkEnd w:id="377"/>
      <w:bookmarkEnd w:id="378"/>
    </w:p>
    <w:p w14:paraId="1B406F28" w14:textId="77777777" w:rsidR="008E64D4" w:rsidRDefault="000A22CF">
      <w:pPr>
        <w:spacing w:line="249" w:lineRule="exact"/>
        <w:ind w:left="102" w:right="423"/>
        <w:jc w:val="center"/>
        <w:rPr>
          <w:del w:id="381" w:author="dita conv" w:date="2020-07-16T12:00:00Z"/>
          <w:i/>
        </w:rPr>
      </w:pPr>
      <w:del w:id="382" w:author="dita conv" w:date="2020-07-16T12:00:00Z">
        <w:r>
          <w:rPr>
            <w:i/>
          </w:rPr>
          <w:delText>(Revised August 9, 2019)</w:delText>
        </w:r>
      </w:del>
    </w:p>
    <w:p w14:paraId="11F51F76" w14:textId="77777777" w:rsidR="008E64D4" w:rsidRDefault="008E64D4">
      <w:pPr>
        <w:pStyle w:val="BodyText"/>
        <w:spacing w:before="7"/>
        <w:rPr>
          <w:del w:id="383" w:author="dita conv" w:date="2020-07-16T12:00:00Z"/>
          <w:i/>
          <w:sz w:val="39"/>
        </w:rPr>
      </w:pPr>
    </w:p>
    <w:p w14:paraId="47BA83A3" w14:textId="77777777" w:rsidR="00627543" w:rsidRDefault="00244064">
      <w:pPr>
        <w:pStyle w:val="Heading5"/>
      </w:pPr>
      <w:bookmarkStart w:id="384" w:name="_Refd19e33463"/>
      <w:bookmarkStart w:id="385" w:name="_Tocd19e33463"/>
      <w:r>
        <w:t>203.1003 Requirements.</w:t>
      </w:r>
      <w:bookmarkEnd w:id="384"/>
      <w:bookmarkEnd w:id="385"/>
    </w:p>
    <w:p w14:paraId="5958E432" w14:textId="77777777" w:rsidR="00627543" w:rsidRDefault="00244064">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14:paraId="42374627" w14:textId="03C4A1C0" w:rsidR="00627543" w:rsidRDefault="00244064">
      <w:pPr>
        <w:pStyle w:val="BodyText"/>
      </w:pPr>
      <w:r>
        <w:t>Department of Defense Office of Inspector General</w:t>
      </w:r>
      <w:del w:id="386" w:author="dita conv" w:date="2020-07-16T12:00:00Z">
        <w:r w:rsidR="000A22CF">
          <w:rPr>
            <w:spacing w:val="-5"/>
          </w:rPr>
          <w:delText xml:space="preserve"> </w:delText>
        </w:r>
        <w:r w:rsidR="000A22CF">
          <w:rPr>
            <w:spacing w:val="-6"/>
          </w:rPr>
          <w:delText>Administrative Investigations</w:delText>
        </w:r>
      </w:del>
    </w:p>
    <w:p w14:paraId="5D8B26E6" w14:textId="77777777" w:rsidR="00627543" w:rsidRDefault="00244064">
      <w:pPr>
        <w:pStyle w:val="BodyText"/>
        <w:rPr>
          <w:ins w:id="387" w:author="dita conv" w:date="2020-07-16T12:00:00Z"/>
        </w:rPr>
      </w:pPr>
      <w:ins w:id="388" w:author="dita conv" w:date="2020-07-16T12:00:00Z">
        <w:r>
          <w:t>Administrative Investigations</w:t>
        </w:r>
      </w:ins>
    </w:p>
    <w:p w14:paraId="3E603280" w14:textId="77777777" w:rsidR="00627543" w:rsidRDefault="00244064">
      <w:pPr>
        <w:pStyle w:val="BodyText"/>
      </w:pPr>
      <w:r>
        <w:t>Contractor Disclosure Program</w:t>
      </w:r>
    </w:p>
    <w:p w14:paraId="0B7E3664" w14:textId="77777777" w:rsidR="00627543" w:rsidRDefault="00244064">
      <w:pPr>
        <w:pStyle w:val="BodyText"/>
      </w:pPr>
      <w:r>
        <w:t>4800 Mark Center Drive, Suite 14L25</w:t>
      </w:r>
    </w:p>
    <w:p w14:paraId="03F93E4C" w14:textId="77777777" w:rsidR="00627543" w:rsidRDefault="00244064">
      <w:pPr>
        <w:pStyle w:val="BodyText"/>
      </w:pPr>
      <w:r>
        <w:t>Arlington, VA 22350-1500</w:t>
      </w:r>
    </w:p>
    <w:p w14:paraId="0BD7A448" w14:textId="77777777" w:rsidR="00627543" w:rsidRDefault="00244064">
      <w:pPr>
        <w:pStyle w:val="BodyText"/>
      </w:pPr>
      <w:r>
        <w:t>Toll-Free Telephone: 866-429-8011.</w:t>
      </w:r>
    </w:p>
    <w:p w14:paraId="60C07C37" w14:textId="77777777" w:rsidR="008E64D4" w:rsidRDefault="000A22CF">
      <w:pPr>
        <w:pStyle w:val="BodyText"/>
        <w:spacing w:before="192"/>
        <w:ind w:left="975"/>
        <w:rPr>
          <w:del w:id="389" w:author="dita conv" w:date="2020-07-16T12:00:00Z"/>
        </w:rPr>
      </w:pPr>
      <w:del w:id="390" w:author="dita conv" w:date="2020-07-16T12:00:00Z">
        <w:r>
          <w:delText>Website: .</w:delText>
        </w:r>
      </w:del>
    </w:p>
    <w:p w14:paraId="6AC61A3F" w14:textId="536A2C96" w:rsidR="00627543" w:rsidRDefault="00244064">
      <w:pPr>
        <w:pStyle w:val="BodyText"/>
        <w:rPr>
          <w:ins w:id="391" w:author="dita conv" w:date="2020-07-16T12:00:00Z"/>
        </w:rPr>
      </w:pPr>
      <w:ins w:id="392" w:author="dita conv" w:date="2020-07-16T12:00:00Z">
        <w:r>
          <w:t>Website: https://www.dodig.mil/Programs/Contractor-Disclosure-Program/.</w:t>
        </w:r>
      </w:ins>
    </w:p>
    <w:p w14:paraId="4CE9D6A7" w14:textId="2B3D51D5" w:rsidR="00627543" w:rsidRDefault="00244064">
      <w:pPr>
        <w:pStyle w:val="BodyText"/>
      </w:pPr>
      <w:r>
        <w:lastRenderedPageBreak/>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del w:id="393" w:author="dita conv" w:date="2020-07-16T12:00:00Z">
        <w:r w:rsidR="000A22CF" w:rsidRPr="00EF483B">
          <w:delText>(</w:delText>
        </w:r>
      </w:del>
      <w:ins w:id="394" w:author="dita conv" w:date="2020-07-16T12:00:00Z">
        <w:r>
          <w:t xml:space="preserve"> 203.1004 (</w:t>
        </w:r>
      </w:ins>
      <w:r>
        <w:t>b)(2)(ii), such as private employee written instructions and briefings.</w:t>
      </w:r>
    </w:p>
    <w:p w14:paraId="41DC9092" w14:textId="77777777" w:rsidR="00627543" w:rsidRDefault="00244064">
      <w:pPr>
        <w:pStyle w:val="Heading5"/>
      </w:pPr>
      <w:bookmarkStart w:id="395" w:name="_Refd19e33514"/>
      <w:bookmarkStart w:id="396" w:name="_Tocd19e33514"/>
      <w:r>
        <w:t>203.1004 Contract clauses.</w:t>
      </w:r>
      <w:bookmarkEnd w:id="395"/>
      <w:bookmarkEnd w:id="396"/>
    </w:p>
    <w:p w14:paraId="45A30AF4" w14:textId="6A791BF6" w:rsidR="00627543" w:rsidRDefault="00244064">
      <w:pPr>
        <w:pStyle w:val="BodyText"/>
      </w:pPr>
      <w:r>
        <w:t xml:space="preserve">(a) Use the clause at </w:t>
      </w:r>
      <w:del w:id="397" w:author="dita conv" w:date="2020-07-16T12:00:00Z">
        <w:r w:rsidR="000A22CF">
          <w:delText>,</w:delText>
        </w:r>
      </w:del>
      <w:ins w:id="398" w:author="dita conv" w:date="2020-07-16T12:00:00Z">
        <w:r>
          <w:t xml:space="preserve"> 252.203-</w:t>
        </w:r>
        <w:proofErr w:type="gramStart"/>
        <w:r>
          <w:t>7003 ,</w:t>
        </w:r>
      </w:ins>
      <w:proofErr w:type="gramEnd"/>
      <w:r>
        <w:t xml:space="preserve"> Agency Office of the Inspector General, in solicitations and contracts, including solicitations and contracts using FAR part 12 procedures for the acquisition of commercial items that include the FAR clause 52.203-13, Contractor Code of Business Ethics and Conduct.</w:t>
      </w:r>
    </w:p>
    <w:p w14:paraId="1AE80B49" w14:textId="4332A66D" w:rsidR="00627543" w:rsidRDefault="00244064">
      <w:pPr>
        <w:pStyle w:val="BodyText"/>
      </w:pPr>
      <w:r>
        <w:t xml:space="preserve">(b)(2)(ii) Unless the contract is for the acquisition of a commercial item, use the clause at </w:t>
      </w:r>
      <w:del w:id="399" w:author="dita conv" w:date="2020-07-16T12:00:00Z">
        <w:r w:rsidR="000A22CF">
          <w:rPr>
            <w:spacing w:val="-6"/>
          </w:rPr>
          <w:delText>,</w:delText>
        </w:r>
      </w:del>
      <w:ins w:id="400" w:author="dita conv" w:date="2020-07-16T12:00:00Z">
        <w:r>
          <w:t xml:space="preserve"> 252.203-</w:t>
        </w:r>
        <w:proofErr w:type="gramStart"/>
        <w:r>
          <w:t>7004 ,</w:t>
        </w:r>
      </w:ins>
      <w:proofErr w:type="gramEnd"/>
      <w:r>
        <w:t xml:space="preserve"> Display of Hotline Posters, in lieu of the clause at FAR 52.203-14, Display of Hotline Poster(s), in solicitations and contracts, if the contract value exceeds $5.5 million. If the Department of Homeland Security (DHS) provides disaster relief funds for the contract, DHS will provide information on how to obtain and display the DHS fraud hotline poster (see FAR 3.1003).</w:t>
      </w:r>
    </w:p>
    <w:p w14:paraId="53059E6C" w14:textId="77777777" w:rsidR="00627543" w:rsidRDefault="00244064">
      <w:pPr>
        <w:pStyle w:val="Heading4"/>
      </w:pPr>
      <w:bookmarkStart w:id="401" w:name="_Refd19e33555"/>
      <w:bookmarkStart w:id="402" w:name="_Tocd19e33555"/>
      <w:r>
        <w:t>SUBPART 203.70</w:t>
      </w:r>
      <w:bookmarkEnd w:id="401"/>
      <w:bookmarkEnd w:id="402"/>
    </w:p>
    <w:p w14:paraId="09277952" w14:textId="77777777" w:rsidR="008E64D4" w:rsidRDefault="000A22CF">
      <w:pPr>
        <w:spacing w:line="264" w:lineRule="exact"/>
        <w:ind w:left="98" w:right="423"/>
        <w:jc w:val="center"/>
        <w:rPr>
          <w:del w:id="403" w:author="dita conv" w:date="2020-07-16T12:00:00Z"/>
          <w:i/>
        </w:rPr>
      </w:pPr>
      <w:del w:id="404" w:author="dita conv" w:date="2020-07-16T12:00:00Z">
        <w:r>
          <w:rPr>
            <w:i/>
          </w:rPr>
          <w:delText>(Removed August 12, 2008)</w:delText>
        </w:r>
      </w:del>
    </w:p>
    <w:p w14:paraId="4A65EA79" w14:textId="77777777" w:rsidR="008E64D4" w:rsidRDefault="008E64D4">
      <w:pPr>
        <w:spacing w:line="264" w:lineRule="exact"/>
        <w:jc w:val="center"/>
        <w:rPr>
          <w:del w:id="405" w:author="dita conv" w:date="2020-07-16T12:00:00Z"/>
        </w:rPr>
        <w:sectPr w:rsidR="008E64D4" w:rsidSect="004916A2">
          <w:pgSz w:w="10540" w:h="13260"/>
          <w:pgMar w:top="280" w:right="1730" w:bottom="280" w:left="520" w:header="720" w:footer="720" w:gutter="0"/>
          <w:cols w:space="720"/>
        </w:sectPr>
      </w:pPr>
    </w:p>
    <w:p w14:paraId="42E0F9D3" w14:textId="77777777" w:rsidR="008E64D4" w:rsidRDefault="000A22CF">
      <w:pPr>
        <w:pStyle w:val="Heading2"/>
        <w:spacing w:before="70"/>
        <w:ind w:left="96" w:right="423"/>
        <w:jc w:val="center"/>
        <w:rPr>
          <w:del w:id="406" w:author="dita conv" w:date="2020-07-16T12:00:00Z"/>
        </w:rPr>
      </w:pPr>
      <w:bookmarkStart w:id="407" w:name="toc204"/>
      <w:bookmarkEnd w:id="407"/>
      <w:del w:id="408" w:author="dita conv" w:date="2020-07-16T12:00:00Z">
        <w:r>
          <w:lastRenderedPageBreak/>
          <w:delText>TABLE OF CONTENTS</w:delText>
        </w:r>
      </w:del>
    </w:p>
    <w:p w14:paraId="4BDCF3A3" w14:textId="77777777" w:rsidR="008E64D4" w:rsidRDefault="000A22CF">
      <w:pPr>
        <w:spacing w:line="264" w:lineRule="exact"/>
        <w:ind w:left="104" w:right="423"/>
        <w:jc w:val="center"/>
        <w:rPr>
          <w:del w:id="409" w:author="dita conv" w:date="2020-07-16T12:00:00Z"/>
          <w:i/>
        </w:rPr>
      </w:pPr>
      <w:del w:id="410" w:author="dita conv" w:date="2020-07-16T12:00:00Z">
        <w:r>
          <w:rPr>
            <w:i/>
          </w:rPr>
          <w:delText>(Revised April 8, 2020)</w:delText>
        </w:r>
      </w:del>
    </w:p>
    <w:p w14:paraId="767B81D6" w14:textId="77777777" w:rsidR="008E64D4" w:rsidRDefault="008E64D4">
      <w:pPr>
        <w:pStyle w:val="BodyText"/>
        <w:spacing w:before="11"/>
        <w:rPr>
          <w:del w:id="411" w:author="dita conv" w:date="2020-07-16T12:00:00Z"/>
          <w:i/>
          <w:sz w:val="35"/>
        </w:rPr>
      </w:pPr>
    </w:p>
    <w:p w14:paraId="199B8A33" w14:textId="77777777" w:rsidR="00627543" w:rsidRDefault="00244064">
      <w:pPr>
        <w:pStyle w:val="Heading3"/>
        <w:rPr>
          <w:ins w:id="412" w:author="dita conv" w:date="2020-07-16T12:00:00Z"/>
        </w:rPr>
      </w:pPr>
      <w:bookmarkStart w:id="413" w:name="_Refd19e33570"/>
      <w:bookmarkStart w:id="414" w:name="_Tocd19e33570"/>
      <w:ins w:id="415" w:author="dita conv" w:date="2020-07-16T12:00:00Z">
        <w:r>
          <w:t>PART 204 - ADMINISTRATIVE AND INFORMATION MATTERS</w:t>
        </w:r>
        <w:bookmarkEnd w:id="413"/>
        <w:bookmarkEnd w:id="414"/>
      </w:ins>
    </w:p>
    <w:p w14:paraId="7F118EC1" w14:textId="7B30F5D6" w:rsidR="00627543" w:rsidRDefault="00244064">
      <w:pPr>
        <w:pStyle w:val="ListBullet"/>
        <w:numPr>
          <w:ilvl w:val="0"/>
          <w:numId w:val="23"/>
        </w:numPr>
      </w:pPr>
      <w:r>
        <w:t>SUBPART 204.1</w:t>
      </w:r>
      <w:del w:id="416" w:author="dita conv" w:date="2020-07-16T12:00:00Z">
        <w:r w:rsidR="000A22CF">
          <w:delText>--</w:delText>
        </w:r>
      </w:del>
      <w:ins w:id="417" w:author="dita conv" w:date="2020-07-16T12:00:00Z">
        <w:r>
          <w:t xml:space="preserve"> —</w:t>
        </w:r>
      </w:ins>
      <w:r>
        <w:t>CONTRACT EXECUTION</w:t>
      </w:r>
    </w:p>
    <w:p w14:paraId="5F9E8636" w14:textId="77777777" w:rsidR="00627543" w:rsidRDefault="00244064">
      <w:pPr>
        <w:pStyle w:val="ListBullet2"/>
        <w:numPr>
          <w:ilvl w:val="1"/>
          <w:numId w:val="24"/>
        </w:numPr>
      </w:pPr>
      <w:r>
        <w:t>204.101 Contracting officer's signature.</w:t>
      </w:r>
    </w:p>
    <w:p w14:paraId="5F8FA872" w14:textId="2053FFC4" w:rsidR="00627543" w:rsidRDefault="00244064">
      <w:pPr>
        <w:pStyle w:val="ListBullet"/>
        <w:numPr>
          <w:ilvl w:val="0"/>
          <w:numId w:val="23"/>
        </w:numPr>
      </w:pPr>
      <w:r>
        <w:t>SUBPART 204.2</w:t>
      </w:r>
      <w:del w:id="418" w:author="dita conv" w:date="2020-07-16T12:00:00Z">
        <w:r w:rsidR="000A22CF">
          <w:delText>--</w:delText>
        </w:r>
      </w:del>
      <w:ins w:id="419" w:author="dita conv" w:date="2020-07-16T12:00:00Z">
        <w:r>
          <w:t xml:space="preserve"> —</w:t>
        </w:r>
      </w:ins>
      <w:r>
        <w:t>CONTRACT DISTRIBUTION</w:t>
      </w:r>
    </w:p>
    <w:p w14:paraId="253E0DA9" w14:textId="77777777" w:rsidR="00627543" w:rsidRDefault="00244064">
      <w:pPr>
        <w:pStyle w:val="ListBullet2"/>
        <w:numPr>
          <w:ilvl w:val="1"/>
          <w:numId w:val="25"/>
        </w:numPr>
      </w:pPr>
      <w:r>
        <w:t>204.201 Procedures.</w:t>
      </w:r>
    </w:p>
    <w:p w14:paraId="589EC39E" w14:textId="77777777" w:rsidR="00627543" w:rsidRDefault="00244064">
      <w:pPr>
        <w:pStyle w:val="ListBullet2"/>
        <w:numPr>
          <w:ilvl w:val="1"/>
          <w:numId w:val="25"/>
        </w:numPr>
      </w:pPr>
      <w:r>
        <w:t>204.203 Taxpayer identification information.</w:t>
      </w:r>
    </w:p>
    <w:p w14:paraId="5DC35937" w14:textId="77777777" w:rsidR="00627543" w:rsidRDefault="00244064">
      <w:pPr>
        <w:pStyle w:val="ListBullet2"/>
        <w:numPr>
          <w:ilvl w:val="1"/>
          <w:numId w:val="25"/>
        </w:numPr>
      </w:pPr>
      <w:r>
        <w:t>204.270 Electronic Data Access.</w:t>
      </w:r>
    </w:p>
    <w:p w14:paraId="2A428480" w14:textId="77777777" w:rsidR="00627543" w:rsidRDefault="00244064">
      <w:pPr>
        <w:pStyle w:val="ListBullet3"/>
        <w:numPr>
          <w:ilvl w:val="2"/>
          <w:numId w:val="26"/>
        </w:numPr>
        <w:rPr>
          <w:ins w:id="420" w:author="dita conv" w:date="2020-07-16T12:00:00Z"/>
        </w:rPr>
      </w:pPr>
      <w:ins w:id="421" w:author="dita conv" w:date="2020-07-16T12:00:00Z">
        <w:r>
          <w:t>204.270-1 Policy.</w:t>
        </w:r>
      </w:ins>
    </w:p>
    <w:p w14:paraId="54E1DD18" w14:textId="77777777" w:rsidR="00627543" w:rsidRDefault="00244064">
      <w:pPr>
        <w:pStyle w:val="ListBullet3"/>
        <w:numPr>
          <w:ilvl w:val="2"/>
          <w:numId w:val="26"/>
        </w:numPr>
        <w:rPr>
          <w:ins w:id="422" w:author="dita conv" w:date="2020-07-16T12:00:00Z"/>
        </w:rPr>
      </w:pPr>
      <w:ins w:id="423" w:author="dita conv" w:date="2020-07-16T12:00:00Z">
        <w:r>
          <w:t>204.270-2 Procedures.</w:t>
        </w:r>
      </w:ins>
    </w:p>
    <w:p w14:paraId="77EBBD34" w14:textId="5187C0C4" w:rsidR="00627543" w:rsidRDefault="00244064">
      <w:pPr>
        <w:pStyle w:val="ListBullet"/>
        <w:numPr>
          <w:ilvl w:val="0"/>
          <w:numId w:val="23"/>
        </w:numPr>
      </w:pPr>
      <w:r>
        <w:t>SUBPART 204.4</w:t>
      </w:r>
      <w:del w:id="424" w:author="dita conv" w:date="2020-07-16T12:00:00Z">
        <w:r w:rsidR="000A22CF">
          <w:rPr>
            <w:spacing w:val="-6"/>
          </w:rPr>
          <w:delText>--</w:delText>
        </w:r>
      </w:del>
      <w:ins w:id="425" w:author="dita conv" w:date="2020-07-16T12:00:00Z">
        <w:r>
          <w:t xml:space="preserve"> —</w:t>
        </w:r>
      </w:ins>
      <w:r>
        <w:t>SAFEGUARDING CLASSIFIED INFORMATION WITHIN INDUSTRY</w:t>
      </w:r>
    </w:p>
    <w:p w14:paraId="29C66BC7" w14:textId="77777777" w:rsidR="00627543" w:rsidRDefault="00244064">
      <w:pPr>
        <w:pStyle w:val="ListBullet2"/>
        <w:numPr>
          <w:ilvl w:val="1"/>
          <w:numId w:val="27"/>
        </w:numPr>
        <w:rPr>
          <w:ins w:id="426" w:author="dita conv" w:date="2020-07-16T12:00:00Z"/>
        </w:rPr>
      </w:pPr>
      <w:ins w:id="427" w:author="dita conv" w:date="2020-07-16T12:00:00Z">
        <w:r>
          <w:t>204.402 General.</w:t>
        </w:r>
      </w:ins>
    </w:p>
    <w:p w14:paraId="3C217CBF" w14:textId="77777777" w:rsidR="00627543" w:rsidRDefault="00244064">
      <w:pPr>
        <w:pStyle w:val="ListBullet2"/>
        <w:numPr>
          <w:ilvl w:val="1"/>
          <w:numId w:val="27"/>
        </w:numPr>
        <w:rPr>
          <w:ins w:id="428" w:author="dita conv" w:date="2020-07-16T12:00:00Z"/>
        </w:rPr>
      </w:pPr>
      <w:ins w:id="429" w:author="dita conv" w:date="2020-07-16T12:00:00Z">
        <w:r>
          <w:t>204.403 Responsibilities of contracting officers.</w:t>
        </w:r>
      </w:ins>
    </w:p>
    <w:p w14:paraId="6BBB81DA" w14:textId="77777777" w:rsidR="00627543" w:rsidRDefault="00244064">
      <w:pPr>
        <w:pStyle w:val="ListBullet2"/>
        <w:numPr>
          <w:ilvl w:val="1"/>
          <w:numId w:val="27"/>
        </w:numPr>
        <w:rPr>
          <w:ins w:id="430" w:author="dita conv" w:date="2020-07-16T12:00:00Z"/>
        </w:rPr>
      </w:pPr>
      <w:ins w:id="431" w:author="dita conv" w:date="2020-07-16T12:00:00Z">
        <w:r>
          <w:t>204.404 Contract clause.</w:t>
        </w:r>
      </w:ins>
    </w:p>
    <w:p w14:paraId="13717991" w14:textId="77777777" w:rsidR="00627543" w:rsidRDefault="00244064">
      <w:pPr>
        <w:pStyle w:val="ListBullet3"/>
        <w:numPr>
          <w:ilvl w:val="2"/>
          <w:numId w:val="28"/>
        </w:numPr>
        <w:rPr>
          <w:ins w:id="432" w:author="dita conv" w:date="2020-07-16T12:00:00Z"/>
        </w:rPr>
      </w:pPr>
      <w:ins w:id="433" w:author="dita conv" w:date="2020-07-16T12:00:00Z">
        <w:r>
          <w:t>204.404-70 Additional contract clauses.</w:t>
        </w:r>
      </w:ins>
    </w:p>
    <w:p w14:paraId="03515C69" w14:textId="77777777" w:rsidR="00627543" w:rsidRDefault="00244064">
      <w:pPr>
        <w:pStyle w:val="ListBullet2"/>
        <w:numPr>
          <w:ilvl w:val="1"/>
          <w:numId w:val="27"/>
        </w:numPr>
        <w:rPr>
          <w:ins w:id="434" w:author="dita conv" w:date="2020-07-16T12:00:00Z"/>
        </w:rPr>
      </w:pPr>
      <w:ins w:id="435" w:author="dita conv" w:date="2020-07-16T12:00:00Z">
        <w:r>
          <w:t>204.470 U.S.-International Atomic Energy Agency Additional Protocol.</w:t>
        </w:r>
      </w:ins>
    </w:p>
    <w:p w14:paraId="6352EC7A" w14:textId="77777777" w:rsidR="00627543" w:rsidRDefault="00244064">
      <w:pPr>
        <w:pStyle w:val="ListBullet3"/>
        <w:numPr>
          <w:ilvl w:val="2"/>
          <w:numId w:val="29"/>
        </w:numPr>
        <w:rPr>
          <w:ins w:id="436" w:author="dita conv" w:date="2020-07-16T12:00:00Z"/>
        </w:rPr>
      </w:pPr>
      <w:ins w:id="437" w:author="dita conv" w:date="2020-07-16T12:00:00Z">
        <w:r>
          <w:t>204.470-1 General.</w:t>
        </w:r>
      </w:ins>
    </w:p>
    <w:p w14:paraId="7F46F756" w14:textId="77777777" w:rsidR="00627543" w:rsidRDefault="00244064">
      <w:pPr>
        <w:pStyle w:val="ListBullet3"/>
        <w:numPr>
          <w:ilvl w:val="2"/>
          <w:numId w:val="29"/>
        </w:numPr>
        <w:rPr>
          <w:ins w:id="438" w:author="dita conv" w:date="2020-07-16T12:00:00Z"/>
        </w:rPr>
      </w:pPr>
      <w:ins w:id="439" w:author="dita conv" w:date="2020-07-16T12:00:00Z">
        <w:r>
          <w:t>204.470-2 National security exclusion.</w:t>
        </w:r>
      </w:ins>
    </w:p>
    <w:p w14:paraId="608B881D" w14:textId="77777777" w:rsidR="00627543" w:rsidRDefault="00244064">
      <w:pPr>
        <w:pStyle w:val="ListBullet3"/>
        <w:numPr>
          <w:ilvl w:val="2"/>
          <w:numId w:val="29"/>
        </w:numPr>
        <w:rPr>
          <w:ins w:id="440" w:author="dita conv" w:date="2020-07-16T12:00:00Z"/>
        </w:rPr>
      </w:pPr>
      <w:ins w:id="441" w:author="dita conv" w:date="2020-07-16T12:00:00Z">
        <w:r>
          <w:t>204.470-3 Contract clause.</w:t>
        </w:r>
      </w:ins>
    </w:p>
    <w:p w14:paraId="63F1B3B3" w14:textId="5FFB12BE" w:rsidR="00627543" w:rsidRDefault="00244064">
      <w:pPr>
        <w:pStyle w:val="ListBullet"/>
        <w:numPr>
          <w:ilvl w:val="0"/>
          <w:numId w:val="23"/>
        </w:numPr>
      </w:pPr>
      <w:r>
        <w:t>SUBPART 204.6</w:t>
      </w:r>
      <w:del w:id="442" w:author="dita conv" w:date="2020-07-16T12:00:00Z">
        <w:r w:rsidR="000A22CF">
          <w:rPr>
            <w:b/>
          </w:rPr>
          <w:delText>--</w:delText>
        </w:r>
      </w:del>
      <w:ins w:id="443" w:author="dita conv" w:date="2020-07-16T12:00:00Z">
        <w:r>
          <w:t xml:space="preserve"> —</w:t>
        </w:r>
      </w:ins>
      <w:r>
        <w:t>CONTRACT REPORTING</w:t>
      </w:r>
    </w:p>
    <w:p w14:paraId="4A87BAD6" w14:textId="77777777" w:rsidR="00627543" w:rsidRDefault="00244064">
      <w:pPr>
        <w:pStyle w:val="ListBullet2"/>
        <w:numPr>
          <w:ilvl w:val="1"/>
          <w:numId w:val="30"/>
        </w:numPr>
      </w:pPr>
      <w:r>
        <w:t>204.602 General.</w:t>
      </w:r>
    </w:p>
    <w:p w14:paraId="5417714B" w14:textId="77777777" w:rsidR="00627543" w:rsidRDefault="00244064">
      <w:pPr>
        <w:pStyle w:val="ListBullet2"/>
        <w:numPr>
          <w:ilvl w:val="1"/>
          <w:numId w:val="30"/>
        </w:numPr>
      </w:pPr>
      <w:r>
        <w:t>204.604 Responsibilities.</w:t>
      </w:r>
    </w:p>
    <w:p w14:paraId="22622403" w14:textId="77777777" w:rsidR="00627543" w:rsidRDefault="00244064">
      <w:pPr>
        <w:pStyle w:val="ListBullet2"/>
        <w:numPr>
          <w:ilvl w:val="1"/>
          <w:numId w:val="30"/>
        </w:numPr>
      </w:pPr>
      <w:r>
        <w:t>204.606 Reporting data.</w:t>
      </w:r>
    </w:p>
    <w:p w14:paraId="2A0C51CC" w14:textId="3E0AE04F" w:rsidR="00627543" w:rsidRDefault="00244064">
      <w:pPr>
        <w:pStyle w:val="ListBullet"/>
        <w:numPr>
          <w:ilvl w:val="0"/>
          <w:numId w:val="23"/>
        </w:numPr>
      </w:pPr>
      <w:r>
        <w:t>SUBPART 204.8</w:t>
      </w:r>
      <w:del w:id="444" w:author="dita conv" w:date="2020-07-16T12:00:00Z">
        <w:r w:rsidR="000A22CF">
          <w:delText>--</w:delText>
        </w:r>
      </w:del>
      <w:ins w:id="445" w:author="dita conv" w:date="2020-07-16T12:00:00Z">
        <w:r>
          <w:t xml:space="preserve"> —</w:t>
        </w:r>
      </w:ins>
      <w:r>
        <w:t>CONTRACT FILES</w:t>
      </w:r>
    </w:p>
    <w:p w14:paraId="35AAB642" w14:textId="77777777" w:rsidR="00627543" w:rsidRDefault="00244064">
      <w:pPr>
        <w:pStyle w:val="ListBullet2"/>
        <w:numPr>
          <w:ilvl w:val="1"/>
          <w:numId w:val="31"/>
        </w:numPr>
      </w:pPr>
      <w:r>
        <w:t>204.802 Contract files.</w:t>
      </w:r>
    </w:p>
    <w:p w14:paraId="711ECFD3" w14:textId="77777777" w:rsidR="00627543" w:rsidRDefault="00244064">
      <w:pPr>
        <w:pStyle w:val="ListBullet2"/>
        <w:numPr>
          <w:ilvl w:val="1"/>
          <w:numId w:val="31"/>
        </w:numPr>
      </w:pPr>
      <w:r>
        <w:t>204.804 Closeout of contract files.</w:t>
      </w:r>
    </w:p>
    <w:p w14:paraId="4617C74A" w14:textId="77777777" w:rsidR="00627543" w:rsidRDefault="00244064">
      <w:pPr>
        <w:pStyle w:val="ListBullet2"/>
        <w:numPr>
          <w:ilvl w:val="1"/>
          <w:numId w:val="31"/>
        </w:numPr>
      </w:pPr>
      <w:r>
        <w:t>204.805 Disposal of contract files.</w:t>
      </w:r>
    </w:p>
    <w:p w14:paraId="1945429E" w14:textId="424C1602" w:rsidR="00627543" w:rsidRDefault="00244064">
      <w:pPr>
        <w:pStyle w:val="ListBullet"/>
        <w:numPr>
          <w:ilvl w:val="0"/>
          <w:numId w:val="23"/>
        </w:numPr>
      </w:pPr>
      <w:r>
        <w:t>SUBPART 204.9</w:t>
      </w:r>
      <w:del w:id="446" w:author="dita conv" w:date="2020-07-16T12:00:00Z">
        <w:r w:rsidR="000A22CF">
          <w:delText>--</w:delText>
        </w:r>
      </w:del>
      <w:ins w:id="447" w:author="dita conv" w:date="2020-07-16T12:00:00Z">
        <w:r>
          <w:t xml:space="preserve"> —</w:t>
        </w:r>
      </w:ins>
      <w:r>
        <w:t>TAXPAYER IDENTIFICATION NUMBER INFORMATION</w:t>
      </w:r>
    </w:p>
    <w:p w14:paraId="11196DFC" w14:textId="77777777" w:rsidR="00627543" w:rsidRDefault="00244064">
      <w:pPr>
        <w:pStyle w:val="ListBullet2"/>
        <w:numPr>
          <w:ilvl w:val="1"/>
          <w:numId w:val="32"/>
        </w:numPr>
      </w:pPr>
      <w:r>
        <w:t>204.902 General.</w:t>
      </w:r>
    </w:p>
    <w:p w14:paraId="179D1412" w14:textId="77777777" w:rsidR="00627543" w:rsidRDefault="00244064">
      <w:pPr>
        <w:pStyle w:val="ListBullet"/>
        <w:numPr>
          <w:ilvl w:val="0"/>
          <w:numId w:val="23"/>
        </w:numPr>
      </w:pPr>
      <w:r>
        <w:t>SUBPART 204.11 —SYSTEM FOR AWARD MANAGEMENT</w:t>
      </w:r>
    </w:p>
    <w:p w14:paraId="0017C0DF" w14:textId="77777777" w:rsidR="00627543" w:rsidRDefault="00244064">
      <w:pPr>
        <w:pStyle w:val="ListBullet2"/>
        <w:numPr>
          <w:ilvl w:val="1"/>
          <w:numId w:val="33"/>
        </w:numPr>
      </w:pPr>
      <w:r>
        <w:t>204.1103 Procedures.</w:t>
      </w:r>
    </w:p>
    <w:p w14:paraId="2A4EE5AF" w14:textId="7BF5265C" w:rsidR="00627543" w:rsidRDefault="00244064">
      <w:pPr>
        <w:pStyle w:val="ListBullet"/>
        <w:numPr>
          <w:ilvl w:val="0"/>
          <w:numId w:val="23"/>
        </w:numPr>
      </w:pPr>
      <w:r>
        <w:t>SUBPART 204.12</w:t>
      </w:r>
      <w:del w:id="448" w:author="dita conv" w:date="2020-07-16T12:00:00Z">
        <w:r w:rsidR="000A22CF">
          <w:delText>--</w:delText>
        </w:r>
      </w:del>
      <w:ins w:id="449" w:author="dita conv" w:date="2020-07-16T12:00:00Z">
        <w:r>
          <w:t xml:space="preserve"> —</w:t>
        </w:r>
      </w:ins>
      <w:r>
        <w:t>ANNUAL REPRESENTATIONS AND CERTIFICATIONS</w:t>
      </w:r>
    </w:p>
    <w:p w14:paraId="2FCE26AB" w14:textId="77777777" w:rsidR="00627543" w:rsidRDefault="00244064">
      <w:pPr>
        <w:pStyle w:val="ListBullet2"/>
        <w:numPr>
          <w:ilvl w:val="1"/>
          <w:numId w:val="34"/>
        </w:numPr>
      </w:pPr>
      <w:r>
        <w:t>204.1202 Solicitation provision</w:t>
      </w:r>
      <w:ins w:id="450" w:author="dita conv" w:date="2020-07-16T12:00:00Z">
        <w:r>
          <w:t xml:space="preserve"> and contract clause</w:t>
        </w:r>
      </w:ins>
      <w:r>
        <w:t>.</w:t>
      </w:r>
    </w:p>
    <w:p w14:paraId="12AE4929" w14:textId="75748DC2" w:rsidR="00627543" w:rsidRDefault="005A6413">
      <w:pPr>
        <w:pStyle w:val="ListBullet"/>
        <w:numPr>
          <w:ilvl w:val="0"/>
          <w:numId w:val="23"/>
        </w:numPr>
      </w:pPr>
      <w:del w:id="451" w:author="dita conv" w:date="2020-07-16T12:00:00Z">
        <w:r>
          <w:rPr>
            <w:noProof/>
          </w:rPr>
          <mc:AlternateContent>
            <mc:Choice Requires="wps">
              <w:drawing>
                <wp:anchor distT="0" distB="0" distL="114300" distR="114300" simplePos="0" relativeHeight="251659264" behindDoc="0" locked="0" layoutInCell="1" allowOverlap="1" wp14:anchorId="136F33B4" wp14:editId="2C1F4D58">
                  <wp:simplePos x="0" y="0"/>
                  <wp:positionH relativeFrom="page">
                    <wp:posOffset>403225</wp:posOffset>
                  </wp:positionH>
                  <wp:positionV relativeFrom="paragraph">
                    <wp:posOffset>274320</wp:posOffset>
                  </wp:positionV>
                  <wp:extent cx="4757420" cy="640715"/>
                  <wp:effectExtent l="0" t="0" r="0" b="0"/>
                  <wp:wrapNone/>
                  <wp:docPr id="312"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7420"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6133"/>
                              </w:tblGrid>
                              <w:tr w:rsidR="005F5DA0" w14:paraId="636E84B6" w14:textId="77777777">
                                <w:trPr>
                                  <w:trHeight w:val="264"/>
                                </w:trPr>
                                <w:tc>
                                  <w:tcPr>
                                    <w:tcW w:w="1359" w:type="dxa"/>
                                  </w:tcPr>
                                  <w:p w14:paraId="19163D40" w14:textId="77777777" w:rsidR="005F5DA0" w:rsidRDefault="005F5DA0">
                                    <w:pPr>
                                      <w:pStyle w:val="TableParagraph"/>
                                      <w:spacing w:line="244" w:lineRule="exact"/>
                                      <w:rPr>
                                        <w:sz w:val="24"/>
                                      </w:rPr>
                                    </w:pPr>
                                    <w:r>
                                      <w:rPr>
                                        <w:sz w:val="24"/>
                                      </w:rPr>
                                      <w:t>204.1601</w:t>
                                    </w:r>
                                  </w:p>
                                </w:tc>
                                <w:tc>
                                  <w:tcPr>
                                    <w:tcW w:w="6133" w:type="dxa"/>
                                  </w:tcPr>
                                  <w:p w14:paraId="05387F0B" w14:textId="77777777" w:rsidR="005F5DA0" w:rsidRDefault="005F5DA0">
                                    <w:pPr>
                                      <w:pStyle w:val="TableParagraph"/>
                                      <w:spacing w:line="244" w:lineRule="exact"/>
                                      <w:ind w:left="347"/>
                                      <w:rPr>
                                        <w:sz w:val="24"/>
                                      </w:rPr>
                                    </w:pPr>
                                    <w:r>
                                      <w:rPr>
                                        <w:sz w:val="24"/>
                                      </w:rPr>
                                      <w:t>Policy.</w:t>
                                    </w:r>
                                  </w:p>
                                </w:tc>
                              </w:tr>
                              <w:tr w:rsidR="005F5DA0" w14:paraId="4719A845" w14:textId="77777777">
                                <w:trPr>
                                  <w:trHeight w:val="240"/>
                                </w:trPr>
                                <w:tc>
                                  <w:tcPr>
                                    <w:tcW w:w="1359" w:type="dxa"/>
                                  </w:tcPr>
                                  <w:p w14:paraId="21E63168" w14:textId="77777777" w:rsidR="005F5DA0" w:rsidRDefault="005F5DA0">
                                    <w:pPr>
                                      <w:pStyle w:val="TableParagraph"/>
                                      <w:rPr>
                                        <w:sz w:val="24"/>
                                      </w:rPr>
                                    </w:pPr>
                                    <w:r>
                                      <w:rPr>
                                        <w:sz w:val="24"/>
                                      </w:rPr>
                                      <w:t>204.1603</w:t>
                                    </w:r>
                                  </w:p>
                                </w:tc>
                                <w:tc>
                                  <w:tcPr>
                                    <w:tcW w:w="6133" w:type="dxa"/>
                                  </w:tcPr>
                                  <w:p w14:paraId="17021CDA" w14:textId="77777777" w:rsidR="005F5DA0" w:rsidRDefault="005F5DA0">
                                    <w:pPr>
                                      <w:pStyle w:val="TableParagraph"/>
                                      <w:ind w:left="347"/>
                                      <w:rPr>
                                        <w:sz w:val="24"/>
                                      </w:rPr>
                                    </w:pPr>
                                    <w:r>
                                      <w:rPr>
                                        <w:sz w:val="24"/>
                                      </w:rPr>
                                      <w:t>Procedures.</w:t>
                                    </w:r>
                                  </w:p>
                                </w:tc>
                              </w:tr>
                              <w:tr w:rsidR="005F5DA0" w14:paraId="2087110E" w14:textId="77777777">
                                <w:trPr>
                                  <w:trHeight w:val="240"/>
                                </w:trPr>
                                <w:tc>
                                  <w:tcPr>
                                    <w:tcW w:w="1359" w:type="dxa"/>
                                  </w:tcPr>
                                  <w:p w14:paraId="3E592713" w14:textId="77777777" w:rsidR="005F5DA0" w:rsidRDefault="005F5DA0">
                                    <w:pPr>
                                      <w:pStyle w:val="TableParagraph"/>
                                      <w:rPr>
                                        <w:sz w:val="24"/>
                                      </w:rPr>
                                    </w:pPr>
                                    <w:r>
                                      <w:rPr>
                                        <w:sz w:val="24"/>
                                      </w:rPr>
                                      <w:t>204.1670</w:t>
                                    </w:r>
                                  </w:p>
                                </w:tc>
                                <w:tc>
                                  <w:tcPr>
                                    <w:tcW w:w="6133" w:type="dxa"/>
                                  </w:tcPr>
                                  <w:p w14:paraId="7D3CCCBB" w14:textId="77777777" w:rsidR="005F5DA0" w:rsidRDefault="005F5DA0">
                                    <w:pPr>
                                      <w:pStyle w:val="TableParagraph"/>
                                      <w:ind w:left="347"/>
                                      <w:rPr>
                                        <w:sz w:val="24"/>
                                      </w:rPr>
                                    </w:pPr>
                                    <w:r>
                                      <w:rPr>
                                        <w:spacing w:val="-5"/>
                                        <w:sz w:val="24"/>
                                      </w:rPr>
                                      <w:t xml:space="preserve">Cross reference </w:t>
                                    </w:r>
                                    <w:r>
                                      <w:rPr>
                                        <w:spacing w:val="-3"/>
                                        <w:sz w:val="24"/>
                                      </w:rPr>
                                      <w:t xml:space="preserve">to </w:t>
                                    </w:r>
                                    <w:r>
                                      <w:rPr>
                                        <w:spacing w:val="-5"/>
                                        <w:sz w:val="24"/>
                                      </w:rPr>
                                      <w:t>Federal Procurement Data System.</w:t>
                                    </w:r>
                                  </w:p>
                                </w:tc>
                              </w:tr>
                              <w:tr w:rsidR="005F5DA0" w14:paraId="50A43A18" w14:textId="77777777">
                                <w:trPr>
                                  <w:trHeight w:val="264"/>
                                </w:trPr>
                                <w:tc>
                                  <w:tcPr>
                                    <w:tcW w:w="1359" w:type="dxa"/>
                                  </w:tcPr>
                                  <w:p w14:paraId="78A607F2" w14:textId="77777777" w:rsidR="005F5DA0" w:rsidRDefault="005F5DA0">
                                    <w:pPr>
                                      <w:pStyle w:val="TableParagraph"/>
                                      <w:spacing w:line="244" w:lineRule="exact"/>
                                      <w:rPr>
                                        <w:sz w:val="24"/>
                                      </w:rPr>
                                    </w:pPr>
                                    <w:r>
                                      <w:rPr>
                                        <w:sz w:val="24"/>
                                      </w:rPr>
                                      <w:t>204.1671</w:t>
                                    </w:r>
                                  </w:p>
                                </w:tc>
                                <w:tc>
                                  <w:tcPr>
                                    <w:tcW w:w="6133" w:type="dxa"/>
                                  </w:tcPr>
                                  <w:p w14:paraId="148BC228" w14:textId="77777777" w:rsidR="005F5DA0" w:rsidRDefault="005F5DA0">
                                    <w:pPr>
                                      <w:pStyle w:val="TableParagraph"/>
                                      <w:spacing w:line="244" w:lineRule="exact"/>
                                      <w:ind w:left="347"/>
                                      <w:rPr>
                                        <w:sz w:val="24"/>
                                      </w:rPr>
                                    </w:pPr>
                                    <w:r>
                                      <w:rPr>
                                        <w:sz w:val="24"/>
                                      </w:rPr>
                                      <w:t>Order of application for modifications.</w:t>
                                    </w:r>
                                  </w:p>
                                </w:tc>
                              </w:tr>
                            </w:tbl>
                            <w:p w14:paraId="47558216" w14:textId="77777777" w:rsidR="005F5DA0" w:rsidRDefault="005F5D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3" o:spid="_x0000_s1026" type="#_x0000_t202" style="position:absolute;left:0;text-align:left;margin-left:31.75pt;margin-top:21.6pt;width:374.6pt;height:50.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v4sAIAAK0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6133"/>
                        </w:tblGrid>
                        <w:tr w:rsidR="005F5DA0" w14:paraId="636E84B6" w14:textId="77777777">
                          <w:trPr>
                            <w:trHeight w:val="264"/>
                          </w:trPr>
                          <w:tc>
                            <w:tcPr>
                              <w:tcW w:w="1359" w:type="dxa"/>
                            </w:tcPr>
                            <w:p w14:paraId="19163D40" w14:textId="77777777" w:rsidR="005F5DA0" w:rsidRDefault="005F5DA0">
                              <w:pPr>
                                <w:pStyle w:val="TableParagraph"/>
                                <w:spacing w:line="244" w:lineRule="exact"/>
                                <w:rPr>
                                  <w:sz w:val="24"/>
                                </w:rPr>
                              </w:pPr>
                              <w:r>
                                <w:rPr>
                                  <w:sz w:val="24"/>
                                </w:rPr>
                                <w:t>204.1601</w:t>
                              </w:r>
                            </w:p>
                          </w:tc>
                          <w:tc>
                            <w:tcPr>
                              <w:tcW w:w="6133" w:type="dxa"/>
                            </w:tcPr>
                            <w:p w14:paraId="05387F0B" w14:textId="77777777" w:rsidR="005F5DA0" w:rsidRDefault="005F5DA0">
                              <w:pPr>
                                <w:pStyle w:val="TableParagraph"/>
                                <w:spacing w:line="244" w:lineRule="exact"/>
                                <w:ind w:left="347"/>
                                <w:rPr>
                                  <w:sz w:val="24"/>
                                </w:rPr>
                              </w:pPr>
                              <w:r>
                                <w:rPr>
                                  <w:sz w:val="24"/>
                                </w:rPr>
                                <w:t>Policy.</w:t>
                              </w:r>
                            </w:p>
                          </w:tc>
                        </w:tr>
                        <w:tr w:rsidR="005F5DA0" w14:paraId="4719A845" w14:textId="77777777">
                          <w:trPr>
                            <w:trHeight w:val="240"/>
                          </w:trPr>
                          <w:tc>
                            <w:tcPr>
                              <w:tcW w:w="1359" w:type="dxa"/>
                            </w:tcPr>
                            <w:p w14:paraId="21E63168" w14:textId="77777777" w:rsidR="005F5DA0" w:rsidRDefault="005F5DA0">
                              <w:pPr>
                                <w:pStyle w:val="TableParagraph"/>
                                <w:rPr>
                                  <w:sz w:val="24"/>
                                </w:rPr>
                              </w:pPr>
                              <w:r>
                                <w:rPr>
                                  <w:sz w:val="24"/>
                                </w:rPr>
                                <w:t>204.1603</w:t>
                              </w:r>
                            </w:p>
                          </w:tc>
                          <w:tc>
                            <w:tcPr>
                              <w:tcW w:w="6133" w:type="dxa"/>
                            </w:tcPr>
                            <w:p w14:paraId="17021CDA" w14:textId="77777777" w:rsidR="005F5DA0" w:rsidRDefault="005F5DA0">
                              <w:pPr>
                                <w:pStyle w:val="TableParagraph"/>
                                <w:ind w:left="347"/>
                                <w:rPr>
                                  <w:sz w:val="24"/>
                                </w:rPr>
                              </w:pPr>
                              <w:r>
                                <w:rPr>
                                  <w:sz w:val="24"/>
                                </w:rPr>
                                <w:t>Procedures.</w:t>
                              </w:r>
                            </w:p>
                          </w:tc>
                        </w:tr>
                        <w:tr w:rsidR="005F5DA0" w14:paraId="2087110E" w14:textId="77777777">
                          <w:trPr>
                            <w:trHeight w:val="240"/>
                          </w:trPr>
                          <w:tc>
                            <w:tcPr>
                              <w:tcW w:w="1359" w:type="dxa"/>
                            </w:tcPr>
                            <w:p w14:paraId="3E592713" w14:textId="77777777" w:rsidR="005F5DA0" w:rsidRDefault="005F5DA0">
                              <w:pPr>
                                <w:pStyle w:val="TableParagraph"/>
                                <w:rPr>
                                  <w:sz w:val="24"/>
                                </w:rPr>
                              </w:pPr>
                              <w:r>
                                <w:rPr>
                                  <w:sz w:val="24"/>
                                </w:rPr>
                                <w:t>204.1670</w:t>
                              </w:r>
                            </w:p>
                          </w:tc>
                          <w:tc>
                            <w:tcPr>
                              <w:tcW w:w="6133" w:type="dxa"/>
                            </w:tcPr>
                            <w:p w14:paraId="7D3CCCBB" w14:textId="77777777" w:rsidR="005F5DA0" w:rsidRDefault="005F5DA0">
                              <w:pPr>
                                <w:pStyle w:val="TableParagraph"/>
                                <w:ind w:left="347"/>
                                <w:rPr>
                                  <w:sz w:val="24"/>
                                </w:rPr>
                              </w:pPr>
                              <w:r>
                                <w:rPr>
                                  <w:spacing w:val="-5"/>
                                  <w:sz w:val="24"/>
                                </w:rPr>
                                <w:t xml:space="preserve">Cross reference </w:t>
                              </w:r>
                              <w:r>
                                <w:rPr>
                                  <w:spacing w:val="-3"/>
                                  <w:sz w:val="24"/>
                                </w:rPr>
                                <w:t xml:space="preserve">to </w:t>
                              </w:r>
                              <w:r>
                                <w:rPr>
                                  <w:spacing w:val="-5"/>
                                  <w:sz w:val="24"/>
                                </w:rPr>
                                <w:t>Federal Procurement Data System.</w:t>
                              </w:r>
                            </w:p>
                          </w:tc>
                        </w:tr>
                        <w:tr w:rsidR="005F5DA0" w14:paraId="50A43A18" w14:textId="77777777">
                          <w:trPr>
                            <w:trHeight w:val="264"/>
                          </w:trPr>
                          <w:tc>
                            <w:tcPr>
                              <w:tcW w:w="1359" w:type="dxa"/>
                            </w:tcPr>
                            <w:p w14:paraId="78A607F2" w14:textId="77777777" w:rsidR="005F5DA0" w:rsidRDefault="005F5DA0">
                              <w:pPr>
                                <w:pStyle w:val="TableParagraph"/>
                                <w:spacing w:line="244" w:lineRule="exact"/>
                                <w:rPr>
                                  <w:sz w:val="24"/>
                                </w:rPr>
                              </w:pPr>
                              <w:r>
                                <w:rPr>
                                  <w:sz w:val="24"/>
                                </w:rPr>
                                <w:t>204.1671</w:t>
                              </w:r>
                            </w:p>
                          </w:tc>
                          <w:tc>
                            <w:tcPr>
                              <w:tcW w:w="6133" w:type="dxa"/>
                            </w:tcPr>
                            <w:p w14:paraId="148BC228" w14:textId="77777777" w:rsidR="005F5DA0" w:rsidRDefault="005F5DA0">
                              <w:pPr>
                                <w:pStyle w:val="TableParagraph"/>
                                <w:spacing w:line="244" w:lineRule="exact"/>
                                <w:ind w:left="347"/>
                                <w:rPr>
                                  <w:sz w:val="24"/>
                                </w:rPr>
                              </w:pPr>
                              <w:r>
                                <w:rPr>
                                  <w:sz w:val="24"/>
                                </w:rPr>
                                <w:t>Order of application for modifications.</w:t>
                              </w:r>
                            </w:p>
                          </w:tc>
                        </w:tr>
                      </w:tbl>
                      <w:p w14:paraId="47558216" w14:textId="77777777" w:rsidR="005F5DA0" w:rsidRDefault="005F5DA0">
                        <w:pPr>
                          <w:pStyle w:val="BodyText"/>
                        </w:pPr>
                      </w:p>
                    </w:txbxContent>
                  </v:textbox>
                  <w10:wrap anchorx="page"/>
                </v:shape>
              </w:pict>
            </mc:Fallback>
          </mc:AlternateContent>
        </w:r>
      </w:del>
      <w:r w:rsidR="00244064">
        <w:t>SUBPART 204.16 —UNIFORM PROCUREMENT INSTRUMENT IDENTIFIERS</w:t>
      </w:r>
    </w:p>
    <w:p w14:paraId="433977F8" w14:textId="77777777" w:rsidR="00627543" w:rsidRDefault="00244064">
      <w:pPr>
        <w:pStyle w:val="ListBullet2"/>
        <w:numPr>
          <w:ilvl w:val="1"/>
          <w:numId w:val="35"/>
        </w:numPr>
        <w:rPr>
          <w:ins w:id="452" w:author="dita conv" w:date="2020-07-16T12:00:00Z"/>
        </w:rPr>
      </w:pPr>
      <w:ins w:id="453" w:author="dita conv" w:date="2020-07-16T12:00:00Z">
        <w:r>
          <w:t>204.1601 Policy.</w:t>
        </w:r>
      </w:ins>
    </w:p>
    <w:p w14:paraId="0EBC4947" w14:textId="77777777" w:rsidR="00627543" w:rsidRDefault="00244064">
      <w:pPr>
        <w:pStyle w:val="ListBullet2"/>
        <w:numPr>
          <w:ilvl w:val="1"/>
          <w:numId w:val="35"/>
        </w:numPr>
        <w:rPr>
          <w:ins w:id="454" w:author="dita conv" w:date="2020-07-16T12:00:00Z"/>
        </w:rPr>
      </w:pPr>
      <w:ins w:id="455" w:author="dita conv" w:date="2020-07-16T12:00:00Z">
        <w:r>
          <w:t>204.1603 Procedures.</w:t>
        </w:r>
      </w:ins>
    </w:p>
    <w:p w14:paraId="6853D6A6" w14:textId="77777777" w:rsidR="00627543" w:rsidRDefault="00244064">
      <w:pPr>
        <w:pStyle w:val="ListBullet2"/>
        <w:numPr>
          <w:ilvl w:val="1"/>
          <w:numId w:val="35"/>
        </w:numPr>
        <w:rPr>
          <w:ins w:id="456" w:author="dita conv" w:date="2020-07-16T12:00:00Z"/>
        </w:rPr>
      </w:pPr>
      <w:ins w:id="457" w:author="dita conv" w:date="2020-07-16T12:00:00Z">
        <w:r>
          <w:t>204.1670 Cross reference to Federal Procurement Data System.</w:t>
        </w:r>
      </w:ins>
    </w:p>
    <w:p w14:paraId="735E7E6F" w14:textId="77777777" w:rsidR="00627543" w:rsidRDefault="00244064">
      <w:pPr>
        <w:pStyle w:val="ListBullet2"/>
        <w:numPr>
          <w:ilvl w:val="1"/>
          <w:numId w:val="35"/>
        </w:numPr>
        <w:rPr>
          <w:ins w:id="458" w:author="dita conv" w:date="2020-07-16T12:00:00Z"/>
        </w:rPr>
      </w:pPr>
      <w:ins w:id="459" w:author="dita conv" w:date="2020-07-16T12:00:00Z">
        <w:r>
          <w:t>204.1671 Order of application for modifications.</w:t>
        </w:r>
      </w:ins>
    </w:p>
    <w:p w14:paraId="0B256A41" w14:textId="47E6F159" w:rsidR="00627543" w:rsidRDefault="00244064">
      <w:pPr>
        <w:pStyle w:val="ListBullet"/>
        <w:numPr>
          <w:ilvl w:val="0"/>
          <w:numId w:val="23"/>
        </w:numPr>
      </w:pPr>
      <w:r>
        <w:lastRenderedPageBreak/>
        <w:t>SUBPART 204.18</w:t>
      </w:r>
      <w:del w:id="460" w:author="dita conv" w:date="2020-07-16T12:00:00Z">
        <w:r w:rsidR="000A22CF">
          <w:rPr>
            <w:b/>
          </w:rPr>
          <w:delText>--</w:delText>
        </w:r>
      </w:del>
      <w:ins w:id="461" w:author="dita conv" w:date="2020-07-16T12:00:00Z">
        <w:r>
          <w:t xml:space="preserve"> —</w:t>
        </w:r>
      </w:ins>
      <w:r>
        <w:t>COMMERCIAL AND GOVERNMENT ENTITY CODE</w:t>
      </w:r>
    </w:p>
    <w:p w14:paraId="3569F1E4" w14:textId="77777777" w:rsidR="00627543" w:rsidRDefault="00244064">
      <w:pPr>
        <w:pStyle w:val="ListBullet2"/>
        <w:numPr>
          <w:ilvl w:val="1"/>
          <w:numId w:val="36"/>
        </w:numPr>
      </w:pPr>
      <w:r>
        <w:t>204.1870 Procedures.</w:t>
      </w:r>
    </w:p>
    <w:p w14:paraId="159DBB98" w14:textId="77777777" w:rsidR="008E64D4" w:rsidRDefault="008E64D4">
      <w:pPr>
        <w:spacing w:line="264" w:lineRule="exact"/>
        <w:rPr>
          <w:del w:id="462" w:author="dita conv" w:date="2020-07-16T12:00:00Z"/>
        </w:rPr>
        <w:sectPr w:rsidR="008E64D4" w:rsidSect="004916A2">
          <w:pgSz w:w="10540" w:h="13260"/>
          <w:pgMar w:top="280" w:right="1730" w:bottom="280" w:left="520" w:header="720" w:footer="720" w:gutter="0"/>
          <w:cols w:space="720"/>
        </w:sectPr>
      </w:pPr>
    </w:p>
    <w:p w14:paraId="3C718D19" w14:textId="760842F3" w:rsidR="00627543" w:rsidRDefault="005A6413">
      <w:pPr>
        <w:pStyle w:val="ListBullet"/>
        <w:numPr>
          <w:ilvl w:val="0"/>
          <w:numId w:val="23"/>
        </w:numPr>
      </w:pPr>
      <w:del w:id="463" w:author="dita conv" w:date="2020-07-16T12:00:00Z">
        <w:r>
          <w:rPr>
            <w:noProof/>
          </w:rPr>
          <w:lastRenderedPageBreak/>
          <mc:AlternateContent>
            <mc:Choice Requires="wps">
              <w:drawing>
                <wp:anchor distT="0" distB="0" distL="114300" distR="114300" simplePos="0" relativeHeight="251661312" behindDoc="0" locked="0" layoutInCell="1" allowOverlap="1" wp14:anchorId="2B8C4928" wp14:editId="3FDF568D">
                  <wp:simplePos x="0" y="0"/>
                  <wp:positionH relativeFrom="page">
                    <wp:posOffset>403225</wp:posOffset>
                  </wp:positionH>
                  <wp:positionV relativeFrom="paragraph">
                    <wp:posOffset>568960</wp:posOffset>
                  </wp:positionV>
                  <wp:extent cx="3992880" cy="945515"/>
                  <wp:effectExtent l="0" t="0" r="0" b="0"/>
                  <wp:wrapNone/>
                  <wp:docPr id="311"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94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4930"/>
                              </w:tblGrid>
                              <w:tr w:rsidR="005F5DA0" w14:paraId="3C0A0267" w14:textId="77777777">
                                <w:trPr>
                                  <w:trHeight w:val="264"/>
                                </w:trPr>
                                <w:tc>
                                  <w:tcPr>
                                    <w:tcW w:w="1359" w:type="dxa"/>
                                  </w:tcPr>
                                  <w:p w14:paraId="01C5CF02" w14:textId="77777777" w:rsidR="005F5DA0" w:rsidRDefault="005F5DA0">
                                    <w:pPr>
                                      <w:pStyle w:val="TableParagraph"/>
                                      <w:spacing w:line="244" w:lineRule="exact"/>
                                      <w:rPr>
                                        <w:sz w:val="24"/>
                                      </w:rPr>
                                    </w:pPr>
                                    <w:r>
                                      <w:rPr>
                                        <w:sz w:val="24"/>
                                      </w:rPr>
                                      <w:t>204.2100</w:t>
                                    </w:r>
                                  </w:p>
                                </w:tc>
                                <w:tc>
                                  <w:tcPr>
                                    <w:tcW w:w="4930" w:type="dxa"/>
                                  </w:tcPr>
                                  <w:p w14:paraId="1CA333E1" w14:textId="77777777" w:rsidR="005F5DA0" w:rsidRDefault="005F5DA0">
                                    <w:pPr>
                                      <w:pStyle w:val="TableParagraph"/>
                                      <w:spacing w:line="244" w:lineRule="exact"/>
                                      <w:ind w:left="347"/>
                                      <w:rPr>
                                        <w:sz w:val="24"/>
                                      </w:rPr>
                                    </w:pPr>
                                    <w:r>
                                      <w:rPr>
                                        <w:sz w:val="24"/>
                                      </w:rPr>
                                      <w:t>Scope of subpart.</w:t>
                                    </w:r>
                                  </w:p>
                                </w:tc>
                              </w:tr>
                              <w:tr w:rsidR="005F5DA0" w14:paraId="05C396E9" w14:textId="77777777">
                                <w:trPr>
                                  <w:trHeight w:val="240"/>
                                </w:trPr>
                                <w:tc>
                                  <w:tcPr>
                                    <w:tcW w:w="1359" w:type="dxa"/>
                                  </w:tcPr>
                                  <w:p w14:paraId="670AF4B8" w14:textId="77777777" w:rsidR="005F5DA0" w:rsidRDefault="005F5DA0">
                                    <w:pPr>
                                      <w:pStyle w:val="TableParagraph"/>
                                      <w:rPr>
                                        <w:sz w:val="24"/>
                                      </w:rPr>
                                    </w:pPr>
                                    <w:r>
                                      <w:rPr>
                                        <w:sz w:val="24"/>
                                      </w:rPr>
                                      <w:t>204.2101</w:t>
                                    </w:r>
                                  </w:p>
                                </w:tc>
                                <w:tc>
                                  <w:tcPr>
                                    <w:tcW w:w="4930" w:type="dxa"/>
                                  </w:tcPr>
                                  <w:p w14:paraId="2A5B25BD" w14:textId="77777777" w:rsidR="005F5DA0" w:rsidRDefault="005F5DA0">
                                    <w:pPr>
                                      <w:pStyle w:val="TableParagraph"/>
                                      <w:ind w:left="347"/>
                                      <w:rPr>
                                        <w:sz w:val="24"/>
                                      </w:rPr>
                                    </w:pPr>
                                    <w:r>
                                      <w:rPr>
                                        <w:sz w:val="24"/>
                                      </w:rPr>
                                      <w:t>Definitions.</w:t>
                                    </w:r>
                                  </w:p>
                                </w:tc>
                              </w:tr>
                              <w:tr w:rsidR="005F5DA0" w14:paraId="744FBD41" w14:textId="77777777">
                                <w:trPr>
                                  <w:trHeight w:val="240"/>
                                </w:trPr>
                                <w:tc>
                                  <w:tcPr>
                                    <w:tcW w:w="1359" w:type="dxa"/>
                                  </w:tcPr>
                                  <w:p w14:paraId="3B81148E" w14:textId="77777777" w:rsidR="005F5DA0" w:rsidRDefault="005F5DA0">
                                    <w:pPr>
                                      <w:pStyle w:val="TableParagraph"/>
                                      <w:rPr>
                                        <w:sz w:val="24"/>
                                      </w:rPr>
                                    </w:pPr>
                                    <w:r>
                                      <w:rPr>
                                        <w:sz w:val="24"/>
                                      </w:rPr>
                                      <w:t>204.2102</w:t>
                                    </w:r>
                                  </w:p>
                                </w:tc>
                                <w:tc>
                                  <w:tcPr>
                                    <w:tcW w:w="4930" w:type="dxa"/>
                                  </w:tcPr>
                                  <w:p w14:paraId="61FE4FFE" w14:textId="77777777" w:rsidR="005F5DA0" w:rsidRDefault="005F5DA0">
                                    <w:pPr>
                                      <w:pStyle w:val="TableParagraph"/>
                                      <w:ind w:left="347"/>
                                      <w:rPr>
                                        <w:sz w:val="24"/>
                                      </w:rPr>
                                    </w:pPr>
                                    <w:r>
                                      <w:rPr>
                                        <w:sz w:val="24"/>
                                      </w:rPr>
                                      <w:t>Prohibition.</w:t>
                                    </w:r>
                                  </w:p>
                                </w:tc>
                              </w:tr>
                              <w:tr w:rsidR="005F5DA0" w14:paraId="30463C06" w14:textId="77777777">
                                <w:trPr>
                                  <w:trHeight w:val="240"/>
                                </w:trPr>
                                <w:tc>
                                  <w:tcPr>
                                    <w:tcW w:w="1359" w:type="dxa"/>
                                  </w:tcPr>
                                  <w:p w14:paraId="321C5BBA" w14:textId="77777777" w:rsidR="005F5DA0" w:rsidRDefault="005F5DA0">
                                    <w:pPr>
                                      <w:pStyle w:val="TableParagraph"/>
                                      <w:rPr>
                                        <w:sz w:val="24"/>
                                      </w:rPr>
                                    </w:pPr>
                                    <w:r>
                                      <w:rPr>
                                        <w:sz w:val="24"/>
                                      </w:rPr>
                                      <w:t>204.2103</w:t>
                                    </w:r>
                                  </w:p>
                                </w:tc>
                                <w:tc>
                                  <w:tcPr>
                                    <w:tcW w:w="4930" w:type="dxa"/>
                                  </w:tcPr>
                                  <w:p w14:paraId="04F7C4D1" w14:textId="77777777" w:rsidR="005F5DA0" w:rsidRDefault="005F5DA0">
                                    <w:pPr>
                                      <w:pStyle w:val="TableParagraph"/>
                                      <w:ind w:left="347"/>
                                      <w:rPr>
                                        <w:sz w:val="24"/>
                                      </w:rPr>
                                    </w:pPr>
                                    <w:r>
                                      <w:rPr>
                                        <w:sz w:val="24"/>
                                      </w:rPr>
                                      <w:t>Procedures.</w:t>
                                    </w:r>
                                  </w:p>
                                </w:tc>
                              </w:tr>
                              <w:tr w:rsidR="005F5DA0" w14:paraId="3BB8C9B6" w14:textId="77777777">
                                <w:trPr>
                                  <w:trHeight w:val="240"/>
                                </w:trPr>
                                <w:tc>
                                  <w:tcPr>
                                    <w:tcW w:w="1359" w:type="dxa"/>
                                  </w:tcPr>
                                  <w:p w14:paraId="11799191" w14:textId="77777777" w:rsidR="005F5DA0" w:rsidRDefault="005F5DA0">
                                    <w:pPr>
                                      <w:pStyle w:val="TableParagraph"/>
                                      <w:rPr>
                                        <w:sz w:val="24"/>
                                      </w:rPr>
                                    </w:pPr>
                                    <w:r>
                                      <w:rPr>
                                        <w:sz w:val="24"/>
                                      </w:rPr>
                                      <w:t>204.2104</w:t>
                                    </w:r>
                                  </w:p>
                                </w:tc>
                                <w:tc>
                                  <w:tcPr>
                                    <w:tcW w:w="4930" w:type="dxa"/>
                                  </w:tcPr>
                                  <w:p w14:paraId="7FD223EA" w14:textId="77777777" w:rsidR="005F5DA0" w:rsidRDefault="005F5DA0">
                                    <w:pPr>
                                      <w:pStyle w:val="TableParagraph"/>
                                      <w:ind w:left="347"/>
                                      <w:rPr>
                                        <w:sz w:val="24"/>
                                      </w:rPr>
                                    </w:pPr>
                                    <w:r>
                                      <w:rPr>
                                        <w:sz w:val="24"/>
                                      </w:rPr>
                                      <w:t>Waivers.</w:t>
                                    </w:r>
                                  </w:p>
                                </w:tc>
                              </w:tr>
                              <w:tr w:rsidR="005F5DA0" w14:paraId="19F2029A" w14:textId="77777777">
                                <w:trPr>
                                  <w:trHeight w:val="264"/>
                                </w:trPr>
                                <w:tc>
                                  <w:tcPr>
                                    <w:tcW w:w="1359" w:type="dxa"/>
                                  </w:tcPr>
                                  <w:p w14:paraId="3B1F0EC7" w14:textId="77777777" w:rsidR="005F5DA0" w:rsidRDefault="005F5DA0">
                                    <w:pPr>
                                      <w:pStyle w:val="TableParagraph"/>
                                      <w:spacing w:line="244" w:lineRule="exact"/>
                                      <w:rPr>
                                        <w:sz w:val="24"/>
                                      </w:rPr>
                                    </w:pPr>
                                    <w:r>
                                      <w:rPr>
                                        <w:sz w:val="24"/>
                                      </w:rPr>
                                      <w:t>204.2105</w:t>
                                    </w:r>
                                  </w:p>
                                </w:tc>
                                <w:tc>
                                  <w:tcPr>
                                    <w:tcW w:w="4930" w:type="dxa"/>
                                  </w:tcPr>
                                  <w:p w14:paraId="3186C2F5" w14:textId="77777777" w:rsidR="005F5DA0" w:rsidRDefault="005F5DA0">
                                    <w:pPr>
                                      <w:pStyle w:val="TableParagraph"/>
                                      <w:spacing w:line="244" w:lineRule="exact"/>
                                      <w:ind w:left="347"/>
                                      <w:rPr>
                                        <w:sz w:val="24"/>
                                      </w:rPr>
                                    </w:pPr>
                                    <w:r>
                                      <w:rPr>
                                        <w:spacing w:val="-5"/>
                                        <w:sz w:val="24"/>
                                      </w:rPr>
                                      <w:t xml:space="preserve">Solicitation provisions </w:t>
                                    </w:r>
                                    <w:r>
                                      <w:rPr>
                                        <w:spacing w:val="-4"/>
                                        <w:sz w:val="24"/>
                                      </w:rPr>
                                      <w:t xml:space="preserve">and </w:t>
                                    </w:r>
                                    <w:r>
                                      <w:rPr>
                                        <w:spacing w:val="-5"/>
                                        <w:sz w:val="24"/>
                                      </w:rPr>
                                      <w:t xml:space="preserve">contract </w:t>
                                    </w:r>
                                    <w:r>
                                      <w:rPr>
                                        <w:spacing w:val="-6"/>
                                        <w:sz w:val="24"/>
                                      </w:rPr>
                                      <w:t>clause.</w:t>
                                    </w:r>
                                  </w:p>
                                </w:tc>
                              </w:tr>
                            </w:tbl>
                            <w:p w14:paraId="745AA05D" w14:textId="77777777" w:rsidR="005F5DA0" w:rsidRDefault="005F5D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2" o:spid="_x0000_s1027" type="#_x0000_t202" style="position:absolute;left:0;text-align:left;margin-left:31.75pt;margin-top:44.8pt;width:314.4pt;height:74.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FpsgIAALQ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4930"/>
                        </w:tblGrid>
                        <w:tr w:rsidR="005F5DA0" w14:paraId="3C0A0267" w14:textId="77777777">
                          <w:trPr>
                            <w:trHeight w:val="264"/>
                          </w:trPr>
                          <w:tc>
                            <w:tcPr>
                              <w:tcW w:w="1359" w:type="dxa"/>
                            </w:tcPr>
                            <w:p w14:paraId="01C5CF02" w14:textId="77777777" w:rsidR="005F5DA0" w:rsidRDefault="005F5DA0">
                              <w:pPr>
                                <w:pStyle w:val="TableParagraph"/>
                                <w:spacing w:line="244" w:lineRule="exact"/>
                                <w:rPr>
                                  <w:sz w:val="24"/>
                                </w:rPr>
                              </w:pPr>
                              <w:r>
                                <w:rPr>
                                  <w:sz w:val="24"/>
                                </w:rPr>
                                <w:t>204.2100</w:t>
                              </w:r>
                            </w:p>
                          </w:tc>
                          <w:tc>
                            <w:tcPr>
                              <w:tcW w:w="4930" w:type="dxa"/>
                            </w:tcPr>
                            <w:p w14:paraId="1CA333E1" w14:textId="77777777" w:rsidR="005F5DA0" w:rsidRDefault="005F5DA0">
                              <w:pPr>
                                <w:pStyle w:val="TableParagraph"/>
                                <w:spacing w:line="244" w:lineRule="exact"/>
                                <w:ind w:left="347"/>
                                <w:rPr>
                                  <w:sz w:val="24"/>
                                </w:rPr>
                              </w:pPr>
                              <w:r>
                                <w:rPr>
                                  <w:sz w:val="24"/>
                                </w:rPr>
                                <w:t>Scope of subpart.</w:t>
                              </w:r>
                            </w:p>
                          </w:tc>
                        </w:tr>
                        <w:tr w:rsidR="005F5DA0" w14:paraId="05C396E9" w14:textId="77777777">
                          <w:trPr>
                            <w:trHeight w:val="240"/>
                          </w:trPr>
                          <w:tc>
                            <w:tcPr>
                              <w:tcW w:w="1359" w:type="dxa"/>
                            </w:tcPr>
                            <w:p w14:paraId="670AF4B8" w14:textId="77777777" w:rsidR="005F5DA0" w:rsidRDefault="005F5DA0">
                              <w:pPr>
                                <w:pStyle w:val="TableParagraph"/>
                                <w:rPr>
                                  <w:sz w:val="24"/>
                                </w:rPr>
                              </w:pPr>
                              <w:r>
                                <w:rPr>
                                  <w:sz w:val="24"/>
                                </w:rPr>
                                <w:t>204.2101</w:t>
                              </w:r>
                            </w:p>
                          </w:tc>
                          <w:tc>
                            <w:tcPr>
                              <w:tcW w:w="4930" w:type="dxa"/>
                            </w:tcPr>
                            <w:p w14:paraId="2A5B25BD" w14:textId="77777777" w:rsidR="005F5DA0" w:rsidRDefault="005F5DA0">
                              <w:pPr>
                                <w:pStyle w:val="TableParagraph"/>
                                <w:ind w:left="347"/>
                                <w:rPr>
                                  <w:sz w:val="24"/>
                                </w:rPr>
                              </w:pPr>
                              <w:r>
                                <w:rPr>
                                  <w:sz w:val="24"/>
                                </w:rPr>
                                <w:t>Definitions.</w:t>
                              </w:r>
                            </w:p>
                          </w:tc>
                        </w:tr>
                        <w:tr w:rsidR="005F5DA0" w14:paraId="744FBD41" w14:textId="77777777">
                          <w:trPr>
                            <w:trHeight w:val="240"/>
                          </w:trPr>
                          <w:tc>
                            <w:tcPr>
                              <w:tcW w:w="1359" w:type="dxa"/>
                            </w:tcPr>
                            <w:p w14:paraId="3B81148E" w14:textId="77777777" w:rsidR="005F5DA0" w:rsidRDefault="005F5DA0">
                              <w:pPr>
                                <w:pStyle w:val="TableParagraph"/>
                                <w:rPr>
                                  <w:sz w:val="24"/>
                                </w:rPr>
                              </w:pPr>
                              <w:r>
                                <w:rPr>
                                  <w:sz w:val="24"/>
                                </w:rPr>
                                <w:t>204.2102</w:t>
                              </w:r>
                            </w:p>
                          </w:tc>
                          <w:tc>
                            <w:tcPr>
                              <w:tcW w:w="4930" w:type="dxa"/>
                            </w:tcPr>
                            <w:p w14:paraId="61FE4FFE" w14:textId="77777777" w:rsidR="005F5DA0" w:rsidRDefault="005F5DA0">
                              <w:pPr>
                                <w:pStyle w:val="TableParagraph"/>
                                <w:ind w:left="347"/>
                                <w:rPr>
                                  <w:sz w:val="24"/>
                                </w:rPr>
                              </w:pPr>
                              <w:r>
                                <w:rPr>
                                  <w:sz w:val="24"/>
                                </w:rPr>
                                <w:t>Prohibition.</w:t>
                              </w:r>
                            </w:p>
                          </w:tc>
                        </w:tr>
                        <w:tr w:rsidR="005F5DA0" w14:paraId="30463C06" w14:textId="77777777">
                          <w:trPr>
                            <w:trHeight w:val="240"/>
                          </w:trPr>
                          <w:tc>
                            <w:tcPr>
                              <w:tcW w:w="1359" w:type="dxa"/>
                            </w:tcPr>
                            <w:p w14:paraId="321C5BBA" w14:textId="77777777" w:rsidR="005F5DA0" w:rsidRDefault="005F5DA0">
                              <w:pPr>
                                <w:pStyle w:val="TableParagraph"/>
                                <w:rPr>
                                  <w:sz w:val="24"/>
                                </w:rPr>
                              </w:pPr>
                              <w:r>
                                <w:rPr>
                                  <w:sz w:val="24"/>
                                </w:rPr>
                                <w:t>204.2103</w:t>
                              </w:r>
                            </w:p>
                          </w:tc>
                          <w:tc>
                            <w:tcPr>
                              <w:tcW w:w="4930" w:type="dxa"/>
                            </w:tcPr>
                            <w:p w14:paraId="04F7C4D1" w14:textId="77777777" w:rsidR="005F5DA0" w:rsidRDefault="005F5DA0">
                              <w:pPr>
                                <w:pStyle w:val="TableParagraph"/>
                                <w:ind w:left="347"/>
                                <w:rPr>
                                  <w:sz w:val="24"/>
                                </w:rPr>
                              </w:pPr>
                              <w:r>
                                <w:rPr>
                                  <w:sz w:val="24"/>
                                </w:rPr>
                                <w:t>Procedures.</w:t>
                              </w:r>
                            </w:p>
                          </w:tc>
                        </w:tr>
                        <w:tr w:rsidR="005F5DA0" w14:paraId="3BB8C9B6" w14:textId="77777777">
                          <w:trPr>
                            <w:trHeight w:val="240"/>
                          </w:trPr>
                          <w:tc>
                            <w:tcPr>
                              <w:tcW w:w="1359" w:type="dxa"/>
                            </w:tcPr>
                            <w:p w14:paraId="11799191" w14:textId="77777777" w:rsidR="005F5DA0" w:rsidRDefault="005F5DA0">
                              <w:pPr>
                                <w:pStyle w:val="TableParagraph"/>
                                <w:rPr>
                                  <w:sz w:val="24"/>
                                </w:rPr>
                              </w:pPr>
                              <w:r>
                                <w:rPr>
                                  <w:sz w:val="24"/>
                                </w:rPr>
                                <w:t>204.2104</w:t>
                              </w:r>
                            </w:p>
                          </w:tc>
                          <w:tc>
                            <w:tcPr>
                              <w:tcW w:w="4930" w:type="dxa"/>
                            </w:tcPr>
                            <w:p w14:paraId="7FD223EA" w14:textId="77777777" w:rsidR="005F5DA0" w:rsidRDefault="005F5DA0">
                              <w:pPr>
                                <w:pStyle w:val="TableParagraph"/>
                                <w:ind w:left="347"/>
                                <w:rPr>
                                  <w:sz w:val="24"/>
                                </w:rPr>
                              </w:pPr>
                              <w:r>
                                <w:rPr>
                                  <w:sz w:val="24"/>
                                </w:rPr>
                                <w:t>Waivers.</w:t>
                              </w:r>
                            </w:p>
                          </w:tc>
                        </w:tr>
                        <w:tr w:rsidR="005F5DA0" w14:paraId="19F2029A" w14:textId="77777777">
                          <w:trPr>
                            <w:trHeight w:val="264"/>
                          </w:trPr>
                          <w:tc>
                            <w:tcPr>
                              <w:tcW w:w="1359" w:type="dxa"/>
                            </w:tcPr>
                            <w:p w14:paraId="3B1F0EC7" w14:textId="77777777" w:rsidR="005F5DA0" w:rsidRDefault="005F5DA0">
                              <w:pPr>
                                <w:pStyle w:val="TableParagraph"/>
                                <w:spacing w:line="244" w:lineRule="exact"/>
                                <w:rPr>
                                  <w:sz w:val="24"/>
                                </w:rPr>
                              </w:pPr>
                              <w:r>
                                <w:rPr>
                                  <w:sz w:val="24"/>
                                </w:rPr>
                                <w:t>204.2105</w:t>
                              </w:r>
                            </w:p>
                          </w:tc>
                          <w:tc>
                            <w:tcPr>
                              <w:tcW w:w="4930" w:type="dxa"/>
                            </w:tcPr>
                            <w:p w14:paraId="3186C2F5" w14:textId="77777777" w:rsidR="005F5DA0" w:rsidRDefault="005F5DA0">
                              <w:pPr>
                                <w:pStyle w:val="TableParagraph"/>
                                <w:spacing w:line="244" w:lineRule="exact"/>
                                <w:ind w:left="347"/>
                                <w:rPr>
                                  <w:sz w:val="24"/>
                                </w:rPr>
                              </w:pPr>
                              <w:r>
                                <w:rPr>
                                  <w:spacing w:val="-5"/>
                                  <w:sz w:val="24"/>
                                </w:rPr>
                                <w:t xml:space="preserve">Solicitation provisions </w:t>
                              </w:r>
                              <w:r>
                                <w:rPr>
                                  <w:spacing w:val="-4"/>
                                  <w:sz w:val="24"/>
                                </w:rPr>
                                <w:t xml:space="preserve">and </w:t>
                              </w:r>
                              <w:r>
                                <w:rPr>
                                  <w:spacing w:val="-5"/>
                                  <w:sz w:val="24"/>
                                </w:rPr>
                                <w:t xml:space="preserve">contract </w:t>
                              </w:r>
                              <w:r>
                                <w:rPr>
                                  <w:spacing w:val="-6"/>
                                  <w:sz w:val="24"/>
                                </w:rPr>
                                <w:t>clause.</w:t>
                              </w:r>
                            </w:p>
                          </w:tc>
                        </w:tr>
                      </w:tbl>
                      <w:p w14:paraId="745AA05D" w14:textId="77777777" w:rsidR="005F5DA0" w:rsidRDefault="005F5DA0">
                        <w:pPr>
                          <w:pStyle w:val="BodyText"/>
                        </w:pPr>
                      </w:p>
                    </w:txbxContent>
                  </v:textbox>
                  <w10:wrap anchorx="page"/>
                </v:shape>
              </w:pict>
            </mc:Fallback>
          </mc:AlternateContent>
        </w:r>
      </w:del>
      <w:r w:rsidR="00244064">
        <w:t>SUBPART 204.21</w:t>
      </w:r>
      <w:del w:id="464" w:author="dita conv" w:date="2020-07-16T12:00:00Z">
        <w:r w:rsidR="000A22CF">
          <w:rPr>
            <w:spacing w:val="-6"/>
          </w:rPr>
          <w:delText>--</w:delText>
        </w:r>
      </w:del>
      <w:ins w:id="465" w:author="dita conv" w:date="2020-07-16T12:00:00Z">
        <w:r w:rsidR="00244064">
          <w:t xml:space="preserve"> —</w:t>
        </w:r>
      </w:ins>
      <w:r w:rsidR="00244064">
        <w:t>PROHIBITION ON CONTRACTING FOR CERTAIN TELECOMMUNICATIONS AND VIDEO SURVEILLANCE SERVICES OR EQUIPMENT</w:t>
      </w:r>
    </w:p>
    <w:p w14:paraId="6B3EC6AE" w14:textId="77777777" w:rsidR="00627543" w:rsidRDefault="00244064">
      <w:pPr>
        <w:pStyle w:val="ListBullet2"/>
        <w:numPr>
          <w:ilvl w:val="1"/>
          <w:numId w:val="37"/>
        </w:numPr>
        <w:rPr>
          <w:ins w:id="466" w:author="dita conv" w:date="2020-07-16T12:00:00Z"/>
        </w:rPr>
      </w:pPr>
      <w:ins w:id="467" w:author="dita conv" w:date="2020-07-16T12:00:00Z">
        <w:r>
          <w:t>204.2100 Scope of subpart.</w:t>
        </w:r>
      </w:ins>
    </w:p>
    <w:p w14:paraId="6258EFCE" w14:textId="77777777" w:rsidR="00627543" w:rsidRDefault="00244064">
      <w:pPr>
        <w:pStyle w:val="ListBullet2"/>
        <w:numPr>
          <w:ilvl w:val="1"/>
          <w:numId w:val="37"/>
        </w:numPr>
        <w:rPr>
          <w:ins w:id="468" w:author="dita conv" w:date="2020-07-16T12:00:00Z"/>
        </w:rPr>
      </w:pPr>
      <w:ins w:id="469" w:author="dita conv" w:date="2020-07-16T12:00:00Z">
        <w:r>
          <w:t>204.2101 Definitions.</w:t>
        </w:r>
      </w:ins>
    </w:p>
    <w:p w14:paraId="08F48F93" w14:textId="77777777" w:rsidR="00627543" w:rsidRDefault="00244064">
      <w:pPr>
        <w:pStyle w:val="ListBullet2"/>
        <w:numPr>
          <w:ilvl w:val="1"/>
          <w:numId w:val="37"/>
        </w:numPr>
        <w:rPr>
          <w:ins w:id="470" w:author="dita conv" w:date="2020-07-16T12:00:00Z"/>
        </w:rPr>
      </w:pPr>
      <w:ins w:id="471" w:author="dita conv" w:date="2020-07-16T12:00:00Z">
        <w:r>
          <w:t>204.2102 Prohibition.</w:t>
        </w:r>
      </w:ins>
    </w:p>
    <w:p w14:paraId="2934B6CC" w14:textId="77777777" w:rsidR="00627543" w:rsidRDefault="00244064">
      <w:pPr>
        <w:pStyle w:val="ListBullet2"/>
        <w:numPr>
          <w:ilvl w:val="1"/>
          <w:numId w:val="37"/>
        </w:numPr>
        <w:rPr>
          <w:ins w:id="472" w:author="dita conv" w:date="2020-07-16T12:00:00Z"/>
        </w:rPr>
      </w:pPr>
      <w:ins w:id="473" w:author="dita conv" w:date="2020-07-16T12:00:00Z">
        <w:r>
          <w:t>204.2103 Procedures.</w:t>
        </w:r>
      </w:ins>
    </w:p>
    <w:p w14:paraId="66557305" w14:textId="77777777" w:rsidR="00627543" w:rsidRDefault="00244064">
      <w:pPr>
        <w:pStyle w:val="ListBullet2"/>
        <w:numPr>
          <w:ilvl w:val="1"/>
          <w:numId w:val="37"/>
        </w:numPr>
        <w:rPr>
          <w:ins w:id="474" w:author="dita conv" w:date="2020-07-16T12:00:00Z"/>
        </w:rPr>
      </w:pPr>
      <w:ins w:id="475" w:author="dita conv" w:date="2020-07-16T12:00:00Z">
        <w:r>
          <w:t>204.2104 Waivers.</w:t>
        </w:r>
      </w:ins>
    </w:p>
    <w:p w14:paraId="772A6885" w14:textId="77777777" w:rsidR="00627543" w:rsidRDefault="00244064">
      <w:pPr>
        <w:pStyle w:val="ListBullet2"/>
        <w:numPr>
          <w:ilvl w:val="1"/>
          <w:numId w:val="37"/>
        </w:numPr>
        <w:rPr>
          <w:ins w:id="476" w:author="dita conv" w:date="2020-07-16T12:00:00Z"/>
        </w:rPr>
      </w:pPr>
      <w:ins w:id="477" w:author="dita conv" w:date="2020-07-16T12:00:00Z">
        <w:r>
          <w:t>204.2105 Solicitation provisions and contract clause.</w:t>
        </w:r>
      </w:ins>
    </w:p>
    <w:p w14:paraId="30F8B120" w14:textId="35FD5B6A" w:rsidR="00627543" w:rsidRDefault="00244064">
      <w:pPr>
        <w:pStyle w:val="ListBullet"/>
        <w:numPr>
          <w:ilvl w:val="0"/>
          <w:numId w:val="23"/>
        </w:numPr>
      </w:pPr>
      <w:r>
        <w:t>SUBPART 204.70</w:t>
      </w:r>
      <w:del w:id="478" w:author="dita conv" w:date="2020-07-16T12:00:00Z">
        <w:r w:rsidR="000A22CF">
          <w:rPr>
            <w:b/>
          </w:rPr>
          <w:delText>--</w:delText>
        </w:r>
      </w:del>
      <w:ins w:id="479" w:author="dita conv" w:date="2020-07-16T12:00:00Z">
        <w:r>
          <w:t xml:space="preserve"> —</w:t>
        </w:r>
      </w:ins>
      <w:r>
        <w:t>PROCUREMENT ACQUISITION LEAD TIME REPORTING</w:t>
      </w:r>
    </w:p>
    <w:p w14:paraId="4FAFE760" w14:textId="77777777" w:rsidR="00627543" w:rsidRDefault="00244064">
      <w:pPr>
        <w:pStyle w:val="ListBullet2"/>
        <w:numPr>
          <w:ilvl w:val="1"/>
          <w:numId w:val="38"/>
        </w:numPr>
      </w:pPr>
      <w:r>
        <w:t>204.7001 Procedures.</w:t>
      </w:r>
    </w:p>
    <w:p w14:paraId="2A4C240B" w14:textId="35CF901E" w:rsidR="00627543" w:rsidRDefault="005A6413">
      <w:pPr>
        <w:pStyle w:val="ListBullet"/>
        <w:numPr>
          <w:ilvl w:val="0"/>
          <w:numId w:val="23"/>
        </w:numPr>
      </w:pPr>
      <w:del w:id="480" w:author="dita conv" w:date="2020-07-16T12:00:00Z">
        <w:r>
          <w:rPr>
            <w:noProof/>
          </w:rPr>
          <mc:AlternateContent>
            <mc:Choice Requires="wps">
              <w:drawing>
                <wp:anchor distT="0" distB="0" distL="114300" distR="114300" simplePos="0" relativeHeight="251663360" behindDoc="0" locked="0" layoutInCell="1" allowOverlap="1" wp14:anchorId="197C2A96" wp14:editId="4B7A81BA">
                  <wp:simplePos x="0" y="0"/>
                  <wp:positionH relativeFrom="page">
                    <wp:posOffset>403225</wp:posOffset>
                  </wp:positionH>
                  <wp:positionV relativeFrom="paragraph">
                    <wp:posOffset>274320</wp:posOffset>
                  </wp:positionV>
                  <wp:extent cx="5495925" cy="1859915"/>
                  <wp:effectExtent l="0" t="0" r="0" b="0"/>
                  <wp:wrapNone/>
                  <wp:docPr id="310"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859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63"/>
                                <w:gridCol w:w="7191"/>
                              </w:tblGrid>
                              <w:tr w:rsidR="005F5DA0" w14:paraId="3D7C3540" w14:textId="77777777">
                                <w:trPr>
                                  <w:trHeight w:val="264"/>
                                </w:trPr>
                                <w:tc>
                                  <w:tcPr>
                                    <w:tcW w:w="1463" w:type="dxa"/>
                                  </w:tcPr>
                                  <w:p w14:paraId="53A8C427" w14:textId="77777777" w:rsidR="005F5DA0" w:rsidRDefault="005F5DA0">
                                    <w:pPr>
                                      <w:pStyle w:val="TableParagraph"/>
                                      <w:spacing w:line="244" w:lineRule="exact"/>
                                      <w:rPr>
                                        <w:sz w:val="24"/>
                                      </w:rPr>
                                    </w:pPr>
                                    <w:r>
                                      <w:rPr>
                                        <w:sz w:val="24"/>
                                      </w:rPr>
                                      <w:t>204.7100</w:t>
                                    </w:r>
                                  </w:p>
                                </w:tc>
                                <w:tc>
                                  <w:tcPr>
                                    <w:tcW w:w="7191" w:type="dxa"/>
                                  </w:tcPr>
                                  <w:p w14:paraId="0C79F36C" w14:textId="77777777" w:rsidR="005F5DA0" w:rsidRDefault="005F5DA0">
                                    <w:pPr>
                                      <w:pStyle w:val="TableParagraph"/>
                                      <w:spacing w:line="244" w:lineRule="exact"/>
                                      <w:ind w:left="243"/>
                                      <w:rPr>
                                        <w:sz w:val="24"/>
                                      </w:rPr>
                                    </w:pPr>
                                    <w:r>
                                      <w:rPr>
                                        <w:sz w:val="24"/>
                                      </w:rPr>
                                      <w:t>Scope.</w:t>
                                    </w:r>
                                  </w:p>
                                </w:tc>
                              </w:tr>
                              <w:tr w:rsidR="005F5DA0" w14:paraId="6F1A7B61" w14:textId="77777777">
                                <w:trPr>
                                  <w:trHeight w:val="240"/>
                                </w:trPr>
                                <w:tc>
                                  <w:tcPr>
                                    <w:tcW w:w="1463" w:type="dxa"/>
                                  </w:tcPr>
                                  <w:p w14:paraId="6113A8DF" w14:textId="77777777" w:rsidR="005F5DA0" w:rsidRDefault="005F5DA0">
                                    <w:pPr>
                                      <w:pStyle w:val="TableParagraph"/>
                                      <w:rPr>
                                        <w:sz w:val="24"/>
                                      </w:rPr>
                                    </w:pPr>
                                    <w:r>
                                      <w:rPr>
                                        <w:sz w:val="24"/>
                                      </w:rPr>
                                      <w:t>204.7101</w:t>
                                    </w:r>
                                  </w:p>
                                </w:tc>
                                <w:tc>
                                  <w:tcPr>
                                    <w:tcW w:w="7191" w:type="dxa"/>
                                  </w:tcPr>
                                  <w:p w14:paraId="4A425DEF" w14:textId="77777777" w:rsidR="005F5DA0" w:rsidRDefault="005F5DA0">
                                    <w:pPr>
                                      <w:pStyle w:val="TableParagraph"/>
                                      <w:ind w:left="243"/>
                                      <w:rPr>
                                        <w:sz w:val="24"/>
                                      </w:rPr>
                                    </w:pPr>
                                    <w:r>
                                      <w:rPr>
                                        <w:sz w:val="24"/>
                                      </w:rPr>
                                      <w:t>Definitions.</w:t>
                                    </w:r>
                                  </w:p>
                                </w:tc>
                              </w:tr>
                              <w:tr w:rsidR="005F5DA0" w14:paraId="4CE372AD" w14:textId="77777777">
                                <w:trPr>
                                  <w:trHeight w:val="240"/>
                                </w:trPr>
                                <w:tc>
                                  <w:tcPr>
                                    <w:tcW w:w="1463" w:type="dxa"/>
                                  </w:tcPr>
                                  <w:p w14:paraId="65FC251B" w14:textId="77777777" w:rsidR="005F5DA0" w:rsidRDefault="005F5DA0">
                                    <w:pPr>
                                      <w:pStyle w:val="TableParagraph"/>
                                      <w:rPr>
                                        <w:sz w:val="24"/>
                                      </w:rPr>
                                    </w:pPr>
                                    <w:r>
                                      <w:rPr>
                                        <w:sz w:val="24"/>
                                      </w:rPr>
                                      <w:t>204.7102</w:t>
                                    </w:r>
                                  </w:p>
                                </w:tc>
                                <w:tc>
                                  <w:tcPr>
                                    <w:tcW w:w="7191" w:type="dxa"/>
                                  </w:tcPr>
                                  <w:p w14:paraId="15287A2B" w14:textId="77777777" w:rsidR="005F5DA0" w:rsidRDefault="005F5DA0">
                                    <w:pPr>
                                      <w:pStyle w:val="TableParagraph"/>
                                      <w:ind w:left="243"/>
                                      <w:rPr>
                                        <w:sz w:val="24"/>
                                      </w:rPr>
                                    </w:pPr>
                                    <w:r>
                                      <w:rPr>
                                        <w:sz w:val="24"/>
                                      </w:rPr>
                                      <w:t>Policy.</w:t>
                                    </w:r>
                                  </w:p>
                                </w:tc>
                              </w:tr>
                              <w:tr w:rsidR="005F5DA0" w14:paraId="1EAE9B21" w14:textId="77777777">
                                <w:trPr>
                                  <w:trHeight w:val="240"/>
                                </w:trPr>
                                <w:tc>
                                  <w:tcPr>
                                    <w:tcW w:w="1463" w:type="dxa"/>
                                  </w:tcPr>
                                  <w:p w14:paraId="4CB33362" w14:textId="77777777" w:rsidR="005F5DA0" w:rsidRDefault="005F5DA0">
                                    <w:pPr>
                                      <w:pStyle w:val="TableParagraph"/>
                                      <w:rPr>
                                        <w:sz w:val="24"/>
                                      </w:rPr>
                                    </w:pPr>
                                    <w:r>
                                      <w:rPr>
                                        <w:sz w:val="24"/>
                                      </w:rPr>
                                      <w:t>204.7103</w:t>
                                    </w:r>
                                  </w:p>
                                </w:tc>
                                <w:tc>
                                  <w:tcPr>
                                    <w:tcW w:w="7191" w:type="dxa"/>
                                  </w:tcPr>
                                  <w:p w14:paraId="11C71CF5" w14:textId="77777777" w:rsidR="005F5DA0" w:rsidRDefault="005F5DA0">
                                    <w:pPr>
                                      <w:pStyle w:val="TableParagraph"/>
                                      <w:ind w:left="243"/>
                                      <w:rPr>
                                        <w:sz w:val="24"/>
                                      </w:rPr>
                                    </w:pPr>
                                    <w:r>
                                      <w:rPr>
                                        <w:sz w:val="24"/>
                                      </w:rPr>
                                      <w:t>Contract line items.</w:t>
                                    </w:r>
                                  </w:p>
                                </w:tc>
                              </w:tr>
                              <w:tr w:rsidR="005F5DA0" w14:paraId="6D02B092" w14:textId="77777777">
                                <w:trPr>
                                  <w:trHeight w:val="240"/>
                                </w:trPr>
                                <w:tc>
                                  <w:tcPr>
                                    <w:tcW w:w="1463" w:type="dxa"/>
                                  </w:tcPr>
                                  <w:p w14:paraId="2B81F657" w14:textId="77777777" w:rsidR="005F5DA0" w:rsidRDefault="005F5DA0">
                                    <w:pPr>
                                      <w:pStyle w:val="TableParagraph"/>
                                      <w:rPr>
                                        <w:sz w:val="24"/>
                                      </w:rPr>
                                    </w:pPr>
                                    <w:r>
                                      <w:rPr>
                                        <w:sz w:val="24"/>
                                      </w:rPr>
                                      <w:t>204.7103-1</w:t>
                                    </w:r>
                                  </w:p>
                                </w:tc>
                                <w:tc>
                                  <w:tcPr>
                                    <w:tcW w:w="7191" w:type="dxa"/>
                                  </w:tcPr>
                                  <w:p w14:paraId="33D427AC" w14:textId="77777777" w:rsidR="005F5DA0" w:rsidRDefault="005F5DA0">
                                    <w:pPr>
                                      <w:pStyle w:val="TableParagraph"/>
                                      <w:ind w:left="243"/>
                                      <w:rPr>
                                        <w:sz w:val="24"/>
                                      </w:rPr>
                                    </w:pPr>
                                    <w:r>
                                      <w:rPr>
                                        <w:sz w:val="24"/>
                                      </w:rPr>
                                      <w:t>Criteria for establishing.</w:t>
                                    </w:r>
                                  </w:p>
                                </w:tc>
                              </w:tr>
                              <w:tr w:rsidR="005F5DA0" w14:paraId="061413B5" w14:textId="77777777">
                                <w:trPr>
                                  <w:trHeight w:val="240"/>
                                </w:trPr>
                                <w:tc>
                                  <w:tcPr>
                                    <w:tcW w:w="1463" w:type="dxa"/>
                                  </w:tcPr>
                                  <w:p w14:paraId="1B3CCEFF" w14:textId="77777777" w:rsidR="005F5DA0" w:rsidRDefault="005F5DA0">
                                    <w:pPr>
                                      <w:pStyle w:val="TableParagraph"/>
                                      <w:rPr>
                                        <w:sz w:val="24"/>
                                      </w:rPr>
                                    </w:pPr>
                                    <w:r>
                                      <w:rPr>
                                        <w:sz w:val="24"/>
                                      </w:rPr>
                                      <w:t>204.7103-2</w:t>
                                    </w:r>
                                  </w:p>
                                </w:tc>
                                <w:tc>
                                  <w:tcPr>
                                    <w:tcW w:w="7191" w:type="dxa"/>
                                  </w:tcPr>
                                  <w:p w14:paraId="06DDCD27" w14:textId="77777777" w:rsidR="005F5DA0" w:rsidRDefault="005F5DA0">
                                    <w:pPr>
                                      <w:pStyle w:val="TableParagraph"/>
                                      <w:ind w:left="243"/>
                                      <w:rPr>
                                        <w:sz w:val="24"/>
                                      </w:rPr>
                                    </w:pPr>
                                    <w:r>
                                      <w:rPr>
                                        <w:sz w:val="24"/>
                                      </w:rPr>
                                      <w:t>Numbering procedures.</w:t>
                                    </w:r>
                                  </w:p>
                                </w:tc>
                              </w:tr>
                              <w:tr w:rsidR="005F5DA0" w14:paraId="3F1C3394" w14:textId="77777777">
                                <w:trPr>
                                  <w:trHeight w:val="240"/>
                                </w:trPr>
                                <w:tc>
                                  <w:tcPr>
                                    <w:tcW w:w="1463" w:type="dxa"/>
                                  </w:tcPr>
                                  <w:p w14:paraId="4B44C59E" w14:textId="77777777" w:rsidR="005F5DA0" w:rsidRDefault="005F5DA0">
                                    <w:pPr>
                                      <w:pStyle w:val="TableParagraph"/>
                                      <w:rPr>
                                        <w:sz w:val="24"/>
                                      </w:rPr>
                                    </w:pPr>
                                    <w:r>
                                      <w:rPr>
                                        <w:sz w:val="24"/>
                                      </w:rPr>
                                      <w:t>204.7104</w:t>
                                    </w:r>
                                  </w:p>
                                </w:tc>
                                <w:tc>
                                  <w:tcPr>
                                    <w:tcW w:w="7191" w:type="dxa"/>
                                  </w:tcPr>
                                  <w:p w14:paraId="285E2773" w14:textId="77777777" w:rsidR="005F5DA0" w:rsidRDefault="005F5DA0">
                                    <w:pPr>
                                      <w:pStyle w:val="TableParagraph"/>
                                      <w:ind w:left="243"/>
                                      <w:rPr>
                                        <w:sz w:val="24"/>
                                      </w:rPr>
                                    </w:pPr>
                                    <w:r>
                                      <w:rPr>
                                        <w:sz w:val="24"/>
                                      </w:rPr>
                                      <w:t>Contract subline items.</w:t>
                                    </w:r>
                                  </w:p>
                                </w:tc>
                              </w:tr>
                              <w:tr w:rsidR="005F5DA0" w14:paraId="10916B68" w14:textId="77777777">
                                <w:trPr>
                                  <w:trHeight w:val="240"/>
                                </w:trPr>
                                <w:tc>
                                  <w:tcPr>
                                    <w:tcW w:w="1463" w:type="dxa"/>
                                  </w:tcPr>
                                  <w:p w14:paraId="37F39593" w14:textId="77777777" w:rsidR="005F5DA0" w:rsidRDefault="005F5DA0">
                                    <w:pPr>
                                      <w:pStyle w:val="TableParagraph"/>
                                      <w:rPr>
                                        <w:sz w:val="24"/>
                                      </w:rPr>
                                    </w:pPr>
                                    <w:r>
                                      <w:rPr>
                                        <w:sz w:val="24"/>
                                      </w:rPr>
                                      <w:t>204.7104-1</w:t>
                                    </w:r>
                                  </w:p>
                                </w:tc>
                                <w:tc>
                                  <w:tcPr>
                                    <w:tcW w:w="7191" w:type="dxa"/>
                                  </w:tcPr>
                                  <w:p w14:paraId="16BDF5F5" w14:textId="77777777" w:rsidR="005F5DA0" w:rsidRDefault="005F5DA0">
                                    <w:pPr>
                                      <w:pStyle w:val="TableParagraph"/>
                                      <w:ind w:left="243"/>
                                      <w:rPr>
                                        <w:sz w:val="24"/>
                                      </w:rPr>
                                    </w:pPr>
                                    <w:r>
                                      <w:rPr>
                                        <w:sz w:val="24"/>
                                      </w:rPr>
                                      <w:t>Criteria for establishing.</w:t>
                                    </w:r>
                                  </w:p>
                                </w:tc>
                              </w:tr>
                              <w:tr w:rsidR="005F5DA0" w14:paraId="1C111CCD" w14:textId="77777777">
                                <w:trPr>
                                  <w:trHeight w:val="240"/>
                                </w:trPr>
                                <w:tc>
                                  <w:tcPr>
                                    <w:tcW w:w="1463" w:type="dxa"/>
                                  </w:tcPr>
                                  <w:p w14:paraId="35D23F7C" w14:textId="77777777" w:rsidR="005F5DA0" w:rsidRDefault="005F5DA0">
                                    <w:pPr>
                                      <w:pStyle w:val="TableParagraph"/>
                                      <w:rPr>
                                        <w:sz w:val="24"/>
                                      </w:rPr>
                                    </w:pPr>
                                    <w:r>
                                      <w:rPr>
                                        <w:sz w:val="24"/>
                                      </w:rPr>
                                      <w:t>204.7104-2</w:t>
                                    </w:r>
                                  </w:p>
                                </w:tc>
                                <w:tc>
                                  <w:tcPr>
                                    <w:tcW w:w="7191" w:type="dxa"/>
                                  </w:tcPr>
                                  <w:p w14:paraId="5DDA558E" w14:textId="77777777" w:rsidR="005F5DA0" w:rsidRDefault="005F5DA0">
                                    <w:pPr>
                                      <w:pStyle w:val="TableParagraph"/>
                                      <w:ind w:left="243"/>
                                      <w:rPr>
                                        <w:sz w:val="24"/>
                                      </w:rPr>
                                    </w:pPr>
                                    <w:r>
                                      <w:rPr>
                                        <w:sz w:val="24"/>
                                      </w:rPr>
                                      <w:t>Numbering procedures.</w:t>
                                    </w:r>
                                  </w:p>
                                </w:tc>
                              </w:tr>
                              <w:tr w:rsidR="005F5DA0" w14:paraId="512CB71A" w14:textId="77777777">
                                <w:trPr>
                                  <w:trHeight w:val="240"/>
                                </w:trPr>
                                <w:tc>
                                  <w:tcPr>
                                    <w:tcW w:w="1463" w:type="dxa"/>
                                  </w:tcPr>
                                  <w:p w14:paraId="578AB3BF" w14:textId="77777777" w:rsidR="005F5DA0" w:rsidRDefault="005F5DA0">
                                    <w:pPr>
                                      <w:pStyle w:val="TableParagraph"/>
                                      <w:rPr>
                                        <w:sz w:val="24"/>
                                      </w:rPr>
                                    </w:pPr>
                                    <w:r>
                                      <w:rPr>
                                        <w:sz w:val="24"/>
                                      </w:rPr>
                                      <w:t>204.7105</w:t>
                                    </w:r>
                                  </w:p>
                                </w:tc>
                                <w:tc>
                                  <w:tcPr>
                                    <w:tcW w:w="7191" w:type="dxa"/>
                                  </w:tcPr>
                                  <w:p w14:paraId="7F1E86F7" w14:textId="77777777" w:rsidR="005F5DA0" w:rsidRDefault="005F5DA0">
                                    <w:pPr>
                                      <w:pStyle w:val="TableParagraph"/>
                                      <w:ind w:left="243"/>
                                      <w:rPr>
                                        <w:sz w:val="24"/>
                                      </w:rPr>
                                    </w:pPr>
                                    <w:r>
                                      <w:rPr>
                                        <w:sz w:val="24"/>
                                      </w:rPr>
                                      <w:t>Contract exhibits and attachments.</w:t>
                                    </w:r>
                                  </w:p>
                                </w:tc>
                              </w:tr>
                              <w:tr w:rsidR="005F5DA0" w14:paraId="169E0B43" w14:textId="77777777">
                                <w:trPr>
                                  <w:trHeight w:val="240"/>
                                </w:trPr>
                                <w:tc>
                                  <w:tcPr>
                                    <w:tcW w:w="1463" w:type="dxa"/>
                                  </w:tcPr>
                                  <w:p w14:paraId="3B794693" w14:textId="77777777" w:rsidR="005F5DA0" w:rsidRDefault="005F5DA0">
                                    <w:pPr>
                                      <w:pStyle w:val="TableParagraph"/>
                                      <w:rPr>
                                        <w:sz w:val="24"/>
                                      </w:rPr>
                                    </w:pPr>
                                    <w:r>
                                      <w:rPr>
                                        <w:sz w:val="24"/>
                                      </w:rPr>
                                      <w:t>204.7106</w:t>
                                    </w:r>
                                  </w:p>
                                </w:tc>
                                <w:tc>
                                  <w:tcPr>
                                    <w:tcW w:w="7191" w:type="dxa"/>
                                  </w:tcPr>
                                  <w:p w14:paraId="36953EFC" w14:textId="77777777" w:rsidR="005F5DA0" w:rsidRDefault="005F5DA0">
                                    <w:pPr>
                                      <w:pStyle w:val="TableParagraph"/>
                                      <w:ind w:left="243"/>
                                      <w:rPr>
                                        <w:sz w:val="24"/>
                                      </w:rPr>
                                    </w:pPr>
                                    <w:r>
                                      <w:rPr>
                                        <w:sz w:val="24"/>
                                      </w:rPr>
                                      <w:t>Contract modifications.</w:t>
                                    </w:r>
                                  </w:p>
                                </w:tc>
                              </w:tr>
                              <w:tr w:rsidR="005F5DA0" w14:paraId="7B85633D" w14:textId="77777777">
                                <w:trPr>
                                  <w:trHeight w:val="264"/>
                                </w:trPr>
                                <w:tc>
                                  <w:tcPr>
                                    <w:tcW w:w="1463" w:type="dxa"/>
                                  </w:tcPr>
                                  <w:p w14:paraId="4822C848" w14:textId="77777777" w:rsidR="005F5DA0" w:rsidRDefault="005F5DA0">
                                    <w:pPr>
                                      <w:pStyle w:val="TableParagraph"/>
                                      <w:spacing w:line="244" w:lineRule="exact"/>
                                      <w:rPr>
                                        <w:sz w:val="24"/>
                                      </w:rPr>
                                    </w:pPr>
                                    <w:r>
                                      <w:rPr>
                                        <w:sz w:val="24"/>
                                      </w:rPr>
                                      <w:t>204.7107</w:t>
                                    </w:r>
                                  </w:p>
                                </w:tc>
                                <w:tc>
                                  <w:tcPr>
                                    <w:tcW w:w="7191" w:type="dxa"/>
                                  </w:tcPr>
                                  <w:p w14:paraId="796A3BCF" w14:textId="77777777" w:rsidR="005F5DA0" w:rsidRDefault="005F5DA0">
                                    <w:pPr>
                                      <w:pStyle w:val="TableParagraph"/>
                                      <w:spacing w:line="244" w:lineRule="exact"/>
                                      <w:ind w:left="243"/>
                                      <w:rPr>
                                        <w:sz w:val="24"/>
                                      </w:rPr>
                                    </w:pPr>
                                    <w:r>
                                      <w:rPr>
                                        <w:spacing w:val="-5"/>
                                        <w:sz w:val="24"/>
                                      </w:rPr>
                                      <w:t xml:space="preserve">Contract accounting classification reference number (ACRN) </w:t>
                                    </w:r>
                                    <w:r>
                                      <w:rPr>
                                        <w:spacing w:val="-6"/>
                                        <w:sz w:val="24"/>
                                      </w:rPr>
                                      <w:t>and</w:t>
                                    </w:r>
                                  </w:p>
                                </w:tc>
                              </w:tr>
                            </w:tbl>
                            <w:p w14:paraId="473D22DB" w14:textId="77777777" w:rsidR="005F5DA0" w:rsidRDefault="005F5D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28" type="#_x0000_t202" style="position:absolute;left:0;text-align:left;margin-left:31.75pt;margin-top:21.6pt;width:432.75pt;height:146.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63"/>
                          <w:gridCol w:w="7191"/>
                        </w:tblGrid>
                        <w:tr w:rsidR="005F5DA0" w14:paraId="3D7C3540" w14:textId="77777777">
                          <w:trPr>
                            <w:trHeight w:val="264"/>
                          </w:trPr>
                          <w:tc>
                            <w:tcPr>
                              <w:tcW w:w="1463" w:type="dxa"/>
                            </w:tcPr>
                            <w:p w14:paraId="53A8C427" w14:textId="77777777" w:rsidR="005F5DA0" w:rsidRDefault="005F5DA0">
                              <w:pPr>
                                <w:pStyle w:val="TableParagraph"/>
                                <w:spacing w:line="244" w:lineRule="exact"/>
                                <w:rPr>
                                  <w:sz w:val="24"/>
                                </w:rPr>
                              </w:pPr>
                              <w:r>
                                <w:rPr>
                                  <w:sz w:val="24"/>
                                </w:rPr>
                                <w:t>204.7100</w:t>
                              </w:r>
                            </w:p>
                          </w:tc>
                          <w:tc>
                            <w:tcPr>
                              <w:tcW w:w="7191" w:type="dxa"/>
                            </w:tcPr>
                            <w:p w14:paraId="0C79F36C" w14:textId="77777777" w:rsidR="005F5DA0" w:rsidRDefault="005F5DA0">
                              <w:pPr>
                                <w:pStyle w:val="TableParagraph"/>
                                <w:spacing w:line="244" w:lineRule="exact"/>
                                <w:ind w:left="243"/>
                                <w:rPr>
                                  <w:sz w:val="24"/>
                                </w:rPr>
                              </w:pPr>
                              <w:r>
                                <w:rPr>
                                  <w:sz w:val="24"/>
                                </w:rPr>
                                <w:t>Scope.</w:t>
                              </w:r>
                            </w:p>
                          </w:tc>
                        </w:tr>
                        <w:tr w:rsidR="005F5DA0" w14:paraId="6F1A7B61" w14:textId="77777777">
                          <w:trPr>
                            <w:trHeight w:val="240"/>
                          </w:trPr>
                          <w:tc>
                            <w:tcPr>
                              <w:tcW w:w="1463" w:type="dxa"/>
                            </w:tcPr>
                            <w:p w14:paraId="6113A8DF" w14:textId="77777777" w:rsidR="005F5DA0" w:rsidRDefault="005F5DA0">
                              <w:pPr>
                                <w:pStyle w:val="TableParagraph"/>
                                <w:rPr>
                                  <w:sz w:val="24"/>
                                </w:rPr>
                              </w:pPr>
                              <w:r>
                                <w:rPr>
                                  <w:sz w:val="24"/>
                                </w:rPr>
                                <w:t>204.7101</w:t>
                              </w:r>
                            </w:p>
                          </w:tc>
                          <w:tc>
                            <w:tcPr>
                              <w:tcW w:w="7191" w:type="dxa"/>
                            </w:tcPr>
                            <w:p w14:paraId="4A425DEF" w14:textId="77777777" w:rsidR="005F5DA0" w:rsidRDefault="005F5DA0">
                              <w:pPr>
                                <w:pStyle w:val="TableParagraph"/>
                                <w:ind w:left="243"/>
                                <w:rPr>
                                  <w:sz w:val="24"/>
                                </w:rPr>
                              </w:pPr>
                              <w:r>
                                <w:rPr>
                                  <w:sz w:val="24"/>
                                </w:rPr>
                                <w:t>Definitions.</w:t>
                              </w:r>
                            </w:p>
                          </w:tc>
                        </w:tr>
                        <w:tr w:rsidR="005F5DA0" w14:paraId="4CE372AD" w14:textId="77777777">
                          <w:trPr>
                            <w:trHeight w:val="240"/>
                          </w:trPr>
                          <w:tc>
                            <w:tcPr>
                              <w:tcW w:w="1463" w:type="dxa"/>
                            </w:tcPr>
                            <w:p w14:paraId="65FC251B" w14:textId="77777777" w:rsidR="005F5DA0" w:rsidRDefault="005F5DA0">
                              <w:pPr>
                                <w:pStyle w:val="TableParagraph"/>
                                <w:rPr>
                                  <w:sz w:val="24"/>
                                </w:rPr>
                              </w:pPr>
                              <w:r>
                                <w:rPr>
                                  <w:sz w:val="24"/>
                                </w:rPr>
                                <w:t>204.7102</w:t>
                              </w:r>
                            </w:p>
                          </w:tc>
                          <w:tc>
                            <w:tcPr>
                              <w:tcW w:w="7191" w:type="dxa"/>
                            </w:tcPr>
                            <w:p w14:paraId="15287A2B" w14:textId="77777777" w:rsidR="005F5DA0" w:rsidRDefault="005F5DA0">
                              <w:pPr>
                                <w:pStyle w:val="TableParagraph"/>
                                <w:ind w:left="243"/>
                                <w:rPr>
                                  <w:sz w:val="24"/>
                                </w:rPr>
                              </w:pPr>
                              <w:r>
                                <w:rPr>
                                  <w:sz w:val="24"/>
                                </w:rPr>
                                <w:t>Policy.</w:t>
                              </w:r>
                            </w:p>
                          </w:tc>
                        </w:tr>
                        <w:tr w:rsidR="005F5DA0" w14:paraId="1EAE9B21" w14:textId="77777777">
                          <w:trPr>
                            <w:trHeight w:val="240"/>
                          </w:trPr>
                          <w:tc>
                            <w:tcPr>
                              <w:tcW w:w="1463" w:type="dxa"/>
                            </w:tcPr>
                            <w:p w14:paraId="4CB33362" w14:textId="77777777" w:rsidR="005F5DA0" w:rsidRDefault="005F5DA0">
                              <w:pPr>
                                <w:pStyle w:val="TableParagraph"/>
                                <w:rPr>
                                  <w:sz w:val="24"/>
                                </w:rPr>
                              </w:pPr>
                              <w:r>
                                <w:rPr>
                                  <w:sz w:val="24"/>
                                </w:rPr>
                                <w:t>204.7103</w:t>
                              </w:r>
                            </w:p>
                          </w:tc>
                          <w:tc>
                            <w:tcPr>
                              <w:tcW w:w="7191" w:type="dxa"/>
                            </w:tcPr>
                            <w:p w14:paraId="11C71CF5" w14:textId="77777777" w:rsidR="005F5DA0" w:rsidRDefault="005F5DA0">
                              <w:pPr>
                                <w:pStyle w:val="TableParagraph"/>
                                <w:ind w:left="243"/>
                                <w:rPr>
                                  <w:sz w:val="24"/>
                                </w:rPr>
                              </w:pPr>
                              <w:r>
                                <w:rPr>
                                  <w:sz w:val="24"/>
                                </w:rPr>
                                <w:t>Contract line items.</w:t>
                              </w:r>
                            </w:p>
                          </w:tc>
                        </w:tr>
                        <w:tr w:rsidR="005F5DA0" w14:paraId="6D02B092" w14:textId="77777777">
                          <w:trPr>
                            <w:trHeight w:val="240"/>
                          </w:trPr>
                          <w:tc>
                            <w:tcPr>
                              <w:tcW w:w="1463" w:type="dxa"/>
                            </w:tcPr>
                            <w:p w14:paraId="2B81F657" w14:textId="77777777" w:rsidR="005F5DA0" w:rsidRDefault="005F5DA0">
                              <w:pPr>
                                <w:pStyle w:val="TableParagraph"/>
                                <w:rPr>
                                  <w:sz w:val="24"/>
                                </w:rPr>
                              </w:pPr>
                              <w:r>
                                <w:rPr>
                                  <w:sz w:val="24"/>
                                </w:rPr>
                                <w:t>204.7103-1</w:t>
                              </w:r>
                            </w:p>
                          </w:tc>
                          <w:tc>
                            <w:tcPr>
                              <w:tcW w:w="7191" w:type="dxa"/>
                            </w:tcPr>
                            <w:p w14:paraId="33D427AC" w14:textId="77777777" w:rsidR="005F5DA0" w:rsidRDefault="005F5DA0">
                              <w:pPr>
                                <w:pStyle w:val="TableParagraph"/>
                                <w:ind w:left="243"/>
                                <w:rPr>
                                  <w:sz w:val="24"/>
                                </w:rPr>
                              </w:pPr>
                              <w:r>
                                <w:rPr>
                                  <w:sz w:val="24"/>
                                </w:rPr>
                                <w:t>Criteria for establishing.</w:t>
                              </w:r>
                            </w:p>
                          </w:tc>
                        </w:tr>
                        <w:tr w:rsidR="005F5DA0" w14:paraId="061413B5" w14:textId="77777777">
                          <w:trPr>
                            <w:trHeight w:val="240"/>
                          </w:trPr>
                          <w:tc>
                            <w:tcPr>
                              <w:tcW w:w="1463" w:type="dxa"/>
                            </w:tcPr>
                            <w:p w14:paraId="1B3CCEFF" w14:textId="77777777" w:rsidR="005F5DA0" w:rsidRDefault="005F5DA0">
                              <w:pPr>
                                <w:pStyle w:val="TableParagraph"/>
                                <w:rPr>
                                  <w:sz w:val="24"/>
                                </w:rPr>
                              </w:pPr>
                              <w:r>
                                <w:rPr>
                                  <w:sz w:val="24"/>
                                </w:rPr>
                                <w:t>204.7103-2</w:t>
                              </w:r>
                            </w:p>
                          </w:tc>
                          <w:tc>
                            <w:tcPr>
                              <w:tcW w:w="7191" w:type="dxa"/>
                            </w:tcPr>
                            <w:p w14:paraId="06DDCD27" w14:textId="77777777" w:rsidR="005F5DA0" w:rsidRDefault="005F5DA0">
                              <w:pPr>
                                <w:pStyle w:val="TableParagraph"/>
                                <w:ind w:left="243"/>
                                <w:rPr>
                                  <w:sz w:val="24"/>
                                </w:rPr>
                              </w:pPr>
                              <w:r>
                                <w:rPr>
                                  <w:sz w:val="24"/>
                                </w:rPr>
                                <w:t>Numbering procedures.</w:t>
                              </w:r>
                            </w:p>
                          </w:tc>
                        </w:tr>
                        <w:tr w:rsidR="005F5DA0" w14:paraId="3F1C3394" w14:textId="77777777">
                          <w:trPr>
                            <w:trHeight w:val="240"/>
                          </w:trPr>
                          <w:tc>
                            <w:tcPr>
                              <w:tcW w:w="1463" w:type="dxa"/>
                            </w:tcPr>
                            <w:p w14:paraId="4B44C59E" w14:textId="77777777" w:rsidR="005F5DA0" w:rsidRDefault="005F5DA0">
                              <w:pPr>
                                <w:pStyle w:val="TableParagraph"/>
                                <w:rPr>
                                  <w:sz w:val="24"/>
                                </w:rPr>
                              </w:pPr>
                              <w:r>
                                <w:rPr>
                                  <w:sz w:val="24"/>
                                </w:rPr>
                                <w:t>204.7104</w:t>
                              </w:r>
                            </w:p>
                          </w:tc>
                          <w:tc>
                            <w:tcPr>
                              <w:tcW w:w="7191" w:type="dxa"/>
                            </w:tcPr>
                            <w:p w14:paraId="285E2773" w14:textId="77777777" w:rsidR="005F5DA0" w:rsidRDefault="005F5DA0">
                              <w:pPr>
                                <w:pStyle w:val="TableParagraph"/>
                                <w:ind w:left="243"/>
                                <w:rPr>
                                  <w:sz w:val="24"/>
                                </w:rPr>
                              </w:pPr>
                              <w:r>
                                <w:rPr>
                                  <w:sz w:val="24"/>
                                </w:rPr>
                                <w:t>Contract subline items.</w:t>
                              </w:r>
                            </w:p>
                          </w:tc>
                        </w:tr>
                        <w:tr w:rsidR="005F5DA0" w14:paraId="10916B68" w14:textId="77777777">
                          <w:trPr>
                            <w:trHeight w:val="240"/>
                          </w:trPr>
                          <w:tc>
                            <w:tcPr>
                              <w:tcW w:w="1463" w:type="dxa"/>
                            </w:tcPr>
                            <w:p w14:paraId="37F39593" w14:textId="77777777" w:rsidR="005F5DA0" w:rsidRDefault="005F5DA0">
                              <w:pPr>
                                <w:pStyle w:val="TableParagraph"/>
                                <w:rPr>
                                  <w:sz w:val="24"/>
                                </w:rPr>
                              </w:pPr>
                              <w:r>
                                <w:rPr>
                                  <w:sz w:val="24"/>
                                </w:rPr>
                                <w:t>204.7104-1</w:t>
                              </w:r>
                            </w:p>
                          </w:tc>
                          <w:tc>
                            <w:tcPr>
                              <w:tcW w:w="7191" w:type="dxa"/>
                            </w:tcPr>
                            <w:p w14:paraId="16BDF5F5" w14:textId="77777777" w:rsidR="005F5DA0" w:rsidRDefault="005F5DA0">
                              <w:pPr>
                                <w:pStyle w:val="TableParagraph"/>
                                <w:ind w:left="243"/>
                                <w:rPr>
                                  <w:sz w:val="24"/>
                                </w:rPr>
                              </w:pPr>
                              <w:r>
                                <w:rPr>
                                  <w:sz w:val="24"/>
                                </w:rPr>
                                <w:t>Criteria for establishing.</w:t>
                              </w:r>
                            </w:p>
                          </w:tc>
                        </w:tr>
                        <w:tr w:rsidR="005F5DA0" w14:paraId="1C111CCD" w14:textId="77777777">
                          <w:trPr>
                            <w:trHeight w:val="240"/>
                          </w:trPr>
                          <w:tc>
                            <w:tcPr>
                              <w:tcW w:w="1463" w:type="dxa"/>
                            </w:tcPr>
                            <w:p w14:paraId="35D23F7C" w14:textId="77777777" w:rsidR="005F5DA0" w:rsidRDefault="005F5DA0">
                              <w:pPr>
                                <w:pStyle w:val="TableParagraph"/>
                                <w:rPr>
                                  <w:sz w:val="24"/>
                                </w:rPr>
                              </w:pPr>
                              <w:r>
                                <w:rPr>
                                  <w:sz w:val="24"/>
                                </w:rPr>
                                <w:t>204.7104-2</w:t>
                              </w:r>
                            </w:p>
                          </w:tc>
                          <w:tc>
                            <w:tcPr>
                              <w:tcW w:w="7191" w:type="dxa"/>
                            </w:tcPr>
                            <w:p w14:paraId="5DDA558E" w14:textId="77777777" w:rsidR="005F5DA0" w:rsidRDefault="005F5DA0">
                              <w:pPr>
                                <w:pStyle w:val="TableParagraph"/>
                                <w:ind w:left="243"/>
                                <w:rPr>
                                  <w:sz w:val="24"/>
                                </w:rPr>
                              </w:pPr>
                              <w:r>
                                <w:rPr>
                                  <w:sz w:val="24"/>
                                </w:rPr>
                                <w:t>Numbering procedures.</w:t>
                              </w:r>
                            </w:p>
                          </w:tc>
                        </w:tr>
                        <w:tr w:rsidR="005F5DA0" w14:paraId="512CB71A" w14:textId="77777777">
                          <w:trPr>
                            <w:trHeight w:val="240"/>
                          </w:trPr>
                          <w:tc>
                            <w:tcPr>
                              <w:tcW w:w="1463" w:type="dxa"/>
                            </w:tcPr>
                            <w:p w14:paraId="578AB3BF" w14:textId="77777777" w:rsidR="005F5DA0" w:rsidRDefault="005F5DA0">
                              <w:pPr>
                                <w:pStyle w:val="TableParagraph"/>
                                <w:rPr>
                                  <w:sz w:val="24"/>
                                </w:rPr>
                              </w:pPr>
                              <w:r>
                                <w:rPr>
                                  <w:sz w:val="24"/>
                                </w:rPr>
                                <w:t>204.7105</w:t>
                              </w:r>
                            </w:p>
                          </w:tc>
                          <w:tc>
                            <w:tcPr>
                              <w:tcW w:w="7191" w:type="dxa"/>
                            </w:tcPr>
                            <w:p w14:paraId="7F1E86F7" w14:textId="77777777" w:rsidR="005F5DA0" w:rsidRDefault="005F5DA0">
                              <w:pPr>
                                <w:pStyle w:val="TableParagraph"/>
                                <w:ind w:left="243"/>
                                <w:rPr>
                                  <w:sz w:val="24"/>
                                </w:rPr>
                              </w:pPr>
                              <w:r>
                                <w:rPr>
                                  <w:sz w:val="24"/>
                                </w:rPr>
                                <w:t>Contract exhibits and attachments.</w:t>
                              </w:r>
                            </w:p>
                          </w:tc>
                        </w:tr>
                        <w:tr w:rsidR="005F5DA0" w14:paraId="169E0B43" w14:textId="77777777">
                          <w:trPr>
                            <w:trHeight w:val="240"/>
                          </w:trPr>
                          <w:tc>
                            <w:tcPr>
                              <w:tcW w:w="1463" w:type="dxa"/>
                            </w:tcPr>
                            <w:p w14:paraId="3B794693" w14:textId="77777777" w:rsidR="005F5DA0" w:rsidRDefault="005F5DA0">
                              <w:pPr>
                                <w:pStyle w:val="TableParagraph"/>
                                <w:rPr>
                                  <w:sz w:val="24"/>
                                </w:rPr>
                              </w:pPr>
                              <w:r>
                                <w:rPr>
                                  <w:sz w:val="24"/>
                                </w:rPr>
                                <w:t>204.7106</w:t>
                              </w:r>
                            </w:p>
                          </w:tc>
                          <w:tc>
                            <w:tcPr>
                              <w:tcW w:w="7191" w:type="dxa"/>
                            </w:tcPr>
                            <w:p w14:paraId="36953EFC" w14:textId="77777777" w:rsidR="005F5DA0" w:rsidRDefault="005F5DA0">
                              <w:pPr>
                                <w:pStyle w:val="TableParagraph"/>
                                <w:ind w:left="243"/>
                                <w:rPr>
                                  <w:sz w:val="24"/>
                                </w:rPr>
                              </w:pPr>
                              <w:r>
                                <w:rPr>
                                  <w:sz w:val="24"/>
                                </w:rPr>
                                <w:t>Contract modifications.</w:t>
                              </w:r>
                            </w:p>
                          </w:tc>
                        </w:tr>
                        <w:tr w:rsidR="005F5DA0" w14:paraId="7B85633D" w14:textId="77777777">
                          <w:trPr>
                            <w:trHeight w:val="264"/>
                          </w:trPr>
                          <w:tc>
                            <w:tcPr>
                              <w:tcW w:w="1463" w:type="dxa"/>
                            </w:tcPr>
                            <w:p w14:paraId="4822C848" w14:textId="77777777" w:rsidR="005F5DA0" w:rsidRDefault="005F5DA0">
                              <w:pPr>
                                <w:pStyle w:val="TableParagraph"/>
                                <w:spacing w:line="244" w:lineRule="exact"/>
                                <w:rPr>
                                  <w:sz w:val="24"/>
                                </w:rPr>
                              </w:pPr>
                              <w:r>
                                <w:rPr>
                                  <w:sz w:val="24"/>
                                </w:rPr>
                                <w:t>204.7107</w:t>
                              </w:r>
                            </w:p>
                          </w:tc>
                          <w:tc>
                            <w:tcPr>
                              <w:tcW w:w="7191" w:type="dxa"/>
                            </w:tcPr>
                            <w:p w14:paraId="796A3BCF" w14:textId="77777777" w:rsidR="005F5DA0" w:rsidRDefault="005F5DA0">
                              <w:pPr>
                                <w:pStyle w:val="TableParagraph"/>
                                <w:spacing w:line="244" w:lineRule="exact"/>
                                <w:ind w:left="243"/>
                                <w:rPr>
                                  <w:sz w:val="24"/>
                                </w:rPr>
                              </w:pPr>
                              <w:r>
                                <w:rPr>
                                  <w:spacing w:val="-5"/>
                                  <w:sz w:val="24"/>
                                </w:rPr>
                                <w:t xml:space="preserve">Contract accounting classification reference number (ACRN) </w:t>
                              </w:r>
                              <w:r>
                                <w:rPr>
                                  <w:spacing w:val="-6"/>
                                  <w:sz w:val="24"/>
                                </w:rPr>
                                <w:t>and</w:t>
                              </w:r>
                            </w:p>
                          </w:tc>
                        </w:tr>
                      </w:tbl>
                      <w:p w14:paraId="473D22DB" w14:textId="77777777" w:rsidR="005F5DA0" w:rsidRDefault="005F5DA0">
                        <w:pPr>
                          <w:pStyle w:val="BodyText"/>
                        </w:pPr>
                      </w:p>
                    </w:txbxContent>
                  </v:textbox>
                  <w10:wrap anchorx="page"/>
                </v:shape>
              </w:pict>
            </mc:Fallback>
          </mc:AlternateContent>
        </w:r>
      </w:del>
      <w:r w:rsidR="00244064">
        <w:t>SUBPART 204.71</w:t>
      </w:r>
      <w:del w:id="481" w:author="dita conv" w:date="2020-07-16T12:00:00Z">
        <w:r w:rsidR="000A22CF">
          <w:delText>--</w:delText>
        </w:r>
      </w:del>
      <w:ins w:id="482" w:author="dita conv" w:date="2020-07-16T12:00:00Z">
        <w:r w:rsidR="00244064">
          <w:t xml:space="preserve"> —</w:t>
        </w:r>
      </w:ins>
      <w:r w:rsidR="00244064">
        <w:t>UNIFORM CONTRACT LINE ITEM NUMBERING SYSTEM</w:t>
      </w:r>
    </w:p>
    <w:p w14:paraId="460F8F7D" w14:textId="77777777" w:rsidR="00627543" w:rsidRDefault="00244064">
      <w:pPr>
        <w:pStyle w:val="ListBullet2"/>
        <w:numPr>
          <w:ilvl w:val="1"/>
          <w:numId w:val="39"/>
        </w:numPr>
        <w:rPr>
          <w:ins w:id="483" w:author="dita conv" w:date="2020-07-16T12:00:00Z"/>
        </w:rPr>
      </w:pPr>
      <w:ins w:id="484" w:author="dita conv" w:date="2020-07-16T12:00:00Z">
        <w:r>
          <w:t>204.7100 Scope.</w:t>
        </w:r>
      </w:ins>
    </w:p>
    <w:p w14:paraId="5E0091EA" w14:textId="77777777" w:rsidR="00627543" w:rsidRDefault="00244064">
      <w:pPr>
        <w:pStyle w:val="ListBullet2"/>
        <w:numPr>
          <w:ilvl w:val="1"/>
          <w:numId w:val="39"/>
        </w:numPr>
        <w:rPr>
          <w:ins w:id="485" w:author="dita conv" w:date="2020-07-16T12:00:00Z"/>
        </w:rPr>
      </w:pPr>
      <w:ins w:id="486" w:author="dita conv" w:date="2020-07-16T12:00:00Z">
        <w:r>
          <w:t>204.7101 Definitions.</w:t>
        </w:r>
      </w:ins>
    </w:p>
    <w:p w14:paraId="56EAA03D" w14:textId="77777777" w:rsidR="00627543" w:rsidRDefault="00244064">
      <w:pPr>
        <w:pStyle w:val="ListBullet2"/>
        <w:numPr>
          <w:ilvl w:val="1"/>
          <w:numId w:val="39"/>
        </w:numPr>
        <w:rPr>
          <w:ins w:id="487" w:author="dita conv" w:date="2020-07-16T12:00:00Z"/>
        </w:rPr>
      </w:pPr>
      <w:ins w:id="488" w:author="dita conv" w:date="2020-07-16T12:00:00Z">
        <w:r>
          <w:t>204.7102 Policy.</w:t>
        </w:r>
      </w:ins>
    </w:p>
    <w:p w14:paraId="02122306" w14:textId="77777777" w:rsidR="00627543" w:rsidRDefault="00244064">
      <w:pPr>
        <w:pStyle w:val="ListBullet2"/>
        <w:numPr>
          <w:ilvl w:val="1"/>
          <w:numId w:val="39"/>
        </w:numPr>
        <w:rPr>
          <w:ins w:id="489" w:author="dita conv" w:date="2020-07-16T12:00:00Z"/>
        </w:rPr>
      </w:pPr>
      <w:ins w:id="490" w:author="dita conv" w:date="2020-07-16T12:00:00Z">
        <w:r>
          <w:t>204.7103 Contract line items.</w:t>
        </w:r>
      </w:ins>
    </w:p>
    <w:p w14:paraId="0CD64F03" w14:textId="77777777" w:rsidR="00627543" w:rsidRDefault="00244064">
      <w:pPr>
        <w:pStyle w:val="ListBullet3"/>
        <w:numPr>
          <w:ilvl w:val="2"/>
          <w:numId w:val="40"/>
        </w:numPr>
        <w:rPr>
          <w:ins w:id="491" w:author="dita conv" w:date="2020-07-16T12:00:00Z"/>
        </w:rPr>
      </w:pPr>
      <w:ins w:id="492" w:author="dita conv" w:date="2020-07-16T12:00:00Z">
        <w:r>
          <w:t>204.7103-1 Criteria for establishing.</w:t>
        </w:r>
      </w:ins>
    </w:p>
    <w:p w14:paraId="14A1D18E" w14:textId="77777777" w:rsidR="00627543" w:rsidRDefault="00244064">
      <w:pPr>
        <w:pStyle w:val="ListBullet3"/>
        <w:numPr>
          <w:ilvl w:val="2"/>
          <w:numId w:val="40"/>
        </w:numPr>
        <w:rPr>
          <w:ins w:id="493" w:author="dita conv" w:date="2020-07-16T12:00:00Z"/>
        </w:rPr>
      </w:pPr>
      <w:ins w:id="494" w:author="dita conv" w:date="2020-07-16T12:00:00Z">
        <w:r>
          <w:t>204.7103-2 Numbering procedures.</w:t>
        </w:r>
      </w:ins>
    </w:p>
    <w:p w14:paraId="1EF0E62E" w14:textId="77777777" w:rsidR="00627543" w:rsidRDefault="00244064">
      <w:pPr>
        <w:pStyle w:val="ListBullet2"/>
        <w:numPr>
          <w:ilvl w:val="1"/>
          <w:numId w:val="39"/>
        </w:numPr>
        <w:rPr>
          <w:ins w:id="495" w:author="dita conv" w:date="2020-07-16T12:00:00Z"/>
        </w:rPr>
      </w:pPr>
      <w:ins w:id="496" w:author="dita conv" w:date="2020-07-16T12:00:00Z">
        <w:r>
          <w:t>204.7104 Contract subline items.</w:t>
        </w:r>
      </w:ins>
    </w:p>
    <w:p w14:paraId="1ABB46BF" w14:textId="77777777" w:rsidR="00627543" w:rsidRDefault="00244064">
      <w:pPr>
        <w:pStyle w:val="ListBullet3"/>
        <w:numPr>
          <w:ilvl w:val="2"/>
          <w:numId w:val="41"/>
        </w:numPr>
        <w:rPr>
          <w:ins w:id="497" w:author="dita conv" w:date="2020-07-16T12:00:00Z"/>
        </w:rPr>
      </w:pPr>
      <w:ins w:id="498" w:author="dita conv" w:date="2020-07-16T12:00:00Z">
        <w:r>
          <w:t>204.7104-1 Criteria for establishing.</w:t>
        </w:r>
      </w:ins>
    </w:p>
    <w:p w14:paraId="1D95C8EB" w14:textId="77777777" w:rsidR="00627543" w:rsidRDefault="00244064">
      <w:pPr>
        <w:pStyle w:val="ListBullet3"/>
        <w:numPr>
          <w:ilvl w:val="2"/>
          <w:numId w:val="41"/>
        </w:numPr>
        <w:rPr>
          <w:ins w:id="499" w:author="dita conv" w:date="2020-07-16T12:00:00Z"/>
        </w:rPr>
      </w:pPr>
      <w:ins w:id="500" w:author="dita conv" w:date="2020-07-16T12:00:00Z">
        <w:r>
          <w:t>204.7104-2 Numbering procedures.</w:t>
        </w:r>
      </w:ins>
    </w:p>
    <w:p w14:paraId="1649B20F" w14:textId="77777777" w:rsidR="00627543" w:rsidRDefault="00244064">
      <w:pPr>
        <w:pStyle w:val="ListBullet2"/>
        <w:numPr>
          <w:ilvl w:val="1"/>
          <w:numId w:val="39"/>
        </w:numPr>
        <w:rPr>
          <w:ins w:id="501" w:author="dita conv" w:date="2020-07-16T12:00:00Z"/>
        </w:rPr>
      </w:pPr>
      <w:ins w:id="502" w:author="dita conv" w:date="2020-07-16T12:00:00Z">
        <w:r>
          <w:t>204.7105 Contract exhibits and attachments.</w:t>
        </w:r>
      </w:ins>
    </w:p>
    <w:p w14:paraId="24409AA4" w14:textId="77777777" w:rsidR="00627543" w:rsidRDefault="00244064">
      <w:pPr>
        <w:pStyle w:val="ListBullet2"/>
        <w:numPr>
          <w:ilvl w:val="1"/>
          <w:numId w:val="39"/>
        </w:numPr>
        <w:rPr>
          <w:ins w:id="503" w:author="dita conv" w:date="2020-07-16T12:00:00Z"/>
        </w:rPr>
      </w:pPr>
      <w:ins w:id="504" w:author="dita conv" w:date="2020-07-16T12:00:00Z">
        <w:r>
          <w:t>204.7106 Contract modifications.</w:t>
        </w:r>
      </w:ins>
    </w:p>
    <w:p w14:paraId="5D7955B6" w14:textId="77777777" w:rsidR="00627543" w:rsidRDefault="00244064">
      <w:pPr>
        <w:pStyle w:val="ListBullet2"/>
        <w:numPr>
          <w:ilvl w:val="1"/>
          <w:numId w:val="39"/>
        </w:numPr>
      </w:pPr>
      <w:ins w:id="505" w:author="dita conv" w:date="2020-07-16T12:00:00Z">
        <w:r>
          <w:t xml:space="preserve">204.7107 Contract accounting classification reference number (ACRN) and </w:t>
        </w:r>
      </w:ins>
      <w:r>
        <w:t>agency accounting identifier (AAI).</w:t>
      </w:r>
    </w:p>
    <w:p w14:paraId="12DA1E4B" w14:textId="77777777" w:rsidR="00627543" w:rsidRDefault="00244064">
      <w:pPr>
        <w:pStyle w:val="ListBullet2"/>
        <w:numPr>
          <w:ilvl w:val="1"/>
          <w:numId w:val="39"/>
        </w:numPr>
      </w:pPr>
      <w:r>
        <w:t>204.7108 Payment instructions.</w:t>
      </w:r>
    </w:p>
    <w:p w14:paraId="54C8E615" w14:textId="77777777" w:rsidR="00627543" w:rsidRDefault="00244064">
      <w:pPr>
        <w:pStyle w:val="ListBullet2"/>
        <w:numPr>
          <w:ilvl w:val="1"/>
          <w:numId w:val="39"/>
        </w:numPr>
      </w:pPr>
      <w:r>
        <w:t>204.7109 Contract clauses.</w:t>
      </w:r>
    </w:p>
    <w:p w14:paraId="3A2F8E5E" w14:textId="2F56750D" w:rsidR="00627543" w:rsidRDefault="005A6413">
      <w:pPr>
        <w:pStyle w:val="ListBullet"/>
        <w:numPr>
          <w:ilvl w:val="0"/>
          <w:numId w:val="23"/>
        </w:numPr>
      </w:pPr>
      <w:del w:id="506" w:author="dita conv" w:date="2020-07-16T12:00:00Z">
        <w:r>
          <w:rPr>
            <w:noProof/>
          </w:rPr>
          <mc:AlternateContent>
            <mc:Choice Requires="wps">
              <w:drawing>
                <wp:anchor distT="0" distB="0" distL="114300" distR="114300" simplePos="0" relativeHeight="251665408" behindDoc="0" locked="0" layoutInCell="1" allowOverlap="1" wp14:anchorId="5B12335A" wp14:editId="6448DFDB">
                  <wp:simplePos x="0" y="0"/>
                  <wp:positionH relativeFrom="page">
                    <wp:posOffset>403225</wp:posOffset>
                  </wp:positionH>
                  <wp:positionV relativeFrom="paragraph">
                    <wp:posOffset>273685</wp:posOffset>
                  </wp:positionV>
                  <wp:extent cx="2269490" cy="640715"/>
                  <wp:effectExtent l="0" t="0" r="0" b="0"/>
                  <wp:wrapNone/>
                  <wp:docPr id="309"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2215"/>
                              </w:tblGrid>
                              <w:tr w:rsidR="005F5DA0" w14:paraId="603DE2B1" w14:textId="77777777">
                                <w:trPr>
                                  <w:trHeight w:val="264"/>
                                </w:trPr>
                                <w:tc>
                                  <w:tcPr>
                                    <w:tcW w:w="1359" w:type="dxa"/>
                                  </w:tcPr>
                                  <w:p w14:paraId="76D896AD" w14:textId="77777777" w:rsidR="005F5DA0" w:rsidRDefault="005F5DA0">
                                    <w:pPr>
                                      <w:pStyle w:val="TableParagraph"/>
                                      <w:spacing w:line="244" w:lineRule="exact"/>
                                      <w:rPr>
                                        <w:sz w:val="24"/>
                                      </w:rPr>
                                    </w:pPr>
                                    <w:r>
                                      <w:rPr>
                                        <w:sz w:val="24"/>
                                      </w:rPr>
                                      <w:t>204.7200</w:t>
                                    </w:r>
                                  </w:p>
                                </w:tc>
                                <w:tc>
                                  <w:tcPr>
                                    <w:tcW w:w="2215" w:type="dxa"/>
                                  </w:tcPr>
                                  <w:p w14:paraId="6E196B7F" w14:textId="77777777" w:rsidR="005F5DA0" w:rsidRDefault="005F5DA0">
                                    <w:pPr>
                                      <w:pStyle w:val="TableParagraph"/>
                                      <w:spacing w:line="244" w:lineRule="exact"/>
                                      <w:ind w:left="347"/>
                                      <w:rPr>
                                        <w:sz w:val="24"/>
                                      </w:rPr>
                                    </w:pPr>
                                    <w:r>
                                      <w:rPr>
                                        <w:spacing w:val="-4"/>
                                        <w:sz w:val="24"/>
                                      </w:rPr>
                                      <w:t xml:space="preserve">Scope </w:t>
                                    </w:r>
                                    <w:r>
                                      <w:rPr>
                                        <w:spacing w:val="-3"/>
                                        <w:sz w:val="24"/>
                                      </w:rPr>
                                      <w:t xml:space="preserve">of </w:t>
                                    </w:r>
                                    <w:r>
                                      <w:rPr>
                                        <w:spacing w:val="-5"/>
                                        <w:sz w:val="24"/>
                                      </w:rPr>
                                      <w:t>subpart.</w:t>
                                    </w:r>
                                  </w:p>
                                </w:tc>
                              </w:tr>
                              <w:tr w:rsidR="005F5DA0" w14:paraId="769EB59E" w14:textId="77777777">
                                <w:trPr>
                                  <w:trHeight w:val="240"/>
                                </w:trPr>
                                <w:tc>
                                  <w:tcPr>
                                    <w:tcW w:w="1359" w:type="dxa"/>
                                  </w:tcPr>
                                  <w:p w14:paraId="412E8E5F" w14:textId="77777777" w:rsidR="005F5DA0" w:rsidRDefault="005F5DA0">
                                    <w:pPr>
                                      <w:pStyle w:val="TableParagraph"/>
                                      <w:rPr>
                                        <w:sz w:val="24"/>
                                      </w:rPr>
                                    </w:pPr>
                                    <w:r>
                                      <w:rPr>
                                        <w:sz w:val="24"/>
                                      </w:rPr>
                                      <w:t>204.7201</w:t>
                                    </w:r>
                                  </w:p>
                                </w:tc>
                                <w:tc>
                                  <w:tcPr>
                                    <w:tcW w:w="2215" w:type="dxa"/>
                                  </w:tcPr>
                                  <w:p w14:paraId="3218A5D5" w14:textId="77777777" w:rsidR="005F5DA0" w:rsidRDefault="005F5DA0">
                                    <w:pPr>
                                      <w:pStyle w:val="TableParagraph"/>
                                      <w:ind w:left="347"/>
                                      <w:rPr>
                                        <w:sz w:val="24"/>
                                      </w:rPr>
                                    </w:pPr>
                                    <w:r>
                                      <w:rPr>
                                        <w:sz w:val="24"/>
                                      </w:rPr>
                                      <w:t>Definition.</w:t>
                                    </w:r>
                                  </w:p>
                                </w:tc>
                              </w:tr>
                              <w:tr w:rsidR="005F5DA0" w14:paraId="5B6DC8D0" w14:textId="77777777">
                                <w:trPr>
                                  <w:trHeight w:val="240"/>
                                </w:trPr>
                                <w:tc>
                                  <w:tcPr>
                                    <w:tcW w:w="1359" w:type="dxa"/>
                                  </w:tcPr>
                                  <w:p w14:paraId="41AA550D" w14:textId="77777777" w:rsidR="005F5DA0" w:rsidRDefault="005F5DA0">
                                    <w:pPr>
                                      <w:pStyle w:val="TableParagraph"/>
                                      <w:rPr>
                                        <w:sz w:val="24"/>
                                      </w:rPr>
                                    </w:pPr>
                                    <w:r>
                                      <w:rPr>
                                        <w:sz w:val="24"/>
                                      </w:rPr>
                                      <w:t>204.7202</w:t>
                                    </w:r>
                                  </w:p>
                                </w:tc>
                                <w:tc>
                                  <w:tcPr>
                                    <w:tcW w:w="2215" w:type="dxa"/>
                                  </w:tcPr>
                                  <w:p w14:paraId="3E8DA7DE" w14:textId="77777777" w:rsidR="005F5DA0" w:rsidRDefault="005F5DA0">
                                    <w:pPr>
                                      <w:pStyle w:val="TableParagraph"/>
                                      <w:ind w:left="347"/>
                                      <w:rPr>
                                        <w:sz w:val="24"/>
                                      </w:rPr>
                                    </w:pPr>
                                    <w:r>
                                      <w:rPr>
                                        <w:sz w:val="24"/>
                                      </w:rPr>
                                      <w:t>Policy.</w:t>
                                    </w:r>
                                  </w:p>
                                </w:tc>
                              </w:tr>
                              <w:tr w:rsidR="005F5DA0" w14:paraId="35140138" w14:textId="77777777">
                                <w:trPr>
                                  <w:trHeight w:val="264"/>
                                </w:trPr>
                                <w:tc>
                                  <w:tcPr>
                                    <w:tcW w:w="1359" w:type="dxa"/>
                                  </w:tcPr>
                                  <w:p w14:paraId="1DBDB340" w14:textId="77777777" w:rsidR="005F5DA0" w:rsidRDefault="005F5DA0">
                                    <w:pPr>
                                      <w:pStyle w:val="TableParagraph"/>
                                      <w:spacing w:line="244" w:lineRule="exact"/>
                                      <w:rPr>
                                        <w:sz w:val="24"/>
                                      </w:rPr>
                                    </w:pPr>
                                    <w:r>
                                      <w:rPr>
                                        <w:sz w:val="24"/>
                                      </w:rPr>
                                      <w:t>204.7203</w:t>
                                    </w:r>
                                  </w:p>
                                </w:tc>
                                <w:tc>
                                  <w:tcPr>
                                    <w:tcW w:w="2215" w:type="dxa"/>
                                  </w:tcPr>
                                  <w:p w14:paraId="11925001" w14:textId="77777777" w:rsidR="005F5DA0" w:rsidRDefault="005F5DA0">
                                    <w:pPr>
                                      <w:pStyle w:val="TableParagraph"/>
                                      <w:spacing w:line="244" w:lineRule="exact"/>
                                      <w:ind w:left="347"/>
                                      <w:rPr>
                                        <w:sz w:val="24"/>
                                      </w:rPr>
                                    </w:pPr>
                                    <w:r>
                                      <w:rPr>
                                        <w:sz w:val="24"/>
                                      </w:rPr>
                                      <w:t>Contract clause.</w:t>
                                    </w:r>
                                  </w:p>
                                </w:tc>
                              </w:tr>
                            </w:tbl>
                            <w:p w14:paraId="5B7F866D" w14:textId="77777777" w:rsidR="005F5DA0" w:rsidRDefault="005F5D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29" type="#_x0000_t202" style="position:absolute;left:0;text-align:left;margin-left:31.75pt;margin-top:21.55pt;width:178.7pt;height:50.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8RswIAALQ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2215"/>
                        </w:tblGrid>
                        <w:tr w:rsidR="005F5DA0" w14:paraId="603DE2B1" w14:textId="77777777">
                          <w:trPr>
                            <w:trHeight w:val="264"/>
                          </w:trPr>
                          <w:tc>
                            <w:tcPr>
                              <w:tcW w:w="1359" w:type="dxa"/>
                            </w:tcPr>
                            <w:p w14:paraId="76D896AD" w14:textId="77777777" w:rsidR="005F5DA0" w:rsidRDefault="005F5DA0">
                              <w:pPr>
                                <w:pStyle w:val="TableParagraph"/>
                                <w:spacing w:line="244" w:lineRule="exact"/>
                                <w:rPr>
                                  <w:sz w:val="24"/>
                                </w:rPr>
                              </w:pPr>
                              <w:r>
                                <w:rPr>
                                  <w:sz w:val="24"/>
                                </w:rPr>
                                <w:t>204.7200</w:t>
                              </w:r>
                            </w:p>
                          </w:tc>
                          <w:tc>
                            <w:tcPr>
                              <w:tcW w:w="2215" w:type="dxa"/>
                            </w:tcPr>
                            <w:p w14:paraId="6E196B7F" w14:textId="77777777" w:rsidR="005F5DA0" w:rsidRDefault="005F5DA0">
                              <w:pPr>
                                <w:pStyle w:val="TableParagraph"/>
                                <w:spacing w:line="244" w:lineRule="exact"/>
                                <w:ind w:left="347"/>
                                <w:rPr>
                                  <w:sz w:val="24"/>
                                </w:rPr>
                              </w:pPr>
                              <w:r>
                                <w:rPr>
                                  <w:spacing w:val="-4"/>
                                  <w:sz w:val="24"/>
                                </w:rPr>
                                <w:t xml:space="preserve">Scope </w:t>
                              </w:r>
                              <w:r>
                                <w:rPr>
                                  <w:spacing w:val="-3"/>
                                  <w:sz w:val="24"/>
                                </w:rPr>
                                <w:t xml:space="preserve">of </w:t>
                              </w:r>
                              <w:r>
                                <w:rPr>
                                  <w:spacing w:val="-5"/>
                                  <w:sz w:val="24"/>
                                </w:rPr>
                                <w:t>subpart.</w:t>
                              </w:r>
                            </w:p>
                          </w:tc>
                        </w:tr>
                        <w:tr w:rsidR="005F5DA0" w14:paraId="769EB59E" w14:textId="77777777">
                          <w:trPr>
                            <w:trHeight w:val="240"/>
                          </w:trPr>
                          <w:tc>
                            <w:tcPr>
                              <w:tcW w:w="1359" w:type="dxa"/>
                            </w:tcPr>
                            <w:p w14:paraId="412E8E5F" w14:textId="77777777" w:rsidR="005F5DA0" w:rsidRDefault="005F5DA0">
                              <w:pPr>
                                <w:pStyle w:val="TableParagraph"/>
                                <w:rPr>
                                  <w:sz w:val="24"/>
                                </w:rPr>
                              </w:pPr>
                              <w:r>
                                <w:rPr>
                                  <w:sz w:val="24"/>
                                </w:rPr>
                                <w:t>204.7201</w:t>
                              </w:r>
                            </w:p>
                          </w:tc>
                          <w:tc>
                            <w:tcPr>
                              <w:tcW w:w="2215" w:type="dxa"/>
                            </w:tcPr>
                            <w:p w14:paraId="3218A5D5" w14:textId="77777777" w:rsidR="005F5DA0" w:rsidRDefault="005F5DA0">
                              <w:pPr>
                                <w:pStyle w:val="TableParagraph"/>
                                <w:ind w:left="347"/>
                                <w:rPr>
                                  <w:sz w:val="24"/>
                                </w:rPr>
                              </w:pPr>
                              <w:r>
                                <w:rPr>
                                  <w:sz w:val="24"/>
                                </w:rPr>
                                <w:t>Definition.</w:t>
                              </w:r>
                            </w:p>
                          </w:tc>
                        </w:tr>
                        <w:tr w:rsidR="005F5DA0" w14:paraId="5B6DC8D0" w14:textId="77777777">
                          <w:trPr>
                            <w:trHeight w:val="240"/>
                          </w:trPr>
                          <w:tc>
                            <w:tcPr>
                              <w:tcW w:w="1359" w:type="dxa"/>
                            </w:tcPr>
                            <w:p w14:paraId="41AA550D" w14:textId="77777777" w:rsidR="005F5DA0" w:rsidRDefault="005F5DA0">
                              <w:pPr>
                                <w:pStyle w:val="TableParagraph"/>
                                <w:rPr>
                                  <w:sz w:val="24"/>
                                </w:rPr>
                              </w:pPr>
                              <w:r>
                                <w:rPr>
                                  <w:sz w:val="24"/>
                                </w:rPr>
                                <w:t>204.7202</w:t>
                              </w:r>
                            </w:p>
                          </w:tc>
                          <w:tc>
                            <w:tcPr>
                              <w:tcW w:w="2215" w:type="dxa"/>
                            </w:tcPr>
                            <w:p w14:paraId="3E8DA7DE" w14:textId="77777777" w:rsidR="005F5DA0" w:rsidRDefault="005F5DA0">
                              <w:pPr>
                                <w:pStyle w:val="TableParagraph"/>
                                <w:ind w:left="347"/>
                                <w:rPr>
                                  <w:sz w:val="24"/>
                                </w:rPr>
                              </w:pPr>
                              <w:r>
                                <w:rPr>
                                  <w:sz w:val="24"/>
                                </w:rPr>
                                <w:t>Policy.</w:t>
                              </w:r>
                            </w:p>
                          </w:tc>
                        </w:tr>
                        <w:tr w:rsidR="005F5DA0" w14:paraId="35140138" w14:textId="77777777">
                          <w:trPr>
                            <w:trHeight w:val="264"/>
                          </w:trPr>
                          <w:tc>
                            <w:tcPr>
                              <w:tcW w:w="1359" w:type="dxa"/>
                            </w:tcPr>
                            <w:p w14:paraId="1DBDB340" w14:textId="77777777" w:rsidR="005F5DA0" w:rsidRDefault="005F5DA0">
                              <w:pPr>
                                <w:pStyle w:val="TableParagraph"/>
                                <w:spacing w:line="244" w:lineRule="exact"/>
                                <w:rPr>
                                  <w:sz w:val="24"/>
                                </w:rPr>
                              </w:pPr>
                              <w:r>
                                <w:rPr>
                                  <w:sz w:val="24"/>
                                </w:rPr>
                                <w:t>204.7203</w:t>
                              </w:r>
                            </w:p>
                          </w:tc>
                          <w:tc>
                            <w:tcPr>
                              <w:tcW w:w="2215" w:type="dxa"/>
                            </w:tcPr>
                            <w:p w14:paraId="11925001" w14:textId="77777777" w:rsidR="005F5DA0" w:rsidRDefault="005F5DA0">
                              <w:pPr>
                                <w:pStyle w:val="TableParagraph"/>
                                <w:spacing w:line="244" w:lineRule="exact"/>
                                <w:ind w:left="347"/>
                                <w:rPr>
                                  <w:sz w:val="24"/>
                                </w:rPr>
                              </w:pPr>
                              <w:r>
                                <w:rPr>
                                  <w:sz w:val="24"/>
                                </w:rPr>
                                <w:t>Contract clause.</w:t>
                              </w:r>
                            </w:p>
                          </w:tc>
                        </w:tr>
                      </w:tbl>
                      <w:p w14:paraId="5B7F866D" w14:textId="77777777" w:rsidR="005F5DA0" w:rsidRDefault="005F5DA0">
                        <w:pPr>
                          <w:pStyle w:val="BodyText"/>
                        </w:pPr>
                      </w:p>
                    </w:txbxContent>
                  </v:textbox>
                  <w10:wrap anchorx="page"/>
                </v:shape>
              </w:pict>
            </mc:Fallback>
          </mc:AlternateContent>
        </w:r>
      </w:del>
      <w:r w:rsidR="00244064">
        <w:t>SUBPART 204.72</w:t>
      </w:r>
      <w:del w:id="507" w:author="dita conv" w:date="2020-07-16T12:00:00Z">
        <w:r w:rsidR="000A22CF">
          <w:delText>—</w:delText>
        </w:r>
      </w:del>
      <w:ins w:id="508" w:author="dita conv" w:date="2020-07-16T12:00:00Z">
        <w:r w:rsidR="00244064">
          <w:t xml:space="preserve"> – </w:t>
        </w:r>
      </w:ins>
      <w:r w:rsidR="00244064">
        <w:t>ANTITERRORISM AWARENESS TRAINING</w:t>
      </w:r>
      <w:del w:id="509" w:author="dita conv" w:date="2020-07-16T12:00:00Z">
        <w:r w:rsidR="000A22CF">
          <w:delText>.</w:delText>
        </w:r>
      </w:del>
    </w:p>
    <w:p w14:paraId="4D7584B7" w14:textId="77777777" w:rsidR="00627543" w:rsidRDefault="00244064">
      <w:pPr>
        <w:pStyle w:val="ListBullet2"/>
        <w:numPr>
          <w:ilvl w:val="1"/>
          <w:numId w:val="42"/>
        </w:numPr>
        <w:rPr>
          <w:ins w:id="510" w:author="dita conv" w:date="2020-07-16T12:00:00Z"/>
        </w:rPr>
      </w:pPr>
      <w:ins w:id="511" w:author="dita conv" w:date="2020-07-16T12:00:00Z">
        <w:r>
          <w:t>204.7200 Scope of subpart.</w:t>
        </w:r>
      </w:ins>
    </w:p>
    <w:p w14:paraId="30712EC8" w14:textId="77777777" w:rsidR="00627543" w:rsidRDefault="00244064">
      <w:pPr>
        <w:pStyle w:val="ListBullet2"/>
        <w:numPr>
          <w:ilvl w:val="1"/>
          <w:numId w:val="42"/>
        </w:numPr>
        <w:rPr>
          <w:ins w:id="512" w:author="dita conv" w:date="2020-07-16T12:00:00Z"/>
        </w:rPr>
      </w:pPr>
      <w:ins w:id="513" w:author="dita conv" w:date="2020-07-16T12:00:00Z">
        <w:r>
          <w:t>204.7201 Definition.</w:t>
        </w:r>
      </w:ins>
    </w:p>
    <w:p w14:paraId="011C8162" w14:textId="77777777" w:rsidR="00627543" w:rsidRDefault="00244064">
      <w:pPr>
        <w:pStyle w:val="ListBullet2"/>
        <w:numPr>
          <w:ilvl w:val="1"/>
          <w:numId w:val="42"/>
        </w:numPr>
        <w:rPr>
          <w:ins w:id="514" w:author="dita conv" w:date="2020-07-16T12:00:00Z"/>
        </w:rPr>
      </w:pPr>
      <w:ins w:id="515" w:author="dita conv" w:date="2020-07-16T12:00:00Z">
        <w:r>
          <w:t>204.7202 Policy.</w:t>
        </w:r>
      </w:ins>
    </w:p>
    <w:p w14:paraId="3D9C2E18" w14:textId="77777777" w:rsidR="00627543" w:rsidRDefault="00244064">
      <w:pPr>
        <w:pStyle w:val="ListBullet2"/>
        <w:numPr>
          <w:ilvl w:val="1"/>
          <w:numId w:val="42"/>
        </w:numPr>
        <w:rPr>
          <w:ins w:id="516" w:author="dita conv" w:date="2020-07-16T12:00:00Z"/>
        </w:rPr>
      </w:pPr>
      <w:ins w:id="517" w:author="dita conv" w:date="2020-07-16T12:00:00Z">
        <w:r>
          <w:t>204.7203 Contract clause.</w:t>
        </w:r>
      </w:ins>
    </w:p>
    <w:p w14:paraId="2BA12FFA" w14:textId="22D54D90" w:rsidR="00627543" w:rsidRDefault="00244064">
      <w:pPr>
        <w:pStyle w:val="ListBullet"/>
        <w:numPr>
          <w:ilvl w:val="0"/>
          <w:numId w:val="23"/>
        </w:numPr>
      </w:pPr>
      <w:r>
        <w:t>SUBPART 204.73</w:t>
      </w:r>
      <w:del w:id="518" w:author="dita conv" w:date="2020-07-16T12:00:00Z">
        <w:r w:rsidR="000A22CF">
          <w:rPr>
            <w:b/>
            <w:spacing w:val="-6"/>
          </w:rPr>
          <w:delText>--</w:delText>
        </w:r>
      </w:del>
      <w:ins w:id="519" w:author="dita conv" w:date="2020-07-16T12:00:00Z">
        <w:r>
          <w:t xml:space="preserve"> —</w:t>
        </w:r>
      </w:ins>
      <w:r>
        <w:t>SAFEGUARDING COVERED DEFENSE INFORMATION AND CYBER INCIDENT REPORTING</w:t>
      </w:r>
    </w:p>
    <w:p w14:paraId="61BA6648" w14:textId="17886FAF" w:rsidR="00627543" w:rsidRDefault="005A6413">
      <w:pPr>
        <w:pStyle w:val="ListBullet2"/>
        <w:numPr>
          <w:ilvl w:val="1"/>
          <w:numId w:val="43"/>
        </w:numPr>
        <w:rPr>
          <w:ins w:id="520" w:author="dita conv" w:date="2020-07-16T12:00:00Z"/>
        </w:rPr>
      </w:pPr>
      <w:del w:id="521" w:author="dita conv" w:date="2020-07-16T12:00:00Z">
        <w:r>
          <w:rPr>
            <w:noProof/>
          </w:rPr>
          <mc:AlternateContent>
            <mc:Choice Requires="wps">
              <w:drawing>
                <wp:anchor distT="0" distB="0" distL="114300" distR="114300" simplePos="0" relativeHeight="251667456" behindDoc="0" locked="0" layoutInCell="1" allowOverlap="1" wp14:anchorId="68315B8C" wp14:editId="4891F4EF">
                  <wp:simplePos x="0" y="0"/>
                  <wp:positionH relativeFrom="page">
                    <wp:posOffset>403225</wp:posOffset>
                  </wp:positionH>
                  <wp:positionV relativeFrom="paragraph">
                    <wp:posOffset>401955</wp:posOffset>
                  </wp:positionV>
                  <wp:extent cx="3996055" cy="640715"/>
                  <wp:effectExtent l="0" t="0" r="0" b="0"/>
                  <wp:wrapNone/>
                  <wp:docPr id="308"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4935"/>
                              </w:tblGrid>
                              <w:tr w:rsidR="005F5DA0" w14:paraId="56A03F7D" w14:textId="77777777">
                                <w:trPr>
                                  <w:trHeight w:val="264"/>
                                </w:trPr>
                                <w:tc>
                                  <w:tcPr>
                                    <w:tcW w:w="1359" w:type="dxa"/>
                                  </w:tcPr>
                                  <w:p w14:paraId="6C0D5EFB" w14:textId="77777777" w:rsidR="005F5DA0" w:rsidRDefault="005F5DA0">
                                    <w:pPr>
                                      <w:pStyle w:val="TableParagraph"/>
                                      <w:spacing w:line="244" w:lineRule="exact"/>
                                      <w:rPr>
                                        <w:sz w:val="24"/>
                                      </w:rPr>
                                    </w:pPr>
                                    <w:r>
                                      <w:rPr>
                                        <w:sz w:val="24"/>
                                      </w:rPr>
                                      <w:t>204.7400</w:t>
                                    </w:r>
                                  </w:p>
                                </w:tc>
                                <w:tc>
                                  <w:tcPr>
                                    <w:tcW w:w="4935" w:type="dxa"/>
                                  </w:tcPr>
                                  <w:p w14:paraId="5801C2EF" w14:textId="77777777" w:rsidR="005F5DA0" w:rsidRDefault="005F5DA0">
                                    <w:pPr>
                                      <w:pStyle w:val="TableParagraph"/>
                                      <w:spacing w:line="244" w:lineRule="exact"/>
                                      <w:ind w:left="347"/>
                                      <w:rPr>
                                        <w:sz w:val="24"/>
                                      </w:rPr>
                                    </w:pPr>
                                    <w:r>
                                      <w:rPr>
                                        <w:sz w:val="24"/>
                                      </w:rPr>
                                      <w:t>Scope of subpart.</w:t>
                                    </w:r>
                                  </w:p>
                                </w:tc>
                              </w:tr>
                              <w:tr w:rsidR="005F5DA0" w14:paraId="70C8EB82" w14:textId="77777777">
                                <w:trPr>
                                  <w:trHeight w:val="240"/>
                                </w:trPr>
                                <w:tc>
                                  <w:tcPr>
                                    <w:tcW w:w="1359" w:type="dxa"/>
                                  </w:tcPr>
                                  <w:p w14:paraId="5CB07121" w14:textId="77777777" w:rsidR="005F5DA0" w:rsidRDefault="005F5DA0">
                                    <w:pPr>
                                      <w:pStyle w:val="TableParagraph"/>
                                      <w:rPr>
                                        <w:sz w:val="24"/>
                                      </w:rPr>
                                    </w:pPr>
                                    <w:r>
                                      <w:rPr>
                                        <w:sz w:val="24"/>
                                      </w:rPr>
                                      <w:t>204.7401</w:t>
                                    </w:r>
                                  </w:p>
                                </w:tc>
                                <w:tc>
                                  <w:tcPr>
                                    <w:tcW w:w="4935" w:type="dxa"/>
                                  </w:tcPr>
                                  <w:p w14:paraId="77F0ED34" w14:textId="77777777" w:rsidR="005F5DA0" w:rsidRDefault="005F5DA0">
                                    <w:pPr>
                                      <w:pStyle w:val="TableParagraph"/>
                                      <w:ind w:left="347"/>
                                      <w:rPr>
                                        <w:sz w:val="24"/>
                                      </w:rPr>
                                    </w:pPr>
                                    <w:r>
                                      <w:rPr>
                                        <w:sz w:val="24"/>
                                      </w:rPr>
                                      <w:t>Definitions.</w:t>
                                    </w:r>
                                  </w:p>
                                </w:tc>
                              </w:tr>
                              <w:tr w:rsidR="005F5DA0" w14:paraId="3F2727CC" w14:textId="77777777">
                                <w:trPr>
                                  <w:trHeight w:val="240"/>
                                </w:trPr>
                                <w:tc>
                                  <w:tcPr>
                                    <w:tcW w:w="1359" w:type="dxa"/>
                                  </w:tcPr>
                                  <w:p w14:paraId="66FFD1BC" w14:textId="77777777" w:rsidR="005F5DA0" w:rsidRDefault="005F5DA0">
                                    <w:pPr>
                                      <w:pStyle w:val="TableParagraph"/>
                                      <w:rPr>
                                        <w:sz w:val="24"/>
                                      </w:rPr>
                                    </w:pPr>
                                    <w:r>
                                      <w:rPr>
                                        <w:sz w:val="24"/>
                                      </w:rPr>
                                      <w:t>204.7402</w:t>
                                    </w:r>
                                  </w:p>
                                </w:tc>
                                <w:tc>
                                  <w:tcPr>
                                    <w:tcW w:w="4935" w:type="dxa"/>
                                  </w:tcPr>
                                  <w:p w14:paraId="7F1E0EB5" w14:textId="77777777" w:rsidR="005F5DA0" w:rsidRDefault="005F5DA0">
                                    <w:pPr>
                                      <w:pStyle w:val="TableParagraph"/>
                                      <w:ind w:left="347"/>
                                      <w:rPr>
                                        <w:sz w:val="24"/>
                                      </w:rPr>
                                    </w:pPr>
                                    <w:r>
                                      <w:rPr>
                                        <w:sz w:val="24"/>
                                      </w:rPr>
                                      <w:t>Policy.</w:t>
                                    </w:r>
                                  </w:p>
                                </w:tc>
                              </w:tr>
                              <w:tr w:rsidR="005F5DA0" w14:paraId="163D4ED9" w14:textId="77777777">
                                <w:trPr>
                                  <w:trHeight w:val="264"/>
                                </w:trPr>
                                <w:tc>
                                  <w:tcPr>
                                    <w:tcW w:w="1359" w:type="dxa"/>
                                  </w:tcPr>
                                  <w:p w14:paraId="5C2E8244" w14:textId="77777777" w:rsidR="005F5DA0" w:rsidRDefault="005F5DA0">
                                    <w:pPr>
                                      <w:pStyle w:val="TableParagraph"/>
                                      <w:spacing w:line="244" w:lineRule="exact"/>
                                      <w:rPr>
                                        <w:sz w:val="24"/>
                                      </w:rPr>
                                    </w:pPr>
                                    <w:r>
                                      <w:rPr>
                                        <w:sz w:val="24"/>
                                      </w:rPr>
                                      <w:t>204.7403</w:t>
                                    </w:r>
                                  </w:p>
                                </w:tc>
                                <w:tc>
                                  <w:tcPr>
                                    <w:tcW w:w="4935" w:type="dxa"/>
                                  </w:tcPr>
                                  <w:p w14:paraId="7F485DA4" w14:textId="77777777" w:rsidR="005F5DA0" w:rsidRDefault="005F5DA0">
                                    <w:pPr>
                                      <w:pStyle w:val="TableParagraph"/>
                                      <w:spacing w:line="244" w:lineRule="exact"/>
                                      <w:ind w:left="347"/>
                                      <w:rPr>
                                        <w:sz w:val="24"/>
                                      </w:rPr>
                                    </w:pPr>
                                    <w:r>
                                      <w:rPr>
                                        <w:spacing w:val="-5"/>
                                        <w:sz w:val="24"/>
                                      </w:rPr>
                                      <w:t xml:space="preserve">Solicitation provision </w:t>
                                    </w:r>
                                    <w:r>
                                      <w:rPr>
                                        <w:spacing w:val="-4"/>
                                        <w:sz w:val="24"/>
                                      </w:rPr>
                                      <w:t xml:space="preserve">and </w:t>
                                    </w:r>
                                    <w:r>
                                      <w:rPr>
                                        <w:spacing w:val="-5"/>
                                        <w:sz w:val="24"/>
                                      </w:rPr>
                                      <w:t>contract clauses.</w:t>
                                    </w:r>
                                  </w:p>
                                </w:tc>
                              </w:tr>
                            </w:tbl>
                            <w:p w14:paraId="49068E75" w14:textId="77777777" w:rsidR="005F5DA0" w:rsidRDefault="005F5D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9" o:spid="_x0000_s1030" type="#_x0000_t202" style="position:absolute;left:0;text-align:left;margin-left:31.75pt;margin-top:31.65pt;width:314.65pt;height:50.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59"/>
                          <w:gridCol w:w="4935"/>
                        </w:tblGrid>
                        <w:tr w:rsidR="005F5DA0" w14:paraId="56A03F7D" w14:textId="77777777">
                          <w:trPr>
                            <w:trHeight w:val="264"/>
                          </w:trPr>
                          <w:tc>
                            <w:tcPr>
                              <w:tcW w:w="1359" w:type="dxa"/>
                            </w:tcPr>
                            <w:p w14:paraId="6C0D5EFB" w14:textId="77777777" w:rsidR="005F5DA0" w:rsidRDefault="005F5DA0">
                              <w:pPr>
                                <w:pStyle w:val="TableParagraph"/>
                                <w:spacing w:line="244" w:lineRule="exact"/>
                                <w:rPr>
                                  <w:sz w:val="24"/>
                                </w:rPr>
                              </w:pPr>
                              <w:r>
                                <w:rPr>
                                  <w:sz w:val="24"/>
                                </w:rPr>
                                <w:t>204.7400</w:t>
                              </w:r>
                            </w:p>
                          </w:tc>
                          <w:tc>
                            <w:tcPr>
                              <w:tcW w:w="4935" w:type="dxa"/>
                            </w:tcPr>
                            <w:p w14:paraId="5801C2EF" w14:textId="77777777" w:rsidR="005F5DA0" w:rsidRDefault="005F5DA0">
                              <w:pPr>
                                <w:pStyle w:val="TableParagraph"/>
                                <w:spacing w:line="244" w:lineRule="exact"/>
                                <w:ind w:left="347"/>
                                <w:rPr>
                                  <w:sz w:val="24"/>
                                </w:rPr>
                              </w:pPr>
                              <w:r>
                                <w:rPr>
                                  <w:sz w:val="24"/>
                                </w:rPr>
                                <w:t>Scope of subpart.</w:t>
                              </w:r>
                            </w:p>
                          </w:tc>
                        </w:tr>
                        <w:tr w:rsidR="005F5DA0" w14:paraId="70C8EB82" w14:textId="77777777">
                          <w:trPr>
                            <w:trHeight w:val="240"/>
                          </w:trPr>
                          <w:tc>
                            <w:tcPr>
                              <w:tcW w:w="1359" w:type="dxa"/>
                            </w:tcPr>
                            <w:p w14:paraId="5CB07121" w14:textId="77777777" w:rsidR="005F5DA0" w:rsidRDefault="005F5DA0">
                              <w:pPr>
                                <w:pStyle w:val="TableParagraph"/>
                                <w:rPr>
                                  <w:sz w:val="24"/>
                                </w:rPr>
                              </w:pPr>
                              <w:r>
                                <w:rPr>
                                  <w:sz w:val="24"/>
                                </w:rPr>
                                <w:t>204.7401</w:t>
                              </w:r>
                            </w:p>
                          </w:tc>
                          <w:tc>
                            <w:tcPr>
                              <w:tcW w:w="4935" w:type="dxa"/>
                            </w:tcPr>
                            <w:p w14:paraId="77F0ED34" w14:textId="77777777" w:rsidR="005F5DA0" w:rsidRDefault="005F5DA0">
                              <w:pPr>
                                <w:pStyle w:val="TableParagraph"/>
                                <w:ind w:left="347"/>
                                <w:rPr>
                                  <w:sz w:val="24"/>
                                </w:rPr>
                              </w:pPr>
                              <w:r>
                                <w:rPr>
                                  <w:sz w:val="24"/>
                                </w:rPr>
                                <w:t>Definitions.</w:t>
                              </w:r>
                            </w:p>
                          </w:tc>
                        </w:tr>
                        <w:tr w:rsidR="005F5DA0" w14:paraId="3F2727CC" w14:textId="77777777">
                          <w:trPr>
                            <w:trHeight w:val="240"/>
                          </w:trPr>
                          <w:tc>
                            <w:tcPr>
                              <w:tcW w:w="1359" w:type="dxa"/>
                            </w:tcPr>
                            <w:p w14:paraId="66FFD1BC" w14:textId="77777777" w:rsidR="005F5DA0" w:rsidRDefault="005F5DA0">
                              <w:pPr>
                                <w:pStyle w:val="TableParagraph"/>
                                <w:rPr>
                                  <w:sz w:val="24"/>
                                </w:rPr>
                              </w:pPr>
                              <w:r>
                                <w:rPr>
                                  <w:sz w:val="24"/>
                                </w:rPr>
                                <w:t>204.7402</w:t>
                              </w:r>
                            </w:p>
                          </w:tc>
                          <w:tc>
                            <w:tcPr>
                              <w:tcW w:w="4935" w:type="dxa"/>
                            </w:tcPr>
                            <w:p w14:paraId="7F1E0EB5" w14:textId="77777777" w:rsidR="005F5DA0" w:rsidRDefault="005F5DA0">
                              <w:pPr>
                                <w:pStyle w:val="TableParagraph"/>
                                <w:ind w:left="347"/>
                                <w:rPr>
                                  <w:sz w:val="24"/>
                                </w:rPr>
                              </w:pPr>
                              <w:r>
                                <w:rPr>
                                  <w:sz w:val="24"/>
                                </w:rPr>
                                <w:t>Policy.</w:t>
                              </w:r>
                            </w:p>
                          </w:tc>
                        </w:tr>
                        <w:tr w:rsidR="005F5DA0" w14:paraId="163D4ED9" w14:textId="77777777">
                          <w:trPr>
                            <w:trHeight w:val="264"/>
                          </w:trPr>
                          <w:tc>
                            <w:tcPr>
                              <w:tcW w:w="1359" w:type="dxa"/>
                            </w:tcPr>
                            <w:p w14:paraId="5C2E8244" w14:textId="77777777" w:rsidR="005F5DA0" w:rsidRDefault="005F5DA0">
                              <w:pPr>
                                <w:pStyle w:val="TableParagraph"/>
                                <w:spacing w:line="244" w:lineRule="exact"/>
                                <w:rPr>
                                  <w:sz w:val="24"/>
                                </w:rPr>
                              </w:pPr>
                              <w:r>
                                <w:rPr>
                                  <w:sz w:val="24"/>
                                </w:rPr>
                                <w:t>204.7403</w:t>
                              </w:r>
                            </w:p>
                          </w:tc>
                          <w:tc>
                            <w:tcPr>
                              <w:tcW w:w="4935" w:type="dxa"/>
                            </w:tcPr>
                            <w:p w14:paraId="7F485DA4" w14:textId="77777777" w:rsidR="005F5DA0" w:rsidRDefault="005F5DA0">
                              <w:pPr>
                                <w:pStyle w:val="TableParagraph"/>
                                <w:spacing w:line="244" w:lineRule="exact"/>
                                <w:ind w:left="347"/>
                                <w:rPr>
                                  <w:sz w:val="24"/>
                                </w:rPr>
                              </w:pPr>
                              <w:r>
                                <w:rPr>
                                  <w:spacing w:val="-5"/>
                                  <w:sz w:val="24"/>
                                </w:rPr>
                                <w:t xml:space="preserve">Solicitation provision </w:t>
                              </w:r>
                              <w:r>
                                <w:rPr>
                                  <w:spacing w:val="-4"/>
                                  <w:sz w:val="24"/>
                                </w:rPr>
                                <w:t xml:space="preserve">and </w:t>
                              </w:r>
                              <w:r>
                                <w:rPr>
                                  <w:spacing w:val="-5"/>
                                  <w:sz w:val="24"/>
                                </w:rPr>
                                <w:t>contract clauses.</w:t>
                              </w:r>
                            </w:p>
                          </w:tc>
                        </w:tr>
                      </w:tbl>
                      <w:p w14:paraId="49068E75" w14:textId="77777777" w:rsidR="005F5DA0" w:rsidRDefault="005F5DA0">
                        <w:pPr>
                          <w:pStyle w:val="BodyText"/>
                        </w:pPr>
                      </w:p>
                    </w:txbxContent>
                  </v:textbox>
                  <w10:wrap anchorx="page"/>
                </v:shape>
              </w:pict>
            </mc:Fallback>
          </mc:AlternateContent>
        </w:r>
      </w:del>
      <w:ins w:id="522" w:author="dita conv" w:date="2020-07-16T12:00:00Z">
        <w:r w:rsidR="00244064">
          <w:t>204.7300 Scope.</w:t>
        </w:r>
      </w:ins>
    </w:p>
    <w:p w14:paraId="46F2B78A" w14:textId="77777777" w:rsidR="00627543" w:rsidRDefault="00244064">
      <w:pPr>
        <w:pStyle w:val="ListBullet2"/>
        <w:numPr>
          <w:ilvl w:val="1"/>
          <w:numId w:val="43"/>
        </w:numPr>
        <w:rPr>
          <w:ins w:id="523" w:author="dita conv" w:date="2020-07-16T12:00:00Z"/>
        </w:rPr>
      </w:pPr>
      <w:ins w:id="524" w:author="dita conv" w:date="2020-07-16T12:00:00Z">
        <w:r>
          <w:t>204.7301 Definitions.</w:t>
        </w:r>
      </w:ins>
    </w:p>
    <w:p w14:paraId="68780BBC" w14:textId="77777777" w:rsidR="00627543" w:rsidRDefault="00244064">
      <w:pPr>
        <w:pStyle w:val="ListBullet2"/>
        <w:numPr>
          <w:ilvl w:val="1"/>
          <w:numId w:val="43"/>
        </w:numPr>
        <w:rPr>
          <w:ins w:id="525" w:author="dita conv" w:date="2020-07-16T12:00:00Z"/>
        </w:rPr>
      </w:pPr>
      <w:ins w:id="526" w:author="dita conv" w:date="2020-07-16T12:00:00Z">
        <w:r>
          <w:t>204.7302 Policy.</w:t>
        </w:r>
      </w:ins>
    </w:p>
    <w:p w14:paraId="60672CFF" w14:textId="77777777" w:rsidR="00627543" w:rsidRDefault="00244064">
      <w:pPr>
        <w:pStyle w:val="ListBullet2"/>
        <w:numPr>
          <w:ilvl w:val="1"/>
          <w:numId w:val="43"/>
        </w:numPr>
        <w:rPr>
          <w:ins w:id="527" w:author="dita conv" w:date="2020-07-16T12:00:00Z"/>
        </w:rPr>
      </w:pPr>
      <w:ins w:id="528" w:author="dita conv" w:date="2020-07-16T12:00:00Z">
        <w:r>
          <w:t>204.7303 Procedures.</w:t>
        </w:r>
      </w:ins>
    </w:p>
    <w:p w14:paraId="71361C95" w14:textId="77777777" w:rsidR="00627543" w:rsidRDefault="00244064">
      <w:pPr>
        <w:pStyle w:val="ListBullet2"/>
        <w:numPr>
          <w:ilvl w:val="1"/>
          <w:numId w:val="43"/>
        </w:numPr>
        <w:rPr>
          <w:ins w:id="529" w:author="dita conv" w:date="2020-07-16T12:00:00Z"/>
        </w:rPr>
      </w:pPr>
      <w:ins w:id="530" w:author="dita conv" w:date="2020-07-16T12:00:00Z">
        <w:r>
          <w:t>204.7304 Solicitation provision and contract clauses.</w:t>
        </w:r>
      </w:ins>
    </w:p>
    <w:p w14:paraId="43F37A30" w14:textId="226E3DF5" w:rsidR="00627543" w:rsidRDefault="00244064">
      <w:pPr>
        <w:pStyle w:val="ListBullet"/>
        <w:numPr>
          <w:ilvl w:val="0"/>
          <w:numId w:val="23"/>
        </w:numPr>
      </w:pPr>
      <w:r>
        <w:t>SUBPART 204.74</w:t>
      </w:r>
      <w:del w:id="531" w:author="dita conv" w:date="2020-07-16T12:00:00Z">
        <w:r w:rsidR="000A22CF">
          <w:rPr>
            <w:b/>
            <w:spacing w:val="-6"/>
          </w:rPr>
          <w:delText>—DISCLOUSURE</w:delText>
        </w:r>
      </w:del>
      <w:ins w:id="532" w:author="dita conv" w:date="2020-07-16T12:00:00Z">
        <w:r>
          <w:t xml:space="preserve"> —DISCLOSURE</w:t>
        </w:r>
      </w:ins>
      <w:r>
        <w:t xml:space="preserve"> OF INFORMATION TO LITIGATION SUPPORT CONTRACTORS</w:t>
      </w:r>
    </w:p>
    <w:p w14:paraId="6EA3593A" w14:textId="77777777" w:rsidR="00627543" w:rsidRDefault="00244064">
      <w:pPr>
        <w:pStyle w:val="ListBullet2"/>
        <w:numPr>
          <w:ilvl w:val="1"/>
          <w:numId w:val="44"/>
        </w:numPr>
        <w:rPr>
          <w:ins w:id="533" w:author="dita conv" w:date="2020-07-16T12:00:00Z"/>
        </w:rPr>
      </w:pPr>
      <w:ins w:id="534" w:author="dita conv" w:date="2020-07-16T12:00:00Z">
        <w:r>
          <w:t>204.7400 Scope of subpart.</w:t>
        </w:r>
      </w:ins>
    </w:p>
    <w:p w14:paraId="0BA30574" w14:textId="77777777" w:rsidR="00627543" w:rsidRDefault="00244064">
      <w:pPr>
        <w:pStyle w:val="ListBullet2"/>
        <w:numPr>
          <w:ilvl w:val="1"/>
          <w:numId w:val="44"/>
        </w:numPr>
        <w:rPr>
          <w:ins w:id="535" w:author="dita conv" w:date="2020-07-16T12:00:00Z"/>
        </w:rPr>
      </w:pPr>
      <w:ins w:id="536" w:author="dita conv" w:date="2020-07-16T12:00:00Z">
        <w:r>
          <w:t>204.7401 Definitions.</w:t>
        </w:r>
      </w:ins>
    </w:p>
    <w:p w14:paraId="0814DE87" w14:textId="77777777" w:rsidR="00627543" w:rsidRDefault="00244064">
      <w:pPr>
        <w:pStyle w:val="ListBullet2"/>
        <w:numPr>
          <w:ilvl w:val="1"/>
          <w:numId w:val="44"/>
        </w:numPr>
        <w:rPr>
          <w:ins w:id="537" w:author="dita conv" w:date="2020-07-16T12:00:00Z"/>
        </w:rPr>
      </w:pPr>
      <w:ins w:id="538" w:author="dita conv" w:date="2020-07-16T12:00:00Z">
        <w:r>
          <w:lastRenderedPageBreak/>
          <w:t>204.7402 Policy.</w:t>
        </w:r>
      </w:ins>
    </w:p>
    <w:p w14:paraId="23A99B0A" w14:textId="77777777" w:rsidR="00627543" w:rsidRDefault="00244064">
      <w:pPr>
        <w:pStyle w:val="ListBullet2"/>
        <w:numPr>
          <w:ilvl w:val="1"/>
          <w:numId w:val="44"/>
        </w:numPr>
        <w:rPr>
          <w:ins w:id="539" w:author="dita conv" w:date="2020-07-16T12:00:00Z"/>
        </w:rPr>
      </w:pPr>
      <w:ins w:id="540" w:author="dita conv" w:date="2020-07-16T12:00:00Z">
        <w:r>
          <w:t>204.7403 Contract clauses.</w:t>
        </w:r>
      </w:ins>
    </w:p>
    <w:p w14:paraId="3CAD98BD" w14:textId="7A4B9E44" w:rsidR="00627543" w:rsidRDefault="00244064">
      <w:pPr>
        <w:pStyle w:val="Heading4"/>
      </w:pPr>
      <w:bookmarkStart w:id="541" w:name="_Refd19e34254"/>
      <w:bookmarkStart w:id="542" w:name="_Tocd19e34254"/>
      <w:r>
        <w:t>SUBPART 204.1</w:t>
      </w:r>
      <w:del w:id="543" w:author="dita conv" w:date="2020-07-16T12:00:00Z">
        <w:r w:rsidR="000A22CF">
          <w:rPr>
            <w:b/>
          </w:rPr>
          <w:delText>--</w:delText>
        </w:r>
      </w:del>
      <w:ins w:id="544" w:author="dita conv" w:date="2020-07-16T12:00:00Z">
        <w:r>
          <w:t xml:space="preserve"> —</w:t>
        </w:r>
      </w:ins>
      <w:r>
        <w:t>CONTRACT EXECUTION</w:t>
      </w:r>
      <w:bookmarkEnd w:id="541"/>
      <w:bookmarkEnd w:id="542"/>
    </w:p>
    <w:p w14:paraId="420394BC" w14:textId="77777777" w:rsidR="008E64D4" w:rsidRDefault="000A22CF">
      <w:pPr>
        <w:spacing w:line="264" w:lineRule="exact"/>
        <w:ind w:left="102" w:right="423"/>
        <w:jc w:val="center"/>
        <w:rPr>
          <w:del w:id="545" w:author="dita conv" w:date="2020-07-16T12:00:00Z"/>
          <w:i/>
        </w:rPr>
      </w:pPr>
      <w:del w:id="546" w:author="dita conv" w:date="2020-07-16T12:00:00Z">
        <w:r>
          <w:rPr>
            <w:i/>
          </w:rPr>
          <w:delText>(Revised February 23, 2006)</w:delText>
        </w:r>
      </w:del>
    </w:p>
    <w:p w14:paraId="1E6DB7DB" w14:textId="77777777" w:rsidR="008E64D4" w:rsidRDefault="008E64D4">
      <w:pPr>
        <w:pStyle w:val="BodyText"/>
        <w:spacing w:before="11"/>
        <w:rPr>
          <w:del w:id="547" w:author="dita conv" w:date="2020-07-16T12:00:00Z"/>
          <w:i/>
          <w:sz w:val="35"/>
        </w:rPr>
      </w:pPr>
    </w:p>
    <w:p w14:paraId="6AC956C9" w14:textId="77777777" w:rsidR="00627543" w:rsidRDefault="00244064">
      <w:pPr>
        <w:pStyle w:val="Heading5"/>
      </w:pPr>
      <w:bookmarkStart w:id="548" w:name="_Refd19e34267"/>
      <w:bookmarkStart w:id="549" w:name="_Tocd19e34267"/>
      <w:r>
        <w:t>204.101 Contracting officer's signature.</w:t>
      </w:r>
      <w:bookmarkEnd w:id="548"/>
      <w:bookmarkEnd w:id="549"/>
    </w:p>
    <w:p w14:paraId="49134BD7" w14:textId="77777777" w:rsidR="00627543" w:rsidRDefault="00244064">
      <w:pPr>
        <w:pStyle w:val="BodyText"/>
      </w:pPr>
      <w:r>
        <w:t xml:space="preserve">Follow the procedures at </w:t>
      </w:r>
      <w:proofErr w:type="gramStart"/>
      <w:r>
        <w:t>PGI  204.101</w:t>
      </w:r>
      <w:proofErr w:type="gramEnd"/>
      <w:r>
        <w:t xml:space="preserve">  for signature of contract documents.</w:t>
      </w:r>
    </w:p>
    <w:p w14:paraId="04514376" w14:textId="723311F1" w:rsidR="00627543" w:rsidRDefault="00244064">
      <w:pPr>
        <w:pStyle w:val="Heading4"/>
      </w:pPr>
      <w:bookmarkStart w:id="550" w:name="_Refd19e34294"/>
      <w:bookmarkStart w:id="551" w:name="_Tocd19e34294"/>
      <w:r>
        <w:t>SUBPART 204.2</w:t>
      </w:r>
      <w:del w:id="552" w:author="dita conv" w:date="2020-07-16T12:00:00Z">
        <w:r w:rsidR="000A22CF">
          <w:delText>--</w:delText>
        </w:r>
      </w:del>
      <w:ins w:id="553" w:author="dita conv" w:date="2020-07-16T12:00:00Z">
        <w:r>
          <w:t xml:space="preserve"> —</w:t>
        </w:r>
      </w:ins>
      <w:r>
        <w:t>CONTRACT DISTRIBUTION</w:t>
      </w:r>
      <w:bookmarkEnd w:id="550"/>
      <w:bookmarkEnd w:id="551"/>
    </w:p>
    <w:p w14:paraId="2C442C09" w14:textId="77777777" w:rsidR="008E64D4" w:rsidRDefault="000A22CF">
      <w:pPr>
        <w:spacing w:line="264" w:lineRule="exact"/>
        <w:ind w:left="104" w:right="423"/>
        <w:jc w:val="center"/>
        <w:rPr>
          <w:del w:id="554" w:author="dita conv" w:date="2020-07-16T12:00:00Z"/>
          <w:i/>
        </w:rPr>
      </w:pPr>
      <w:del w:id="555" w:author="dita conv" w:date="2020-07-16T12:00:00Z">
        <w:r>
          <w:rPr>
            <w:i/>
          </w:rPr>
          <w:delText>(Revised September 13, 2019)</w:delText>
        </w:r>
      </w:del>
    </w:p>
    <w:p w14:paraId="4E5A14E2" w14:textId="77777777" w:rsidR="008E64D4" w:rsidRDefault="008E64D4">
      <w:pPr>
        <w:pStyle w:val="BodyText"/>
        <w:spacing w:before="11"/>
        <w:rPr>
          <w:del w:id="556" w:author="dita conv" w:date="2020-07-16T12:00:00Z"/>
          <w:i/>
          <w:sz w:val="35"/>
        </w:rPr>
      </w:pPr>
    </w:p>
    <w:p w14:paraId="3C95BCDD" w14:textId="77777777" w:rsidR="00627543" w:rsidRDefault="00244064">
      <w:pPr>
        <w:pStyle w:val="Heading5"/>
      </w:pPr>
      <w:bookmarkStart w:id="557" w:name="_Refd19e34307"/>
      <w:bookmarkStart w:id="558" w:name="_Tocd19e34307"/>
      <w:r>
        <w:t>204.201 Procedures.</w:t>
      </w:r>
      <w:bookmarkEnd w:id="557"/>
      <w:bookmarkEnd w:id="558"/>
    </w:p>
    <w:p w14:paraId="577B5090" w14:textId="77777777" w:rsidR="00627543" w:rsidRDefault="00244064">
      <w:pPr>
        <w:pStyle w:val="BodyText"/>
      </w:pPr>
      <w:r>
        <w:t xml:space="preserve">Follow the procedures at </w:t>
      </w:r>
      <w:proofErr w:type="gramStart"/>
      <w:ins w:id="559" w:author="dita conv" w:date="2020-07-16T12:00:00Z">
        <w:r>
          <w:t>PGI  204.201</w:t>
        </w:r>
        <w:proofErr w:type="gramEnd"/>
        <w:r>
          <w:t xml:space="preserve">  </w:t>
        </w:r>
      </w:ins>
      <w:r>
        <w:t>for the distribution of contracts and modifications.</w:t>
      </w:r>
    </w:p>
    <w:p w14:paraId="30CE7BD4" w14:textId="77777777" w:rsidR="00627543" w:rsidRDefault="00244064">
      <w:pPr>
        <w:pStyle w:val="BodyText"/>
      </w:pPr>
      <w:r>
        <w:t>(a) In lieu of the requirement at FAR 4.201(a), contracting officers shall distribute one signed copy or reproduction of the signed contract to the contractor.</w:t>
      </w:r>
    </w:p>
    <w:p w14:paraId="7C7153D8" w14:textId="77777777" w:rsidR="00627543" w:rsidRDefault="00244064">
      <w:pPr>
        <w:pStyle w:val="Heading5"/>
      </w:pPr>
      <w:bookmarkStart w:id="560" w:name="_Refd19e34338"/>
      <w:bookmarkStart w:id="561" w:name="_Tocd19e34338"/>
      <w:r>
        <w:t>204.203 Taxpayer identification information.</w:t>
      </w:r>
      <w:bookmarkEnd w:id="560"/>
      <w:bookmarkEnd w:id="561"/>
    </w:p>
    <w:p w14:paraId="22AA91E3" w14:textId="77777777" w:rsidR="00627543" w:rsidRDefault="00244064">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w:p w14:paraId="04AB743B" w14:textId="70E0041B" w:rsidR="00627543" w:rsidRDefault="00244064">
      <w:pPr>
        <w:pStyle w:val="Heading5"/>
      </w:pPr>
      <w:bookmarkStart w:id="562" w:name="_Refd19e34362"/>
      <w:bookmarkStart w:id="563" w:name="_Tocd19e34362"/>
      <w:r>
        <w:t>204.270 Electronic Data Access.</w:t>
      </w:r>
      <w:bookmarkEnd w:id="562"/>
      <w:bookmarkEnd w:id="563"/>
      <w:del w:id="564" w:author="dita conv" w:date="2020-07-16T12:00:00Z">
        <w:r w:rsidR="000A22CF">
          <w:delText xml:space="preserve"> </w:delText>
        </w:r>
        <w:r w:rsidR="000A22CF">
          <w:rPr>
            <w:spacing w:val="-5"/>
          </w:rPr>
          <w:delText>204.270-1</w:delText>
        </w:r>
        <w:r w:rsidR="000A22CF">
          <w:rPr>
            <w:spacing w:val="52"/>
          </w:rPr>
          <w:delText xml:space="preserve"> </w:delText>
        </w:r>
        <w:r w:rsidR="000A22CF">
          <w:rPr>
            <w:spacing w:val="-6"/>
          </w:rPr>
          <w:delText>Policy.</w:delText>
        </w:r>
      </w:del>
    </w:p>
    <w:p w14:paraId="4096A8D7" w14:textId="77777777" w:rsidR="00627543" w:rsidRDefault="00244064">
      <w:pPr>
        <w:pStyle w:val="Heading6"/>
        <w:rPr>
          <w:ins w:id="565" w:author="dita conv" w:date="2020-07-16T12:00:00Z"/>
        </w:rPr>
      </w:pPr>
      <w:bookmarkStart w:id="566" w:name="_Refd19e34375"/>
      <w:bookmarkStart w:id="567" w:name="_Tocd19e34375"/>
      <w:proofErr w:type="gramStart"/>
      <w:ins w:id="568" w:author="dita conv" w:date="2020-07-16T12:00:00Z">
        <w:r>
          <w:t>204.270-1 Policy.</w:t>
        </w:r>
        <w:bookmarkEnd w:id="566"/>
        <w:bookmarkEnd w:id="567"/>
        <w:proofErr w:type="gramEnd"/>
      </w:ins>
    </w:p>
    <w:p w14:paraId="6ED81CCA" w14:textId="77777777" w:rsidR="00627543" w:rsidRDefault="00244064">
      <w:pPr>
        <w:pStyle w:val="BodyText"/>
      </w:pPr>
      <w:r>
        <w:t xml:space="preserve">(a) The Electronic Data Access (EDA) system, an online repository for contractual instruments and supporting documents, is </w:t>
      </w:r>
      <w:proofErr w:type="gramStart"/>
      <w:r>
        <w:t>DoD’s</w:t>
      </w:r>
      <w:proofErr w:type="gramEnd"/>
      <w:r>
        <w:t xml:space="preserve">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14:paraId="73D565AB" w14:textId="77777777" w:rsidR="00627543" w:rsidRDefault="00244064">
      <w:pPr>
        <w:pStyle w:val="BodyText"/>
      </w:pPr>
      <w:r>
        <w:t>(b) Agencies are responsible for ensuring the following when posting documents, including contractual instruments, to EDA—</w:t>
      </w:r>
    </w:p>
    <w:p w14:paraId="5CAA4DBA" w14:textId="77777777" w:rsidR="00627543" w:rsidRDefault="00244064">
      <w:pPr>
        <w:pStyle w:val="BodyText"/>
      </w:pPr>
      <w:r>
        <w:t>(1) The timely distribution of documents; and</w:t>
      </w:r>
    </w:p>
    <w:p w14:paraId="0C74B51C" w14:textId="77777777" w:rsidR="00627543" w:rsidRDefault="00244064">
      <w:pPr>
        <w:pStyle w:val="BodyText"/>
      </w:pPr>
      <w:r>
        <w:t>(2) That internal controls are in place to ensure that—</w:t>
      </w:r>
    </w:p>
    <w:p w14:paraId="7454B328" w14:textId="77777777" w:rsidR="00627543" w:rsidRDefault="00244064">
      <w:pPr>
        <w:pStyle w:val="BodyText"/>
      </w:pPr>
      <w:r>
        <w:t>(</w:t>
      </w:r>
      <w:proofErr w:type="spellStart"/>
      <w:r>
        <w:t>i</w:t>
      </w:r>
      <w:proofErr w:type="spellEnd"/>
      <w:r>
        <w:t>) The electronic version of a contract document in EDA is an accurate representation of the contract; and</w:t>
      </w:r>
    </w:p>
    <w:p w14:paraId="706A0A60" w14:textId="77777777" w:rsidR="00627543" w:rsidRDefault="00244064">
      <w:pPr>
        <w:pStyle w:val="BodyText"/>
      </w:pPr>
      <w:r>
        <w:lastRenderedPageBreak/>
        <w:t>(ii) The contract data in EDA is an accurate representation of the underlying contract.</w:t>
      </w:r>
    </w:p>
    <w:p w14:paraId="2F1D0707" w14:textId="77777777" w:rsidR="00627543" w:rsidRDefault="00244064">
      <w:pPr>
        <w:pStyle w:val="Heading6"/>
      </w:pPr>
      <w:bookmarkStart w:id="569" w:name="_Refd19e34404"/>
      <w:bookmarkStart w:id="570" w:name="_Tocd19e34404"/>
      <w:proofErr w:type="gramStart"/>
      <w:r>
        <w:t>204.270-2 Procedures.</w:t>
      </w:r>
      <w:bookmarkEnd w:id="569"/>
      <w:bookmarkEnd w:id="570"/>
      <w:proofErr w:type="gramEnd"/>
    </w:p>
    <w:p w14:paraId="07A35EA7" w14:textId="747C6040" w:rsidR="00627543" w:rsidRDefault="00244064">
      <w:pPr>
        <w:pStyle w:val="BodyText"/>
      </w:pPr>
      <w:r>
        <w:t xml:space="preserve">(b) The procedures at </w:t>
      </w:r>
      <w:del w:id="571" w:author="dita conv" w:date="2020-07-16T12:00:00Z">
        <w:r w:rsidR="000A22CF" w:rsidRPr="00EF483B">
          <w:rPr>
            <w:spacing w:val="-6"/>
          </w:rPr>
          <w:delText>(</w:delText>
        </w:r>
      </w:del>
      <w:proofErr w:type="gramStart"/>
      <w:ins w:id="572" w:author="dita conv" w:date="2020-07-16T12:00:00Z">
        <w:r>
          <w:t>PGI  204.270</w:t>
        </w:r>
        <w:proofErr w:type="gramEnd"/>
        <w:r>
          <w:t>-2 (</w:t>
        </w:r>
      </w:ins>
      <w:r>
        <w:t xml:space="preserve">b) provide details on how to record the results of data verification in EDA. When these procedures are followed, contract documents and data in EDA are an accurate representation of the contract and therefore may </w:t>
      </w:r>
      <w:del w:id="573" w:author="dita conv" w:date="2020-07-16T12:00:00Z">
        <w:r w:rsidR="000A22CF" w:rsidRPr="00EF483B">
          <w:rPr>
            <w:spacing w:val="-3"/>
          </w:rPr>
          <w:delText xml:space="preserve">be </w:delText>
        </w:r>
        <w:r w:rsidR="000A22CF" w:rsidRPr="00EF483B">
          <w:rPr>
            <w:spacing w:val="-4"/>
          </w:rPr>
          <w:delText>used</w:delText>
        </w:r>
      </w:del>
      <w:proofErr w:type="spellStart"/>
      <w:ins w:id="574" w:author="dita conv" w:date="2020-07-16T12:00:00Z">
        <w:r>
          <w:t>beused</w:t>
        </w:r>
      </w:ins>
      <w:proofErr w:type="spellEnd"/>
      <w:r>
        <w:t xml:space="preserve"> for audit purposes.</w:t>
      </w:r>
    </w:p>
    <w:p w14:paraId="2172EE9B" w14:textId="62857547" w:rsidR="00627543" w:rsidRDefault="00244064">
      <w:pPr>
        <w:pStyle w:val="BodyText"/>
      </w:pPr>
      <w:r>
        <w:t xml:space="preserve">(c) The procedures at </w:t>
      </w:r>
      <w:del w:id="575" w:author="dita conv" w:date="2020-07-16T12:00:00Z">
        <w:r w:rsidR="000A22CF" w:rsidRPr="00EF483B">
          <w:delText>(</w:delText>
        </w:r>
      </w:del>
      <w:proofErr w:type="gramStart"/>
      <w:ins w:id="576" w:author="dita conv" w:date="2020-07-16T12:00:00Z">
        <w:r>
          <w:t>PGI  204.270</w:t>
        </w:r>
        <w:proofErr w:type="gramEnd"/>
        <w:r>
          <w:t>-2 (</w:t>
        </w:r>
      </w:ins>
      <w:r>
        <w:t>c) provide details on the creation and processing of contract deficiency reports, which are used to correct problems with contracts distributed in EDA.</w:t>
      </w:r>
    </w:p>
    <w:p w14:paraId="51388427" w14:textId="34F112B7" w:rsidR="00627543" w:rsidRDefault="00244064">
      <w:pPr>
        <w:pStyle w:val="Heading4"/>
      </w:pPr>
      <w:bookmarkStart w:id="577" w:name="_Refd19e34440"/>
      <w:bookmarkStart w:id="578" w:name="_Tocd19e34440"/>
      <w:r>
        <w:t>SUBPART 204.4</w:t>
      </w:r>
      <w:del w:id="579" w:author="dita conv" w:date="2020-07-16T12:00:00Z">
        <w:r w:rsidR="000A22CF">
          <w:rPr>
            <w:spacing w:val="-5"/>
          </w:rPr>
          <w:delText>--</w:delText>
        </w:r>
      </w:del>
      <w:ins w:id="580" w:author="dita conv" w:date="2020-07-16T12:00:00Z">
        <w:r>
          <w:t xml:space="preserve"> —</w:t>
        </w:r>
      </w:ins>
      <w:r>
        <w:t>SAFEGUARDING CLASSIFIED INFORMATION WITHIN INDUSTRY</w:t>
      </w:r>
      <w:bookmarkEnd w:id="577"/>
      <w:bookmarkEnd w:id="578"/>
    </w:p>
    <w:p w14:paraId="1F67BBDE" w14:textId="77777777" w:rsidR="008E64D4" w:rsidRDefault="000A22CF">
      <w:pPr>
        <w:spacing w:line="249" w:lineRule="exact"/>
        <w:ind w:left="102" w:right="423"/>
        <w:jc w:val="center"/>
        <w:rPr>
          <w:del w:id="581" w:author="dita conv" w:date="2020-07-16T12:00:00Z"/>
          <w:i/>
        </w:rPr>
      </w:pPr>
      <w:del w:id="582" w:author="dita conv" w:date="2020-07-16T12:00:00Z">
        <w:r>
          <w:rPr>
            <w:i/>
          </w:rPr>
          <w:delText>(Revised April 1, 2019)</w:delText>
        </w:r>
      </w:del>
    </w:p>
    <w:p w14:paraId="699EEEC4" w14:textId="77777777" w:rsidR="008E64D4" w:rsidRDefault="008E64D4">
      <w:pPr>
        <w:pStyle w:val="BodyText"/>
        <w:spacing w:before="10"/>
        <w:rPr>
          <w:del w:id="583" w:author="dita conv" w:date="2020-07-16T12:00:00Z"/>
          <w:i/>
          <w:sz w:val="35"/>
        </w:rPr>
      </w:pPr>
    </w:p>
    <w:p w14:paraId="0032AFD4" w14:textId="77777777" w:rsidR="00627543" w:rsidRDefault="00244064">
      <w:pPr>
        <w:pStyle w:val="Heading5"/>
      </w:pPr>
      <w:bookmarkStart w:id="584" w:name="_Refd19e34453"/>
      <w:bookmarkStart w:id="585" w:name="_Tocd19e34453"/>
      <w:r>
        <w:t>204.402 General.</w:t>
      </w:r>
      <w:bookmarkEnd w:id="584"/>
      <w:bookmarkEnd w:id="585"/>
    </w:p>
    <w:p w14:paraId="338FFB75" w14:textId="113ABB1C" w:rsidR="00627543" w:rsidRDefault="00244064">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w:t>
      </w:r>
      <w:del w:id="586" w:author="dita conv" w:date="2020-07-16T12:00:00Z">
        <w:r w:rsidR="000A22CF">
          <w:rPr>
            <w:spacing w:val="-5"/>
          </w:rPr>
          <w:delText>).</w:delText>
        </w:r>
      </w:del>
      <w:proofErr w:type="gramStart"/>
      <w:ins w:id="587" w:author="dita conv" w:date="2020-07-16T12:00:00Z">
        <w:r>
          <w:t>PGI  204.402</w:t>
        </w:r>
        <w:proofErr w:type="gramEnd"/>
        <w:r>
          <w:t xml:space="preserve"> ).</w:t>
        </w:r>
      </w:ins>
    </w:p>
    <w:p w14:paraId="35AE8E20" w14:textId="77777777" w:rsidR="00627543" w:rsidRDefault="00244064">
      <w:pPr>
        <w:pStyle w:val="Heading5"/>
      </w:pPr>
      <w:bookmarkStart w:id="588" w:name="_Refd19e34479"/>
      <w:bookmarkStart w:id="589" w:name="_Tocd19e34479"/>
      <w:r>
        <w:t>204.403 Responsibilities of contracting officers.</w:t>
      </w:r>
      <w:bookmarkEnd w:id="588"/>
      <w:bookmarkEnd w:id="589"/>
    </w:p>
    <w:p w14:paraId="048F2297" w14:textId="1528D5D9" w:rsidR="00627543" w:rsidRDefault="00244064">
      <w:pPr>
        <w:pStyle w:val="BodyText"/>
      </w:pPr>
      <w:r>
        <w:t xml:space="preserve">(1) Contracting officers shall ensure that solicitations comply with </w:t>
      </w:r>
      <w:del w:id="590" w:author="dita conv" w:date="2020-07-16T12:00:00Z">
        <w:r w:rsidR="000A22CF" w:rsidRPr="00EF483B">
          <w:rPr>
            <w:spacing w:val="-6"/>
          </w:rPr>
          <w:delText>(</w:delText>
        </w:r>
      </w:del>
      <w:proofErr w:type="gramStart"/>
      <w:ins w:id="591" w:author="dita conv" w:date="2020-07-16T12:00:00Z">
        <w:r>
          <w:t>PGI  204.403</w:t>
        </w:r>
        <w:proofErr w:type="gramEnd"/>
        <w:r>
          <w:t xml:space="preserve"> (</w:t>
        </w:r>
      </w:ins>
      <w:r>
        <w:t>1).</w:t>
      </w:r>
    </w:p>
    <w:p w14:paraId="022EC0D8" w14:textId="6222AF75" w:rsidR="00627543" w:rsidRDefault="00244064">
      <w:pPr>
        <w:pStyle w:val="BodyText"/>
      </w:pPr>
      <w:r>
        <w:t xml:space="preserve">(2) For additional guidance on determining a project to be fundamental research in accordance with </w:t>
      </w:r>
      <w:del w:id="592" w:author="dita conv" w:date="2020-07-16T12:00:00Z">
        <w:r w:rsidR="000A22CF" w:rsidRPr="00EF483B">
          <w:rPr>
            <w:spacing w:val="-6"/>
          </w:rPr>
          <w:delText>(</w:delText>
        </w:r>
      </w:del>
      <w:ins w:id="593" w:author="dita conv" w:date="2020-07-16T12:00:00Z">
        <w:r>
          <w:t xml:space="preserve"> 252.204-7000 (</w:t>
        </w:r>
      </w:ins>
      <w:r>
        <w:t>a</w:t>
      </w:r>
      <w:proofErr w:type="gramStart"/>
      <w:r>
        <w:t>)(</w:t>
      </w:r>
      <w:proofErr w:type="gramEnd"/>
      <w:r>
        <w:t>3), see</w:t>
      </w:r>
      <w:del w:id="594" w:author="dita conv" w:date="2020-07-16T12:00:00Z">
        <w:r w:rsidR="000A22CF" w:rsidRPr="00EF483B">
          <w:rPr>
            <w:spacing w:val="-6"/>
          </w:rPr>
          <w:delText>(</w:delText>
        </w:r>
      </w:del>
      <w:ins w:id="595" w:author="dita conv" w:date="2020-07-16T12:00:00Z">
        <w:r>
          <w:t xml:space="preserve"> PGI  204.403 (</w:t>
        </w:r>
      </w:ins>
      <w:r>
        <w:t>2).</w:t>
      </w:r>
    </w:p>
    <w:p w14:paraId="56A8C49B" w14:textId="77777777" w:rsidR="00627543" w:rsidRDefault="00244064">
      <w:pPr>
        <w:pStyle w:val="Heading5"/>
      </w:pPr>
      <w:bookmarkStart w:id="596" w:name="_Refd19e34520"/>
      <w:bookmarkStart w:id="597" w:name="_Tocd19e34520"/>
      <w:r>
        <w:t>204.404 Contract clause.</w:t>
      </w:r>
      <w:bookmarkEnd w:id="596"/>
      <w:bookmarkEnd w:id="597"/>
    </w:p>
    <w:p w14:paraId="238B599C" w14:textId="77777777" w:rsidR="00627543" w:rsidRDefault="00244064">
      <w:pPr>
        <w:pStyle w:val="Heading6"/>
      </w:pPr>
      <w:bookmarkStart w:id="598" w:name="_Refd19e34533"/>
      <w:bookmarkStart w:id="599" w:name="_Tocd19e34533"/>
      <w:proofErr w:type="gramStart"/>
      <w:r>
        <w:t>204.404-70 Additional contract clauses.</w:t>
      </w:r>
      <w:bookmarkEnd w:id="598"/>
      <w:bookmarkEnd w:id="599"/>
      <w:proofErr w:type="gramEnd"/>
    </w:p>
    <w:p w14:paraId="33F98459" w14:textId="67B21616" w:rsidR="00627543" w:rsidRDefault="00244064">
      <w:pPr>
        <w:pStyle w:val="BodyText"/>
      </w:pPr>
      <w:r>
        <w:t xml:space="preserve">(a) Use the clause at </w:t>
      </w:r>
      <w:del w:id="600" w:author="dita conv" w:date="2020-07-16T12:00:00Z">
        <w:r w:rsidR="000A22CF" w:rsidRPr="00EF483B">
          <w:rPr>
            <w:spacing w:val="-6"/>
          </w:rPr>
          <w:delText>,</w:delText>
        </w:r>
      </w:del>
      <w:ins w:id="601" w:author="dita conv" w:date="2020-07-16T12:00:00Z">
        <w:r>
          <w:t xml:space="preserve"> 252.204-</w:t>
        </w:r>
        <w:proofErr w:type="gramStart"/>
        <w:r>
          <w:t>7000 ,</w:t>
        </w:r>
      </w:ins>
      <w:proofErr w:type="gramEnd"/>
      <w:r>
        <w:t xml:space="preserve"> Disclosure of Information, in solicitations and contracts when the contractor will have access to or generate unclassified information that may be sensitive and inappropriate for release to the public.</w:t>
      </w:r>
    </w:p>
    <w:p w14:paraId="06571989" w14:textId="36062A20" w:rsidR="00627543" w:rsidRDefault="00244064">
      <w:pPr>
        <w:pStyle w:val="BodyText"/>
      </w:pPr>
      <w:r>
        <w:t xml:space="preserve">(b) Use the clause at </w:t>
      </w:r>
      <w:del w:id="602" w:author="dita conv" w:date="2020-07-16T12:00:00Z">
        <w:r w:rsidR="000A22CF" w:rsidRPr="00EF483B">
          <w:rPr>
            <w:spacing w:val="-6"/>
          </w:rPr>
          <w:delText>,</w:delText>
        </w:r>
      </w:del>
      <w:ins w:id="603" w:author="dita conv" w:date="2020-07-16T12:00:00Z">
        <w:r>
          <w:t xml:space="preserve"> 252.204-</w:t>
        </w:r>
        <w:proofErr w:type="gramStart"/>
        <w:r>
          <w:t>7003 ,</w:t>
        </w:r>
      </w:ins>
      <w:proofErr w:type="gramEnd"/>
      <w:r>
        <w:t xml:space="preserve"> Control of Government Personnel Work Product, in all solicitations and contracts.</w:t>
      </w:r>
    </w:p>
    <w:p w14:paraId="567B5005" w14:textId="77777777" w:rsidR="00627543" w:rsidRDefault="00244064">
      <w:pPr>
        <w:pStyle w:val="Heading5"/>
      </w:pPr>
      <w:bookmarkStart w:id="604" w:name="_Refd19e34569"/>
      <w:bookmarkStart w:id="605" w:name="_Tocd19e34569"/>
      <w:r>
        <w:t>204.470 U.S.-International Atomic Energy Agency Additional Protocol.</w:t>
      </w:r>
      <w:bookmarkEnd w:id="604"/>
      <w:bookmarkEnd w:id="605"/>
    </w:p>
    <w:p w14:paraId="53B9B2F2" w14:textId="77777777" w:rsidR="00627543" w:rsidRDefault="00244064">
      <w:pPr>
        <w:pStyle w:val="Heading6"/>
      </w:pPr>
      <w:bookmarkStart w:id="606" w:name="_Refd19e34582"/>
      <w:bookmarkStart w:id="607" w:name="_Tocd19e34582"/>
      <w:proofErr w:type="gramStart"/>
      <w:r>
        <w:t>204.470-1 General.</w:t>
      </w:r>
      <w:bookmarkEnd w:id="606"/>
      <w:bookmarkEnd w:id="607"/>
      <w:proofErr w:type="gramEnd"/>
    </w:p>
    <w:p w14:paraId="1612D3AB" w14:textId="77777777" w:rsidR="00627543" w:rsidRDefault="00244064">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w:p w14:paraId="6B4F1438" w14:textId="77777777" w:rsidR="00627543" w:rsidRDefault="00244064">
      <w:pPr>
        <w:pStyle w:val="Heading6"/>
      </w:pPr>
      <w:bookmarkStart w:id="608" w:name="_Refd19e34601"/>
      <w:bookmarkStart w:id="609" w:name="_Tocd19e34601"/>
      <w:proofErr w:type="gramStart"/>
      <w:r>
        <w:t>204.470-2 National security exclusion.</w:t>
      </w:r>
      <w:bookmarkEnd w:id="608"/>
      <w:bookmarkEnd w:id="609"/>
      <w:proofErr w:type="gramEnd"/>
    </w:p>
    <w:p w14:paraId="53C7A506" w14:textId="77777777" w:rsidR="00627543" w:rsidRDefault="00244064">
      <w:pPr>
        <w:pStyle w:val="BodyText"/>
      </w:pPr>
      <w:r>
        <w:t>(a) The U.S.-IAEA AP permits the United States unilaterally to declare exclusions from inspection requirements for activities, or locations or information associated with such activities, with direct national security significance.</w:t>
      </w:r>
    </w:p>
    <w:p w14:paraId="2D12BA9C" w14:textId="77777777" w:rsidR="00627543" w:rsidRDefault="00244064">
      <w:pPr>
        <w:pStyle w:val="BodyText"/>
      </w:pPr>
      <w:r>
        <w:lastRenderedPageBreak/>
        <w:t>(b) In order to ensure that all relevant activities are reviewed for direct national security significance, both current and former activities, and associated locations or information, are to be considered for applicability for a national security exclusion.</w:t>
      </w:r>
    </w:p>
    <w:p w14:paraId="428DCDEF" w14:textId="77777777" w:rsidR="00627543" w:rsidRDefault="00244064">
      <w:pPr>
        <w:pStyle w:val="BodyText"/>
      </w:pPr>
      <w:r>
        <w:t xml:space="preserve">(c) If a </w:t>
      </w:r>
      <w:proofErr w:type="gramStart"/>
      <w:r>
        <w:t>DoD</w:t>
      </w:r>
      <w:proofErr w:type="gramEnd"/>
      <w:r>
        <w:t xml:space="preserve"> program manager receives notification from a contractor that the contractor is required to report any of its activities in accordance with the U.S.-IAEA AP, the program manager will—</w:t>
      </w:r>
    </w:p>
    <w:p w14:paraId="55222CCE" w14:textId="77777777" w:rsidR="00627543" w:rsidRDefault="00244064">
      <w:pPr>
        <w:pStyle w:val="BodyText"/>
      </w:pPr>
      <w:r>
        <w:t>(1) Conduct a security assessment to determine if, and by what means, access may be granted to the IAEA; or</w:t>
      </w:r>
    </w:p>
    <w:p w14:paraId="1B1DB2A8" w14:textId="77777777" w:rsidR="00627543" w:rsidRDefault="00244064">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w:p w14:paraId="5D5B8603" w14:textId="77777777" w:rsidR="00627543" w:rsidRDefault="00244064">
      <w:pPr>
        <w:pStyle w:val="Heading6"/>
      </w:pPr>
      <w:bookmarkStart w:id="610" w:name="_Refd19e34627"/>
      <w:bookmarkStart w:id="611" w:name="_Tocd19e34627"/>
      <w:proofErr w:type="gramStart"/>
      <w:r>
        <w:t>204.470-3 Contract clause.</w:t>
      </w:r>
      <w:bookmarkEnd w:id="610"/>
      <w:bookmarkEnd w:id="611"/>
      <w:proofErr w:type="gramEnd"/>
    </w:p>
    <w:p w14:paraId="1B30F6A9" w14:textId="258AE930" w:rsidR="00627543" w:rsidRDefault="00244064">
      <w:pPr>
        <w:pStyle w:val="BodyText"/>
      </w:pPr>
      <w:r>
        <w:t xml:space="preserve">Use the clause at </w:t>
      </w:r>
      <w:del w:id="612" w:author="dita conv" w:date="2020-07-16T12:00:00Z">
        <w:r w:rsidR="000A22CF">
          <w:rPr>
            <w:spacing w:val="-6"/>
          </w:rPr>
          <w:delText>,</w:delText>
        </w:r>
      </w:del>
      <w:ins w:id="613" w:author="dita conv" w:date="2020-07-16T12:00:00Z">
        <w:r>
          <w:t xml:space="preserve"> 252.204-</w:t>
        </w:r>
        <w:proofErr w:type="gramStart"/>
        <w:r>
          <w:t>7010 ,</w:t>
        </w:r>
      </w:ins>
      <w:proofErr w:type="gramEnd"/>
      <w:r>
        <w:t xml:space="preserve">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14:paraId="40737581" w14:textId="77777777" w:rsidR="00627543" w:rsidRDefault="00244064">
      <w:pPr>
        <w:pStyle w:val="BodyText"/>
      </w:pPr>
      <w:r>
        <w:t>(a) Any fissionable materials (e.g., uranium, plutonium, neptunium, thorium, americium);</w:t>
      </w:r>
    </w:p>
    <w:p w14:paraId="286FB3FA" w14:textId="77777777" w:rsidR="00627543" w:rsidRDefault="00244064">
      <w:pPr>
        <w:pStyle w:val="BodyText"/>
      </w:pPr>
      <w:r>
        <w:t>(b) Other radiological source materials; or</w:t>
      </w:r>
    </w:p>
    <w:p w14:paraId="605836B0" w14:textId="77777777" w:rsidR="00627543" w:rsidRDefault="00244064">
      <w:pPr>
        <w:pStyle w:val="BodyText"/>
      </w:pPr>
      <w:r>
        <w:t>(c) Technologies directly related to nuclear power production, including nuclear or radiological waste materials.</w:t>
      </w:r>
    </w:p>
    <w:p w14:paraId="3336F8F9" w14:textId="5D20AEED" w:rsidR="00627543" w:rsidRDefault="00244064">
      <w:pPr>
        <w:pStyle w:val="Heading4"/>
      </w:pPr>
      <w:bookmarkStart w:id="614" w:name="_Refd19e34661"/>
      <w:bookmarkStart w:id="615" w:name="_Tocd19e34661"/>
      <w:r>
        <w:t>SUBPART 204.6</w:t>
      </w:r>
      <w:del w:id="616" w:author="dita conv" w:date="2020-07-16T12:00:00Z">
        <w:r w:rsidR="000A22CF">
          <w:delText>--</w:delText>
        </w:r>
      </w:del>
      <w:ins w:id="617" w:author="dita conv" w:date="2020-07-16T12:00:00Z">
        <w:r>
          <w:t xml:space="preserve"> —</w:t>
        </w:r>
      </w:ins>
      <w:r>
        <w:t>CONTRACT REPORTING</w:t>
      </w:r>
      <w:bookmarkEnd w:id="614"/>
      <w:bookmarkEnd w:id="615"/>
    </w:p>
    <w:p w14:paraId="49E3A7CB" w14:textId="77777777" w:rsidR="008E64D4" w:rsidRDefault="000A22CF">
      <w:pPr>
        <w:spacing w:line="264" w:lineRule="exact"/>
        <w:ind w:left="96" w:right="423"/>
        <w:jc w:val="center"/>
        <w:rPr>
          <w:del w:id="618" w:author="dita conv" w:date="2020-07-16T12:00:00Z"/>
          <w:i/>
        </w:rPr>
      </w:pPr>
      <w:del w:id="619" w:author="dita conv" w:date="2020-07-16T12:00:00Z">
        <w:r>
          <w:rPr>
            <w:i/>
          </w:rPr>
          <w:delText>(Revised July 29, 2009)</w:delText>
        </w:r>
      </w:del>
    </w:p>
    <w:p w14:paraId="3DA8ED97" w14:textId="77777777" w:rsidR="008E64D4" w:rsidRDefault="008E64D4">
      <w:pPr>
        <w:pStyle w:val="BodyText"/>
        <w:spacing w:before="11"/>
        <w:rPr>
          <w:del w:id="620" w:author="dita conv" w:date="2020-07-16T12:00:00Z"/>
          <w:i/>
          <w:sz w:val="35"/>
        </w:rPr>
      </w:pPr>
    </w:p>
    <w:p w14:paraId="5EFA25AC" w14:textId="77777777" w:rsidR="00627543" w:rsidRDefault="00244064">
      <w:pPr>
        <w:pStyle w:val="Heading5"/>
      </w:pPr>
      <w:bookmarkStart w:id="621" w:name="_Refd19e34674"/>
      <w:bookmarkStart w:id="622" w:name="_Tocd19e34674"/>
      <w:r>
        <w:t>204.602 General.</w:t>
      </w:r>
      <w:bookmarkEnd w:id="621"/>
      <w:bookmarkEnd w:id="622"/>
    </w:p>
    <w:p w14:paraId="3D8420AF" w14:textId="77777777" w:rsidR="00627543" w:rsidRDefault="00244064">
      <w:pPr>
        <w:pStyle w:val="BodyText"/>
      </w:pPr>
      <w:r>
        <w:t xml:space="preserve">See </w:t>
      </w:r>
      <w:proofErr w:type="gramStart"/>
      <w:r>
        <w:t>PGI  204.602</w:t>
      </w:r>
      <w:proofErr w:type="gramEnd"/>
      <w:r>
        <w:t xml:space="preserve">  for additional information on the Federal Procurement Data System (FPDS) and procedures for resolving technical or policy issues relating to FPDS.</w:t>
      </w:r>
    </w:p>
    <w:p w14:paraId="10E6B451" w14:textId="77777777" w:rsidR="00627543" w:rsidRDefault="00244064">
      <w:pPr>
        <w:pStyle w:val="Heading5"/>
      </w:pPr>
      <w:bookmarkStart w:id="623" w:name="_Refd19e34700"/>
      <w:bookmarkStart w:id="624" w:name="_Tocd19e34700"/>
      <w:r>
        <w:t>204.604 Responsibilities.</w:t>
      </w:r>
      <w:bookmarkEnd w:id="623"/>
      <w:bookmarkEnd w:id="624"/>
    </w:p>
    <w:p w14:paraId="7DA039A0" w14:textId="77777777" w:rsidR="00627543" w:rsidRDefault="00244064">
      <w:pPr>
        <w:pStyle w:val="BodyText"/>
      </w:pPr>
      <w:r>
        <w:t xml:space="preserve">(1) The process for reporting contract actions to FPDS should, where possible, </w:t>
      </w:r>
      <w:proofErr w:type="gramStart"/>
      <w:r>
        <w:t>be</w:t>
      </w:r>
      <w:proofErr w:type="gramEnd"/>
      <w:r>
        <w:t xml:space="preserve"> automated by incorporating it into contract writing systems.</w:t>
      </w:r>
    </w:p>
    <w:p w14:paraId="06CFA3CB" w14:textId="77777777" w:rsidR="00627543" w:rsidRDefault="00244064">
      <w:pPr>
        <w:pStyle w:val="BodyText"/>
      </w:pPr>
      <w:r>
        <w:t xml:space="preserve">(2) Data in FPDS is stored indefinitely and is electronically retrievable. Therefore, the contracting officer may reference the contract action report (CAR) approval date in the associated Government contract file instead of including a paper copy of the </w:t>
      </w:r>
      <w:r>
        <w:lastRenderedPageBreak/>
        <w:t>electronically submitted CAR in the file. Such reference satisfies contract file documentation requirements of FAR 4.803(a).</w:t>
      </w:r>
    </w:p>
    <w:p w14:paraId="66CB4F2D" w14:textId="14AF8157" w:rsidR="00627543" w:rsidRDefault="00244064">
      <w:pPr>
        <w:pStyle w:val="BodyText"/>
      </w:pPr>
      <w:r>
        <w:t xml:space="preserve">(3) By December 15th of each year, the chief acquisition officer of each </w:t>
      </w:r>
      <w:proofErr w:type="gramStart"/>
      <w:r>
        <w:t>DoD</w:t>
      </w:r>
      <w:proofErr w:type="gramEnd"/>
      <w:r>
        <w:t xml:space="preserve"> component required to report its contract actions shall submit to the Director, Defense Procurement and Acquisition Policy, its annual certification and data validation results for the preceding fiscal year in accordance with the DoD Data Improvement Plan requirements at </w:t>
      </w:r>
      <w:del w:id="625" w:author="dita conv" w:date="2020-07-16T12:00:00Z">
        <w:r w:rsidR="000A22CF" w:rsidRPr="00EF483B">
          <w:rPr>
            <w:spacing w:val="-5"/>
          </w:rPr>
          <w:delText>.</w:delText>
        </w:r>
      </w:del>
      <w:ins w:id="626" w:author="dita conv" w:date="2020-07-16T12:00:00Z">
        <w:r>
          <w:t>http://www.acq.osd.mil/dpap/pdi/eb.</w:t>
        </w:r>
      </w:ins>
      <w:r>
        <w:t xml:space="preserve"> The Director, Defense Procurement and Acquisition Policy, will submit a consolidated </w:t>
      </w:r>
      <w:proofErr w:type="gramStart"/>
      <w:r>
        <w:t>DoD</w:t>
      </w:r>
      <w:proofErr w:type="gramEnd"/>
      <w:r>
        <w:t xml:space="preserve"> annual certification to the Office of Management and Budget by January 5th of each year.</w:t>
      </w:r>
    </w:p>
    <w:p w14:paraId="20A9668A" w14:textId="77777777" w:rsidR="00627543" w:rsidRDefault="00244064">
      <w:pPr>
        <w:pStyle w:val="Heading5"/>
      </w:pPr>
      <w:bookmarkStart w:id="627" w:name="_Refd19e34725"/>
      <w:bookmarkStart w:id="628" w:name="_Tocd19e34725"/>
      <w:r>
        <w:t>204.606 Reporting data.</w:t>
      </w:r>
      <w:bookmarkEnd w:id="627"/>
      <w:bookmarkEnd w:id="628"/>
    </w:p>
    <w:p w14:paraId="1DCF72E8" w14:textId="77777777" w:rsidR="00627543" w:rsidRDefault="00244064">
      <w:pPr>
        <w:pStyle w:val="BodyText"/>
      </w:pPr>
      <w:r>
        <w:t xml:space="preserve">In addition to FAR 4.606, follow the procedures at </w:t>
      </w:r>
      <w:proofErr w:type="gramStart"/>
      <w:r>
        <w:t>PGI  204.606</w:t>
      </w:r>
      <w:proofErr w:type="gramEnd"/>
      <w:r>
        <w:t xml:space="preserve">  for reporting data to FPDS.</w:t>
      </w:r>
    </w:p>
    <w:p w14:paraId="3A77FFA7" w14:textId="2C01A506" w:rsidR="00627543" w:rsidRDefault="00244064">
      <w:pPr>
        <w:pStyle w:val="Heading4"/>
      </w:pPr>
      <w:bookmarkStart w:id="629" w:name="_Refd19e34754"/>
      <w:bookmarkStart w:id="630" w:name="_Tocd19e34754"/>
      <w:r>
        <w:t>SUBPART 204.8</w:t>
      </w:r>
      <w:del w:id="631" w:author="dita conv" w:date="2020-07-16T12:00:00Z">
        <w:r w:rsidR="000A22CF">
          <w:delText>--</w:delText>
        </w:r>
      </w:del>
      <w:ins w:id="632" w:author="dita conv" w:date="2020-07-16T12:00:00Z">
        <w:r>
          <w:t xml:space="preserve"> —</w:t>
        </w:r>
      </w:ins>
      <w:r>
        <w:t>CONTRACT FILES</w:t>
      </w:r>
      <w:bookmarkEnd w:id="629"/>
      <w:bookmarkEnd w:id="630"/>
    </w:p>
    <w:p w14:paraId="5624966B" w14:textId="77777777" w:rsidR="008E64D4" w:rsidRDefault="000A22CF">
      <w:pPr>
        <w:spacing w:line="264" w:lineRule="exact"/>
        <w:ind w:left="104" w:right="423"/>
        <w:jc w:val="center"/>
        <w:rPr>
          <w:del w:id="633" w:author="dita conv" w:date="2020-07-16T12:00:00Z"/>
          <w:i/>
        </w:rPr>
      </w:pPr>
      <w:del w:id="634" w:author="dita conv" w:date="2020-07-16T12:00:00Z">
        <w:r>
          <w:rPr>
            <w:i/>
          </w:rPr>
          <w:delText>(Revised September 13, 2019)</w:delText>
        </w:r>
      </w:del>
    </w:p>
    <w:p w14:paraId="54AB6C66" w14:textId="77777777" w:rsidR="008E64D4" w:rsidRDefault="008E64D4">
      <w:pPr>
        <w:pStyle w:val="BodyText"/>
        <w:spacing w:before="11"/>
        <w:rPr>
          <w:del w:id="635" w:author="dita conv" w:date="2020-07-16T12:00:00Z"/>
          <w:i/>
          <w:sz w:val="35"/>
        </w:rPr>
      </w:pPr>
    </w:p>
    <w:p w14:paraId="28978D8D" w14:textId="77777777" w:rsidR="00627543" w:rsidRDefault="00244064">
      <w:pPr>
        <w:pStyle w:val="Heading5"/>
      </w:pPr>
      <w:bookmarkStart w:id="636" w:name="_Refd19e34767"/>
      <w:bookmarkStart w:id="637" w:name="_Tocd19e34767"/>
      <w:r>
        <w:t>204.802 Contract files.</w:t>
      </w:r>
      <w:bookmarkEnd w:id="636"/>
      <w:bookmarkEnd w:id="637"/>
    </w:p>
    <w:p w14:paraId="591E1291" w14:textId="77777777" w:rsidR="00627543" w:rsidRDefault="00244064">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14:paraId="71BB354A" w14:textId="77777777" w:rsidR="00627543" w:rsidRDefault="00244064">
      <w:pPr>
        <w:pStyle w:val="BodyText"/>
      </w:pPr>
      <w:r>
        <w:t>(f) A photocopy, facsimile, electronic, mechanically-applied and printed signature, seal, and date are considered to be an original signature, seal, and date.</w:t>
      </w:r>
    </w:p>
    <w:p w14:paraId="35F85850" w14:textId="77777777" w:rsidR="00627543" w:rsidRDefault="00244064">
      <w:pPr>
        <w:pStyle w:val="Heading5"/>
      </w:pPr>
      <w:bookmarkStart w:id="638" w:name="_Refd19e34788"/>
      <w:bookmarkStart w:id="639" w:name="_Tocd19e34788"/>
      <w:ins w:id="640" w:author="dita conv" w:date="2020-07-16T12:00:00Z">
        <w:r>
          <w:t xml:space="preserve">204.804 </w:t>
        </w:r>
      </w:ins>
      <w:r>
        <w:t>Closeout of contract files.</w:t>
      </w:r>
      <w:bookmarkEnd w:id="638"/>
      <w:bookmarkEnd w:id="639"/>
    </w:p>
    <w:p w14:paraId="1360B56E" w14:textId="4F6A639D" w:rsidR="00627543" w:rsidRDefault="00244064">
      <w:pPr>
        <w:pStyle w:val="BodyText"/>
      </w:pPr>
      <w:r>
        <w:t xml:space="preserve">(1) Except as provided in paragraph (3) of this section, contracting officers shall close out contracts in accordance with the procedures at </w:t>
      </w:r>
      <w:del w:id="641" w:author="dita conv" w:date="2020-07-16T12:00:00Z">
        <w:r w:rsidR="000A22CF" w:rsidRPr="00EF483B">
          <w:rPr>
            <w:spacing w:val="-6"/>
          </w:rPr>
          <w:delText>.</w:delText>
        </w:r>
      </w:del>
      <w:proofErr w:type="gramStart"/>
      <w:ins w:id="642" w:author="dita conv" w:date="2020-07-16T12:00:00Z">
        <w:r>
          <w:t>PGI  204.804</w:t>
        </w:r>
        <w:proofErr w:type="gramEnd"/>
        <w:r>
          <w:t xml:space="preserve"> .</w:t>
        </w:r>
      </w:ins>
      <w:r>
        <w:t xml:space="preserve"> The closeout date for file purposes shall be determined and documented by the procuring contracting officer.</w:t>
      </w:r>
    </w:p>
    <w:p w14:paraId="001CF191" w14:textId="77777777" w:rsidR="00627543" w:rsidRDefault="00244064">
      <w:pPr>
        <w:pStyle w:val="BodyText"/>
      </w:pPr>
      <w:r>
        <w:t>(2)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w:t>
      </w:r>
      <w:ins w:id="643" w:author="dita conv" w:date="2020-07-16T12:00:00Z">
        <w:r>
          <w:t xml:space="preserve"> </w:t>
        </w:r>
        <w:proofErr w:type="gramStart"/>
        <w:r>
          <w:t>PGI  207.105</w:t>
        </w:r>
        <w:proofErr w:type="gramEnd"/>
        <w:r>
          <w:t xml:space="preserve"> (b)(20)(C)(8) and PGI  225.373 (e).</w:t>
        </w:r>
      </w:ins>
    </w:p>
    <w:p w14:paraId="21972ECA" w14:textId="77777777" w:rsidR="008E64D4" w:rsidRDefault="000A22CF">
      <w:pPr>
        <w:pStyle w:val="BodyText"/>
        <w:spacing w:line="251" w:lineRule="exact"/>
        <w:rPr>
          <w:del w:id="644" w:author="dita conv" w:date="2020-07-16T12:00:00Z"/>
        </w:rPr>
      </w:pPr>
      <w:del w:id="645" w:author="dita conv" w:date="2020-07-16T12:00:00Z">
        <w:r>
          <w:delText>(b)(20)(C)(8) and (e).</w:delText>
        </w:r>
      </w:del>
    </w:p>
    <w:p w14:paraId="716BE86B" w14:textId="3FEABAD9" w:rsidR="00627543" w:rsidRDefault="00244064">
      <w:pPr>
        <w:pStyle w:val="BodyText"/>
      </w:pPr>
      <w:r>
        <w:lastRenderedPageBreak/>
        <w:t>(3)(</w:t>
      </w:r>
      <w:proofErr w:type="spellStart"/>
      <w:r>
        <w:t>i</w:t>
      </w:r>
      <w:proofErr w:type="spellEnd"/>
      <w:r>
        <w:t>)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14:paraId="53C0392C" w14:textId="77777777" w:rsidR="00627543" w:rsidRDefault="00244064">
      <w:pPr>
        <w:pStyle w:val="BodyText"/>
      </w:pPr>
      <w:r>
        <w:t>(A) Was entered into on a date that is at least 17 fiscal years before the current fiscal year;</w:t>
      </w:r>
    </w:p>
    <w:p w14:paraId="105E2F38" w14:textId="77777777" w:rsidR="00627543" w:rsidRDefault="00244064">
      <w:pPr>
        <w:pStyle w:val="BodyText"/>
      </w:pPr>
      <w:r>
        <w:t>(B) Has no further supplies or services due under the terms of the contract; and</w:t>
      </w:r>
    </w:p>
    <w:p w14:paraId="08462FD8" w14:textId="77777777" w:rsidR="00627543" w:rsidRDefault="00244064">
      <w:pPr>
        <w:pStyle w:val="BodyText"/>
      </w:pPr>
      <w:r>
        <w:t>(C) Has been determined by a contracting official, at least one level above the contracting officer, to be not otherwise reconcilable, because—</w:t>
      </w:r>
    </w:p>
    <w:p w14:paraId="07A6234D" w14:textId="77777777" w:rsidR="00627543" w:rsidRDefault="00244064">
      <w:pPr>
        <w:pStyle w:val="BodyText"/>
      </w:pPr>
      <w:r>
        <w:t>(</w:t>
      </w:r>
      <w:r>
        <w:rPr>
          <w:i/>
        </w:rPr>
        <w:t>1</w:t>
      </w:r>
      <w:r>
        <w:t>) The contract or related payment records have been destroyed or lost; or</w:t>
      </w:r>
    </w:p>
    <w:p w14:paraId="0BA4EC6F" w14:textId="77777777" w:rsidR="00627543" w:rsidRDefault="00244064">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14:paraId="510F1F49" w14:textId="77777777" w:rsidR="00627543" w:rsidRDefault="00244064">
      <w:pPr>
        <w:pStyle w:val="BodyText"/>
      </w:pPr>
      <w:r>
        <w:t>(ii) Any contract or group of contracts meeting the requirements of paragraph (3</w:t>
      </w:r>
      <w:proofErr w:type="gramStart"/>
      <w:r>
        <w:t>)(</w:t>
      </w:r>
      <w:proofErr w:type="spellStart"/>
      <w:proofErr w:type="gramEnd"/>
      <w:r>
        <w:t>i</w:t>
      </w:r>
      <w:proofErr w:type="spellEnd"/>
      <w:r>
        <w:t>) of this section may be closed out through a negotiated settlement with the contractor. Except as provided in paragraph (3</w:t>
      </w:r>
      <w:proofErr w:type="gramStart"/>
      <w:r>
        <w:t>)(</w:t>
      </w:r>
      <w:proofErr w:type="gramEnd"/>
      <w:r>
        <w:t>ii)(B) of this section, the contract closeout process shall include a bilateral modification of the affected contract, including those contracts that are closed out in accordance with a negotiated settlement.</w:t>
      </w:r>
    </w:p>
    <w:p w14:paraId="4C301FDE" w14:textId="77777777" w:rsidR="00627543" w:rsidRDefault="00244064">
      <w:pPr>
        <w:pStyle w:val="BodyText"/>
      </w:pPr>
      <w:r>
        <w:t>(A) For a contract or groups of contracts, the contracting officer shall prepare a negotiation settlement memorandum that describes how the requirements of paragraph (3</w:t>
      </w:r>
      <w:proofErr w:type="gramStart"/>
      <w:r>
        <w:t>)(</w:t>
      </w:r>
      <w:proofErr w:type="spellStart"/>
      <w:proofErr w:type="gramEnd"/>
      <w:r>
        <w:t>i</w:t>
      </w:r>
      <w:proofErr w:type="spellEnd"/>
      <w:r>
        <w:t>) of this section have been met.</w:t>
      </w:r>
    </w:p>
    <w:p w14:paraId="6D435426" w14:textId="77777777" w:rsidR="00627543" w:rsidRDefault="00244064">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14:paraId="4B00211A" w14:textId="77777777" w:rsidR="00627543" w:rsidRDefault="00244064">
      <w:pPr>
        <w:pStyle w:val="BodyText"/>
      </w:pPr>
      <w:r>
        <w:t>(iii) For contract closeout actions under paragraph (3) of this section, remaining contract balances—</w:t>
      </w:r>
    </w:p>
    <w:p w14:paraId="5F02C07B" w14:textId="77777777" w:rsidR="00627543" w:rsidRDefault="00244064">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14:paraId="079F06F4" w14:textId="77777777" w:rsidR="00627543" w:rsidRDefault="00244064">
      <w:pPr>
        <w:pStyle w:val="BodyText"/>
      </w:pPr>
      <w:r>
        <w:t>(B) May be offset with balances on other contracts, regardless of the year or type of appropriations obligated to fund each contract and regardless of whether such appropriations have closed.</w:t>
      </w:r>
    </w:p>
    <w:p w14:paraId="7ADA7110" w14:textId="2B0EEAE7" w:rsidR="00627543" w:rsidRDefault="00244064">
      <w:pPr>
        <w:pStyle w:val="BodyText"/>
      </w:pPr>
      <w:r>
        <w:lastRenderedPageBreak/>
        <w:t xml:space="preserve">(iv) </w:t>
      </w:r>
      <w:proofErr w:type="gramStart"/>
      <w:r>
        <w:t>USD(</w:t>
      </w:r>
      <w:proofErr w:type="gramEnd"/>
      <w:r>
        <w:t>A&amp;S) is authorized to waive any provision of acquisition law or regulation in order to carry out the closeout procedures authorized in paragraph (3)(</w:t>
      </w:r>
      <w:proofErr w:type="spellStart"/>
      <w:r>
        <w:t>i</w:t>
      </w:r>
      <w:proofErr w:type="spellEnd"/>
      <w:r>
        <w:t xml:space="preserve">) of this section (see procedures at </w:t>
      </w:r>
      <w:del w:id="646" w:author="dita conv" w:date="2020-07-16T12:00:00Z">
        <w:r w:rsidR="000A22CF" w:rsidRPr="00EF483B">
          <w:rPr>
            <w:spacing w:val="-6"/>
          </w:rPr>
          <w:delText>(</w:delText>
        </w:r>
      </w:del>
      <w:ins w:id="647" w:author="dita conv" w:date="2020-07-16T12:00:00Z">
        <w:r>
          <w:t>PGI  204.804 (</w:t>
        </w:r>
      </w:ins>
      <w:r>
        <w:t>3)(iv)).</w:t>
      </w:r>
    </w:p>
    <w:p w14:paraId="29307C62" w14:textId="77777777" w:rsidR="00627543" w:rsidRDefault="00244064">
      <w:pPr>
        <w:pStyle w:val="Heading5"/>
      </w:pPr>
      <w:bookmarkStart w:id="648" w:name="_Refd19e34872"/>
      <w:bookmarkStart w:id="649" w:name="_Tocd19e34872"/>
      <w:ins w:id="650" w:author="dita conv" w:date="2020-07-16T12:00:00Z">
        <w:r>
          <w:t xml:space="preserve">204.805 </w:t>
        </w:r>
      </w:ins>
      <w:r>
        <w:t>Disposal of contract files.</w:t>
      </w:r>
      <w:bookmarkEnd w:id="648"/>
      <w:bookmarkEnd w:id="649"/>
    </w:p>
    <w:p w14:paraId="442081F6" w14:textId="77777777" w:rsidR="00627543" w:rsidRDefault="00244064">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14:paraId="2E268359" w14:textId="77777777" w:rsidR="00627543" w:rsidRDefault="00244064">
      <w:pPr>
        <w:pStyle w:val="BodyText"/>
      </w:pPr>
      <w:r>
        <w:t>(2) Deviations from the periods cannot be granted by the Defense Acquisition Regulations Council. Forward requests for deviations to both the Government Accountability Office and the National Archives and Records Administration.</w:t>
      </w:r>
    </w:p>
    <w:p w14:paraId="1689C407" w14:textId="77777777" w:rsidR="00627543" w:rsidRDefault="00244064">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14:paraId="3E31FA17" w14:textId="77777777" w:rsidR="00627543" w:rsidRDefault="00244064">
      <w:pPr>
        <w:pStyle w:val="BodyText"/>
      </w:pPr>
      <w:r>
        <w:t>(4) Duplicate or working contract files should contain no originals of materials that properly belong in the official files. Destroy working files as soon as practicable once they are no longer needed.</w:t>
      </w:r>
    </w:p>
    <w:p w14:paraId="1E540B04" w14:textId="77777777" w:rsidR="00627543" w:rsidRDefault="00244064">
      <w:pPr>
        <w:pStyle w:val="BodyText"/>
      </w:pPr>
      <w:r>
        <w:t>(5) Retain pricing review files, containing documents related to reviews of the contractor's price proposals, subject to certified cost or pricing data (see FAR 15.403-4) , for six years. If it is impossible to determine the final payment date in order to measure the six-year period, retain the files for nine years.</w:t>
      </w:r>
    </w:p>
    <w:p w14:paraId="193756F2" w14:textId="77777777" w:rsidR="00627543" w:rsidRDefault="00244064">
      <w:pPr>
        <w:pStyle w:val="Heading4"/>
      </w:pPr>
      <w:bookmarkStart w:id="651" w:name="_Refd19e34903"/>
      <w:bookmarkStart w:id="652" w:name="_Tocd19e34903"/>
      <w:r>
        <w:t>SUBPART 204.9 —TAXPAYER IDENTIFICATION NUMBER INFORMATION</w:t>
      </w:r>
      <w:bookmarkEnd w:id="651"/>
      <w:bookmarkEnd w:id="652"/>
    </w:p>
    <w:p w14:paraId="7656721C" w14:textId="77777777" w:rsidR="008E64D4" w:rsidRDefault="000A22CF">
      <w:pPr>
        <w:spacing w:line="264" w:lineRule="exact"/>
        <w:ind w:left="97" w:right="423"/>
        <w:jc w:val="center"/>
        <w:rPr>
          <w:del w:id="653" w:author="dita conv" w:date="2020-07-16T12:00:00Z"/>
          <w:i/>
        </w:rPr>
      </w:pPr>
      <w:del w:id="654" w:author="dita conv" w:date="2020-07-16T12:00:00Z">
        <w:r>
          <w:rPr>
            <w:i/>
          </w:rPr>
          <w:delText>(Revised July 29, 2009)</w:delText>
        </w:r>
      </w:del>
    </w:p>
    <w:p w14:paraId="6D64A656" w14:textId="77777777" w:rsidR="008E64D4" w:rsidRDefault="008E64D4">
      <w:pPr>
        <w:pStyle w:val="BodyText"/>
        <w:spacing w:before="10"/>
        <w:rPr>
          <w:del w:id="655" w:author="dita conv" w:date="2020-07-16T12:00:00Z"/>
          <w:i/>
          <w:sz w:val="35"/>
        </w:rPr>
      </w:pPr>
    </w:p>
    <w:p w14:paraId="7B0F481E" w14:textId="77777777" w:rsidR="00627543" w:rsidRDefault="00244064">
      <w:pPr>
        <w:pStyle w:val="Heading5"/>
      </w:pPr>
      <w:bookmarkStart w:id="656" w:name="_Refd19e34916"/>
      <w:bookmarkStart w:id="657" w:name="_Tocd19e34916"/>
      <w:r>
        <w:t>204.902 General.</w:t>
      </w:r>
      <w:bookmarkEnd w:id="656"/>
      <w:bookmarkEnd w:id="657"/>
    </w:p>
    <w:p w14:paraId="144EAEAC" w14:textId="77777777" w:rsidR="00627543" w:rsidRDefault="00244064">
      <w:pPr>
        <w:pStyle w:val="BodyText"/>
      </w:pPr>
      <w:proofErr w:type="gramStart"/>
      <w:r>
        <w:t>(b) DoD</w:t>
      </w:r>
      <w:proofErr w:type="gramEnd"/>
      <w:r>
        <w:t xml:space="preserve"> uses the Federal Procurement Data System (FPDS) to meet these reporting requirements.</w:t>
      </w:r>
    </w:p>
    <w:p w14:paraId="298FB50F" w14:textId="77777777" w:rsidR="00627543" w:rsidRDefault="00244064">
      <w:pPr>
        <w:pStyle w:val="Heading4"/>
      </w:pPr>
      <w:bookmarkStart w:id="658" w:name="_Refd19e34935"/>
      <w:bookmarkStart w:id="659" w:name="_Tocd19e34935"/>
      <w:r>
        <w:t>SUBPART 204.11 —SYSTEM FOR AWARD MANAGEMENT</w:t>
      </w:r>
      <w:bookmarkEnd w:id="658"/>
      <w:bookmarkEnd w:id="659"/>
    </w:p>
    <w:p w14:paraId="494E2F59" w14:textId="77777777" w:rsidR="008E64D4" w:rsidRDefault="000A22CF">
      <w:pPr>
        <w:spacing w:line="264" w:lineRule="exact"/>
        <w:ind w:left="102" w:right="423"/>
        <w:jc w:val="center"/>
        <w:rPr>
          <w:del w:id="660" w:author="dita conv" w:date="2020-07-16T12:00:00Z"/>
          <w:i/>
        </w:rPr>
      </w:pPr>
      <w:del w:id="661" w:author="dita conv" w:date="2020-07-16T12:00:00Z">
        <w:r>
          <w:rPr>
            <w:i/>
          </w:rPr>
          <w:delText>(Revised May 30, 2018)</w:delText>
        </w:r>
      </w:del>
    </w:p>
    <w:p w14:paraId="577B37C8" w14:textId="77777777" w:rsidR="008E64D4" w:rsidRDefault="008E64D4">
      <w:pPr>
        <w:pStyle w:val="BodyText"/>
        <w:spacing w:before="10"/>
        <w:rPr>
          <w:del w:id="662" w:author="dita conv" w:date="2020-07-16T12:00:00Z"/>
          <w:i/>
          <w:sz w:val="35"/>
        </w:rPr>
      </w:pPr>
    </w:p>
    <w:p w14:paraId="0921B940" w14:textId="77777777" w:rsidR="00627543" w:rsidRDefault="00244064">
      <w:pPr>
        <w:pStyle w:val="Heading5"/>
      </w:pPr>
      <w:bookmarkStart w:id="663" w:name="_Refd19e34948"/>
      <w:bookmarkStart w:id="664" w:name="_Tocd19e34948"/>
      <w:r>
        <w:t>204.1103 Procedures.</w:t>
      </w:r>
      <w:bookmarkEnd w:id="663"/>
      <w:bookmarkEnd w:id="664"/>
    </w:p>
    <w:p w14:paraId="6DCC7396" w14:textId="77777777" w:rsidR="00627543" w:rsidRDefault="00244064">
      <w:pPr>
        <w:pStyle w:val="BodyText"/>
      </w:pPr>
      <w:r>
        <w:t xml:space="preserve">See </w:t>
      </w:r>
      <w:proofErr w:type="gramStart"/>
      <w:ins w:id="665" w:author="dita conv" w:date="2020-07-16T12:00:00Z">
        <w:r>
          <w:t>PGI  204.1103</w:t>
        </w:r>
        <w:proofErr w:type="gramEnd"/>
        <w:r>
          <w:t xml:space="preserve">  </w:t>
        </w:r>
      </w:ins>
      <w:r>
        <w:t>for helpful information on navigation and data entry in the System for Award Management (SAM) database.</w:t>
      </w:r>
    </w:p>
    <w:p w14:paraId="577B2931" w14:textId="77777777" w:rsidR="00627543" w:rsidRDefault="00244064">
      <w:pPr>
        <w:pStyle w:val="BodyText"/>
      </w:pPr>
      <w:r>
        <w:lastRenderedPageBreak/>
        <w:t>(1) On contract award documents, use the contractor’s legal or “doing business as” name and physical address information as recorded in the SAM database at the time of award.</w:t>
      </w:r>
    </w:p>
    <w:p w14:paraId="2AE825A1" w14:textId="77777777" w:rsidR="00627543" w:rsidRDefault="00244064">
      <w:pPr>
        <w:pStyle w:val="BodyText"/>
      </w:pPr>
      <w:r>
        <w:t>(2) When making a determination to exercise an option, or at any other time before issuing a modification other than a unilateral modification making an administrative change, ensure that—</w:t>
      </w:r>
    </w:p>
    <w:p w14:paraId="26F84963" w14:textId="77777777" w:rsidR="00627543" w:rsidRDefault="00244064">
      <w:pPr>
        <w:pStyle w:val="BodyText"/>
      </w:pPr>
      <w:r>
        <w:t>(</w:t>
      </w:r>
      <w:proofErr w:type="spellStart"/>
      <w:r>
        <w:t>i</w:t>
      </w:r>
      <w:proofErr w:type="spellEnd"/>
      <w:r>
        <w:t>) The contractor’s record is active in the SAM database; and</w:t>
      </w:r>
    </w:p>
    <w:p w14:paraId="1E2421C6" w14:textId="77777777" w:rsidR="00627543" w:rsidRDefault="00244064">
      <w:pPr>
        <w:pStyle w:val="BodyText"/>
      </w:pPr>
      <w:r>
        <w:t>(ii) The contractor’s Data Universal Numbering System (DUNS) number, Commercial and Government Entity (CAGE) code, name, and physical address are accurately reflected in the contract document.</w:t>
      </w:r>
    </w:p>
    <w:p w14:paraId="6B30755B" w14:textId="77777777" w:rsidR="00627543" w:rsidRDefault="00244064">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14:paraId="3D130863" w14:textId="77777777" w:rsidR="00627543" w:rsidRDefault="00244064">
      <w:pPr>
        <w:pStyle w:val="BodyText"/>
      </w:pPr>
      <w:r>
        <w:t xml:space="preserve">(4) See </w:t>
      </w:r>
      <w:proofErr w:type="gramStart"/>
      <w:ins w:id="666" w:author="dita conv" w:date="2020-07-16T12:00:00Z">
        <w:r>
          <w:t>PGI  204.1103</w:t>
        </w:r>
        <w:proofErr w:type="gramEnd"/>
        <w:r>
          <w:t xml:space="preserve">  </w:t>
        </w:r>
      </w:ins>
      <w:r>
        <w:t>for additional requirements relating to use of information in the SAM database.</w:t>
      </w:r>
    </w:p>
    <w:p w14:paraId="1E35A033" w14:textId="77777777" w:rsidR="00627543" w:rsidRDefault="00244064">
      <w:pPr>
        <w:pStyle w:val="BodyText"/>
      </w:pPr>
      <w:r>
        <w:t xml:space="preserve">(5) On contractual documents transmitted to the payment office, provide the CAGE code, instead of the DUNS number or DUNS+4 </w:t>
      </w:r>
      <w:proofErr w:type="gramStart"/>
      <w:r>
        <w:t>number</w:t>
      </w:r>
      <w:proofErr w:type="gramEnd"/>
      <w:r>
        <w:t>, in accordance with agency procedures.</w:t>
      </w:r>
    </w:p>
    <w:p w14:paraId="0A4F7D07" w14:textId="77777777" w:rsidR="00627543" w:rsidRDefault="00244064">
      <w:pPr>
        <w:pStyle w:val="Heading4"/>
      </w:pPr>
      <w:bookmarkStart w:id="667" w:name="_Refd19e34996"/>
      <w:bookmarkStart w:id="668" w:name="_Tocd19e34996"/>
      <w:r>
        <w:t>SUBPART 204.12 —ANNUAL REPRESENTATIONS AND CERTIFICATIONS</w:t>
      </w:r>
      <w:bookmarkEnd w:id="667"/>
      <w:bookmarkEnd w:id="668"/>
    </w:p>
    <w:p w14:paraId="2D17D451" w14:textId="77777777" w:rsidR="008E64D4" w:rsidRDefault="000A22CF">
      <w:pPr>
        <w:spacing w:line="264" w:lineRule="exact"/>
        <w:ind w:left="104" w:right="423"/>
        <w:jc w:val="center"/>
        <w:rPr>
          <w:del w:id="669" w:author="dita conv" w:date="2020-07-16T12:00:00Z"/>
          <w:i/>
        </w:rPr>
      </w:pPr>
      <w:del w:id="670" w:author="dita conv" w:date="2020-07-16T12:00:00Z">
        <w:r>
          <w:rPr>
            <w:i/>
          </w:rPr>
          <w:delText>(Revised April 8, 2020)</w:delText>
        </w:r>
      </w:del>
    </w:p>
    <w:p w14:paraId="267C275F" w14:textId="77777777" w:rsidR="00627543" w:rsidRDefault="00244064">
      <w:pPr>
        <w:pStyle w:val="Heading5"/>
      </w:pPr>
      <w:bookmarkStart w:id="671" w:name="_Refd19e35009"/>
      <w:bookmarkStart w:id="672" w:name="_Tocd19e35009"/>
      <w:r>
        <w:t>204.1202 Solicitation provision and contract clause.</w:t>
      </w:r>
      <w:bookmarkEnd w:id="671"/>
      <w:bookmarkEnd w:id="672"/>
    </w:p>
    <w:p w14:paraId="03FF3956" w14:textId="77777777" w:rsidR="00627543" w:rsidRDefault="00244064">
      <w:pPr>
        <w:pStyle w:val="BodyText"/>
      </w:pPr>
      <w:r>
        <w:t>When using the provision at FAR 52.204-8, Annual Representations and Certifications—</w:t>
      </w:r>
    </w:p>
    <w:p w14:paraId="71475934" w14:textId="0638E70B" w:rsidR="00627543" w:rsidRDefault="00244064">
      <w:pPr>
        <w:pStyle w:val="BodyText"/>
      </w:pPr>
      <w:r>
        <w:t xml:space="preserve">(1) Use the provision with </w:t>
      </w:r>
      <w:del w:id="673" w:author="dita conv" w:date="2020-07-16T12:00:00Z">
        <w:r w:rsidR="000A22CF" w:rsidRPr="00EF483B">
          <w:rPr>
            <w:spacing w:val="-6"/>
          </w:rPr>
          <w:delText>,</w:delText>
        </w:r>
      </w:del>
      <w:ins w:id="674" w:author="dita conv" w:date="2020-07-16T12:00:00Z">
        <w:r>
          <w:t xml:space="preserve"> 252.204-</w:t>
        </w:r>
        <w:proofErr w:type="gramStart"/>
        <w:r>
          <w:t>7007 ,</w:t>
        </w:r>
      </w:ins>
      <w:proofErr w:type="gramEnd"/>
      <w:r>
        <w:t xml:space="preserve"> Alternate A, Annual Representations and Certifications; and</w:t>
      </w:r>
    </w:p>
    <w:p w14:paraId="59360C3C" w14:textId="50044CA3" w:rsidR="00627543" w:rsidRDefault="00244064">
      <w:pPr>
        <w:pStyle w:val="BodyText"/>
      </w:pPr>
      <w:r>
        <w:t xml:space="preserve">(2) When the provision at FAR 52.204-7, System for Award Management, is included in the solicitation, do not include separately in the solicitation the following provisions, which are included in DFARS </w:t>
      </w:r>
      <w:del w:id="675" w:author="dita conv" w:date="2020-07-16T12:00:00Z">
        <w:r w:rsidR="000A22CF" w:rsidRPr="00EF483B">
          <w:rPr>
            <w:spacing w:val="-6"/>
          </w:rPr>
          <w:delText>:</w:delText>
        </w:r>
      </w:del>
      <w:ins w:id="676" w:author="dita conv" w:date="2020-07-16T12:00:00Z">
        <w:r>
          <w:t xml:space="preserve"> 252.204-</w:t>
        </w:r>
        <w:proofErr w:type="gramStart"/>
        <w:r>
          <w:t>7007 :</w:t>
        </w:r>
      </w:ins>
      <w:proofErr w:type="gramEnd"/>
    </w:p>
    <w:p w14:paraId="09804CD1" w14:textId="4FFCF988" w:rsidR="00627543" w:rsidRDefault="00244064">
      <w:pPr>
        <w:pStyle w:val="BodyText"/>
      </w:pPr>
      <w:r>
        <w:t>(</w:t>
      </w:r>
      <w:proofErr w:type="spellStart"/>
      <w:r>
        <w:t>i</w:t>
      </w:r>
      <w:proofErr w:type="spellEnd"/>
      <w:r>
        <w:t>)</w:t>
      </w:r>
      <w:del w:id="677" w:author="dita conv" w:date="2020-07-16T12:00:00Z">
        <w:r w:rsidR="000A22CF" w:rsidRPr="00EF483B">
          <w:rPr>
            <w:spacing w:val="-6"/>
          </w:rPr>
          <w:delText>,</w:delText>
        </w:r>
      </w:del>
      <w:ins w:id="678" w:author="dita conv" w:date="2020-07-16T12:00:00Z">
        <w:r>
          <w:t xml:space="preserve">  252.204-</w:t>
        </w:r>
        <w:proofErr w:type="gramStart"/>
        <w:r>
          <w:t>7016 ,</w:t>
        </w:r>
      </w:ins>
      <w:proofErr w:type="gramEnd"/>
      <w:r>
        <w:t xml:space="preserve"> Covered Defense Telecommunications Equipment or Services—Representation.</w:t>
      </w:r>
    </w:p>
    <w:p w14:paraId="1A0F9A70" w14:textId="36FDBAF6" w:rsidR="00627543" w:rsidRDefault="00244064">
      <w:pPr>
        <w:pStyle w:val="BodyText"/>
      </w:pPr>
      <w:r>
        <w:t>(ii)</w:t>
      </w:r>
      <w:del w:id="679" w:author="dita conv" w:date="2020-07-16T12:00:00Z">
        <w:r w:rsidR="000A22CF" w:rsidRPr="00EF483B">
          <w:rPr>
            <w:spacing w:val="-6"/>
          </w:rPr>
          <w:delText>,</w:delText>
        </w:r>
      </w:del>
      <w:ins w:id="680" w:author="dita conv" w:date="2020-07-16T12:00:00Z">
        <w:r>
          <w:t xml:space="preserve">  252.209-</w:t>
        </w:r>
        <w:proofErr w:type="gramStart"/>
        <w:r>
          <w:t>7002 ,</w:t>
        </w:r>
      </w:ins>
      <w:proofErr w:type="gramEnd"/>
      <w:r>
        <w:t xml:space="preserve"> Disclosure of Ownership or Control by a Foreign Government.</w:t>
      </w:r>
    </w:p>
    <w:p w14:paraId="63A46A1E" w14:textId="217897B5" w:rsidR="00627543" w:rsidRDefault="00244064">
      <w:pPr>
        <w:pStyle w:val="BodyText"/>
      </w:pPr>
      <w:r>
        <w:t>(iii)</w:t>
      </w:r>
      <w:del w:id="681" w:author="dita conv" w:date="2020-07-16T12:00:00Z">
        <w:r w:rsidR="000A22CF" w:rsidRPr="00EF483B">
          <w:rPr>
            <w:spacing w:val="-6"/>
          </w:rPr>
          <w:delText>,</w:delText>
        </w:r>
      </w:del>
      <w:ins w:id="682" w:author="dita conv" w:date="2020-07-16T12:00:00Z">
        <w:r>
          <w:t xml:space="preserve">  252.209-</w:t>
        </w:r>
        <w:proofErr w:type="gramStart"/>
        <w:r>
          <w:t>7003 ,</w:t>
        </w:r>
      </w:ins>
      <w:proofErr w:type="gramEnd"/>
      <w:r>
        <w:t xml:space="preserve"> Reserve Officer Training Corps and Military </w:t>
      </w:r>
      <w:del w:id="683" w:author="dita conv" w:date="2020-07-16T12:00:00Z">
        <w:r w:rsidR="000A22CF" w:rsidRPr="00EF483B">
          <w:rPr>
            <w:spacing w:val="-5"/>
          </w:rPr>
          <w:delText xml:space="preserve">Recruiting </w:delText>
        </w:r>
        <w:r w:rsidR="000A22CF" w:rsidRPr="00EF483B">
          <w:rPr>
            <w:spacing w:val="-3"/>
          </w:rPr>
          <w:delText>on</w:delText>
        </w:r>
      </w:del>
      <w:proofErr w:type="spellStart"/>
      <w:ins w:id="684" w:author="dita conv" w:date="2020-07-16T12:00:00Z">
        <w:r>
          <w:t>Recruitingon</w:t>
        </w:r>
      </w:ins>
      <w:proofErr w:type="spellEnd"/>
      <w:r>
        <w:t xml:space="preserve"> Campus—Representation.</w:t>
      </w:r>
    </w:p>
    <w:p w14:paraId="3587D9EA" w14:textId="2A60B1D4" w:rsidR="00627543" w:rsidRDefault="00244064">
      <w:pPr>
        <w:pStyle w:val="BodyText"/>
      </w:pPr>
      <w:r>
        <w:t>(iv)</w:t>
      </w:r>
      <w:del w:id="685" w:author="dita conv" w:date="2020-07-16T12:00:00Z">
        <w:r w:rsidR="000A22CF" w:rsidRPr="00EF483B">
          <w:rPr>
            <w:spacing w:val="-6"/>
          </w:rPr>
          <w:delText>,</w:delText>
        </w:r>
      </w:del>
      <w:ins w:id="686" w:author="dita conv" w:date="2020-07-16T12:00:00Z">
        <w:r>
          <w:t xml:space="preserve">  252.216-</w:t>
        </w:r>
        <w:proofErr w:type="gramStart"/>
        <w:r>
          <w:t>7008 ,</w:t>
        </w:r>
      </w:ins>
      <w:proofErr w:type="gramEnd"/>
      <w:r>
        <w:t xml:space="preserve"> Economic Price Adjustment–Wage Rates or Material Prices Controlled by a Foreign Government—Representation.</w:t>
      </w:r>
    </w:p>
    <w:p w14:paraId="37BFB7C1" w14:textId="4E97C2F3" w:rsidR="00627543" w:rsidRDefault="00244064">
      <w:pPr>
        <w:pStyle w:val="BodyText"/>
      </w:pPr>
      <w:r>
        <w:lastRenderedPageBreak/>
        <w:t>(v)</w:t>
      </w:r>
      <w:del w:id="687" w:author="dita conv" w:date="2020-07-16T12:00:00Z">
        <w:r w:rsidR="000A22CF" w:rsidRPr="00EF483B">
          <w:rPr>
            <w:spacing w:val="-6"/>
          </w:rPr>
          <w:delText>,</w:delText>
        </w:r>
      </w:del>
      <w:ins w:id="688" w:author="dita conv" w:date="2020-07-16T12:00:00Z">
        <w:r>
          <w:t xml:space="preserve">  252.225-</w:t>
        </w:r>
        <w:proofErr w:type="gramStart"/>
        <w:r>
          <w:t>7000 ,</w:t>
        </w:r>
      </w:ins>
      <w:proofErr w:type="gramEnd"/>
      <w:r>
        <w:t xml:space="preserve"> Buy American—Balance of Payments </w:t>
      </w:r>
      <w:del w:id="689" w:author="dita conv" w:date="2020-07-16T12:00:00Z">
        <w:r w:rsidR="000A22CF" w:rsidRPr="00EF483B">
          <w:rPr>
            <w:spacing w:val="-5"/>
          </w:rPr>
          <w:delText>Program Certificate</w:delText>
        </w:r>
      </w:del>
      <w:proofErr w:type="spellStart"/>
      <w:ins w:id="690" w:author="dita conv" w:date="2020-07-16T12:00:00Z">
        <w:r>
          <w:t>ProgramCertificate</w:t>
        </w:r>
      </w:ins>
      <w:proofErr w:type="spellEnd"/>
      <w:r>
        <w:t>.</w:t>
      </w:r>
    </w:p>
    <w:p w14:paraId="50F94778" w14:textId="2F1EC47D" w:rsidR="00627543" w:rsidRDefault="00244064">
      <w:pPr>
        <w:pStyle w:val="BodyText"/>
      </w:pPr>
      <w:r>
        <w:t>(vi)</w:t>
      </w:r>
      <w:del w:id="691" w:author="dita conv" w:date="2020-07-16T12:00:00Z">
        <w:r w:rsidR="000A22CF" w:rsidRPr="00EF483B">
          <w:rPr>
            <w:spacing w:val="-6"/>
          </w:rPr>
          <w:delText>,</w:delText>
        </w:r>
      </w:del>
      <w:ins w:id="692" w:author="dita conv" w:date="2020-07-16T12:00:00Z">
        <w:r>
          <w:t xml:space="preserve">  252.225-</w:t>
        </w:r>
        <w:proofErr w:type="gramStart"/>
        <w:r>
          <w:t>7020 ,</w:t>
        </w:r>
      </w:ins>
      <w:proofErr w:type="gramEnd"/>
      <w:r>
        <w:t xml:space="preserve"> Trade Agreements Certificate.</w:t>
      </w:r>
    </w:p>
    <w:p w14:paraId="0637B711" w14:textId="4A64AB94" w:rsidR="00627543" w:rsidRDefault="00244064">
      <w:pPr>
        <w:pStyle w:val="BodyText"/>
      </w:pPr>
      <w:r>
        <w:t>(vii)</w:t>
      </w:r>
      <w:del w:id="693" w:author="dita conv" w:date="2020-07-16T12:00:00Z">
        <w:r w:rsidR="000A22CF" w:rsidRPr="00EF483B">
          <w:rPr>
            <w:spacing w:val="-6"/>
          </w:rPr>
          <w:delText>,</w:delText>
        </w:r>
      </w:del>
      <w:ins w:id="694" w:author="dita conv" w:date="2020-07-16T12:00:00Z">
        <w:r>
          <w:t xml:space="preserve">  252.225-</w:t>
        </w:r>
        <w:proofErr w:type="gramStart"/>
        <w:r>
          <w:t>7031 ,</w:t>
        </w:r>
      </w:ins>
      <w:proofErr w:type="gramEnd"/>
      <w:r>
        <w:t xml:space="preserve"> Secondary Arab Boycott of Israel.</w:t>
      </w:r>
    </w:p>
    <w:p w14:paraId="2276ACF1" w14:textId="13172123" w:rsidR="00627543" w:rsidRDefault="00244064">
      <w:pPr>
        <w:pStyle w:val="BodyText"/>
      </w:pPr>
      <w:r>
        <w:t>(viii)</w:t>
      </w:r>
      <w:del w:id="695" w:author="dita conv" w:date="2020-07-16T12:00:00Z">
        <w:r w:rsidR="000A22CF" w:rsidRPr="00EF483B">
          <w:rPr>
            <w:spacing w:val="-6"/>
          </w:rPr>
          <w:delText>,</w:delText>
        </w:r>
      </w:del>
      <w:ins w:id="696" w:author="dita conv" w:date="2020-07-16T12:00:00Z">
        <w:r>
          <w:t xml:space="preserve">  252.225-</w:t>
        </w:r>
        <w:proofErr w:type="gramStart"/>
        <w:r>
          <w:t>7035 ,</w:t>
        </w:r>
      </w:ins>
      <w:proofErr w:type="gramEnd"/>
      <w:r>
        <w:t xml:space="preserve"> Buy American—Free Trade Agreements—Balance of Payments Program Certificate.</w:t>
      </w:r>
    </w:p>
    <w:p w14:paraId="3DD56202" w14:textId="795F036B" w:rsidR="00627543" w:rsidRDefault="00244064">
      <w:pPr>
        <w:pStyle w:val="BodyText"/>
      </w:pPr>
      <w:r>
        <w:t>(ix)</w:t>
      </w:r>
      <w:del w:id="697" w:author="dita conv" w:date="2020-07-16T12:00:00Z">
        <w:r w:rsidR="000A22CF" w:rsidRPr="00EF483B">
          <w:rPr>
            <w:spacing w:val="-6"/>
          </w:rPr>
          <w:delText>,</w:delText>
        </w:r>
      </w:del>
      <w:ins w:id="698" w:author="dita conv" w:date="2020-07-16T12:00:00Z">
        <w:r>
          <w:t xml:space="preserve">  252.225-</w:t>
        </w:r>
        <w:proofErr w:type="gramStart"/>
        <w:r>
          <w:t>7042 ,</w:t>
        </w:r>
      </w:ins>
      <w:proofErr w:type="gramEnd"/>
      <w:r>
        <w:t xml:space="preserve"> Authorization to Perform.</w:t>
      </w:r>
    </w:p>
    <w:p w14:paraId="3E1DB301" w14:textId="4D13198E" w:rsidR="00627543" w:rsidRDefault="00244064">
      <w:pPr>
        <w:pStyle w:val="BodyText"/>
      </w:pPr>
      <w:r>
        <w:t>(x)</w:t>
      </w:r>
      <w:del w:id="699" w:author="dita conv" w:date="2020-07-16T12:00:00Z">
        <w:r w:rsidR="000A22CF" w:rsidRPr="00EF483B">
          <w:rPr>
            <w:spacing w:val="-6"/>
          </w:rPr>
          <w:delText>,</w:delText>
        </w:r>
      </w:del>
      <w:ins w:id="700" w:author="dita conv" w:date="2020-07-16T12:00:00Z">
        <w:r>
          <w:t xml:space="preserve">  252.225-</w:t>
        </w:r>
        <w:proofErr w:type="gramStart"/>
        <w:r>
          <w:t>7049 ,</w:t>
        </w:r>
      </w:ins>
      <w:proofErr w:type="gramEnd"/>
      <w:r>
        <w:t xml:space="preserve"> Prohibition on Acquisition of Certain Foreign Commercial Satellite Services—Representations.</w:t>
      </w:r>
    </w:p>
    <w:p w14:paraId="146903C2" w14:textId="70C835D3" w:rsidR="00627543" w:rsidRDefault="00244064">
      <w:pPr>
        <w:pStyle w:val="BodyText"/>
      </w:pPr>
      <w:r>
        <w:t>(xi)</w:t>
      </w:r>
      <w:del w:id="701" w:author="dita conv" w:date="2020-07-16T12:00:00Z">
        <w:r w:rsidR="000A22CF" w:rsidRPr="00EF483B">
          <w:rPr>
            <w:spacing w:val="-6"/>
          </w:rPr>
          <w:delText>,</w:delText>
        </w:r>
      </w:del>
      <w:ins w:id="702" w:author="dita conv" w:date="2020-07-16T12:00:00Z">
        <w:r>
          <w:t xml:space="preserve">  252.225-</w:t>
        </w:r>
        <w:proofErr w:type="gramStart"/>
        <w:r>
          <w:t>7050 ,</w:t>
        </w:r>
      </w:ins>
      <w:proofErr w:type="gramEnd"/>
      <w:r>
        <w:t xml:space="preserve"> Disclosure of Ownership or Control by the Government of a Country that is a State Sponsor of Terrorism.</w:t>
      </w:r>
    </w:p>
    <w:p w14:paraId="1BC1ED84" w14:textId="4BC5C64E" w:rsidR="00627543" w:rsidRDefault="00244064">
      <w:pPr>
        <w:pStyle w:val="BodyText"/>
      </w:pPr>
      <w:r>
        <w:t>(xii)</w:t>
      </w:r>
      <w:del w:id="703" w:author="dita conv" w:date="2020-07-16T12:00:00Z">
        <w:r w:rsidR="000A22CF" w:rsidRPr="00EF483B">
          <w:rPr>
            <w:spacing w:val="-6"/>
          </w:rPr>
          <w:delText>,</w:delText>
        </w:r>
      </w:del>
      <w:ins w:id="704" w:author="dita conv" w:date="2020-07-16T12:00:00Z">
        <w:r>
          <w:t xml:space="preserve">  252.226-</w:t>
        </w:r>
        <w:proofErr w:type="gramStart"/>
        <w:r>
          <w:t>7002 ,</w:t>
        </w:r>
      </w:ins>
      <w:proofErr w:type="gramEnd"/>
      <w:r>
        <w:t xml:space="preserve"> Representation for Demonstration Project for Contractors Employing Persons with Disabilities.</w:t>
      </w:r>
    </w:p>
    <w:p w14:paraId="79C191BA" w14:textId="7D55727A" w:rsidR="00627543" w:rsidRDefault="00244064">
      <w:pPr>
        <w:pStyle w:val="BodyText"/>
      </w:pPr>
      <w:r>
        <w:t>(xiii)</w:t>
      </w:r>
      <w:del w:id="705" w:author="dita conv" w:date="2020-07-16T12:00:00Z">
        <w:r w:rsidR="000A22CF" w:rsidRPr="00EF483B">
          <w:rPr>
            <w:spacing w:val="-6"/>
          </w:rPr>
          <w:delText>,</w:delText>
        </w:r>
      </w:del>
      <w:ins w:id="706" w:author="dita conv" w:date="2020-07-16T12:00:00Z">
        <w:r>
          <w:t xml:space="preserve">  252.229-</w:t>
        </w:r>
        <w:proofErr w:type="gramStart"/>
        <w:r>
          <w:t>7012 ,</w:t>
        </w:r>
      </w:ins>
      <w:proofErr w:type="gramEnd"/>
      <w:r>
        <w:t xml:space="preserve"> Tax Exemptions (Italy)—Representation.</w:t>
      </w:r>
    </w:p>
    <w:p w14:paraId="1200964B" w14:textId="5215B1D9" w:rsidR="00627543" w:rsidRDefault="00244064">
      <w:pPr>
        <w:pStyle w:val="BodyText"/>
      </w:pPr>
      <w:r>
        <w:t>(xiv)</w:t>
      </w:r>
      <w:del w:id="707" w:author="dita conv" w:date="2020-07-16T12:00:00Z">
        <w:r w:rsidR="000A22CF" w:rsidRPr="00EF483B">
          <w:rPr>
            <w:spacing w:val="-6"/>
          </w:rPr>
          <w:delText>,</w:delText>
        </w:r>
      </w:del>
      <w:ins w:id="708" w:author="dita conv" w:date="2020-07-16T12:00:00Z">
        <w:r>
          <w:t xml:space="preserve">  252.229-</w:t>
        </w:r>
        <w:proofErr w:type="gramStart"/>
        <w:r>
          <w:t>7013 ,</w:t>
        </w:r>
      </w:ins>
      <w:proofErr w:type="gramEnd"/>
      <w:r>
        <w:t xml:space="preserve"> Tax Exemptions (Spain)—Representation.</w:t>
      </w:r>
    </w:p>
    <w:p w14:paraId="3B926954" w14:textId="2554B1AB" w:rsidR="00627543" w:rsidRDefault="00244064">
      <w:pPr>
        <w:pStyle w:val="BodyText"/>
      </w:pPr>
      <w:r>
        <w:t>(xv)</w:t>
      </w:r>
      <w:del w:id="709" w:author="dita conv" w:date="2020-07-16T12:00:00Z">
        <w:r w:rsidR="000A22CF" w:rsidRPr="00EF483B">
          <w:rPr>
            <w:spacing w:val="-6"/>
          </w:rPr>
          <w:delText>,</w:delText>
        </w:r>
      </w:del>
      <w:ins w:id="710" w:author="dita conv" w:date="2020-07-16T12:00:00Z">
        <w:r>
          <w:t xml:space="preserve">  252.232-</w:t>
        </w:r>
        <w:proofErr w:type="gramStart"/>
        <w:r>
          <w:t>7015 ,</w:t>
        </w:r>
      </w:ins>
      <w:proofErr w:type="gramEnd"/>
      <w:r>
        <w:t xml:space="preserve"> Performance-Based Payments—Representation.</w:t>
      </w:r>
    </w:p>
    <w:p w14:paraId="7ADF8A30" w14:textId="3D30ACD0" w:rsidR="00627543" w:rsidRDefault="00244064">
      <w:pPr>
        <w:pStyle w:val="BodyText"/>
      </w:pPr>
      <w:r>
        <w:t>(xvi)</w:t>
      </w:r>
      <w:del w:id="711" w:author="dita conv" w:date="2020-07-16T12:00:00Z">
        <w:r w:rsidR="000A22CF" w:rsidRPr="00EF483B">
          <w:rPr>
            <w:spacing w:val="-6"/>
          </w:rPr>
          <w:delText>,</w:delText>
        </w:r>
      </w:del>
      <w:ins w:id="712" w:author="dita conv" w:date="2020-07-16T12:00:00Z">
        <w:r>
          <w:t xml:space="preserve">  252.247-</w:t>
        </w:r>
        <w:proofErr w:type="gramStart"/>
        <w:r>
          <w:t>7022 ,</w:t>
        </w:r>
      </w:ins>
      <w:proofErr w:type="gramEnd"/>
      <w:r>
        <w:t xml:space="preserve"> Representation of Extent of Transportation by Sea.</w:t>
      </w:r>
    </w:p>
    <w:p w14:paraId="6CC548FF" w14:textId="77777777" w:rsidR="00627543" w:rsidRDefault="00244064">
      <w:pPr>
        <w:pStyle w:val="Heading4"/>
      </w:pPr>
      <w:bookmarkStart w:id="713" w:name="_Refd19e35197"/>
      <w:bookmarkStart w:id="714" w:name="_Tocd19e35197"/>
      <w:r>
        <w:t>SUBPART 204.16 —UNIFORM PROCUREMENT INSTRUMENT IDENTIFIERS</w:t>
      </w:r>
      <w:bookmarkEnd w:id="713"/>
      <w:bookmarkEnd w:id="714"/>
    </w:p>
    <w:p w14:paraId="0F626A2D" w14:textId="77777777" w:rsidR="008E64D4" w:rsidRDefault="000A22CF">
      <w:pPr>
        <w:spacing w:line="264" w:lineRule="exact"/>
        <w:ind w:left="104" w:right="423"/>
        <w:jc w:val="center"/>
        <w:rPr>
          <w:del w:id="715" w:author="dita conv" w:date="2020-07-16T12:00:00Z"/>
          <w:i/>
        </w:rPr>
      </w:pPr>
      <w:del w:id="716" w:author="dita conv" w:date="2020-07-16T12:00:00Z">
        <w:r>
          <w:rPr>
            <w:i/>
          </w:rPr>
          <w:delText>(Revised September 13, 2019)</w:delText>
        </w:r>
      </w:del>
    </w:p>
    <w:p w14:paraId="4D90062E" w14:textId="77777777" w:rsidR="008E64D4" w:rsidRDefault="008E64D4">
      <w:pPr>
        <w:pStyle w:val="BodyText"/>
        <w:spacing w:before="11"/>
        <w:rPr>
          <w:del w:id="717" w:author="dita conv" w:date="2020-07-16T12:00:00Z"/>
          <w:i/>
          <w:sz w:val="35"/>
        </w:rPr>
      </w:pPr>
    </w:p>
    <w:p w14:paraId="678E5EB0" w14:textId="77777777" w:rsidR="00627543" w:rsidRDefault="00244064">
      <w:pPr>
        <w:pStyle w:val="Heading5"/>
      </w:pPr>
      <w:bookmarkStart w:id="718" w:name="_Refd19e35210"/>
      <w:bookmarkStart w:id="719" w:name="_Tocd19e35210"/>
      <w:r>
        <w:t>204.1601 Policy.</w:t>
      </w:r>
      <w:bookmarkEnd w:id="718"/>
      <w:bookmarkEnd w:id="719"/>
    </w:p>
    <w:p w14:paraId="5BD3701C" w14:textId="77777777" w:rsidR="00627543" w:rsidRDefault="00244064">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14:paraId="5980CAC5" w14:textId="2949F7A4" w:rsidR="00627543" w:rsidRDefault="00244064">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w:t>
      </w:r>
      <w:del w:id="720" w:author="dita conv" w:date="2020-07-16T12:00:00Z">
        <w:r w:rsidR="000A22CF" w:rsidRPr="00EF483B">
          <w:rPr>
            <w:spacing w:val="-6"/>
          </w:rPr>
          <w:delText>(</w:delText>
        </w:r>
      </w:del>
      <w:proofErr w:type="gramStart"/>
      <w:ins w:id="721" w:author="dita conv" w:date="2020-07-16T12:00:00Z">
        <w:r>
          <w:t>PGI  204.1601</w:t>
        </w:r>
        <w:proofErr w:type="gramEnd"/>
        <w:r>
          <w:t xml:space="preserve"> (</w:t>
        </w:r>
      </w:ins>
      <w:r>
        <w:t>b).</w:t>
      </w:r>
    </w:p>
    <w:p w14:paraId="3CEFD749" w14:textId="77777777" w:rsidR="00627543" w:rsidRDefault="00244064">
      <w:pPr>
        <w:pStyle w:val="BodyText"/>
      </w:pPr>
      <w:r>
        <w:t xml:space="preserve">(c) </w:t>
      </w:r>
      <w:r>
        <w:rPr>
          <w:i/>
        </w:rPr>
        <w:t>Change in the PIID after its assignment.</w:t>
      </w:r>
      <w:r>
        <w:t xml:space="preserve"> When a PIID is changed after contract award, the new PIID is known as a continued contract.</w:t>
      </w:r>
    </w:p>
    <w:p w14:paraId="5822DEB0" w14:textId="77777777" w:rsidR="00627543" w:rsidRDefault="00244064">
      <w:pPr>
        <w:pStyle w:val="BodyText"/>
      </w:pPr>
      <w:r>
        <w:t>(</w:t>
      </w:r>
      <w:proofErr w:type="spellStart"/>
      <w:r>
        <w:t>i</w:t>
      </w:r>
      <w:proofErr w:type="spellEnd"/>
      <w:r>
        <w:t>) A continued contract—</w:t>
      </w:r>
    </w:p>
    <w:p w14:paraId="4CC5F79A" w14:textId="77777777" w:rsidR="00627543" w:rsidRDefault="00244064">
      <w:pPr>
        <w:pStyle w:val="BodyText"/>
      </w:pPr>
      <w:r>
        <w:t>(A) Does not constitute a new procurement;</w:t>
      </w:r>
    </w:p>
    <w:p w14:paraId="61B8BDD6" w14:textId="77777777" w:rsidR="00627543" w:rsidRDefault="00244064">
      <w:pPr>
        <w:pStyle w:val="BodyText"/>
      </w:pPr>
      <w:r>
        <w:t xml:space="preserve">(B) </w:t>
      </w:r>
      <w:proofErr w:type="gramStart"/>
      <w:r>
        <w:t>Incorporates</w:t>
      </w:r>
      <w:proofErr w:type="gramEnd"/>
      <w:r>
        <w:t xml:space="preserve"> all prices, terms, and conditions of the predecessor contract effective at the time of issuance of the continued contract;</w:t>
      </w:r>
    </w:p>
    <w:p w14:paraId="0757B45B" w14:textId="77777777" w:rsidR="00627543" w:rsidRDefault="00244064">
      <w:pPr>
        <w:pStyle w:val="BodyText"/>
      </w:pPr>
      <w:r>
        <w:lastRenderedPageBreak/>
        <w:t>(C) Operates as a separate contract independent of the predecessor contract once issued; and</w:t>
      </w:r>
    </w:p>
    <w:p w14:paraId="4AAEB2F7" w14:textId="77777777" w:rsidR="00627543" w:rsidRDefault="00244064">
      <w:pPr>
        <w:pStyle w:val="BodyText"/>
      </w:pPr>
      <w:r>
        <w:t>(D) Shall not be used to evade competition requirements, expand the scope of work, or extend the period of performance beyond that of the predecessor contract.</w:t>
      </w:r>
    </w:p>
    <w:p w14:paraId="2B149881" w14:textId="77777777" w:rsidR="00627543" w:rsidRDefault="00244064">
      <w:pPr>
        <w:pStyle w:val="BodyText"/>
      </w:pPr>
      <w:r>
        <w:t>(ii) When issuing a continued contract, the contracting officer shall—</w:t>
      </w:r>
    </w:p>
    <w:p w14:paraId="502B607C" w14:textId="77777777" w:rsidR="00627543" w:rsidRDefault="00244064">
      <w:pPr>
        <w:pStyle w:val="BodyText"/>
      </w:pPr>
      <w:r>
        <w:t>(A) Issue an administrative modification to the predecessor contract to clearly state that—</w:t>
      </w:r>
    </w:p>
    <w:p w14:paraId="2B2143CC" w14:textId="77777777" w:rsidR="00627543" w:rsidRDefault="00244064">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14:paraId="3632BF47" w14:textId="77777777" w:rsidR="00627543" w:rsidRDefault="00244064">
      <w:pPr>
        <w:pStyle w:val="BodyText"/>
      </w:pPr>
      <w:r>
        <w:t>(</w:t>
      </w:r>
      <w:r>
        <w:rPr>
          <w:i/>
        </w:rPr>
        <w:t>2</w:t>
      </w:r>
      <w:r>
        <w:t>) Supplies and services already acquired under the predecessor contract shall remain solely under that contract for purposes of Government inspection, acceptance, payment, and closeout; and</w:t>
      </w:r>
    </w:p>
    <w:p w14:paraId="53E0DC49" w14:textId="15AE1BC2" w:rsidR="00627543" w:rsidRDefault="00244064">
      <w:pPr>
        <w:pStyle w:val="BodyText"/>
      </w:pPr>
      <w:r>
        <w:t xml:space="preserve">(B) Follow the procedures at </w:t>
      </w:r>
      <w:del w:id="722" w:author="dita conv" w:date="2020-07-16T12:00:00Z">
        <w:r w:rsidR="000A22CF" w:rsidRPr="00EF483B">
          <w:rPr>
            <w:spacing w:val="-6"/>
          </w:rPr>
          <w:delText>(</w:delText>
        </w:r>
      </w:del>
      <w:proofErr w:type="gramStart"/>
      <w:ins w:id="723" w:author="dita conv" w:date="2020-07-16T12:00:00Z">
        <w:r>
          <w:t>PGI  204.1601</w:t>
        </w:r>
        <w:proofErr w:type="gramEnd"/>
        <w:r>
          <w:t xml:space="preserve"> (</w:t>
        </w:r>
      </w:ins>
      <w:r>
        <w:t>c).</w:t>
      </w:r>
    </w:p>
    <w:p w14:paraId="746FC005" w14:textId="77777777" w:rsidR="00627543" w:rsidRDefault="00244064">
      <w:pPr>
        <w:pStyle w:val="Heading5"/>
      </w:pPr>
      <w:bookmarkStart w:id="724" w:name="_Refd19e35286"/>
      <w:bookmarkStart w:id="725" w:name="_Tocd19e35286"/>
      <w:r>
        <w:t>204.1603 Procedures.</w:t>
      </w:r>
      <w:bookmarkEnd w:id="724"/>
      <w:bookmarkEnd w:id="725"/>
    </w:p>
    <w:p w14:paraId="7E268868" w14:textId="77777777" w:rsidR="00627543" w:rsidRDefault="00244064">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14:paraId="274C0315" w14:textId="77777777" w:rsidR="00627543" w:rsidRDefault="00244064">
      <w:pPr>
        <w:pStyle w:val="BodyText"/>
      </w:pPr>
      <w:r>
        <w:t xml:space="preserve">(3) </w:t>
      </w:r>
      <w:r>
        <w:rPr>
          <w:i/>
        </w:rPr>
        <w:t>Position 9.</w:t>
      </w:r>
    </w:p>
    <w:p w14:paraId="2A1EF580" w14:textId="77777777" w:rsidR="00627543" w:rsidRDefault="00244064">
      <w:pPr>
        <w:pStyle w:val="BodyText"/>
      </w:pPr>
      <w:r>
        <w:t>(A) DoD will use three of the letters reserved for departmental or agency use in FAR 4.1603(a</w:t>
      </w:r>
      <w:proofErr w:type="gramStart"/>
      <w:r>
        <w:t>)(</w:t>
      </w:r>
      <w:proofErr w:type="gramEnd"/>
      <w:r>
        <w:t>3) in this position as follows:</w:t>
      </w:r>
    </w:p>
    <w:p w14:paraId="00BD042C" w14:textId="77777777" w:rsidR="00627543" w:rsidRDefault="00244064">
      <w:pPr>
        <w:pStyle w:val="BodyText"/>
      </w:pPr>
      <w:r>
        <w:t>(</w:t>
      </w:r>
      <w:r>
        <w:rPr>
          <w:i/>
        </w:rPr>
        <w:t>1</w:t>
      </w:r>
      <w:r>
        <w:t xml:space="preserve">) Use M to identify purchase orders and task or delivery orders issued by the enterprise </w:t>
      </w:r>
      <w:proofErr w:type="spellStart"/>
      <w:r>
        <w:t>FedMall</w:t>
      </w:r>
      <w:proofErr w:type="spellEnd"/>
      <w:r>
        <w:t xml:space="preserve"> system.</w:t>
      </w:r>
    </w:p>
    <w:p w14:paraId="6E55C933" w14:textId="77777777" w:rsidR="00627543" w:rsidRDefault="00244064">
      <w:pPr>
        <w:pStyle w:val="BodyText"/>
      </w:pPr>
      <w:r>
        <w:t>(</w:t>
      </w:r>
      <w:r>
        <w:rPr>
          <w:i/>
        </w:rPr>
        <w:t>2</w:t>
      </w:r>
      <w:r>
        <w:t>) Use S to identify broad agency announcements.</w:t>
      </w:r>
    </w:p>
    <w:p w14:paraId="6C1492BA" w14:textId="536B9866" w:rsidR="00627543" w:rsidRDefault="00244064">
      <w:pPr>
        <w:pStyle w:val="BodyText"/>
      </w:pPr>
      <w:r>
        <w:t>(</w:t>
      </w:r>
      <w:r>
        <w:rPr>
          <w:i/>
        </w:rPr>
        <w:t>3</w:t>
      </w:r>
      <w:r>
        <w:t xml:space="preserve">) Use T to identify automated requests for quotations by authorized legacy contract writing systems. See </w:t>
      </w:r>
      <w:del w:id="726" w:author="dita conv" w:date="2020-07-16T12:00:00Z">
        <w:r w:rsidR="000A22CF" w:rsidRPr="00EF483B">
          <w:rPr>
            <w:spacing w:val="-6"/>
          </w:rPr>
          <w:delText>(</w:delText>
        </w:r>
      </w:del>
      <w:proofErr w:type="gramStart"/>
      <w:ins w:id="727" w:author="dita conv" w:date="2020-07-16T12:00:00Z">
        <w:r>
          <w:t>PGI  204.1603</w:t>
        </w:r>
        <w:proofErr w:type="gramEnd"/>
        <w:r>
          <w:t xml:space="preserve"> (</w:t>
        </w:r>
      </w:ins>
      <w:r>
        <w:t>a)(3)(A)(</w:t>
      </w:r>
      <w:r>
        <w:rPr>
          <w:i/>
        </w:rPr>
        <w:t>3</w:t>
      </w:r>
      <w:r>
        <w:t>) for the list of authorized systems.</w:t>
      </w:r>
    </w:p>
    <w:p w14:paraId="6C4DCFD8" w14:textId="77777777" w:rsidR="00627543" w:rsidRDefault="00244064">
      <w:pPr>
        <w:pStyle w:val="BodyText"/>
      </w:pPr>
      <w:r>
        <w:t>(B) Do not use other letters identified in FAR 4.1603(a</w:t>
      </w:r>
      <w:proofErr w:type="gramStart"/>
      <w:r>
        <w:t>)(</w:t>
      </w:r>
      <w:proofErr w:type="gramEnd"/>
      <w:r>
        <w:t xml:space="preserve">3) as “Reserved for future Federal </w:t>
      </w:r>
      <w:proofErr w:type="spellStart"/>
      <w:r>
        <w:t>Governmentwide</w:t>
      </w:r>
      <w:proofErr w:type="spellEnd"/>
      <w:r>
        <w:t xml:space="preserve"> use” or “Reserved for departmental or agency use” in position 9 of the PIID.</w:t>
      </w:r>
    </w:p>
    <w:p w14:paraId="002B8F6D" w14:textId="77777777" w:rsidR="00627543" w:rsidRDefault="00244064">
      <w:pPr>
        <w:pStyle w:val="BodyText"/>
      </w:pPr>
      <w:r>
        <w:t>(C) Do not use the letter C or H for contracts or agreements with provisions for orders or calls.</w:t>
      </w:r>
    </w:p>
    <w:p w14:paraId="222A091D" w14:textId="77777777" w:rsidR="00627543" w:rsidRDefault="00244064">
      <w:pPr>
        <w:pStyle w:val="BodyText"/>
      </w:pPr>
      <w:r>
        <w:t xml:space="preserve">(4) </w:t>
      </w:r>
      <w:r>
        <w:rPr>
          <w:i/>
        </w:rPr>
        <w:t>Positions 10 through 17.</w:t>
      </w:r>
      <w:r>
        <w:t xml:space="preserve"> In accordance with FAR 4.1603(a</w:t>
      </w:r>
      <w:proofErr w:type="gramStart"/>
      <w:r>
        <w:t>)(</w:t>
      </w:r>
      <w:proofErr w:type="gramEnd"/>
      <w:r>
        <w:t>4), DoD-issued PIIDs shall only use positions 10 through 13 to complete the PIID. Enter the serial number of the instrument in these positions. A separate series of serial numbers may be used for any type of instrument listed in FAR 4.1603(a</w:t>
      </w:r>
      <w:proofErr w:type="gramStart"/>
      <w:r>
        <w:t>)(</w:t>
      </w:r>
      <w:proofErr w:type="gramEnd"/>
      <w:r>
        <w:t xml:space="preserve">3). </w:t>
      </w:r>
      <w:proofErr w:type="gramStart"/>
      <w:r>
        <w:t>DoD</w:t>
      </w:r>
      <w:proofErr w:type="gramEnd"/>
      <w:r>
        <w:t xml:space="preserve"> components assign </w:t>
      </w:r>
      <w:r>
        <w:lastRenderedPageBreak/>
        <w:t xml:space="preserve">such series of PIID numbers sequentially. A </w:t>
      </w:r>
      <w:proofErr w:type="gramStart"/>
      <w:r>
        <w:t>DoD</w:t>
      </w:r>
      <w:proofErr w:type="gramEnd"/>
      <w:r>
        <w:t xml:space="preserve"> component may reserve blocks of numbers or alpha-numeric numbers for use by its various activities.</w:t>
      </w:r>
    </w:p>
    <w:p w14:paraId="41AC6013" w14:textId="61C2605D" w:rsidR="00627543" w:rsidRDefault="00244064">
      <w:pPr>
        <w:pStyle w:val="BodyText"/>
      </w:pPr>
      <w:r>
        <w:t xml:space="preserve">(b) </w:t>
      </w:r>
      <w:r>
        <w:rPr>
          <w:i/>
        </w:rPr>
        <w:t>Elements of a supplementary PIID.</w:t>
      </w:r>
      <w:r>
        <w:t xml:space="preserve"> In addition to the supplementary PIID numbering procedures in FAR 4.1603(b), follow the procedures contained in paragraphs (b</w:t>
      </w:r>
      <w:proofErr w:type="gramStart"/>
      <w:r>
        <w:t>)(</w:t>
      </w:r>
      <w:proofErr w:type="gramEnd"/>
      <w:r>
        <w:t>2)(ii)(</w:t>
      </w:r>
      <w:r>
        <w:rPr>
          <w:i/>
        </w:rPr>
        <w:t>1</w:t>
      </w:r>
      <w:r>
        <w:t>) and (</w:t>
      </w:r>
      <w:r>
        <w:rPr>
          <w:i/>
        </w:rPr>
        <w:t>2</w:t>
      </w:r>
      <w:r>
        <w:t xml:space="preserve">) of this section. See </w:t>
      </w:r>
      <w:del w:id="728" w:author="dita conv" w:date="2020-07-16T12:00:00Z">
        <w:r w:rsidR="000A22CF" w:rsidRPr="00EF483B">
          <w:rPr>
            <w:spacing w:val="-6"/>
          </w:rPr>
          <w:delText>(</w:delText>
        </w:r>
      </w:del>
      <w:proofErr w:type="gramStart"/>
      <w:ins w:id="729" w:author="dita conv" w:date="2020-07-16T12:00:00Z">
        <w:r>
          <w:t>PGI  204.1603</w:t>
        </w:r>
        <w:proofErr w:type="gramEnd"/>
        <w:r>
          <w:t xml:space="preserve"> (</w:t>
        </w:r>
      </w:ins>
      <w:r>
        <w:t>b) for examples of proper supplementary PIID numbering.</w:t>
      </w:r>
    </w:p>
    <w:p w14:paraId="0CEE8628" w14:textId="77777777" w:rsidR="00627543" w:rsidRDefault="00244064">
      <w:pPr>
        <w:pStyle w:val="BodyText"/>
      </w:pPr>
      <w:r>
        <w:t xml:space="preserve">(2)(ii) </w:t>
      </w:r>
      <w:r>
        <w:rPr>
          <w:i/>
        </w:rPr>
        <w:t>Positions 2 through 6.</w:t>
      </w:r>
      <w:r>
        <w:t xml:space="preserve"> In accordance with FAR 4.1603(b</w:t>
      </w:r>
      <w:proofErr w:type="gramStart"/>
      <w:r>
        <w:t>)(</w:t>
      </w:r>
      <w:proofErr w:type="gramEnd"/>
      <w:r>
        <w:t>2)(ii), DoD-issued supplementary PIIDs shall, for positions 2 through 6 of modifications to contracts and agreements, comply with the following:</w:t>
      </w:r>
    </w:p>
    <w:p w14:paraId="359D6A6C" w14:textId="77777777" w:rsidR="00627543" w:rsidRDefault="00244064">
      <w:pPr>
        <w:pStyle w:val="BodyText"/>
      </w:pPr>
      <w:r>
        <w:t>(</w:t>
      </w:r>
      <w:r>
        <w:rPr>
          <w:i/>
        </w:rPr>
        <w:t>1</w:t>
      </w:r>
      <w:r>
        <w:t xml:space="preserve">) </w:t>
      </w:r>
      <w:r>
        <w:rPr>
          <w:i/>
        </w:rPr>
        <w:t>Positions 2 and 3</w:t>
      </w:r>
      <w:r>
        <w:t>. These two digits may be either alpha or numeric characters, except—</w:t>
      </w:r>
    </w:p>
    <w:p w14:paraId="73088C6B" w14:textId="77777777" w:rsidR="00627543" w:rsidRDefault="00244064">
      <w:pPr>
        <w:pStyle w:val="BodyText"/>
      </w:pPr>
      <w:r>
        <w:t>(</w:t>
      </w:r>
      <w:proofErr w:type="spellStart"/>
      <w:r>
        <w:rPr>
          <w:i/>
        </w:rPr>
        <w:t>i</w:t>
      </w:r>
      <w:proofErr w:type="spellEnd"/>
      <w:r>
        <w:t>) Use K, L, M, N, P, and Q only in position 2, and only if the modification is issued by the Air Force and is a provisioned item order;</w:t>
      </w:r>
    </w:p>
    <w:p w14:paraId="29FFE73F" w14:textId="77777777" w:rsidR="00627543" w:rsidRDefault="00244064">
      <w:pPr>
        <w:pStyle w:val="BodyText"/>
      </w:pPr>
      <w:r>
        <w:t>(</w:t>
      </w:r>
      <w:r>
        <w:rPr>
          <w:i/>
        </w:rPr>
        <w:t>ii</w:t>
      </w:r>
      <w:r>
        <w:t>) Use S only in position 2, and only to identify modifications issued to provide initial or amended shipping instructions when—</w:t>
      </w:r>
    </w:p>
    <w:p w14:paraId="595737D3" w14:textId="77777777" w:rsidR="00627543" w:rsidRDefault="00244064">
      <w:pPr>
        <w:pStyle w:val="BodyText"/>
      </w:pPr>
      <w:r>
        <w:t>(</w:t>
      </w:r>
      <w:r>
        <w:rPr>
          <w:i/>
        </w:rPr>
        <w:t>a</w:t>
      </w:r>
      <w:r>
        <w:t>) The contract has either FOB origin or destination delivery terms; and</w:t>
      </w:r>
    </w:p>
    <w:p w14:paraId="02056EA0" w14:textId="77777777" w:rsidR="00627543" w:rsidRDefault="00244064">
      <w:pPr>
        <w:pStyle w:val="BodyText"/>
      </w:pPr>
      <w:r>
        <w:t>(</w:t>
      </w:r>
      <w:r>
        <w:rPr>
          <w:i/>
        </w:rPr>
        <w:t>b</w:t>
      </w:r>
      <w:r>
        <w:t>) The price changes;</w:t>
      </w:r>
    </w:p>
    <w:p w14:paraId="2571A2DA" w14:textId="77777777" w:rsidR="00627543" w:rsidRDefault="00244064">
      <w:pPr>
        <w:pStyle w:val="BodyText"/>
      </w:pPr>
      <w:r>
        <w:t>(</w:t>
      </w:r>
      <w:r>
        <w:rPr>
          <w:i/>
        </w:rPr>
        <w:t>iii</w:t>
      </w:r>
      <w:r>
        <w:t>) Use T, U, V, W, X, or Y only in position 2, and only to identify modifications issued to provide initial or amended shipping instructions when—</w:t>
      </w:r>
    </w:p>
    <w:p w14:paraId="13815DEA" w14:textId="77777777" w:rsidR="00627543" w:rsidRDefault="00244064">
      <w:pPr>
        <w:pStyle w:val="BodyText"/>
      </w:pPr>
      <w:r>
        <w:t>(</w:t>
      </w:r>
      <w:r>
        <w:rPr>
          <w:i/>
        </w:rPr>
        <w:t>a</w:t>
      </w:r>
      <w:r>
        <w:t>) The contract has FOB origin delivery terms; and</w:t>
      </w:r>
    </w:p>
    <w:p w14:paraId="64FCA6E2" w14:textId="77777777" w:rsidR="00627543" w:rsidRDefault="00244064">
      <w:pPr>
        <w:pStyle w:val="BodyText"/>
      </w:pPr>
      <w:r>
        <w:t>(</w:t>
      </w:r>
      <w:r>
        <w:rPr>
          <w:i/>
        </w:rPr>
        <w:t>b</w:t>
      </w:r>
      <w:r>
        <w:t>) The price does not change; and</w:t>
      </w:r>
    </w:p>
    <w:p w14:paraId="4B9B13E0" w14:textId="77777777" w:rsidR="00627543" w:rsidRDefault="00244064">
      <w:pPr>
        <w:pStyle w:val="BodyText"/>
      </w:pPr>
      <w:proofErr w:type="gramStart"/>
      <w:r>
        <w:t>(</w:t>
      </w:r>
      <w:r>
        <w:rPr>
          <w:i/>
        </w:rPr>
        <w:t>iv</w:t>
      </w:r>
      <w:r>
        <w:t>) Use</w:t>
      </w:r>
      <w:proofErr w:type="gramEnd"/>
      <w:r>
        <w:t xml:space="preserve"> Z only in position 2, and only to identify a modification which </w:t>
      </w:r>
      <w:proofErr w:type="spellStart"/>
      <w:r>
        <w:t>definitizes</w:t>
      </w:r>
      <w:proofErr w:type="spellEnd"/>
      <w:r>
        <w:t xml:space="preserve"> a letter contract or a previously issued </w:t>
      </w:r>
      <w:proofErr w:type="spellStart"/>
      <w:r>
        <w:t>undefinitized</w:t>
      </w:r>
      <w:proofErr w:type="spellEnd"/>
      <w:r>
        <w:t xml:space="preserve"> modification.</w:t>
      </w:r>
    </w:p>
    <w:p w14:paraId="1756682C" w14:textId="77777777" w:rsidR="00627543" w:rsidRDefault="00244064">
      <w:pPr>
        <w:pStyle w:val="BodyText"/>
      </w:pPr>
      <w:r>
        <w:t>(</w:t>
      </w:r>
      <w:r>
        <w:rPr>
          <w:i/>
        </w:rPr>
        <w:t>2</w:t>
      </w:r>
      <w:r>
        <w:t xml:space="preserve">) </w:t>
      </w:r>
      <w:r>
        <w:rPr>
          <w:i/>
        </w:rPr>
        <w:t>Positions 4 through 6</w:t>
      </w:r>
      <w:r>
        <w:t>. These positions are always numeric. Use a separate series of serial numbers for each type of modification listed in paragraph (b</w:t>
      </w:r>
      <w:proofErr w:type="gramStart"/>
      <w:r>
        <w:t>)(</w:t>
      </w:r>
      <w:proofErr w:type="gramEnd"/>
      <w:r>
        <w:t>2)(ii) of this section.</w:t>
      </w:r>
    </w:p>
    <w:p w14:paraId="68E713C2" w14:textId="77777777" w:rsidR="00627543" w:rsidRDefault="00244064">
      <w:pPr>
        <w:pStyle w:val="Heading5"/>
      </w:pPr>
      <w:bookmarkStart w:id="730" w:name="_Refd19e35449"/>
      <w:bookmarkStart w:id="731" w:name="_Tocd19e35449"/>
      <w:r>
        <w:t>204.1670 Cross reference to Federal Procurement Data System.</w:t>
      </w:r>
      <w:bookmarkEnd w:id="730"/>
      <w:bookmarkEnd w:id="731"/>
    </w:p>
    <w:p w14:paraId="03EDE707" w14:textId="78F7AB6B" w:rsidR="00627543" w:rsidRDefault="00244064">
      <w:pPr>
        <w:pStyle w:val="BodyText"/>
      </w:pPr>
      <w:r>
        <w:t xml:space="preserve">Detailed guidance on mapping PIID and supplementary PIID numbers stored in the Electronic Data Access system to data elements reported in the Federal Procurement Data System can be found in </w:t>
      </w:r>
      <w:del w:id="732" w:author="dita conv" w:date="2020-07-16T12:00:00Z">
        <w:r w:rsidR="000A22CF">
          <w:rPr>
            <w:spacing w:val="-6"/>
          </w:rPr>
          <w:delText>.</w:delText>
        </w:r>
      </w:del>
      <w:proofErr w:type="gramStart"/>
      <w:ins w:id="733" w:author="dita conv" w:date="2020-07-16T12:00:00Z">
        <w:r>
          <w:t>PGI  204.1670</w:t>
        </w:r>
        <w:proofErr w:type="gramEnd"/>
        <w:r>
          <w:t xml:space="preserve"> .</w:t>
        </w:r>
      </w:ins>
    </w:p>
    <w:p w14:paraId="58C49A15" w14:textId="77777777" w:rsidR="00627543" w:rsidRDefault="00244064">
      <w:pPr>
        <w:pStyle w:val="Heading5"/>
      </w:pPr>
      <w:bookmarkStart w:id="734" w:name="_Refd19e35475"/>
      <w:bookmarkStart w:id="735" w:name="_Tocd19e35475"/>
      <w:r>
        <w:t>204.1671 Order of application for modifications.</w:t>
      </w:r>
      <w:bookmarkEnd w:id="734"/>
      <w:bookmarkEnd w:id="735"/>
    </w:p>
    <w:p w14:paraId="09580DB8" w14:textId="77777777" w:rsidR="00627543" w:rsidRDefault="00244064">
      <w:pPr>
        <w:pStyle w:val="BodyText"/>
      </w:pPr>
      <w:r>
        <w:t>(a) Circumstances may exist in which the numeric order of the modifications to a contract is not the order in which the changes to the contract actually take effect.</w:t>
      </w:r>
    </w:p>
    <w:p w14:paraId="12130983" w14:textId="77777777" w:rsidR="00627543" w:rsidRDefault="00244064">
      <w:pPr>
        <w:pStyle w:val="BodyText"/>
      </w:pPr>
      <w:r>
        <w:t>(b) In order to determine the sequence of modifications to a contract or order, the modifications will be applied in the following order—</w:t>
      </w:r>
    </w:p>
    <w:p w14:paraId="7F60ACDE" w14:textId="77777777" w:rsidR="00627543" w:rsidRDefault="00244064">
      <w:pPr>
        <w:pStyle w:val="BodyText"/>
      </w:pPr>
      <w:r>
        <w:t>(1) Modifications will be applied in order of the effective date on the modification;</w:t>
      </w:r>
    </w:p>
    <w:p w14:paraId="3AD4CF63" w14:textId="77777777" w:rsidR="00627543" w:rsidRDefault="00244064">
      <w:pPr>
        <w:pStyle w:val="BodyText"/>
      </w:pPr>
      <w:r>
        <w:lastRenderedPageBreak/>
        <w:t>(2) In the event of two or more modifications with the same effective date, modifications will be applied in signature date order; and</w:t>
      </w:r>
    </w:p>
    <w:p w14:paraId="1124E3DB" w14:textId="77777777" w:rsidR="00627543" w:rsidRDefault="00244064">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w:p w14:paraId="4F4608B2" w14:textId="77777777" w:rsidR="00627543" w:rsidRDefault="00244064">
      <w:pPr>
        <w:pStyle w:val="Heading4"/>
      </w:pPr>
      <w:bookmarkStart w:id="736" w:name="_Refd19e35503"/>
      <w:bookmarkStart w:id="737" w:name="_Tocd19e35503"/>
      <w:r>
        <w:t>SUBPART 204.18 —COMMERCIAL AND GOVERNMENT ENTITY CODE</w:t>
      </w:r>
      <w:bookmarkEnd w:id="736"/>
      <w:bookmarkEnd w:id="737"/>
    </w:p>
    <w:p w14:paraId="50782DB1" w14:textId="77777777" w:rsidR="008E64D4" w:rsidRDefault="000A22CF">
      <w:pPr>
        <w:spacing w:line="264" w:lineRule="exact"/>
        <w:ind w:left="102" w:right="423"/>
        <w:jc w:val="center"/>
        <w:rPr>
          <w:del w:id="738" w:author="dita conv" w:date="2020-07-16T12:00:00Z"/>
          <w:i/>
        </w:rPr>
      </w:pPr>
      <w:del w:id="739" w:author="dita conv" w:date="2020-07-16T12:00:00Z">
        <w:r>
          <w:rPr>
            <w:i/>
          </w:rPr>
          <w:delText>(Added December 11, 2014)</w:delText>
        </w:r>
      </w:del>
    </w:p>
    <w:p w14:paraId="2D7DC907" w14:textId="77777777" w:rsidR="008E64D4" w:rsidRDefault="008E64D4">
      <w:pPr>
        <w:pStyle w:val="BodyText"/>
        <w:spacing w:before="11"/>
        <w:rPr>
          <w:del w:id="740" w:author="dita conv" w:date="2020-07-16T12:00:00Z"/>
          <w:i/>
          <w:sz w:val="35"/>
        </w:rPr>
      </w:pPr>
    </w:p>
    <w:p w14:paraId="4CC88116" w14:textId="77777777" w:rsidR="00627543" w:rsidRDefault="00244064">
      <w:pPr>
        <w:pStyle w:val="Heading5"/>
      </w:pPr>
      <w:bookmarkStart w:id="741" w:name="_Refd19e35516"/>
      <w:bookmarkStart w:id="742" w:name="_Tocd19e35516"/>
      <w:r>
        <w:t>204.1870 Procedures.</w:t>
      </w:r>
      <w:bookmarkEnd w:id="741"/>
      <w:bookmarkEnd w:id="742"/>
    </w:p>
    <w:p w14:paraId="430CFC76" w14:textId="77777777" w:rsidR="00627543" w:rsidRDefault="00244064">
      <w:pPr>
        <w:pStyle w:val="BodyText"/>
      </w:pPr>
      <w:r>
        <w:t xml:space="preserve">Follow the procedures and guidance at </w:t>
      </w:r>
      <w:proofErr w:type="gramStart"/>
      <w:ins w:id="743" w:author="dita conv" w:date="2020-07-16T12:00:00Z">
        <w:r>
          <w:t>PGI  204.1870</w:t>
        </w:r>
        <w:proofErr w:type="gramEnd"/>
        <w:r>
          <w:t xml:space="preserve">  </w:t>
        </w:r>
      </w:ins>
      <w:r>
        <w:t>concerning Commercial and Government Entity (CAGE) codes and CAGE file maintenance.</w:t>
      </w:r>
    </w:p>
    <w:p w14:paraId="643E220B" w14:textId="4D95D055" w:rsidR="00627543" w:rsidRDefault="00244064">
      <w:pPr>
        <w:pStyle w:val="Heading4"/>
      </w:pPr>
      <w:bookmarkStart w:id="744" w:name="_Refd19e35542"/>
      <w:bookmarkStart w:id="745" w:name="_Tocd19e35542"/>
      <w:r>
        <w:t>SUBPART 204.21</w:t>
      </w:r>
      <w:del w:id="746" w:author="dita conv" w:date="2020-07-16T12:00:00Z">
        <w:r w:rsidR="000A22CF">
          <w:rPr>
            <w:spacing w:val="-5"/>
          </w:rPr>
          <w:delText>--</w:delText>
        </w:r>
      </w:del>
      <w:ins w:id="747" w:author="dita conv" w:date="2020-07-16T12:00:00Z">
        <w:r>
          <w:t xml:space="preserve"> —</w:t>
        </w:r>
      </w:ins>
      <w:r>
        <w:t>PROHIBITION ON CONTRACTING FOR CERTAIN TELECOMMUNICATIONS AND VIDEO SURVEILLANCE SERVICES OR EQUIPMENT</w:t>
      </w:r>
      <w:bookmarkEnd w:id="744"/>
      <w:bookmarkEnd w:id="745"/>
    </w:p>
    <w:p w14:paraId="07662EF7" w14:textId="77777777" w:rsidR="008E64D4" w:rsidRDefault="000A22CF">
      <w:pPr>
        <w:spacing w:line="250" w:lineRule="exact"/>
        <w:ind w:left="102" w:right="423"/>
        <w:jc w:val="center"/>
        <w:rPr>
          <w:del w:id="748" w:author="dita conv" w:date="2020-07-16T12:00:00Z"/>
          <w:i/>
        </w:rPr>
      </w:pPr>
      <w:del w:id="749" w:author="dita conv" w:date="2020-07-16T12:00:00Z">
        <w:r>
          <w:rPr>
            <w:i/>
          </w:rPr>
          <w:delText>(Added December 31, 2019)</w:delText>
        </w:r>
      </w:del>
    </w:p>
    <w:p w14:paraId="76246449" w14:textId="77777777" w:rsidR="008E64D4" w:rsidRDefault="008E64D4">
      <w:pPr>
        <w:pStyle w:val="BodyText"/>
        <w:spacing w:before="5"/>
        <w:rPr>
          <w:del w:id="750" w:author="dita conv" w:date="2020-07-16T12:00:00Z"/>
          <w:i/>
          <w:sz w:val="39"/>
        </w:rPr>
      </w:pPr>
    </w:p>
    <w:p w14:paraId="3EACDE68" w14:textId="77777777" w:rsidR="00627543" w:rsidRDefault="00244064">
      <w:pPr>
        <w:pStyle w:val="Heading5"/>
      </w:pPr>
      <w:bookmarkStart w:id="751" w:name="_Refd19e35555"/>
      <w:bookmarkStart w:id="752" w:name="_Tocd19e35555"/>
      <w:r>
        <w:t>204.2100 Scope of subpart.</w:t>
      </w:r>
      <w:bookmarkEnd w:id="751"/>
      <w:bookmarkEnd w:id="752"/>
    </w:p>
    <w:p w14:paraId="08DD1087" w14:textId="77777777" w:rsidR="00627543" w:rsidRDefault="00244064">
      <w:pPr>
        <w:pStyle w:val="BodyText"/>
      </w:pPr>
      <w:proofErr w:type="gramStart"/>
      <w:r>
        <w:t>This subpart implements section 1656 of the National Defense Authorization Act for Fiscal Year 2018 (Pub.</w:t>
      </w:r>
      <w:proofErr w:type="gramEnd"/>
      <w:r>
        <w:t xml:space="preserve"> L. 115-91) and section 889(a</w:t>
      </w:r>
      <w:proofErr w:type="gramStart"/>
      <w:r>
        <w:t>)(</w:t>
      </w:r>
      <w:proofErr w:type="gramEnd"/>
      <w:r>
        <w:t>1)(A) of the National Defense Authorization Act for Fiscal Year 2019 (Pub. L. 115-232).</w:t>
      </w:r>
    </w:p>
    <w:p w14:paraId="23CFCF3B" w14:textId="77777777" w:rsidR="00627543" w:rsidRDefault="00244064">
      <w:pPr>
        <w:pStyle w:val="Heading5"/>
      </w:pPr>
      <w:bookmarkStart w:id="753" w:name="_Refd19e35574"/>
      <w:bookmarkStart w:id="754" w:name="_Tocd19e35574"/>
      <w:r>
        <w:t>204.2101 Definitions.</w:t>
      </w:r>
      <w:bookmarkEnd w:id="753"/>
      <w:bookmarkEnd w:id="754"/>
    </w:p>
    <w:p w14:paraId="764DC925" w14:textId="77777777" w:rsidR="00627543" w:rsidRDefault="00244064">
      <w:pPr>
        <w:pStyle w:val="BodyText"/>
      </w:pPr>
      <w:r>
        <w:t>As used in this subpart—</w:t>
      </w:r>
    </w:p>
    <w:p w14:paraId="212A91EB" w14:textId="77777777" w:rsidR="00627543" w:rsidRDefault="00244064">
      <w:pPr>
        <w:pStyle w:val="BodyText"/>
      </w:pPr>
      <w:r>
        <w:t>“Covered defense telecommunications equipment or services” means—</w:t>
      </w:r>
    </w:p>
    <w:p w14:paraId="792CB969" w14:textId="77777777" w:rsidR="00627543" w:rsidRDefault="00244064">
      <w:pPr>
        <w:pStyle w:val="BodyText"/>
      </w:pPr>
      <w:r>
        <w:t>(1) Telecommunications equipment produced by Huawei Technologies Company or ZTE Corporation, or any subsidiary or affiliate of such entities;</w:t>
      </w:r>
    </w:p>
    <w:p w14:paraId="43D1F791" w14:textId="77777777" w:rsidR="00627543" w:rsidRDefault="00244064">
      <w:pPr>
        <w:pStyle w:val="BodyText"/>
      </w:pPr>
      <w:r>
        <w:t>(2) Telecommunications services provided by such entities or using such equipment; or</w:t>
      </w:r>
    </w:p>
    <w:p w14:paraId="69134A6B" w14:textId="77777777" w:rsidR="00627543" w:rsidRDefault="00244064">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14:paraId="241AD56C" w14:textId="77777777" w:rsidR="00627543" w:rsidRDefault="00244064">
      <w:pPr>
        <w:pStyle w:val="BodyText"/>
      </w:pPr>
      <w:r>
        <w:t>“Covered foreign country” means—</w:t>
      </w:r>
    </w:p>
    <w:p w14:paraId="347A4EF3" w14:textId="77777777" w:rsidR="00627543" w:rsidRDefault="00244064">
      <w:pPr>
        <w:pStyle w:val="BodyText"/>
      </w:pPr>
      <w:r>
        <w:t>(1) The People’s Republic of China; or</w:t>
      </w:r>
    </w:p>
    <w:p w14:paraId="53339B64" w14:textId="77777777" w:rsidR="00627543" w:rsidRDefault="00244064">
      <w:pPr>
        <w:pStyle w:val="BodyText"/>
      </w:pPr>
      <w:r>
        <w:t>(2) The Russian Federation.</w:t>
      </w:r>
    </w:p>
    <w:p w14:paraId="7DDD205E" w14:textId="77777777" w:rsidR="00627543" w:rsidRDefault="00244064">
      <w:pPr>
        <w:pStyle w:val="BodyText"/>
      </w:pPr>
      <w:r>
        <w:t>“Covered missions” means—</w:t>
      </w:r>
    </w:p>
    <w:p w14:paraId="272FBC92" w14:textId="77777777" w:rsidR="00627543" w:rsidRDefault="00244064">
      <w:pPr>
        <w:pStyle w:val="BodyText"/>
      </w:pPr>
      <w:r>
        <w:lastRenderedPageBreak/>
        <w:t>(1) The nuclear deterrence mission of DoD, including with respect to nuclear command, control, and communications, integrated tactical warning and attack assessment, and continuity of Government; or</w:t>
      </w:r>
    </w:p>
    <w:p w14:paraId="6D6201C8" w14:textId="77777777" w:rsidR="00627543" w:rsidRDefault="00244064">
      <w:pPr>
        <w:pStyle w:val="BodyText"/>
      </w:pPr>
      <w:r>
        <w:t xml:space="preserve">(2) The homeland defense mission of </w:t>
      </w:r>
      <w:proofErr w:type="gramStart"/>
      <w:r>
        <w:t>DoD</w:t>
      </w:r>
      <w:proofErr w:type="gramEnd"/>
      <w:r>
        <w:t>, including with respect to ballistic missile defense.</w:t>
      </w:r>
    </w:p>
    <w:p w14:paraId="63EB4034" w14:textId="77777777" w:rsidR="00627543" w:rsidRDefault="00244064">
      <w:pPr>
        <w:pStyle w:val="Heading5"/>
      </w:pPr>
      <w:bookmarkStart w:id="755" w:name="_Refd19e35612"/>
      <w:bookmarkStart w:id="756" w:name="_Tocd19e35612"/>
      <w:r>
        <w:t>204.2102 Prohibition.</w:t>
      </w:r>
      <w:bookmarkEnd w:id="755"/>
      <w:bookmarkEnd w:id="756"/>
    </w:p>
    <w:p w14:paraId="530AF01E" w14:textId="6D284B50" w:rsidR="00627543" w:rsidRDefault="00244064">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del w:id="757" w:author="dita conv" w:date="2020-07-16T12:00:00Z">
        <w:r w:rsidR="000A22CF" w:rsidRPr="00EF483B">
          <w:delText>,</w:delText>
        </w:r>
      </w:del>
      <w:ins w:id="758" w:author="dita conv" w:date="2020-07-16T12:00:00Z">
        <w:r>
          <w:t>204.2104,</w:t>
        </w:r>
      </w:ins>
      <w:r>
        <w:t xml:space="preserve">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w:p w14:paraId="65AA97F2" w14:textId="77777777" w:rsidR="00627543" w:rsidRDefault="00244064">
      <w:pPr>
        <w:pStyle w:val="Heading5"/>
      </w:pPr>
      <w:bookmarkStart w:id="759" w:name="_Refd19e35641"/>
      <w:bookmarkStart w:id="760" w:name="_Tocd19e35641"/>
      <w:r>
        <w:t>204.2103 Procedures.</w:t>
      </w:r>
      <w:bookmarkEnd w:id="759"/>
      <w:bookmarkEnd w:id="760"/>
    </w:p>
    <w:p w14:paraId="5C941214" w14:textId="77777777" w:rsidR="00627543" w:rsidRDefault="00244064">
      <w:pPr>
        <w:pStyle w:val="BodyText"/>
      </w:pPr>
      <w:r>
        <w:t xml:space="preserve">(a) </w:t>
      </w:r>
      <w:r>
        <w:rPr>
          <w:i/>
        </w:rPr>
        <w:t>Representations</w:t>
      </w:r>
      <w:r>
        <w:t>.</w:t>
      </w:r>
    </w:p>
    <w:p w14:paraId="4EA6F6D1" w14:textId="32F3F015" w:rsidR="008E64D4" w:rsidRPr="005F5DA0" w:rsidRDefault="00244064" w:rsidP="005F5DA0">
      <w:pPr>
        <w:pStyle w:val="BodyText"/>
        <w:ind w:right="548" w:firstLine="806"/>
        <w:rPr>
          <w:del w:id="761" w:author="dita conv" w:date="2020-07-16T12:00:00Z"/>
        </w:rPr>
      </w:pPr>
      <w:r>
        <w:t>(1)(</w:t>
      </w:r>
      <w:proofErr w:type="spellStart"/>
      <w:r>
        <w:t>i</w:t>
      </w:r>
      <w:proofErr w:type="spellEnd"/>
      <w:r>
        <w:t xml:space="preserve">) If the offeror selects “does not” in response to the provision at DFARS </w:t>
      </w:r>
      <w:del w:id="762" w:author="dita conv" w:date="2020-07-16T12:00:00Z">
        <w:r w:rsidR="000A22CF">
          <w:delText>, the contracting officer may rely on the representation, unless the contracting officer has an independent reason to question the representation. If the contracting officer has a reason to question the “does not” representation in FAR 52.204-26, FAR 52.212-3(v), or , then the contracting officer shall consult with the requiring activity and legal counsel.</w:delText>
        </w:r>
      </w:del>
    </w:p>
    <w:p w14:paraId="4ADE362E" w14:textId="534E2A12" w:rsidR="008E64D4" w:rsidRPr="005F5DA0" w:rsidRDefault="000A22CF" w:rsidP="005F5DA0">
      <w:pPr>
        <w:pStyle w:val="BodyText"/>
        <w:ind w:right="1146" w:firstLine="1209"/>
        <w:rPr>
          <w:del w:id="763" w:author="dita conv" w:date="2020-07-16T12:00:00Z"/>
        </w:rPr>
      </w:pPr>
      <w:del w:id="764" w:author="dita conv" w:date="2020-07-16T12:00:00Z">
        <w:r>
          <w:delText>(ii) If the offeror selects “does” in paragraph (c) of the provision at DFARS</w:delText>
        </w:r>
        <w:r>
          <w:rPr>
            <w:color w:val="0000FF"/>
          </w:rPr>
          <w:delText xml:space="preserve"> </w:delText>
        </w:r>
        <w:r>
          <w:delText>, the offeror must complete the representation at DFARS 252.204-7018.</w:delText>
        </w:r>
      </w:del>
    </w:p>
    <w:p w14:paraId="1E1A6088" w14:textId="78B0E993" w:rsidR="008E64D4" w:rsidRPr="005F5DA0" w:rsidRDefault="000A22CF" w:rsidP="005F5DA0">
      <w:pPr>
        <w:pStyle w:val="BodyText"/>
        <w:spacing w:before="1"/>
        <w:ind w:right="538" w:firstLine="806"/>
        <w:rPr>
          <w:del w:id="765" w:author="dita conv" w:date="2020-07-16T12:00:00Z"/>
        </w:rPr>
      </w:pPr>
      <w:del w:id="766" w:author="dita conv" w:date="2020-07-16T12:00:00Z">
        <w:r>
          <w:delText>(2)(i) If the offeror selects “will not” in paragraph (d) of the provision at DFARS , the contracting officer may rely on the representation, unless the contracting officer has an independent reason to question the representation. If the contracting officer has a reason to question the “will not” representation in FAR 52.204-24 or DFARS , then the contracting officer shall consult with the requiring activity and legal counsel.</w:delText>
        </w:r>
      </w:del>
    </w:p>
    <w:p w14:paraId="3BA21389" w14:textId="35FDA1F7" w:rsidR="008E64D4" w:rsidRPr="005F5DA0" w:rsidRDefault="00EF483B" w:rsidP="005F5DA0">
      <w:pPr>
        <w:tabs>
          <w:tab w:val="left" w:pos="1822"/>
        </w:tabs>
        <w:ind w:left="165" w:right="518" w:firstLine="1209"/>
        <w:rPr>
          <w:del w:id="767" w:author="dita conv" w:date="2020-07-16T12:00:00Z"/>
        </w:rPr>
      </w:pPr>
      <w:del w:id="768" w:author="dita conv" w:date="2020-07-16T12:00:00Z">
        <w:r>
          <w:rPr>
            <w:spacing w:val="-1"/>
          </w:rPr>
          <w:delText>(ii)</w:delText>
        </w:r>
        <w:r>
          <w:rPr>
            <w:spacing w:val="-1"/>
          </w:rPr>
          <w:tab/>
        </w:r>
        <w:r w:rsidR="000A22CF" w:rsidRPr="00EF483B">
          <w:delText>If an offeror selects “will” in paragraph (d) of the provision at DFARS</w:delText>
        </w:r>
        <w:r w:rsidR="000A22CF" w:rsidRPr="00EF483B">
          <w:rPr>
            <w:color w:val="0000FF"/>
            <w:u w:val="single" w:color="0000FF"/>
          </w:rPr>
          <w:delText xml:space="preserve"> </w:delText>
        </w:r>
        <w:r w:rsidR="000A22CF" w:rsidRPr="00EF483B">
          <w:delText>, the offeror must provide the information required by paragraph (e) of the provision.  When an offeror completes paragraph (e) of either of the provisions at FAR 52.204-24 or DFARS, the contracting officer</w:delText>
        </w:r>
        <w:r w:rsidR="000A22CF" w:rsidRPr="00EF483B">
          <w:rPr>
            <w:spacing w:val="-9"/>
          </w:rPr>
          <w:delText xml:space="preserve"> </w:delText>
        </w:r>
        <w:r w:rsidR="000A22CF" w:rsidRPr="00EF483B">
          <w:delText>shall—</w:delText>
        </w:r>
      </w:del>
    </w:p>
    <w:p w14:paraId="11AD5D73" w14:textId="5E3B5A6B" w:rsidR="008E64D4" w:rsidRPr="005F5DA0" w:rsidRDefault="00EF483B" w:rsidP="005F5DA0">
      <w:pPr>
        <w:tabs>
          <w:tab w:val="left" w:pos="2197"/>
        </w:tabs>
        <w:spacing w:before="100"/>
        <w:ind w:left="165" w:right="735" w:firstLine="1656"/>
        <w:rPr>
          <w:del w:id="769" w:author="dita conv" w:date="2020-07-16T12:00:00Z"/>
        </w:rPr>
      </w:pPr>
      <w:del w:id="770" w:author="dita conv" w:date="2020-07-16T12:00:00Z">
        <w:r>
          <w:rPr>
            <w:spacing w:val="-1"/>
          </w:rPr>
          <w:delText>(i)</w:delText>
        </w:r>
        <w:r>
          <w:rPr>
            <w:spacing w:val="-1"/>
          </w:rPr>
          <w:tab/>
        </w:r>
        <w:r w:rsidR="000A22CF" w:rsidRPr="00EF483B">
          <w:delText>Forward the offeror’s representation and disclosure information to the requiring activity; and</w:delText>
        </w:r>
      </w:del>
    </w:p>
    <w:p w14:paraId="2B7901C8" w14:textId="2608A4F9" w:rsidR="008E64D4" w:rsidRDefault="00EF483B" w:rsidP="005F5DA0">
      <w:pPr>
        <w:tabs>
          <w:tab w:val="left" w:pos="2278"/>
        </w:tabs>
        <w:ind w:left="2277" w:hanging="457"/>
        <w:rPr>
          <w:del w:id="771" w:author="dita conv" w:date="2020-07-16T12:00:00Z"/>
        </w:rPr>
      </w:pPr>
      <w:del w:id="772" w:author="dita conv" w:date="2020-07-16T12:00:00Z">
        <w:r>
          <w:rPr>
            <w:spacing w:val="-1"/>
          </w:rPr>
          <w:delText>(ii)</w:delText>
        </w:r>
        <w:r>
          <w:rPr>
            <w:spacing w:val="-1"/>
          </w:rPr>
          <w:tab/>
        </w:r>
        <w:r w:rsidR="000A22CF" w:rsidRPr="00EF483B">
          <w:delText>Not award to the offeror unless the requiring activity</w:delText>
        </w:r>
        <w:r w:rsidR="000A22CF" w:rsidRPr="00EF483B">
          <w:rPr>
            <w:spacing w:val="-5"/>
          </w:rPr>
          <w:delText xml:space="preserve"> </w:delText>
        </w:r>
        <w:r w:rsidR="000A22CF" w:rsidRPr="00EF483B">
          <w:delText>advises—</w:delText>
        </w:r>
      </w:del>
    </w:p>
    <w:p w14:paraId="1D568363" w14:textId="08E60033" w:rsidR="008E64D4" w:rsidRPr="005F5DA0" w:rsidRDefault="00EF483B" w:rsidP="005F5DA0">
      <w:pPr>
        <w:tabs>
          <w:tab w:val="left" w:pos="2761"/>
        </w:tabs>
        <w:ind w:left="165" w:right="681" w:firstLine="2131"/>
        <w:rPr>
          <w:del w:id="773" w:author="dita conv" w:date="2020-07-16T12:00:00Z"/>
        </w:rPr>
      </w:pPr>
      <w:del w:id="774" w:author="dita conv" w:date="2020-07-16T12:00:00Z">
        <w:r>
          <w:rPr>
            <w:spacing w:val="-1"/>
          </w:rPr>
          <w:delText>(A)</w:delText>
        </w:r>
        <w:r>
          <w:rPr>
            <w:spacing w:val="-1"/>
          </w:rPr>
          <w:tab/>
        </w:r>
        <w:r w:rsidR="000A22CF" w:rsidRPr="00EF483B">
          <w:delText xml:space="preserve">For equipment, systems, or services that use covered telecommunications equipment or services as a substantial or </w:delText>
        </w:r>
        <w:r w:rsidR="000A22CF" w:rsidRPr="00EF483B">
          <w:lastRenderedPageBreak/>
          <w:delText>essential</w:delText>
        </w:r>
        <w:r w:rsidR="000A22CF" w:rsidRPr="00EF483B">
          <w:rPr>
            <w:spacing w:val="-15"/>
          </w:rPr>
          <w:delText xml:space="preserve"> </w:delText>
        </w:r>
        <w:r w:rsidR="000A22CF" w:rsidRPr="00EF483B">
          <w:delText>component</w:delText>
        </w:r>
      </w:del>
      <w:r w:rsidR="005F5DA0">
        <w:t xml:space="preserve"> </w:t>
      </w:r>
      <w:del w:id="775" w:author="dita conv" w:date="2020-07-16T12:00:00Z">
        <w:r w:rsidR="000A22CF">
          <w:delText>of any system, or as critical technology as part of any system, that a waiver as described at FAR 4</w:delText>
        </w:r>
      </w:del>
      <w:ins w:id="776" w:author="dita conv" w:date="2020-07-16T12:00:00Z">
        <w:r w:rsidR="00244064">
          <w:t xml:space="preserve"> </w:t>
        </w:r>
        <w:proofErr w:type="gramStart"/>
        <w:r w:rsidR="00244064">
          <w:t>204</w:t>
        </w:r>
      </w:ins>
      <w:r w:rsidR="00244064">
        <w:t>.2104  has</w:t>
      </w:r>
      <w:proofErr w:type="gramEnd"/>
      <w:r w:rsidR="00244064">
        <w:t xml:space="preserve"> been granted</w:t>
      </w:r>
      <w:del w:id="777" w:author="dita conv" w:date="2020-07-16T12:00:00Z">
        <w:r w:rsidR="000A22CF">
          <w:delText>; or</w:delText>
        </w:r>
      </w:del>
      <w:ins w:id="778" w:author="dita conv" w:date="2020-07-16T12:00:00Z">
        <w:r w:rsidR="00244064">
          <w:t>.</w:t>
        </w:r>
      </w:ins>
    </w:p>
    <w:p w14:paraId="3373AE8C" w14:textId="77777777" w:rsidR="008E64D4" w:rsidRPr="00EF483B" w:rsidRDefault="00EF483B" w:rsidP="00EF483B">
      <w:pPr>
        <w:tabs>
          <w:tab w:val="left" w:pos="2765"/>
        </w:tabs>
        <w:spacing w:before="1"/>
        <w:ind w:left="165" w:right="735" w:firstLine="2131"/>
        <w:rPr>
          <w:del w:id="779" w:author="dita conv" w:date="2020-07-16T12:00:00Z"/>
        </w:rPr>
      </w:pPr>
      <w:del w:id="780" w:author="dita conv" w:date="2020-07-16T12:00:00Z">
        <w:r>
          <w:rPr>
            <w:spacing w:val="-1"/>
          </w:rPr>
          <w:delText>(B)</w:delText>
        </w:r>
        <w:r>
          <w:rPr>
            <w:spacing w:val="-1"/>
          </w:rPr>
          <w:tab/>
        </w:r>
        <w:r w:rsidR="000A22CF" w:rsidRPr="00EF483B">
          <w:delText>For equipment, systems, or services to be used to carry out covered missions that use covered defense telecommunications equipment or services as a substantial or essential component of any system, or as critical technology as part of any system, that a waiver as described at DFARS</w:delText>
        </w:r>
        <w:r w:rsidR="000A22CF" w:rsidRPr="00EF483B">
          <w:rPr>
            <w:color w:val="0000FF"/>
          </w:rPr>
          <w:delText xml:space="preserve"> </w:delText>
        </w:r>
        <w:r w:rsidR="000A22CF" w:rsidRPr="00EF483B">
          <w:delText xml:space="preserve"> has been granted.</w:delText>
        </w:r>
      </w:del>
    </w:p>
    <w:p w14:paraId="77FBF02C" w14:textId="77777777" w:rsidR="008E64D4" w:rsidRDefault="008E64D4">
      <w:pPr>
        <w:pStyle w:val="BodyText"/>
        <w:spacing w:before="9"/>
        <w:rPr>
          <w:del w:id="781" w:author="dita conv" w:date="2020-07-16T12:00:00Z"/>
          <w:sz w:val="23"/>
        </w:rPr>
      </w:pPr>
    </w:p>
    <w:p w14:paraId="3AA02874" w14:textId="3C776151" w:rsidR="00627543" w:rsidRDefault="00244064">
      <w:pPr>
        <w:pStyle w:val="BodyText"/>
      </w:pPr>
      <w:r>
        <w:t xml:space="preserve">(b) </w:t>
      </w:r>
      <w:r>
        <w:rPr>
          <w:i/>
        </w:rPr>
        <w:t>Reporting</w:t>
      </w:r>
      <w:r>
        <w:t xml:space="preserve">. If a contractor reports information to </w:t>
      </w:r>
      <w:ins w:id="782" w:author="dita conv" w:date="2020-07-16T12:00:00Z">
        <w:r>
          <w:t xml:space="preserve">https://dibnet.dod.mil </w:t>
        </w:r>
      </w:ins>
      <w:r>
        <w:t>in accordance with the clause at FAR 52.204-</w:t>
      </w:r>
      <w:del w:id="783" w:author="dita conv" w:date="2020-07-16T12:00:00Z">
        <w:r w:rsidR="000A22CF" w:rsidRPr="00EF483B">
          <w:delText>25 or</w:delText>
        </w:r>
      </w:del>
      <w:ins w:id="784" w:author="dita conv" w:date="2020-07-16T12:00:00Z">
        <w:r>
          <w:t>25or</w:t>
        </w:r>
      </w:ins>
      <w:r>
        <w:t xml:space="preserve"> DFARS</w:t>
      </w:r>
      <w:del w:id="785" w:author="dita conv" w:date="2020-07-16T12:00:00Z">
        <w:r w:rsidR="000A22CF" w:rsidRPr="00EF483B">
          <w:delText>,</w:delText>
        </w:r>
      </w:del>
      <w:ins w:id="786" w:author="dita conv" w:date="2020-07-16T12:00:00Z">
        <w:r>
          <w:t xml:space="preserve">  252.204-</w:t>
        </w:r>
        <w:proofErr w:type="gramStart"/>
        <w:r>
          <w:t>7018 ,</w:t>
        </w:r>
      </w:ins>
      <w:proofErr w:type="gramEnd"/>
      <w:r>
        <w:t xml:space="preserve"> the Defense Cyber Crime Center will notify the contracting officer, who will consult with the requiring activity on how to proceed with the contract.</w:t>
      </w:r>
    </w:p>
    <w:p w14:paraId="2D3CC3E8" w14:textId="77777777" w:rsidR="00627543" w:rsidRDefault="00244064">
      <w:pPr>
        <w:pStyle w:val="Heading5"/>
      </w:pPr>
      <w:bookmarkStart w:id="787" w:name="_Refd19e35686"/>
      <w:bookmarkStart w:id="788" w:name="_Tocd19e35686"/>
      <w:r>
        <w:t>204.2104 Waivers.</w:t>
      </w:r>
      <w:bookmarkEnd w:id="787"/>
      <w:bookmarkEnd w:id="788"/>
    </w:p>
    <w:p w14:paraId="0F3465FD" w14:textId="4ADD3F36" w:rsidR="00627543" w:rsidRDefault="00244064">
      <w:pPr>
        <w:pStyle w:val="BodyText"/>
      </w:pPr>
      <w:r>
        <w:t xml:space="preserve">The Secretary of Defense may waive the prohibition in </w:t>
      </w:r>
      <w:del w:id="789" w:author="dita conv" w:date="2020-07-16T12:00:00Z">
        <w:r w:rsidR="000A22CF">
          <w:delText>(</w:delText>
        </w:r>
      </w:del>
      <w:ins w:id="790" w:author="dita conv" w:date="2020-07-16T12:00:00Z">
        <w:r>
          <w:t xml:space="preserve"> 204.2102 (</w:t>
        </w:r>
      </w:ins>
      <w:r>
        <w:t>a) on a case-by-case basis for a single, one-year period, if the Secretary—</w:t>
      </w:r>
    </w:p>
    <w:p w14:paraId="6839520E" w14:textId="77777777" w:rsidR="00627543" w:rsidRDefault="00244064">
      <w:pPr>
        <w:pStyle w:val="BodyText"/>
      </w:pPr>
      <w:r>
        <w:t>(a) Determines such waiver to be in the national security interests of the United States; and</w:t>
      </w:r>
    </w:p>
    <w:p w14:paraId="7A0DD74C" w14:textId="77777777" w:rsidR="00627543" w:rsidRDefault="00244064">
      <w:pPr>
        <w:pStyle w:val="BodyText"/>
      </w:pPr>
      <w:r>
        <w:t>(b) Certifies to the Congressional defense committees that—</w:t>
      </w:r>
    </w:p>
    <w:p w14:paraId="00097440" w14:textId="77777777" w:rsidR="00627543" w:rsidRDefault="00244064">
      <w:pPr>
        <w:pStyle w:val="BodyText"/>
      </w:pPr>
      <w:r>
        <w:t>(</w:t>
      </w:r>
      <w:proofErr w:type="spellStart"/>
      <w:r>
        <w:t>i</w:t>
      </w:r>
      <w:proofErr w:type="spellEnd"/>
      <w:r>
        <w:t>) There are sufficient mitigations in place to guarantee the ability of the Secretary to carry out the covered missions; and</w:t>
      </w:r>
    </w:p>
    <w:p w14:paraId="05BD759F" w14:textId="77777777" w:rsidR="00627543" w:rsidRDefault="00244064">
      <w:pPr>
        <w:pStyle w:val="BodyText"/>
      </w:pPr>
      <w:r>
        <w:t>(ii) The Secretary is removing the use of covered defense telecommunications equipment or services in carrying out such missions.</w:t>
      </w:r>
    </w:p>
    <w:p w14:paraId="50561B58" w14:textId="77777777" w:rsidR="00627543" w:rsidRDefault="00244064">
      <w:pPr>
        <w:pStyle w:val="Heading5"/>
      </w:pPr>
      <w:bookmarkStart w:id="791" w:name="_Refd19e35720"/>
      <w:bookmarkStart w:id="792" w:name="_Tocd19e35720"/>
      <w:r>
        <w:t>204.2105 Solicitation provisions and contract clause.</w:t>
      </w:r>
      <w:bookmarkEnd w:id="791"/>
      <w:bookmarkEnd w:id="792"/>
    </w:p>
    <w:p w14:paraId="1263EA83" w14:textId="24CECBD7" w:rsidR="00627543" w:rsidRDefault="00244064">
      <w:pPr>
        <w:pStyle w:val="BodyText"/>
      </w:pPr>
      <w:r>
        <w:t xml:space="preserve">(a) Use the provision at </w:t>
      </w:r>
      <w:del w:id="793" w:author="dita conv" w:date="2020-07-16T12:00:00Z">
        <w:r w:rsidR="000A22CF" w:rsidRPr="00EF483B">
          <w:delText>,</w:delText>
        </w:r>
      </w:del>
      <w:ins w:id="794" w:author="dita conv" w:date="2020-07-16T12:00:00Z">
        <w:r>
          <w:t xml:space="preserve"> 252.204-7016 ,</w:t>
        </w:r>
      </w:ins>
      <w:r>
        <w:t xml:space="preserve">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14:paraId="1E28684D" w14:textId="2C6ECD0D" w:rsidR="00627543" w:rsidRDefault="00244064">
      <w:pPr>
        <w:pStyle w:val="BodyText"/>
      </w:pPr>
      <w:r>
        <w:t xml:space="preserve">(b) Use the provision at </w:t>
      </w:r>
      <w:del w:id="795" w:author="dita conv" w:date="2020-07-16T12:00:00Z">
        <w:r w:rsidR="000A22CF" w:rsidRPr="00EF483B">
          <w:delText>,</w:delText>
        </w:r>
      </w:del>
      <w:ins w:id="796" w:author="dita conv" w:date="2020-07-16T12:00:00Z">
        <w:r>
          <w:t xml:space="preserve"> 252.204-7017 ,</w:t>
        </w:r>
      </w:ins>
      <w:r>
        <w:t xml:space="preserve">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14:paraId="0F361B1B" w14:textId="31BD2C50" w:rsidR="00627543" w:rsidRDefault="00244064">
      <w:pPr>
        <w:pStyle w:val="BodyText"/>
      </w:pPr>
      <w:r>
        <w:t xml:space="preserve">(c) Use the clause at </w:t>
      </w:r>
      <w:del w:id="797" w:author="dita conv" w:date="2020-07-16T12:00:00Z">
        <w:r w:rsidR="000A22CF" w:rsidRPr="00EF483B">
          <w:delText>,</w:delText>
        </w:r>
      </w:del>
      <w:ins w:id="798" w:author="dita conv" w:date="2020-07-16T12:00:00Z">
        <w:r>
          <w:t xml:space="preserve"> 252.204-7018 ,</w:t>
        </w:r>
      </w:ins>
      <w:r>
        <w:t xml:space="preserve">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w:p w14:paraId="29BA9913" w14:textId="77777777" w:rsidR="00627543" w:rsidRDefault="00244064">
      <w:pPr>
        <w:pStyle w:val="Heading4"/>
      </w:pPr>
      <w:bookmarkStart w:id="799" w:name="_Refd19e35765"/>
      <w:bookmarkStart w:id="800" w:name="_Tocd19e35765"/>
      <w:r>
        <w:lastRenderedPageBreak/>
        <w:t>SUBPART 204.70 —PROCUREMENT ACQUISITION LEAD TIME REPORTING</w:t>
      </w:r>
      <w:bookmarkEnd w:id="799"/>
      <w:bookmarkEnd w:id="800"/>
    </w:p>
    <w:p w14:paraId="4159C291" w14:textId="77777777" w:rsidR="008E64D4" w:rsidRDefault="000A22CF">
      <w:pPr>
        <w:spacing w:line="264" w:lineRule="exact"/>
        <w:ind w:left="97" w:right="423"/>
        <w:jc w:val="center"/>
        <w:rPr>
          <w:del w:id="801" w:author="dita conv" w:date="2020-07-16T12:00:00Z"/>
          <w:i/>
        </w:rPr>
      </w:pPr>
      <w:del w:id="802" w:author="dita conv" w:date="2020-07-16T12:00:00Z">
        <w:r>
          <w:rPr>
            <w:i/>
          </w:rPr>
          <w:delText>(Added December 31, 2019)</w:delText>
        </w:r>
      </w:del>
    </w:p>
    <w:p w14:paraId="768F4591" w14:textId="77777777" w:rsidR="00627543" w:rsidRDefault="00244064">
      <w:pPr>
        <w:pStyle w:val="Heading5"/>
      </w:pPr>
      <w:bookmarkStart w:id="803" w:name="_Refd19e35778"/>
      <w:bookmarkStart w:id="804" w:name="_Tocd19e35778"/>
      <w:r>
        <w:t>204.7001 Procedures.</w:t>
      </w:r>
      <w:bookmarkEnd w:id="803"/>
      <w:bookmarkEnd w:id="804"/>
    </w:p>
    <w:p w14:paraId="716CB971" w14:textId="77777777" w:rsidR="00627543" w:rsidRDefault="00244064">
      <w:pPr>
        <w:pStyle w:val="BodyText"/>
      </w:pPr>
      <w:r>
        <w:t xml:space="preserve">Follow the procedures at </w:t>
      </w:r>
      <w:proofErr w:type="gramStart"/>
      <w:ins w:id="805" w:author="dita conv" w:date="2020-07-16T12:00:00Z">
        <w:r>
          <w:t>PGI  204.7001</w:t>
        </w:r>
        <w:proofErr w:type="gramEnd"/>
        <w:r>
          <w:t xml:space="preserve">  </w:t>
        </w:r>
      </w:ins>
      <w:r>
        <w:t>for reporting procurement acquisition lead time milestones in the Procurement Integrated Enterprise Environment module.</w:t>
      </w:r>
    </w:p>
    <w:p w14:paraId="7313284C" w14:textId="2B8A15C9" w:rsidR="00627543" w:rsidRDefault="00244064">
      <w:pPr>
        <w:pStyle w:val="Heading4"/>
      </w:pPr>
      <w:bookmarkStart w:id="806" w:name="_Refd19e35804"/>
      <w:bookmarkStart w:id="807" w:name="_Tocd19e35804"/>
      <w:r>
        <w:t>SUBPART 204.71</w:t>
      </w:r>
      <w:del w:id="808" w:author="dita conv" w:date="2020-07-16T12:00:00Z">
        <w:r w:rsidR="000A22CF">
          <w:rPr>
            <w:spacing w:val="-6"/>
          </w:rPr>
          <w:delText>--</w:delText>
        </w:r>
      </w:del>
      <w:ins w:id="809" w:author="dita conv" w:date="2020-07-16T12:00:00Z">
        <w:r>
          <w:t xml:space="preserve"> —</w:t>
        </w:r>
      </w:ins>
      <w:r>
        <w:t>UNIFORM CONTRACT LINE ITEM NUMBERING SYSTEM</w:t>
      </w:r>
      <w:bookmarkEnd w:id="806"/>
      <w:bookmarkEnd w:id="807"/>
    </w:p>
    <w:p w14:paraId="6B728314" w14:textId="77777777" w:rsidR="008E64D4" w:rsidRDefault="000A22CF">
      <w:pPr>
        <w:spacing w:line="249" w:lineRule="exact"/>
        <w:ind w:left="104" w:right="423"/>
        <w:jc w:val="center"/>
        <w:rPr>
          <w:del w:id="810" w:author="dita conv" w:date="2020-07-16T12:00:00Z"/>
          <w:i/>
        </w:rPr>
      </w:pPr>
      <w:del w:id="811" w:author="dita conv" w:date="2020-07-16T12:00:00Z">
        <w:r>
          <w:rPr>
            <w:i/>
          </w:rPr>
          <w:delText>(Revised April 8, 2020)</w:delText>
        </w:r>
      </w:del>
    </w:p>
    <w:p w14:paraId="231B85E9" w14:textId="77777777" w:rsidR="008E64D4" w:rsidRDefault="008E64D4">
      <w:pPr>
        <w:pStyle w:val="BodyText"/>
        <w:spacing w:before="10"/>
        <w:rPr>
          <w:del w:id="812" w:author="dita conv" w:date="2020-07-16T12:00:00Z"/>
          <w:i/>
          <w:sz w:val="35"/>
        </w:rPr>
      </w:pPr>
    </w:p>
    <w:p w14:paraId="40FDDC60" w14:textId="77777777" w:rsidR="00627543" w:rsidRDefault="00244064">
      <w:pPr>
        <w:pStyle w:val="Heading5"/>
      </w:pPr>
      <w:bookmarkStart w:id="813" w:name="_Refd19e35817"/>
      <w:bookmarkStart w:id="814" w:name="_Tocd19e35817"/>
      <w:r>
        <w:t>204.7100 Scope.</w:t>
      </w:r>
      <w:bookmarkEnd w:id="813"/>
      <w:bookmarkEnd w:id="814"/>
    </w:p>
    <w:p w14:paraId="65FC36F3" w14:textId="77777777" w:rsidR="00627543" w:rsidRDefault="00244064">
      <w:pPr>
        <w:pStyle w:val="BodyText"/>
      </w:pPr>
      <w:r>
        <w:t>This subpart prescribes policies and procedures for assigning contract line item numbers.</w:t>
      </w:r>
    </w:p>
    <w:p w14:paraId="17D4ED95" w14:textId="77777777" w:rsidR="00627543" w:rsidRDefault="00244064">
      <w:pPr>
        <w:pStyle w:val="Heading5"/>
      </w:pPr>
      <w:bookmarkStart w:id="815" w:name="_Refd19e35836"/>
      <w:bookmarkStart w:id="816" w:name="_Tocd19e35836"/>
      <w:r>
        <w:t>204.7101 Definitions.</w:t>
      </w:r>
      <w:bookmarkEnd w:id="815"/>
      <w:bookmarkEnd w:id="816"/>
    </w:p>
    <w:p w14:paraId="5EAB36C8" w14:textId="77777777" w:rsidR="00627543" w:rsidRDefault="00244064">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14:paraId="696185B3" w14:textId="77777777" w:rsidR="00627543" w:rsidRDefault="00244064">
      <w:pPr>
        <w:pStyle w:val="BodyText"/>
      </w:pPr>
      <w:r>
        <w:t>“Attachment” means any documentation, appended to a contract or incorporated by reference, which does not establish a requirement for deliverables.</w:t>
      </w:r>
    </w:p>
    <w:p w14:paraId="5D530535" w14:textId="77777777" w:rsidR="00627543" w:rsidRDefault="00244064">
      <w:pPr>
        <w:pStyle w:val="BodyText"/>
      </w:pPr>
      <w:r>
        <w:t>“</w:t>
      </w:r>
      <w:proofErr w:type="spellStart"/>
      <w:r>
        <w:t>Definitized</w:t>
      </w:r>
      <w:proofErr w:type="spellEnd"/>
      <w:r>
        <w:t xml:space="preserve"> item,” as used in this subpart, means an item for which a firm price has been established in the basic contract or by modification.</w:t>
      </w:r>
    </w:p>
    <w:p w14:paraId="54FBB2A5" w14:textId="77777777" w:rsidR="00627543" w:rsidRDefault="00244064">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14:paraId="57014F76" w14:textId="77777777" w:rsidR="00627543" w:rsidRDefault="00244064">
      <w:pPr>
        <w:pStyle w:val="BodyText"/>
      </w:pPr>
      <w:r>
        <w:t>“</w:t>
      </w:r>
      <w:proofErr w:type="spellStart"/>
      <w:r>
        <w:t>Nonseverable</w:t>
      </w:r>
      <w:proofErr w:type="spellEnd"/>
      <w:r>
        <w:t xml:space="preserve"> deliverable,” as used in this subpart, means a deliverable item that is a single end product or undertaking, entire in </w:t>
      </w:r>
      <w:proofErr w:type="gramStart"/>
      <w:r>
        <w:t>nature, that</w:t>
      </w:r>
      <w:proofErr w:type="gramEnd"/>
      <w:r>
        <w:t xml:space="preserve"> cannot be feasibly subdivided into discrete elements or phases without losing its identity.</w:t>
      </w:r>
    </w:p>
    <w:p w14:paraId="685254CE" w14:textId="77777777" w:rsidR="00627543" w:rsidRDefault="00244064">
      <w:pPr>
        <w:pStyle w:val="BodyText"/>
      </w:pPr>
      <w:r>
        <w:t>“</w:t>
      </w:r>
      <w:proofErr w:type="spellStart"/>
      <w:r>
        <w:t>Undefinitized</w:t>
      </w:r>
      <w:proofErr w:type="spellEnd"/>
      <w:r>
        <w:t xml:space="preserve"> item,” as used in this subpart, means an item for which a price has not been established in the basic contract or by modification.</w:t>
      </w:r>
    </w:p>
    <w:p w14:paraId="398C551A" w14:textId="77777777" w:rsidR="00627543" w:rsidRDefault="00244064">
      <w:pPr>
        <w:pStyle w:val="Heading5"/>
      </w:pPr>
      <w:bookmarkStart w:id="817" w:name="_Refd19e35864"/>
      <w:bookmarkStart w:id="818" w:name="_Tocd19e35864"/>
      <w:r>
        <w:t>204.7102 Policy.</w:t>
      </w:r>
      <w:bookmarkEnd w:id="817"/>
      <w:bookmarkEnd w:id="818"/>
    </w:p>
    <w:p w14:paraId="57A9A05C" w14:textId="77777777" w:rsidR="00627543" w:rsidRDefault="00244064">
      <w:pPr>
        <w:pStyle w:val="BodyText"/>
      </w:pPr>
      <w:r>
        <w:t>(a) The numbering procedures of this subpart shall apply to all—</w:t>
      </w:r>
    </w:p>
    <w:p w14:paraId="2179C210" w14:textId="77777777" w:rsidR="00627543" w:rsidRDefault="00244064">
      <w:pPr>
        <w:pStyle w:val="BodyText"/>
      </w:pPr>
      <w:r>
        <w:t>(1) Solicitations;</w:t>
      </w:r>
    </w:p>
    <w:p w14:paraId="5716B514" w14:textId="77777777" w:rsidR="00627543" w:rsidRDefault="00244064">
      <w:pPr>
        <w:pStyle w:val="BodyText"/>
      </w:pPr>
      <w:r>
        <w:t>(2) Solicitation line and subline item numbers;</w:t>
      </w:r>
    </w:p>
    <w:p w14:paraId="1D2DB53B" w14:textId="77777777" w:rsidR="00627543" w:rsidRDefault="00244064">
      <w:pPr>
        <w:pStyle w:val="BodyText"/>
      </w:pPr>
      <w:r>
        <w:t>(3) Contracts as defined in FAR Subpart 2.1;</w:t>
      </w:r>
    </w:p>
    <w:p w14:paraId="7D8E60A9" w14:textId="77777777" w:rsidR="00627543" w:rsidRDefault="00244064">
      <w:pPr>
        <w:pStyle w:val="BodyText"/>
      </w:pPr>
      <w:r>
        <w:t>(4) Contract line and subline item numbers;</w:t>
      </w:r>
    </w:p>
    <w:p w14:paraId="5A1F377E" w14:textId="77777777" w:rsidR="00627543" w:rsidRDefault="00244064">
      <w:pPr>
        <w:pStyle w:val="BodyText"/>
      </w:pPr>
      <w:r>
        <w:t>(5) Exhibits;</w:t>
      </w:r>
    </w:p>
    <w:p w14:paraId="7AA0BF9A" w14:textId="77777777" w:rsidR="00627543" w:rsidRDefault="00244064">
      <w:pPr>
        <w:pStyle w:val="BodyText"/>
      </w:pPr>
      <w:r>
        <w:t>(6) Exhibit line items; and</w:t>
      </w:r>
    </w:p>
    <w:p w14:paraId="03E36731" w14:textId="77777777" w:rsidR="00627543" w:rsidRDefault="00244064">
      <w:pPr>
        <w:pStyle w:val="BodyText"/>
      </w:pPr>
      <w:r>
        <w:lastRenderedPageBreak/>
        <w:t>(7) Any other document expected to become part of the contract.</w:t>
      </w:r>
    </w:p>
    <w:p w14:paraId="45FA7A2C" w14:textId="77777777" w:rsidR="00627543" w:rsidRDefault="00244064">
      <w:pPr>
        <w:pStyle w:val="BodyText"/>
      </w:pPr>
      <w:r>
        <w:t>(b) The numbering procedures are mandatory for all contracts where separate contract line item numbers are assigned, unless—</w:t>
      </w:r>
    </w:p>
    <w:p w14:paraId="352DCCBE" w14:textId="77777777" w:rsidR="00627543" w:rsidRDefault="00244064">
      <w:pPr>
        <w:pStyle w:val="BodyText"/>
      </w:pPr>
      <w:r>
        <w:t>(1) The contract is an indefinite-delivery type for petroleum products against which posts, camps, and stations issue delivery orders for products to be consumed by them; or</w:t>
      </w:r>
    </w:p>
    <w:p w14:paraId="391457EF" w14:textId="77777777" w:rsidR="00627543" w:rsidRDefault="00244064">
      <w:pPr>
        <w:pStyle w:val="BodyText"/>
      </w:pPr>
      <w:r>
        <w:t>(2) The contract is a communications service authorization issued by the Defense Information Systems Agency's Defense Information Technology Contracting Organization.</w:t>
      </w:r>
    </w:p>
    <w:p w14:paraId="5C7E4D88" w14:textId="77777777" w:rsidR="00627543" w:rsidRDefault="00244064">
      <w:pPr>
        <w:pStyle w:val="Heading5"/>
      </w:pPr>
      <w:bookmarkStart w:id="819" w:name="_Refd19e35903"/>
      <w:bookmarkStart w:id="820" w:name="_Tocd19e35903"/>
      <w:r>
        <w:t>204.7103 Contract line items.</w:t>
      </w:r>
      <w:bookmarkEnd w:id="819"/>
      <w:bookmarkEnd w:id="820"/>
    </w:p>
    <w:p w14:paraId="74712ED9" w14:textId="77777777" w:rsidR="00627543" w:rsidRDefault="00244064">
      <w:pPr>
        <w:pStyle w:val="BodyText"/>
      </w:pPr>
      <w:r>
        <w:t xml:space="preserve">Follow the procedures at </w:t>
      </w:r>
      <w:proofErr w:type="gramStart"/>
      <w:ins w:id="821" w:author="dita conv" w:date="2020-07-16T12:00:00Z">
        <w:r>
          <w:t>PGI  204.7103</w:t>
        </w:r>
        <w:proofErr w:type="gramEnd"/>
        <w:r>
          <w:t xml:space="preserve">  </w:t>
        </w:r>
      </w:ins>
      <w:r>
        <w:t>for establishing contract line items.</w:t>
      </w:r>
    </w:p>
    <w:p w14:paraId="351F2FDF" w14:textId="77777777" w:rsidR="00627543" w:rsidRDefault="00244064">
      <w:pPr>
        <w:pStyle w:val="Heading6"/>
      </w:pPr>
      <w:bookmarkStart w:id="822" w:name="_Refd19e35927"/>
      <w:bookmarkStart w:id="823" w:name="_Tocd19e35927"/>
      <w:proofErr w:type="gramStart"/>
      <w:r>
        <w:t>204.7103-1 Criteria for establishing.</w:t>
      </w:r>
      <w:bookmarkEnd w:id="822"/>
      <w:bookmarkEnd w:id="823"/>
      <w:proofErr w:type="gramEnd"/>
    </w:p>
    <w:p w14:paraId="087C4D5D" w14:textId="77777777" w:rsidR="00627543" w:rsidRDefault="00244064">
      <w:pPr>
        <w:pStyle w:val="BodyText"/>
      </w:pPr>
      <w:r>
        <w:t>Contracts shall identify the items or services to be acquired as separate contract line items unless it is not feasible to do so.</w:t>
      </w:r>
    </w:p>
    <w:p w14:paraId="23B0A9FA" w14:textId="77777777" w:rsidR="00627543" w:rsidRDefault="00244064">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14:paraId="4B759058" w14:textId="77777777" w:rsidR="00627543" w:rsidRDefault="00244064">
      <w:pPr>
        <w:pStyle w:val="BodyText"/>
      </w:pPr>
      <w:r>
        <w:t xml:space="preserve">(1) </w:t>
      </w:r>
      <w:r>
        <w:rPr>
          <w:i/>
        </w:rPr>
        <w:t>Single unit price</w:t>
      </w:r>
      <w:r>
        <w:t>. The item shall have a single unit price or a single total price, except—</w:t>
      </w:r>
    </w:p>
    <w:p w14:paraId="782F6678" w14:textId="77777777" w:rsidR="00627543" w:rsidRDefault="00244064">
      <w:pPr>
        <w:pStyle w:val="BodyText"/>
      </w:pPr>
      <w:r>
        <w:t>(</w:t>
      </w:r>
      <w:proofErr w:type="spellStart"/>
      <w:r>
        <w:t>i</w:t>
      </w:r>
      <w:proofErr w:type="spellEnd"/>
      <w:r>
        <w:t>) If the item is not separately priced (NSP) but the price is included in the unit price of another contract line item, enter NSP instead of the unit price;</w:t>
      </w:r>
    </w:p>
    <w:p w14:paraId="4D7AF604" w14:textId="71ED07FE" w:rsidR="00627543" w:rsidRDefault="00244064">
      <w:pPr>
        <w:pStyle w:val="BodyText"/>
      </w:pPr>
      <w:r>
        <w:t xml:space="preserve">(ii) When there are associated subline items, established for other than informational reasons, and those subline items are priced in accordance with </w:t>
      </w:r>
      <w:del w:id="824" w:author="dita conv" w:date="2020-07-16T12:00:00Z">
        <w:r w:rsidR="000A22CF" w:rsidRPr="00EF483B">
          <w:rPr>
            <w:spacing w:val="-6"/>
          </w:rPr>
          <w:delText>;</w:delText>
        </w:r>
      </w:del>
      <w:ins w:id="825" w:author="dita conv" w:date="2020-07-16T12:00:00Z">
        <w:r>
          <w:t xml:space="preserve"> </w:t>
        </w:r>
        <w:proofErr w:type="gramStart"/>
        <w:r>
          <w:t>204.7104 ;</w:t>
        </w:r>
      </w:ins>
      <w:proofErr w:type="gramEnd"/>
    </w:p>
    <w:p w14:paraId="2D589F00" w14:textId="77777777" w:rsidR="008E64D4" w:rsidRDefault="008E64D4">
      <w:pPr>
        <w:pStyle w:val="BodyText"/>
        <w:spacing w:before="5"/>
        <w:rPr>
          <w:del w:id="826" w:author="dita conv" w:date="2020-07-16T12:00:00Z"/>
          <w:sz w:val="8"/>
        </w:rPr>
      </w:pPr>
    </w:p>
    <w:p w14:paraId="3BD88310" w14:textId="77777777" w:rsidR="008E64D4" w:rsidRDefault="008E64D4">
      <w:pPr>
        <w:rPr>
          <w:del w:id="827" w:author="dita conv" w:date="2020-07-16T12:00:00Z"/>
          <w:sz w:val="8"/>
        </w:rPr>
        <w:sectPr w:rsidR="008E64D4" w:rsidSect="004916A2">
          <w:pgSz w:w="10540" w:h="13260"/>
          <w:pgMar w:top="300" w:right="1730" w:bottom="280" w:left="520" w:header="720" w:footer="720" w:gutter="0"/>
          <w:cols w:space="720"/>
        </w:sectPr>
      </w:pPr>
    </w:p>
    <w:p w14:paraId="7C28E243" w14:textId="77777777" w:rsidR="008E64D4" w:rsidRDefault="008E64D4">
      <w:pPr>
        <w:pStyle w:val="BodyText"/>
        <w:spacing w:before="3"/>
        <w:rPr>
          <w:del w:id="828" w:author="dita conv" w:date="2020-07-16T12:00:00Z"/>
          <w:sz w:val="28"/>
        </w:rPr>
      </w:pPr>
    </w:p>
    <w:p w14:paraId="477D224B" w14:textId="77777777" w:rsidR="008E64D4" w:rsidRDefault="000A22CF">
      <w:pPr>
        <w:pStyle w:val="BodyText"/>
        <w:rPr>
          <w:del w:id="829" w:author="dita conv" w:date="2020-07-16T12:00:00Z"/>
        </w:rPr>
      </w:pPr>
      <w:del w:id="830" w:author="dita conv" w:date="2020-07-16T12:00:00Z">
        <w:r>
          <w:delText>contract;</w:delText>
        </w:r>
      </w:del>
    </w:p>
    <w:p w14:paraId="013CCB01" w14:textId="77777777" w:rsidR="00627543" w:rsidRDefault="00244064">
      <w:pPr>
        <w:pStyle w:val="BodyText"/>
      </w:pPr>
      <w:r>
        <w:t>(iii) When the items or services are being acquired on a cost-reimbursement</w:t>
      </w:r>
      <w:ins w:id="831" w:author="dita conv" w:date="2020-07-16T12:00:00Z">
        <w:r>
          <w:t xml:space="preserve"> contract;</w:t>
        </w:r>
      </w:ins>
    </w:p>
    <w:p w14:paraId="144486C9" w14:textId="77777777" w:rsidR="00627543" w:rsidRDefault="00244064">
      <w:pPr>
        <w:pStyle w:val="BodyText"/>
      </w:pPr>
      <w:proofErr w:type="gramStart"/>
      <w:r>
        <w:t>(iv) When</w:t>
      </w:r>
      <w:proofErr w:type="gramEnd"/>
      <w:r>
        <w:t xml:space="preserve">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14:paraId="23F380F3" w14:textId="77777777" w:rsidR="00627543" w:rsidRDefault="00244064">
      <w:pPr>
        <w:pStyle w:val="BodyText"/>
      </w:pPr>
      <w:r>
        <w:lastRenderedPageBreak/>
        <w:t>(v) When the contract line item is established to refer to an exhibit or an attachment (if management needs dictate that a unit price be entered, the price shall be set forth in the item description block and enclosed in parentheses); or</w:t>
      </w:r>
    </w:p>
    <w:p w14:paraId="4FA6A489" w14:textId="77777777" w:rsidR="00627543" w:rsidRDefault="00244064">
      <w:pPr>
        <w:pStyle w:val="BodyText"/>
      </w:pPr>
      <w:r>
        <w:t>(vi) When the contract is an indefinite delivery type contract and provides that the price of an item shall be determined at the time a delivery order is placed and the price is influenced by such factors as the quantity ordered (e.g., 10-99 @ $1.00,</w:t>
      </w:r>
      <w:ins w:id="832" w:author="dita conv" w:date="2020-07-16T12:00:00Z">
        <w:r>
          <w:t xml:space="preserve"> 100-249 @ $.98, 250+ @ $.95), the destination, the FOB point, or the type of packaging required.</w:t>
        </w:r>
      </w:ins>
    </w:p>
    <w:p w14:paraId="26997E20" w14:textId="77777777" w:rsidR="008E64D4" w:rsidRDefault="000A22CF">
      <w:pPr>
        <w:pStyle w:val="BodyText"/>
        <w:spacing w:before="2" w:line="199" w:lineRule="auto"/>
        <w:ind w:right="751"/>
        <w:jc w:val="both"/>
        <w:rPr>
          <w:del w:id="833" w:author="dita conv" w:date="2020-07-16T12:00:00Z"/>
        </w:rPr>
      </w:pPr>
      <w:del w:id="834" w:author="dita conv" w:date="2020-07-16T12:00:00Z">
        <w:r>
          <w:rPr>
            <w:spacing w:val="-5"/>
          </w:rPr>
          <w:delText>100-249</w:delText>
        </w:r>
        <w:r>
          <w:rPr>
            <w:spacing w:val="-9"/>
          </w:rPr>
          <w:delText xml:space="preserve"> </w:delText>
        </w:r>
        <w:r>
          <w:delText>@</w:delText>
        </w:r>
        <w:r>
          <w:rPr>
            <w:spacing w:val="-10"/>
          </w:rPr>
          <w:delText xml:space="preserve"> </w:delText>
        </w:r>
        <w:r>
          <w:rPr>
            <w:spacing w:val="-5"/>
          </w:rPr>
          <w:delText>$.98,</w:delText>
        </w:r>
        <w:r>
          <w:rPr>
            <w:spacing w:val="-8"/>
          </w:rPr>
          <w:delText xml:space="preserve"> </w:delText>
        </w:r>
        <w:r>
          <w:rPr>
            <w:spacing w:val="-5"/>
          </w:rPr>
          <w:delText>250+</w:delText>
        </w:r>
        <w:r>
          <w:rPr>
            <w:spacing w:val="-10"/>
          </w:rPr>
          <w:delText xml:space="preserve"> </w:delText>
        </w:r>
        <w:r>
          <w:delText>@</w:delText>
        </w:r>
        <w:r>
          <w:rPr>
            <w:spacing w:val="-9"/>
          </w:rPr>
          <w:delText xml:space="preserve"> </w:delText>
        </w:r>
        <w:r>
          <w:rPr>
            <w:spacing w:val="-5"/>
          </w:rPr>
          <w:delText>$.95),</w:delText>
        </w:r>
        <w:r>
          <w:rPr>
            <w:spacing w:val="-8"/>
          </w:rPr>
          <w:delText xml:space="preserve"> </w:delText>
        </w:r>
        <w:r>
          <w:rPr>
            <w:spacing w:val="-4"/>
          </w:rPr>
          <w:delText>the</w:delText>
        </w:r>
        <w:r>
          <w:rPr>
            <w:spacing w:val="-10"/>
          </w:rPr>
          <w:delText xml:space="preserve"> </w:delText>
        </w:r>
        <w:r>
          <w:rPr>
            <w:spacing w:val="-5"/>
          </w:rPr>
          <w:delText>destination,</w:delText>
        </w:r>
        <w:r>
          <w:rPr>
            <w:spacing w:val="-9"/>
          </w:rPr>
          <w:delText xml:space="preserve"> </w:delText>
        </w:r>
        <w:r>
          <w:rPr>
            <w:spacing w:val="-4"/>
          </w:rPr>
          <w:delText>the</w:delText>
        </w:r>
        <w:r>
          <w:rPr>
            <w:spacing w:val="-8"/>
          </w:rPr>
          <w:delText xml:space="preserve"> </w:delText>
        </w:r>
        <w:r>
          <w:rPr>
            <w:spacing w:val="-4"/>
          </w:rPr>
          <w:delText>FOB</w:delText>
        </w:r>
        <w:r>
          <w:rPr>
            <w:spacing w:val="-9"/>
          </w:rPr>
          <w:delText xml:space="preserve"> </w:delText>
        </w:r>
        <w:r>
          <w:rPr>
            <w:spacing w:val="-5"/>
          </w:rPr>
          <w:delText>point,</w:delText>
        </w:r>
        <w:r>
          <w:rPr>
            <w:spacing w:val="-9"/>
          </w:rPr>
          <w:delText xml:space="preserve"> </w:delText>
        </w:r>
        <w:r>
          <w:rPr>
            <w:spacing w:val="-3"/>
          </w:rPr>
          <w:delText>or</w:delText>
        </w:r>
        <w:r>
          <w:rPr>
            <w:spacing w:val="-8"/>
          </w:rPr>
          <w:delText xml:space="preserve"> </w:delText>
        </w:r>
        <w:r>
          <w:rPr>
            <w:spacing w:val="-4"/>
          </w:rPr>
          <w:delText>the</w:delText>
        </w:r>
        <w:r>
          <w:rPr>
            <w:spacing w:val="-9"/>
          </w:rPr>
          <w:delText xml:space="preserve"> </w:delText>
        </w:r>
        <w:r>
          <w:rPr>
            <w:spacing w:val="-4"/>
          </w:rPr>
          <w:delText>type</w:delText>
        </w:r>
        <w:r>
          <w:rPr>
            <w:spacing w:val="-10"/>
          </w:rPr>
          <w:delText xml:space="preserve"> </w:delText>
        </w:r>
        <w:r>
          <w:rPr>
            <w:spacing w:val="-3"/>
          </w:rPr>
          <w:delText>of</w:delText>
        </w:r>
        <w:r>
          <w:rPr>
            <w:spacing w:val="-8"/>
          </w:rPr>
          <w:delText xml:space="preserve"> </w:delText>
        </w:r>
        <w:r>
          <w:rPr>
            <w:spacing w:val="-6"/>
          </w:rPr>
          <w:delText>packaging required.</w:delText>
        </w:r>
      </w:del>
    </w:p>
    <w:p w14:paraId="69885429" w14:textId="77777777" w:rsidR="008E64D4" w:rsidRDefault="008E64D4">
      <w:pPr>
        <w:spacing w:line="199" w:lineRule="auto"/>
        <w:jc w:val="both"/>
        <w:rPr>
          <w:del w:id="835" w:author="dita conv" w:date="2020-07-16T12:00:00Z"/>
        </w:rPr>
        <w:sectPr w:rsidR="008E64D4" w:rsidSect="004916A2">
          <w:type w:val="continuous"/>
          <w:pgSz w:w="10540" w:h="13260"/>
          <w:pgMar w:top="300" w:right="1730" w:bottom="280" w:left="520" w:header="720" w:footer="720" w:gutter="0"/>
          <w:cols w:space="720"/>
        </w:sectPr>
      </w:pPr>
    </w:p>
    <w:p w14:paraId="4702EB15" w14:textId="77777777" w:rsidR="00627543" w:rsidRDefault="00244064">
      <w:pPr>
        <w:pStyle w:val="BodyText"/>
      </w:pPr>
      <w:r>
        <w:lastRenderedPageBreak/>
        <w:t xml:space="preserve">(2) </w:t>
      </w:r>
      <w:r>
        <w:rPr>
          <w:i/>
        </w:rPr>
        <w:t>Separately identifiable.</w:t>
      </w:r>
      <w:r>
        <w:t xml:space="preserve"> A contract line item must be identified separately from any other items or services on the contract.</w:t>
      </w:r>
    </w:p>
    <w:p w14:paraId="5601558D" w14:textId="77777777" w:rsidR="00627543" w:rsidRDefault="00244064">
      <w:pPr>
        <w:pStyle w:val="BodyText"/>
      </w:pPr>
      <w:r>
        <w:t>(</w:t>
      </w:r>
      <w:proofErr w:type="spellStart"/>
      <w:r>
        <w:t>i</w:t>
      </w:r>
      <w:proofErr w:type="spellEnd"/>
      <w:r>
        <w:t>) Supplies are separately identifiable if they have no more than one—</w:t>
      </w:r>
    </w:p>
    <w:p w14:paraId="0C3BE2A9" w14:textId="77777777" w:rsidR="00627543" w:rsidRDefault="00244064">
      <w:pPr>
        <w:pStyle w:val="BodyText"/>
      </w:pPr>
      <w:r>
        <w:t>(A) National stock number (NSN);</w:t>
      </w:r>
    </w:p>
    <w:p w14:paraId="7073181A" w14:textId="77777777" w:rsidR="00627543" w:rsidRDefault="00244064">
      <w:pPr>
        <w:pStyle w:val="BodyText"/>
      </w:pPr>
      <w:r>
        <w:t>(B) Item description; or</w:t>
      </w:r>
    </w:p>
    <w:p w14:paraId="0A708BD1" w14:textId="77777777" w:rsidR="00627543" w:rsidRDefault="00244064">
      <w:pPr>
        <w:pStyle w:val="BodyText"/>
      </w:pPr>
      <w:r>
        <w:t>(C) Manufacturer's part number.</w:t>
      </w:r>
    </w:p>
    <w:p w14:paraId="1AB099D5" w14:textId="77777777" w:rsidR="00627543" w:rsidRDefault="00244064">
      <w:pPr>
        <w:pStyle w:val="BodyText"/>
      </w:pPr>
      <w:r>
        <w:t>(ii) Services are separately identifiable if they have no more than one—</w:t>
      </w:r>
    </w:p>
    <w:p w14:paraId="040A501B" w14:textId="77777777" w:rsidR="00627543" w:rsidRDefault="00244064">
      <w:pPr>
        <w:pStyle w:val="BodyText"/>
      </w:pPr>
      <w:r>
        <w:t>(A) Scope of work; or</w:t>
      </w:r>
    </w:p>
    <w:p w14:paraId="1AAFD97A" w14:textId="77777777" w:rsidR="00627543" w:rsidRDefault="00244064">
      <w:pPr>
        <w:pStyle w:val="BodyText"/>
      </w:pPr>
      <w:r>
        <w:t>(B) Description of services.</w:t>
      </w:r>
    </w:p>
    <w:p w14:paraId="6736E39A" w14:textId="2E118E20" w:rsidR="00627543" w:rsidRDefault="00244064">
      <w:pPr>
        <w:pStyle w:val="BodyText"/>
      </w:pPr>
      <w:r>
        <w:t xml:space="preserve">(iii) This requirement does not apply if there are associated subline items, established for other than informational reasons, and those subline items include the actual detailed identification in accordance with </w:t>
      </w:r>
      <w:del w:id="836" w:author="dita conv" w:date="2020-07-16T12:00:00Z">
        <w:r w:rsidR="000A22CF" w:rsidRPr="00EF483B">
          <w:rPr>
            <w:spacing w:val="-6"/>
          </w:rPr>
          <w:delText>.</w:delText>
        </w:r>
      </w:del>
      <w:ins w:id="837" w:author="dita conv" w:date="2020-07-16T12:00:00Z">
        <w:r>
          <w:t xml:space="preserve"> </w:t>
        </w:r>
        <w:proofErr w:type="gramStart"/>
        <w:r>
          <w:t>204.7104 .</w:t>
        </w:r>
      </w:ins>
      <w:proofErr w:type="gramEnd"/>
      <w:r>
        <w:t xml:space="preserve"> Where this exception applies, use a general narrative description instead of the contract item description.</w:t>
      </w:r>
    </w:p>
    <w:p w14:paraId="3FC67352" w14:textId="77777777" w:rsidR="00627543" w:rsidRDefault="00244064">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14:paraId="3B42EB9A" w14:textId="77777777" w:rsidR="00627543" w:rsidRDefault="00244064">
      <w:pPr>
        <w:pStyle w:val="BodyText"/>
      </w:pPr>
      <w:r>
        <w:t>(</w:t>
      </w:r>
      <w:proofErr w:type="spellStart"/>
      <w:r>
        <w:t>i</w:t>
      </w:r>
      <w:proofErr w:type="spellEnd"/>
      <w:r>
        <w:t>) The fact that there is more than one delivery date, destination, performance date, or performance point may be a determining factor in the decision as to whether to establish more than one contract line item.</w:t>
      </w:r>
    </w:p>
    <w:p w14:paraId="1155527B" w14:textId="77777777" w:rsidR="00627543" w:rsidRDefault="00244064">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14:paraId="114A02DE" w14:textId="77777777" w:rsidR="00627543" w:rsidRDefault="00244064">
      <w:pPr>
        <w:pStyle w:val="BodyText"/>
      </w:pPr>
      <w:r>
        <w:t xml:space="preserve">(4) </w:t>
      </w:r>
      <w:r>
        <w:rPr>
          <w:i/>
        </w:rPr>
        <w:t>Single accounting classification citation</w:t>
      </w:r>
      <w:r>
        <w:t>.</w:t>
      </w:r>
    </w:p>
    <w:p w14:paraId="5F5CAB61" w14:textId="77777777" w:rsidR="00627543" w:rsidRDefault="00244064">
      <w:pPr>
        <w:pStyle w:val="BodyText"/>
      </w:pPr>
      <w:r>
        <w:t>(</w:t>
      </w:r>
      <w:proofErr w:type="spellStart"/>
      <w:r>
        <w:t>i</w:t>
      </w:r>
      <w:proofErr w:type="spellEnd"/>
      <w:r>
        <w:t>) Each contract line item shall reference a single accounting classification citation except as provided in paragraph (a</w:t>
      </w:r>
      <w:proofErr w:type="gramStart"/>
      <w:r>
        <w:t>)(</w:t>
      </w:r>
      <w:proofErr w:type="gramEnd"/>
      <w:r>
        <w:t>4)(ii) of this subsection.</w:t>
      </w:r>
    </w:p>
    <w:p w14:paraId="012792F1" w14:textId="77777777" w:rsidR="00627543" w:rsidRDefault="00244064">
      <w:pPr>
        <w:pStyle w:val="BodyText"/>
      </w:pPr>
      <w:r>
        <w:t>(ii) The use of multiple accounting classification citations for a contract line item is authorized in the following situations:</w:t>
      </w:r>
    </w:p>
    <w:p w14:paraId="663CCDD6" w14:textId="77777777" w:rsidR="00627543" w:rsidRDefault="00244064">
      <w:pPr>
        <w:pStyle w:val="BodyText"/>
      </w:pPr>
      <w:r>
        <w:t xml:space="preserve">(A) A single, </w:t>
      </w:r>
      <w:proofErr w:type="spellStart"/>
      <w:r>
        <w:t>nonseverable</w:t>
      </w:r>
      <w:proofErr w:type="spellEnd"/>
      <w:r>
        <w:t xml:space="preserve"> deliverable to be paid for with R&amp;D or other funds properly incrementally obligated over several fiscal years in accordance with </w:t>
      </w:r>
      <w:proofErr w:type="gramStart"/>
      <w:r>
        <w:t>DoD</w:t>
      </w:r>
      <w:proofErr w:type="gramEnd"/>
      <w:r>
        <w:t xml:space="preserve"> policy;</w:t>
      </w:r>
    </w:p>
    <w:p w14:paraId="45B183FA" w14:textId="77777777" w:rsidR="00627543" w:rsidRDefault="00244064">
      <w:pPr>
        <w:pStyle w:val="BodyText"/>
      </w:pPr>
      <w:r>
        <w:t xml:space="preserve">(B) A single, </w:t>
      </w:r>
      <w:proofErr w:type="spellStart"/>
      <w:r>
        <w:t>nonseverable</w:t>
      </w:r>
      <w:proofErr w:type="spellEnd"/>
      <w:r>
        <w:t xml:space="preserve"> deliverable to be paid for with different authorizations or appropriations, such as in the acquisition of a satellite or the modification of production tooling used to produce items being acquired by several activities; or</w:t>
      </w:r>
    </w:p>
    <w:p w14:paraId="4620EF14" w14:textId="77777777" w:rsidR="00627543" w:rsidRDefault="00244064">
      <w:pPr>
        <w:pStyle w:val="BodyText"/>
      </w:pPr>
      <w:r>
        <w:lastRenderedPageBreak/>
        <w:t xml:space="preserve">(C) A modification to an existing contract line item for a </w:t>
      </w:r>
      <w:proofErr w:type="spellStart"/>
      <w:r>
        <w:t>nonseverable</w:t>
      </w:r>
      <w:proofErr w:type="spellEnd"/>
      <w:r>
        <w:t xml:space="preserve"> deliverable that results in the delivery of a modified item(s) where the item(s) and modification are to be paid for with different accounting classification citations.</w:t>
      </w:r>
    </w:p>
    <w:p w14:paraId="7880A343" w14:textId="7286244F" w:rsidR="00627543" w:rsidRDefault="00244064">
      <w:pPr>
        <w:pStyle w:val="BodyText"/>
      </w:pPr>
      <w:r>
        <w:t xml:space="preserve">(iii) When the use of multiple accounting classification citations is authorized for a single contract line item, establish informational subline items for each accounting classification citation in accordance with </w:t>
      </w:r>
      <w:del w:id="838" w:author="dita conv" w:date="2020-07-16T12:00:00Z">
        <w:r w:rsidR="000A22CF" w:rsidRPr="00EF483B">
          <w:rPr>
            <w:spacing w:val="-6"/>
          </w:rPr>
          <w:delText>(a).</w:delText>
        </w:r>
      </w:del>
      <w:ins w:id="839" w:author="dita conv" w:date="2020-07-16T12:00:00Z">
        <w:r>
          <w:t xml:space="preserve"> </w:t>
        </w:r>
        <w:proofErr w:type="gramStart"/>
        <w:r>
          <w:t>204.7105 .</w:t>
        </w:r>
      </w:ins>
      <w:proofErr w:type="gramEnd"/>
    </w:p>
    <w:p w14:paraId="1F2BDDDE" w14:textId="77777777" w:rsidR="008E64D4" w:rsidRPr="00EF483B" w:rsidRDefault="00EF483B" w:rsidP="00EF483B">
      <w:pPr>
        <w:tabs>
          <w:tab w:val="left" w:pos="929"/>
        </w:tabs>
        <w:spacing w:line="199" w:lineRule="auto"/>
        <w:ind w:left="165" w:right="562" w:firstLine="360"/>
        <w:rPr>
          <w:del w:id="840" w:author="dita conv" w:date="2020-07-16T12:00:00Z"/>
        </w:rPr>
      </w:pPr>
      <w:del w:id="841" w:author="dita conv" w:date="2020-07-16T12:00:00Z">
        <w:r>
          <w:rPr>
            <w:spacing w:val="-15"/>
          </w:rPr>
          <w:delText>(b)</w:delText>
        </w:r>
        <w:r>
          <w:rPr>
            <w:spacing w:val="-15"/>
          </w:rPr>
          <w:tab/>
        </w:r>
        <w:r w:rsidR="000A22CF" w:rsidRPr="00EF483B">
          <w:rPr>
            <w:spacing w:val="-4"/>
          </w:rPr>
          <w:delText>All</w:delText>
        </w:r>
        <w:r w:rsidR="000A22CF" w:rsidRPr="00EF483B">
          <w:rPr>
            <w:spacing w:val="-10"/>
          </w:rPr>
          <w:delText xml:space="preserve"> </w:delText>
        </w:r>
        <w:r w:rsidR="000A22CF" w:rsidRPr="00EF483B">
          <w:rPr>
            <w:spacing w:val="-5"/>
          </w:rPr>
          <w:delText>subline</w:delText>
        </w:r>
        <w:r w:rsidR="000A22CF" w:rsidRPr="00EF483B">
          <w:rPr>
            <w:spacing w:val="-8"/>
          </w:rPr>
          <w:delText xml:space="preserve"> </w:delText>
        </w:r>
        <w:r w:rsidR="000A22CF" w:rsidRPr="00EF483B">
          <w:rPr>
            <w:spacing w:val="-5"/>
          </w:rPr>
          <w:delText>items</w:delText>
        </w:r>
        <w:r w:rsidR="000A22CF" w:rsidRPr="00EF483B">
          <w:rPr>
            <w:spacing w:val="-7"/>
          </w:rPr>
          <w:delText xml:space="preserve"> </w:delText>
        </w:r>
        <w:r w:rsidR="000A22CF" w:rsidRPr="00EF483B">
          <w:rPr>
            <w:spacing w:val="-4"/>
          </w:rPr>
          <w:delText>and</w:delText>
        </w:r>
        <w:r w:rsidR="000A22CF" w:rsidRPr="00EF483B">
          <w:rPr>
            <w:spacing w:val="-7"/>
          </w:rPr>
          <w:delText xml:space="preserve"> </w:delText>
        </w:r>
        <w:r w:rsidR="000A22CF" w:rsidRPr="00EF483B">
          <w:rPr>
            <w:spacing w:val="-5"/>
          </w:rPr>
          <w:delText>exhibit</w:delText>
        </w:r>
        <w:r w:rsidR="000A22CF" w:rsidRPr="00EF483B">
          <w:rPr>
            <w:spacing w:val="-8"/>
          </w:rPr>
          <w:delText xml:space="preserve"> </w:delText>
        </w:r>
        <w:r w:rsidR="000A22CF" w:rsidRPr="00EF483B">
          <w:rPr>
            <w:spacing w:val="-5"/>
          </w:rPr>
          <w:delText>line</w:delText>
        </w:r>
        <w:r w:rsidR="000A22CF" w:rsidRPr="00EF483B">
          <w:rPr>
            <w:spacing w:val="-8"/>
          </w:rPr>
          <w:delText xml:space="preserve"> </w:delText>
        </w:r>
        <w:r w:rsidR="000A22CF" w:rsidRPr="00EF483B">
          <w:rPr>
            <w:spacing w:val="-5"/>
          </w:rPr>
          <w:delText>items</w:delText>
        </w:r>
        <w:r w:rsidR="000A22CF" w:rsidRPr="00EF483B">
          <w:rPr>
            <w:spacing w:val="-7"/>
          </w:rPr>
          <w:delText xml:space="preserve"> </w:delText>
        </w:r>
        <w:r w:rsidR="000A22CF" w:rsidRPr="00EF483B">
          <w:rPr>
            <w:spacing w:val="-5"/>
          </w:rPr>
          <w:delText>under</w:delText>
        </w:r>
        <w:r w:rsidR="000A22CF" w:rsidRPr="00EF483B">
          <w:rPr>
            <w:spacing w:val="-9"/>
          </w:rPr>
          <w:delText xml:space="preserve"> </w:delText>
        </w:r>
        <w:r w:rsidR="000A22CF" w:rsidRPr="00EF483B">
          <w:rPr>
            <w:spacing w:val="-4"/>
          </w:rPr>
          <w:delText>one</w:delText>
        </w:r>
        <w:r w:rsidR="000A22CF" w:rsidRPr="00EF483B">
          <w:rPr>
            <w:spacing w:val="-9"/>
          </w:rPr>
          <w:delText xml:space="preserve"> </w:delText>
        </w:r>
        <w:r w:rsidR="000A22CF" w:rsidRPr="00EF483B">
          <w:rPr>
            <w:spacing w:val="-5"/>
          </w:rPr>
          <w:delText>contract</w:delText>
        </w:r>
        <w:r w:rsidR="000A22CF" w:rsidRPr="00EF483B">
          <w:rPr>
            <w:spacing w:val="-9"/>
          </w:rPr>
          <w:delText xml:space="preserve"> </w:delText>
        </w:r>
        <w:r w:rsidR="000A22CF" w:rsidRPr="00EF483B">
          <w:rPr>
            <w:spacing w:val="-5"/>
          </w:rPr>
          <w:delText>line</w:delText>
        </w:r>
        <w:r w:rsidR="000A22CF" w:rsidRPr="00EF483B">
          <w:rPr>
            <w:spacing w:val="-9"/>
          </w:rPr>
          <w:delText xml:space="preserve"> </w:delText>
        </w:r>
        <w:r w:rsidR="000A22CF" w:rsidRPr="00EF483B">
          <w:rPr>
            <w:spacing w:val="-4"/>
          </w:rPr>
          <w:delText>item</w:delText>
        </w:r>
        <w:r w:rsidR="000A22CF" w:rsidRPr="00EF483B">
          <w:rPr>
            <w:spacing w:val="-9"/>
          </w:rPr>
          <w:delText xml:space="preserve"> </w:delText>
        </w:r>
        <w:r w:rsidR="000A22CF" w:rsidRPr="00EF483B">
          <w:rPr>
            <w:spacing w:val="-5"/>
          </w:rPr>
          <w:delText>shall</w:delText>
        </w:r>
        <w:r w:rsidR="000A22CF" w:rsidRPr="00EF483B">
          <w:rPr>
            <w:spacing w:val="-9"/>
          </w:rPr>
          <w:delText xml:space="preserve"> </w:delText>
        </w:r>
        <w:r w:rsidR="000A22CF" w:rsidRPr="00EF483B">
          <w:rPr>
            <w:spacing w:val="-3"/>
          </w:rPr>
          <w:delText>be</w:delText>
        </w:r>
        <w:r w:rsidR="000A22CF" w:rsidRPr="00EF483B">
          <w:rPr>
            <w:spacing w:val="-8"/>
          </w:rPr>
          <w:delText xml:space="preserve"> </w:delText>
        </w:r>
        <w:r w:rsidR="000A22CF" w:rsidRPr="00EF483B">
          <w:rPr>
            <w:spacing w:val="-4"/>
          </w:rPr>
          <w:delText xml:space="preserve">the same </w:delText>
        </w:r>
        <w:r w:rsidR="000A22CF" w:rsidRPr="00EF483B">
          <w:rPr>
            <w:spacing w:val="-5"/>
          </w:rPr>
          <w:delText xml:space="preserve">contract </w:delText>
        </w:r>
        <w:r w:rsidR="000A22CF" w:rsidRPr="00EF483B">
          <w:rPr>
            <w:spacing w:val="-4"/>
          </w:rPr>
          <w:delText xml:space="preserve">type as the </w:delText>
        </w:r>
        <w:r w:rsidR="000A22CF" w:rsidRPr="00EF483B">
          <w:rPr>
            <w:spacing w:val="-5"/>
          </w:rPr>
          <w:delText xml:space="preserve">contract </w:delText>
        </w:r>
        <w:r w:rsidR="000A22CF" w:rsidRPr="00EF483B">
          <w:rPr>
            <w:spacing w:val="-4"/>
          </w:rPr>
          <w:delText>line</w:delText>
        </w:r>
        <w:r w:rsidR="000A22CF" w:rsidRPr="00EF483B">
          <w:rPr>
            <w:spacing w:val="-47"/>
          </w:rPr>
          <w:delText xml:space="preserve"> </w:delText>
        </w:r>
        <w:r w:rsidR="000A22CF" w:rsidRPr="00EF483B">
          <w:rPr>
            <w:spacing w:val="-5"/>
          </w:rPr>
          <w:delText>item.</w:delText>
        </w:r>
      </w:del>
    </w:p>
    <w:p w14:paraId="70EB482A" w14:textId="77777777" w:rsidR="008E64D4" w:rsidRPr="00EF483B" w:rsidRDefault="00EF483B" w:rsidP="00EF483B">
      <w:pPr>
        <w:tabs>
          <w:tab w:val="left" w:pos="901"/>
        </w:tabs>
        <w:spacing w:line="199" w:lineRule="auto"/>
        <w:ind w:left="165" w:right="902" w:firstLine="360"/>
        <w:rPr>
          <w:del w:id="842" w:author="dita conv" w:date="2020-07-16T12:00:00Z"/>
        </w:rPr>
      </w:pPr>
      <w:del w:id="843" w:author="dita conv" w:date="2020-07-16T12:00:00Z">
        <w:r>
          <w:rPr>
            <w:spacing w:val="-15"/>
          </w:rPr>
          <w:delText>(c)</w:delText>
        </w:r>
        <w:r>
          <w:rPr>
            <w:spacing w:val="-15"/>
          </w:rPr>
          <w:tab/>
        </w:r>
        <w:r w:rsidR="000A22CF" w:rsidRPr="00EF483B">
          <w:rPr>
            <w:spacing w:val="-4"/>
          </w:rPr>
          <w:delText>For</w:delText>
        </w:r>
        <w:r w:rsidR="000A22CF" w:rsidRPr="00EF483B">
          <w:rPr>
            <w:spacing w:val="-9"/>
          </w:rPr>
          <w:delText xml:space="preserve"> </w:delText>
        </w:r>
        <w:r w:rsidR="000A22CF" w:rsidRPr="00EF483B">
          <w:delText>a</w:delText>
        </w:r>
        <w:r w:rsidR="000A22CF" w:rsidRPr="00EF483B">
          <w:rPr>
            <w:spacing w:val="-9"/>
          </w:rPr>
          <w:delText xml:space="preserve"> </w:delText>
        </w:r>
        <w:r w:rsidR="000A22CF" w:rsidRPr="00EF483B">
          <w:rPr>
            <w:spacing w:val="-5"/>
          </w:rPr>
          <w:delText>contract</w:delText>
        </w:r>
        <w:r w:rsidR="000A22CF" w:rsidRPr="00EF483B">
          <w:rPr>
            <w:spacing w:val="-8"/>
          </w:rPr>
          <w:delText xml:space="preserve"> </w:delText>
        </w:r>
        <w:r w:rsidR="000A22CF" w:rsidRPr="00EF483B">
          <w:rPr>
            <w:spacing w:val="-5"/>
          </w:rPr>
          <w:delText>that</w:delText>
        </w:r>
        <w:r w:rsidR="000A22CF" w:rsidRPr="00EF483B">
          <w:rPr>
            <w:spacing w:val="-9"/>
          </w:rPr>
          <w:delText xml:space="preserve"> </w:delText>
        </w:r>
        <w:r w:rsidR="000A22CF" w:rsidRPr="00EF483B">
          <w:rPr>
            <w:spacing w:val="-5"/>
          </w:rPr>
          <w:delText>contains</w:delText>
        </w:r>
        <w:r w:rsidR="000A22CF" w:rsidRPr="00EF483B">
          <w:rPr>
            <w:spacing w:val="-7"/>
          </w:rPr>
          <w:delText xml:space="preserve"> </w:delText>
        </w:r>
        <w:r w:rsidR="000A22CF" w:rsidRPr="00EF483B">
          <w:delText>a</w:delText>
        </w:r>
        <w:r w:rsidR="000A22CF" w:rsidRPr="00EF483B">
          <w:rPr>
            <w:spacing w:val="-11"/>
          </w:rPr>
          <w:delText xml:space="preserve"> </w:delText>
        </w:r>
        <w:r w:rsidR="000A22CF" w:rsidRPr="00EF483B">
          <w:rPr>
            <w:spacing w:val="-5"/>
          </w:rPr>
          <w:delText>combination</w:delText>
        </w:r>
        <w:r w:rsidR="000A22CF" w:rsidRPr="00EF483B">
          <w:rPr>
            <w:spacing w:val="-8"/>
          </w:rPr>
          <w:delText xml:space="preserve"> </w:delText>
        </w:r>
        <w:r w:rsidR="000A22CF" w:rsidRPr="00EF483B">
          <w:rPr>
            <w:spacing w:val="-3"/>
          </w:rPr>
          <w:delText>of</w:delText>
        </w:r>
        <w:r w:rsidR="000A22CF" w:rsidRPr="00EF483B">
          <w:rPr>
            <w:spacing w:val="-9"/>
          </w:rPr>
          <w:delText xml:space="preserve"> </w:delText>
        </w:r>
        <w:r w:rsidR="000A22CF" w:rsidRPr="00EF483B">
          <w:rPr>
            <w:spacing w:val="-5"/>
          </w:rPr>
          <w:delText>fixed-price</w:delText>
        </w:r>
        <w:r w:rsidR="000A22CF" w:rsidRPr="00EF483B">
          <w:rPr>
            <w:spacing w:val="-9"/>
          </w:rPr>
          <w:delText xml:space="preserve"> </w:delText>
        </w:r>
        <w:r w:rsidR="000A22CF" w:rsidRPr="00EF483B">
          <w:rPr>
            <w:spacing w:val="-4"/>
          </w:rPr>
          <w:delText>line</w:delText>
        </w:r>
        <w:r w:rsidR="000A22CF" w:rsidRPr="00EF483B">
          <w:rPr>
            <w:spacing w:val="-9"/>
          </w:rPr>
          <w:delText xml:space="preserve"> </w:delText>
        </w:r>
        <w:r w:rsidR="000A22CF" w:rsidRPr="00EF483B">
          <w:rPr>
            <w:spacing w:val="-5"/>
          </w:rPr>
          <w:delText>items,</w:delText>
        </w:r>
        <w:r w:rsidR="000A22CF" w:rsidRPr="00EF483B">
          <w:rPr>
            <w:spacing w:val="-8"/>
          </w:rPr>
          <w:delText xml:space="preserve"> </w:delText>
        </w:r>
        <w:r w:rsidR="000A22CF" w:rsidRPr="00EF483B">
          <w:rPr>
            <w:spacing w:val="-6"/>
          </w:rPr>
          <w:delText xml:space="preserve">time-and- materials/labor-hour </w:delText>
        </w:r>
        <w:r w:rsidR="000A22CF" w:rsidRPr="00EF483B">
          <w:rPr>
            <w:spacing w:val="-5"/>
          </w:rPr>
          <w:delText xml:space="preserve">line items, and/or </w:delText>
        </w:r>
        <w:r w:rsidR="000A22CF" w:rsidRPr="00EF483B">
          <w:rPr>
            <w:spacing w:val="-6"/>
          </w:rPr>
          <w:delText xml:space="preserve">cost-reimbursement </w:delText>
        </w:r>
        <w:r w:rsidR="000A22CF" w:rsidRPr="00EF483B">
          <w:rPr>
            <w:spacing w:val="-4"/>
          </w:rPr>
          <w:delText xml:space="preserve">line </w:delText>
        </w:r>
        <w:r w:rsidR="000A22CF" w:rsidRPr="00EF483B">
          <w:rPr>
            <w:spacing w:val="-5"/>
          </w:rPr>
          <w:delText xml:space="preserve">items, identify </w:delText>
        </w:r>
        <w:r w:rsidR="000A22CF" w:rsidRPr="00EF483B">
          <w:rPr>
            <w:spacing w:val="-4"/>
          </w:rPr>
          <w:delText xml:space="preserve">the </w:delText>
        </w:r>
        <w:r w:rsidR="000A22CF" w:rsidRPr="00EF483B">
          <w:rPr>
            <w:spacing w:val="-5"/>
          </w:rPr>
          <w:delText xml:space="preserve">contract type </w:delText>
        </w:r>
        <w:r w:rsidR="000A22CF" w:rsidRPr="00EF483B">
          <w:rPr>
            <w:spacing w:val="-4"/>
          </w:rPr>
          <w:delText xml:space="preserve">for each </w:delText>
        </w:r>
        <w:r w:rsidR="000A22CF" w:rsidRPr="00EF483B">
          <w:rPr>
            <w:spacing w:val="-5"/>
          </w:rPr>
          <w:delText xml:space="preserve">contract line item </w:delText>
        </w:r>
        <w:r w:rsidR="000A22CF" w:rsidRPr="00EF483B">
          <w:rPr>
            <w:spacing w:val="-3"/>
          </w:rPr>
          <w:delText xml:space="preserve">in </w:delText>
        </w:r>
        <w:r w:rsidR="000A22CF" w:rsidRPr="00EF483B">
          <w:rPr>
            <w:spacing w:val="-5"/>
          </w:rPr>
          <w:delText xml:space="preserve">Section </w:delText>
        </w:r>
        <w:r w:rsidR="000A22CF" w:rsidRPr="00EF483B">
          <w:rPr>
            <w:spacing w:val="-3"/>
          </w:rPr>
          <w:delText xml:space="preserve">B, </w:delText>
        </w:r>
        <w:r w:rsidR="000A22CF" w:rsidRPr="00EF483B">
          <w:rPr>
            <w:spacing w:val="-5"/>
          </w:rPr>
          <w:delText xml:space="preserve">Supplies </w:delText>
        </w:r>
        <w:r w:rsidR="000A22CF" w:rsidRPr="00EF483B">
          <w:rPr>
            <w:spacing w:val="-3"/>
          </w:rPr>
          <w:delText xml:space="preserve">or </w:delText>
        </w:r>
        <w:r w:rsidR="000A22CF" w:rsidRPr="00EF483B">
          <w:rPr>
            <w:spacing w:val="-5"/>
          </w:rPr>
          <w:delText xml:space="preserve">Services and Prices/Costs, </w:delText>
        </w:r>
        <w:r w:rsidR="000A22CF" w:rsidRPr="00EF483B">
          <w:rPr>
            <w:spacing w:val="-3"/>
          </w:rPr>
          <w:delText xml:space="preserve">to </w:delText>
        </w:r>
        <w:r w:rsidR="000A22CF" w:rsidRPr="00EF483B">
          <w:rPr>
            <w:spacing w:val="-5"/>
          </w:rPr>
          <w:delText xml:space="preserve">facilitate </w:delText>
        </w:r>
        <w:r w:rsidR="000A22CF" w:rsidRPr="00EF483B">
          <w:rPr>
            <w:spacing w:val="-6"/>
          </w:rPr>
          <w:delText>appropriate</w:delText>
        </w:r>
        <w:r w:rsidR="000A22CF" w:rsidRPr="00EF483B">
          <w:rPr>
            <w:spacing w:val="-28"/>
          </w:rPr>
          <w:delText xml:space="preserve"> </w:delText>
        </w:r>
        <w:r w:rsidR="000A22CF" w:rsidRPr="00EF483B">
          <w:rPr>
            <w:spacing w:val="-6"/>
          </w:rPr>
          <w:delText>payment.</w:delText>
        </w:r>
      </w:del>
    </w:p>
    <w:p w14:paraId="625A30B8" w14:textId="77777777" w:rsidR="008E64D4" w:rsidRPr="00EF483B" w:rsidRDefault="00EF483B" w:rsidP="00EF483B">
      <w:pPr>
        <w:tabs>
          <w:tab w:val="left" w:pos="933"/>
        </w:tabs>
        <w:spacing w:before="242" w:line="199" w:lineRule="auto"/>
        <w:ind w:left="165" w:right="1082" w:firstLine="360"/>
        <w:rPr>
          <w:del w:id="844" w:author="dita conv" w:date="2020-07-16T12:00:00Z"/>
        </w:rPr>
      </w:pPr>
      <w:del w:id="845" w:author="dita conv" w:date="2020-07-16T12:00:00Z">
        <w:r>
          <w:rPr>
            <w:spacing w:val="-15"/>
          </w:rPr>
          <w:delText>(d)</w:delText>
        </w:r>
        <w:r>
          <w:rPr>
            <w:spacing w:val="-15"/>
          </w:rPr>
          <w:tab/>
        </w:r>
        <w:r w:rsidR="000A22CF" w:rsidRPr="00EF483B">
          <w:rPr>
            <w:spacing w:val="-5"/>
          </w:rPr>
          <w:delText>Exhibits</w:delText>
        </w:r>
        <w:r w:rsidR="000A22CF" w:rsidRPr="00EF483B">
          <w:rPr>
            <w:spacing w:val="-10"/>
          </w:rPr>
          <w:delText xml:space="preserve"> </w:delText>
        </w:r>
        <w:r w:rsidR="000A22CF" w:rsidRPr="00EF483B">
          <w:rPr>
            <w:spacing w:val="-4"/>
          </w:rPr>
          <w:delText>may</w:delText>
        </w:r>
        <w:r w:rsidR="000A22CF" w:rsidRPr="00EF483B">
          <w:rPr>
            <w:spacing w:val="-9"/>
          </w:rPr>
          <w:delText xml:space="preserve"> </w:delText>
        </w:r>
        <w:r w:rsidR="000A22CF" w:rsidRPr="00EF483B">
          <w:rPr>
            <w:spacing w:val="-3"/>
          </w:rPr>
          <w:delText>be</w:delText>
        </w:r>
        <w:r w:rsidR="000A22CF" w:rsidRPr="00EF483B">
          <w:rPr>
            <w:spacing w:val="-10"/>
          </w:rPr>
          <w:delText xml:space="preserve"> </w:delText>
        </w:r>
        <w:r w:rsidR="000A22CF" w:rsidRPr="00EF483B">
          <w:rPr>
            <w:spacing w:val="-5"/>
          </w:rPr>
          <w:delText>used</w:delText>
        </w:r>
        <w:r w:rsidR="000A22CF" w:rsidRPr="00EF483B">
          <w:rPr>
            <w:spacing w:val="-10"/>
          </w:rPr>
          <w:delText xml:space="preserve"> </w:delText>
        </w:r>
        <w:r w:rsidR="000A22CF" w:rsidRPr="00EF483B">
          <w:rPr>
            <w:spacing w:val="-3"/>
          </w:rPr>
          <w:delText>as</w:delText>
        </w:r>
        <w:r w:rsidR="000A22CF" w:rsidRPr="00EF483B">
          <w:rPr>
            <w:spacing w:val="-9"/>
          </w:rPr>
          <w:delText xml:space="preserve"> </w:delText>
        </w:r>
        <w:r w:rsidR="000A22CF" w:rsidRPr="00EF483B">
          <w:rPr>
            <w:spacing w:val="-3"/>
          </w:rPr>
          <w:delText>an</w:delText>
        </w:r>
        <w:r w:rsidR="000A22CF" w:rsidRPr="00EF483B">
          <w:rPr>
            <w:spacing w:val="-9"/>
          </w:rPr>
          <w:delText xml:space="preserve"> </w:delText>
        </w:r>
        <w:r w:rsidR="000A22CF" w:rsidRPr="00EF483B">
          <w:rPr>
            <w:spacing w:val="-5"/>
          </w:rPr>
          <w:delText>alternative</w:delText>
        </w:r>
        <w:r w:rsidR="000A22CF" w:rsidRPr="00EF483B">
          <w:rPr>
            <w:spacing w:val="-9"/>
          </w:rPr>
          <w:delText xml:space="preserve"> </w:delText>
        </w:r>
        <w:r w:rsidR="000A22CF" w:rsidRPr="00EF483B">
          <w:rPr>
            <w:spacing w:val="-3"/>
          </w:rPr>
          <w:delText>to</w:delText>
        </w:r>
        <w:r w:rsidR="000A22CF" w:rsidRPr="00EF483B">
          <w:rPr>
            <w:spacing w:val="-9"/>
          </w:rPr>
          <w:delText xml:space="preserve"> </w:delText>
        </w:r>
        <w:r w:rsidR="000A22CF" w:rsidRPr="00EF483B">
          <w:rPr>
            <w:spacing w:val="-5"/>
          </w:rPr>
          <w:delText>putting</w:delText>
        </w:r>
        <w:r w:rsidR="000A22CF" w:rsidRPr="00EF483B">
          <w:rPr>
            <w:spacing w:val="-9"/>
          </w:rPr>
          <w:delText xml:space="preserve"> </w:delText>
        </w:r>
        <w:r w:rsidR="000A22CF" w:rsidRPr="00EF483B">
          <w:delText>a</w:delText>
        </w:r>
        <w:r w:rsidR="000A22CF" w:rsidRPr="00EF483B">
          <w:rPr>
            <w:spacing w:val="-11"/>
          </w:rPr>
          <w:delText xml:space="preserve"> </w:delText>
        </w:r>
        <w:r w:rsidR="000A22CF" w:rsidRPr="00EF483B">
          <w:rPr>
            <w:spacing w:val="-4"/>
          </w:rPr>
          <w:delText>long</w:delText>
        </w:r>
        <w:r w:rsidR="000A22CF" w:rsidRPr="00EF483B">
          <w:rPr>
            <w:spacing w:val="-9"/>
          </w:rPr>
          <w:delText xml:space="preserve"> </w:delText>
        </w:r>
        <w:r w:rsidR="000A22CF" w:rsidRPr="00EF483B">
          <w:rPr>
            <w:spacing w:val="-4"/>
          </w:rPr>
          <w:delText>list</w:delText>
        </w:r>
        <w:r w:rsidR="000A22CF" w:rsidRPr="00EF483B">
          <w:rPr>
            <w:spacing w:val="-10"/>
          </w:rPr>
          <w:delText xml:space="preserve"> </w:delText>
        </w:r>
        <w:r w:rsidR="000A22CF" w:rsidRPr="00EF483B">
          <w:rPr>
            <w:spacing w:val="-3"/>
          </w:rPr>
          <w:delText>of</w:delText>
        </w:r>
        <w:r w:rsidR="000A22CF" w:rsidRPr="00EF483B">
          <w:rPr>
            <w:spacing w:val="-10"/>
          </w:rPr>
          <w:delText xml:space="preserve"> </w:delText>
        </w:r>
        <w:r w:rsidR="000A22CF" w:rsidRPr="00EF483B">
          <w:rPr>
            <w:spacing w:val="-5"/>
          </w:rPr>
          <w:delText>contract</w:delText>
        </w:r>
        <w:r w:rsidR="000A22CF" w:rsidRPr="00EF483B">
          <w:rPr>
            <w:spacing w:val="-10"/>
          </w:rPr>
          <w:delText xml:space="preserve"> </w:delText>
        </w:r>
        <w:r w:rsidR="000A22CF" w:rsidRPr="00EF483B">
          <w:rPr>
            <w:spacing w:val="-5"/>
          </w:rPr>
          <w:delText xml:space="preserve">line items </w:delText>
        </w:r>
        <w:r w:rsidR="000A22CF" w:rsidRPr="00EF483B">
          <w:rPr>
            <w:spacing w:val="-3"/>
          </w:rPr>
          <w:delText xml:space="preserve">in </w:delText>
        </w:r>
        <w:r w:rsidR="000A22CF" w:rsidRPr="00EF483B">
          <w:rPr>
            <w:spacing w:val="-4"/>
          </w:rPr>
          <w:delText xml:space="preserve">the </w:delText>
        </w:r>
        <w:r w:rsidR="000A22CF" w:rsidRPr="00EF483B">
          <w:rPr>
            <w:spacing w:val="-5"/>
          </w:rPr>
          <w:delText xml:space="preserve">schedule. </w:delText>
        </w:r>
        <w:r w:rsidR="000A22CF" w:rsidRPr="00EF483B">
          <w:rPr>
            <w:spacing w:val="-3"/>
          </w:rPr>
          <w:delText xml:space="preserve">If </w:delText>
        </w:r>
        <w:r w:rsidR="000A22CF" w:rsidRPr="00EF483B">
          <w:rPr>
            <w:spacing w:val="-5"/>
          </w:rPr>
          <w:delText xml:space="preserve">exhibits </w:delText>
        </w:r>
        <w:r w:rsidR="000A22CF" w:rsidRPr="00EF483B">
          <w:rPr>
            <w:spacing w:val="-4"/>
          </w:rPr>
          <w:delText xml:space="preserve">are </w:delText>
        </w:r>
        <w:r w:rsidR="000A22CF" w:rsidRPr="00EF483B">
          <w:rPr>
            <w:spacing w:val="-5"/>
          </w:rPr>
          <w:delText xml:space="preserve">used, create </w:delText>
        </w:r>
        <w:r w:rsidR="000A22CF" w:rsidRPr="00EF483B">
          <w:delText xml:space="preserve">a </w:delText>
        </w:r>
        <w:r w:rsidR="000A22CF" w:rsidRPr="00EF483B">
          <w:rPr>
            <w:spacing w:val="-5"/>
          </w:rPr>
          <w:delText xml:space="preserve">contract line item citing </w:delText>
        </w:r>
        <w:r w:rsidR="000A22CF" w:rsidRPr="00EF483B">
          <w:rPr>
            <w:spacing w:val="-4"/>
          </w:rPr>
          <w:delText xml:space="preserve">the </w:delText>
        </w:r>
        <w:r w:rsidR="000A22CF" w:rsidRPr="00EF483B">
          <w:rPr>
            <w:spacing w:val="-5"/>
          </w:rPr>
          <w:delText xml:space="preserve">exhibit's identifier. </w:delText>
        </w:r>
        <w:r w:rsidR="000A22CF" w:rsidRPr="00EF483B">
          <w:rPr>
            <w:spacing w:val="-4"/>
          </w:rPr>
          <w:delText>See</w:delText>
        </w:r>
        <w:r w:rsidR="000A22CF" w:rsidRPr="00EF483B">
          <w:rPr>
            <w:color w:val="0000FF"/>
            <w:spacing w:val="-19"/>
          </w:rPr>
          <w:delText xml:space="preserve"> </w:delText>
        </w:r>
        <w:r w:rsidR="000A22CF" w:rsidRPr="00EF483B">
          <w:rPr>
            <w:spacing w:val="-6"/>
          </w:rPr>
          <w:delText>.</w:delText>
        </w:r>
      </w:del>
    </w:p>
    <w:p w14:paraId="7A0428BD" w14:textId="390BF449" w:rsidR="00627543" w:rsidRDefault="00244064">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14:paraId="0C9BCDFA" w14:textId="77777777" w:rsidR="00627543" w:rsidRDefault="00244064">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14:paraId="5039B846" w14:textId="244750D6" w:rsidR="00627543" w:rsidRDefault="00244064">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w:t>
      </w:r>
      <w:del w:id="846" w:author="dita conv" w:date="2020-07-16T12:00:00Z">
        <w:r w:rsidR="000A22CF" w:rsidRPr="00EF483B">
          <w:rPr>
            <w:spacing w:val="-5"/>
          </w:rPr>
          <w:delText>,</w:delText>
        </w:r>
      </w:del>
      <w:ins w:id="847" w:author="dita conv" w:date="2020-07-16T12:00:00Z">
        <w:r>
          <w:t>204.71,</w:t>
        </w:r>
      </w:ins>
      <w:r>
        <w:t xml:space="preserve"> which provides explicit guidance on the use of contract line items and subline items, and with PGI</w:t>
      </w:r>
      <w:del w:id="848" w:author="dita conv" w:date="2020-07-16T12:00:00Z">
        <w:r w:rsidR="000A22CF" w:rsidRPr="00EF483B">
          <w:rPr>
            <w:spacing w:val="-6"/>
          </w:rPr>
          <w:delText>.</w:delText>
        </w:r>
      </w:del>
      <w:ins w:id="849" w:author="dita conv" w:date="2020-07-16T12:00:00Z">
        <w:r>
          <w:t xml:space="preserve">  </w:t>
        </w:r>
        <w:proofErr w:type="gramStart"/>
        <w:r>
          <w:t>204.71 .</w:t>
        </w:r>
      </w:ins>
      <w:proofErr w:type="gramEnd"/>
    </w:p>
    <w:p w14:paraId="515F4812" w14:textId="77777777" w:rsidR="00627543" w:rsidRDefault="00244064">
      <w:pPr>
        <w:pStyle w:val="Heading6"/>
      </w:pPr>
      <w:bookmarkStart w:id="850" w:name="_Refd19e36052"/>
      <w:bookmarkStart w:id="851" w:name="_Tocd19e36052"/>
      <w:proofErr w:type="gramStart"/>
      <w:r>
        <w:t>204.7103-2 Numbering procedures.</w:t>
      </w:r>
      <w:bookmarkEnd w:id="850"/>
      <w:bookmarkEnd w:id="851"/>
      <w:proofErr w:type="gramEnd"/>
    </w:p>
    <w:p w14:paraId="4F5CB0EE" w14:textId="77777777" w:rsidR="00627543" w:rsidRDefault="00244064">
      <w:pPr>
        <w:pStyle w:val="BodyText"/>
      </w:pPr>
      <w:r>
        <w:t xml:space="preserve">Follow the procedures at </w:t>
      </w:r>
      <w:proofErr w:type="gramStart"/>
      <w:r>
        <w:t xml:space="preserve">PGI </w:t>
      </w:r>
      <w:ins w:id="852" w:author="dita conv" w:date="2020-07-16T12:00:00Z">
        <w:r>
          <w:t xml:space="preserve"> 204.7103</w:t>
        </w:r>
        <w:proofErr w:type="gramEnd"/>
        <w:r>
          <w:t xml:space="preserve">-2  </w:t>
        </w:r>
      </w:ins>
      <w:r>
        <w:t>for numbering contract line items.</w:t>
      </w:r>
    </w:p>
    <w:p w14:paraId="31FC84DC" w14:textId="77777777" w:rsidR="00627543" w:rsidRDefault="00244064">
      <w:pPr>
        <w:pStyle w:val="Heading5"/>
      </w:pPr>
      <w:bookmarkStart w:id="853" w:name="_Refd19e36078"/>
      <w:bookmarkStart w:id="854" w:name="_Tocd19e36078"/>
      <w:r>
        <w:lastRenderedPageBreak/>
        <w:t>204.7104 Contract subline items.</w:t>
      </w:r>
      <w:bookmarkEnd w:id="853"/>
      <w:bookmarkEnd w:id="854"/>
    </w:p>
    <w:p w14:paraId="3F81C310" w14:textId="77777777" w:rsidR="00627543" w:rsidRDefault="00244064">
      <w:pPr>
        <w:pStyle w:val="Heading6"/>
      </w:pPr>
      <w:bookmarkStart w:id="855" w:name="_Refd19e36091"/>
      <w:bookmarkStart w:id="856" w:name="_Tocd19e36091"/>
      <w:proofErr w:type="gramStart"/>
      <w:r>
        <w:t>204.7104-1 Criteria for establishing.</w:t>
      </w:r>
      <w:bookmarkEnd w:id="855"/>
      <w:bookmarkEnd w:id="856"/>
      <w:proofErr w:type="gramEnd"/>
    </w:p>
    <w:p w14:paraId="7025202A" w14:textId="77777777" w:rsidR="00627543" w:rsidRDefault="00244064">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14:paraId="5B4FE5EA" w14:textId="77777777" w:rsidR="00627543" w:rsidRDefault="00244064">
      <w:pPr>
        <w:pStyle w:val="BodyText"/>
      </w:pPr>
      <w:r>
        <w:t xml:space="preserve">(a) </w:t>
      </w:r>
      <w:r>
        <w:rPr>
          <w:i/>
        </w:rPr>
        <w:t>Informational subline items.</w:t>
      </w:r>
    </w:p>
    <w:p w14:paraId="23342930" w14:textId="77777777" w:rsidR="00627543" w:rsidRDefault="00244064">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14:paraId="231CCE7C" w14:textId="77777777" w:rsidR="00627543" w:rsidRDefault="00244064">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14:paraId="232A3FCB" w14:textId="5EF4F2E3" w:rsidR="00627543" w:rsidRDefault="00244064">
      <w:pPr>
        <w:pStyle w:val="BodyText"/>
      </w:pPr>
      <w:r>
        <w:t xml:space="preserve">(3) Informational subline items shall be used to identify each accounting classification citation assigned to a single contract line item number when use of multiple citations is authorized (see </w:t>
      </w:r>
      <w:del w:id="857" w:author="dita conv" w:date="2020-07-16T12:00:00Z">
        <w:r w:rsidR="000A22CF" w:rsidRPr="00EF483B">
          <w:rPr>
            <w:spacing w:val="-6"/>
          </w:rPr>
          <w:delText>(</w:delText>
        </w:r>
      </w:del>
      <w:ins w:id="858" w:author="dita conv" w:date="2020-07-16T12:00:00Z">
        <w:r>
          <w:t xml:space="preserve"> 204.7103-1 (</w:t>
        </w:r>
      </w:ins>
      <w:r>
        <w:t>a)(4)(ii)).</w:t>
      </w:r>
    </w:p>
    <w:p w14:paraId="26DE12EF" w14:textId="77777777" w:rsidR="00627543" w:rsidRDefault="00244064">
      <w:pPr>
        <w:pStyle w:val="BodyText"/>
      </w:pPr>
      <w:r>
        <w:t xml:space="preserve">(b) </w:t>
      </w:r>
      <w:r>
        <w:rPr>
          <w:i/>
        </w:rPr>
        <w:t xml:space="preserve"> Separately identified subline items</w:t>
      </w:r>
      <w:r>
        <w:t>.</w:t>
      </w:r>
    </w:p>
    <w:p w14:paraId="3089198A" w14:textId="77777777" w:rsidR="00627543" w:rsidRDefault="00244064">
      <w:pPr>
        <w:pStyle w:val="BodyText"/>
      </w:pPr>
      <w:r>
        <w:t xml:space="preserve">(1) Subline items will be used instead of contract line items to facilitate payment, delivery tracking, contract funds accounting, or other management purposes. Such subline items shall be used when items bought </w:t>
      </w:r>
      <w:proofErr w:type="gramStart"/>
      <w:r>
        <w:t>under</w:t>
      </w:r>
      <w:proofErr w:type="gramEnd"/>
      <w:r>
        <w:t xml:space="preserve"> one contract line item number—</w:t>
      </w:r>
    </w:p>
    <w:p w14:paraId="16A59E40" w14:textId="7616E3CD" w:rsidR="00627543" w:rsidRDefault="00244064">
      <w:pPr>
        <w:pStyle w:val="BodyText"/>
      </w:pPr>
      <w:r>
        <w:t>(</w:t>
      </w:r>
      <w:proofErr w:type="spellStart"/>
      <w:r>
        <w:t>i</w:t>
      </w:r>
      <w:proofErr w:type="spellEnd"/>
      <w:r>
        <w:t xml:space="preserve">)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del w:id="859" w:author="dita conv" w:date="2020-07-16T12:00:00Z">
        <w:r w:rsidR="000A22CF" w:rsidRPr="00EF483B">
          <w:rPr>
            <w:spacing w:val="-6"/>
          </w:rPr>
          <w:delText>(</w:delText>
        </w:r>
      </w:del>
      <w:ins w:id="860" w:author="dita conv" w:date="2020-07-16T12:00:00Z">
        <w:r>
          <w:t xml:space="preserve"> 204.7104-1 (</w:t>
        </w:r>
      </w:ins>
      <w:r>
        <w:t>a</w:t>
      </w:r>
      <w:proofErr w:type="gramStart"/>
      <w:r>
        <w:t>)(</w:t>
      </w:r>
      <w:proofErr w:type="gramEnd"/>
      <w:r>
        <w:t>3);</w:t>
      </w:r>
    </w:p>
    <w:p w14:paraId="6AB4ABEE" w14:textId="77777777" w:rsidR="00627543" w:rsidRDefault="00244064">
      <w:pPr>
        <w:pStyle w:val="BodyText"/>
      </w:pPr>
      <w:r>
        <w:t>(ii) Are to be packaged in different sizes, each represented by its own NSN;</w:t>
      </w:r>
    </w:p>
    <w:p w14:paraId="3034A985" w14:textId="77777777" w:rsidR="00627543" w:rsidRDefault="00244064">
      <w:pPr>
        <w:pStyle w:val="BodyText"/>
      </w:pPr>
      <w:r>
        <w:t>(iii) Have collateral costs, such as packaging costs, but those costs are not a part of the unit price of the contract line item;</w:t>
      </w:r>
    </w:p>
    <w:p w14:paraId="6F5827E8" w14:textId="77777777" w:rsidR="00627543" w:rsidRDefault="00244064">
      <w:pPr>
        <w:pStyle w:val="BodyText"/>
      </w:pPr>
      <w:proofErr w:type="gramStart"/>
      <w:r>
        <w:t>(iv) Have</w:t>
      </w:r>
      <w:proofErr w:type="gramEnd"/>
      <w:r>
        <w:t xml:space="preserve"> different delivery dates or destinations or requisitions, or a combination of the three; or</w:t>
      </w:r>
    </w:p>
    <w:p w14:paraId="23FFF242" w14:textId="77777777" w:rsidR="00627543" w:rsidRDefault="00244064">
      <w:pPr>
        <w:pStyle w:val="BodyText"/>
      </w:pPr>
      <w:r>
        <w:t>(v) Identify parts of an assembly or kit which—</w:t>
      </w:r>
    </w:p>
    <w:p w14:paraId="2CFD94EF" w14:textId="77777777" w:rsidR="00627543" w:rsidRDefault="00244064">
      <w:pPr>
        <w:pStyle w:val="BodyText"/>
      </w:pPr>
      <w:r>
        <w:t>(A) Have to be separately identified at the time of shipment or performance; and</w:t>
      </w:r>
    </w:p>
    <w:p w14:paraId="17476F31" w14:textId="77777777" w:rsidR="00627543" w:rsidRDefault="00244064">
      <w:pPr>
        <w:pStyle w:val="BodyText"/>
      </w:pPr>
      <w:r>
        <w:lastRenderedPageBreak/>
        <w:t>(B) Are separately priced.</w:t>
      </w:r>
    </w:p>
    <w:p w14:paraId="2A816087" w14:textId="77777777" w:rsidR="00627543" w:rsidRDefault="00244064">
      <w:pPr>
        <w:pStyle w:val="BodyText"/>
      </w:pPr>
      <w:r>
        <w:t>(2) Each separately identified contract subline item shall have its own—</w:t>
      </w:r>
    </w:p>
    <w:p w14:paraId="4060D796" w14:textId="77777777" w:rsidR="00627543" w:rsidRDefault="00244064">
      <w:pPr>
        <w:pStyle w:val="BodyText"/>
      </w:pPr>
      <w:r>
        <w:t>(</w:t>
      </w:r>
      <w:proofErr w:type="spellStart"/>
      <w:r>
        <w:t>i</w:t>
      </w:r>
      <w:proofErr w:type="spellEnd"/>
      <w:r>
        <w:t>) Delivery schedule, period of performance, or completion date;</w:t>
      </w:r>
    </w:p>
    <w:p w14:paraId="5E3B6657" w14:textId="77777777" w:rsidR="00627543" w:rsidRDefault="00244064">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14:paraId="27D1F112" w14:textId="77777777" w:rsidR="00627543" w:rsidRDefault="00244064">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14:paraId="3C1A14BC" w14:textId="672E1A8B" w:rsidR="00627543" w:rsidRDefault="00244064">
      <w:pPr>
        <w:pStyle w:val="BodyText"/>
      </w:pPr>
      <w:r>
        <w:t xml:space="preserve">(B) In the case of indefinite delivery contracts described at </w:t>
      </w:r>
      <w:del w:id="861" w:author="dita conv" w:date="2020-07-16T12:00:00Z">
        <w:r w:rsidR="000A22CF">
          <w:delText>(</w:delText>
        </w:r>
      </w:del>
      <w:ins w:id="862" w:author="dita conv" w:date="2020-07-16T12:00:00Z">
        <w:r>
          <w:t xml:space="preserve"> 204.7103-1 (</w:t>
        </w:r>
      </w:ins>
      <w:r>
        <w:t>a</w:t>
      </w:r>
      <w:proofErr w:type="gramStart"/>
      <w:r>
        <w:t>)(</w:t>
      </w:r>
      <w:proofErr w:type="gramEnd"/>
      <w:r>
        <w:t>1)(vi).</w:t>
      </w:r>
    </w:p>
    <w:p w14:paraId="4F9A37ED" w14:textId="77777777" w:rsidR="00627543" w:rsidRDefault="00244064">
      <w:pPr>
        <w:pStyle w:val="BodyText"/>
      </w:pPr>
      <w:r>
        <w:t>(iii) Identification (e.g., NSN, item description, manufacturer's part number, scope of work, description of services).</w:t>
      </w:r>
    </w:p>
    <w:p w14:paraId="6A6071D0" w14:textId="77777777" w:rsidR="00627543" w:rsidRDefault="00244064">
      <w:pPr>
        <w:pStyle w:val="BodyText"/>
      </w:pPr>
      <w:r>
        <w:t>(3) Unit prices and extended amounts.</w:t>
      </w:r>
    </w:p>
    <w:p w14:paraId="10FB15ED" w14:textId="77777777" w:rsidR="00627543" w:rsidRDefault="00244064">
      <w:pPr>
        <w:pStyle w:val="BodyText"/>
      </w:pPr>
      <w:r>
        <w:t>(</w:t>
      </w:r>
      <w:proofErr w:type="spellStart"/>
      <w:r>
        <w:t>i</w:t>
      </w:r>
      <w:proofErr w:type="spellEnd"/>
      <w:r>
        <w:t>) The unit price and total amount for all subline items may be entered at the contract line item number level if the unit price for the subline items is identical. If there is any variation, the subline item unit prices shall be entered at the subline item level only.</w:t>
      </w:r>
    </w:p>
    <w:p w14:paraId="0B84E504" w14:textId="6EBD3610" w:rsidR="00627543" w:rsidRDefault="000A22CF">
      <w:pPr>
        <w:pStyle w:val="BodyText"/>
      </w:pPr>
      <w:del w:id="863" w:author="dita conv" w:date="2020-07-16T12:00:00Z">
        <w:r>
          <w:rPr>
            <w:position w:val="-23"/>
          </w:rPr>
          <w:delText>items level.</w:delText>
        </w:r>
        <w:r>
          <w:delText>(</w:delText>
        </w:r>
      </w:del>
      <w:ins w:id="864" w:author="dita conv" w:date="2020-07-16T12:00:00Z">
        <w:r w:rsidR="00244064">
          <w:t>(</w:t>
        </w:r>
      </w:ins>
      <w:r w:rsidR="00244064">
        <w:t>ii) The unit price and extended amounts may be entered at the subline</w:t>
      </w:r>
      <w:ins w:id="865" w:author="dita conv" w:date="2020-07-16T12:00:00Z">
        <w:r w:rsidR="00244064">
          <w:t xml:space="preserve"> items level.</w:t>
        </w:r>
      </w:ins>
    </w:p>
    <w:p w14:paraId="04527B9C" w14:textId="77777777" w:rsidR="00627543" w:rsidRDefault="00244064">
      <w:pPr>
        <w:pStyle w:val="BodyText"/>
      </w:pPr>
      <w:r>
        <w:t>(iii) The two methods in paragraphs (b</w:t>
      </w:r>
      <w:proofErr w:type="gramStart"/>
      <w:r>
        <w:t>)(</w:t>
      </w:r>
      <w:proofErr w:type="gramEnd"/>
      <w:r>
        <w:t>3)(</w:t>
      </w:r>
      <w:proofErr w:type="spellStart"/>
      <w:r>
        <w:t>i</w:t>
      </w:r>
      <w:proofErr w:type="spellEnd"/>
      <w:r>
        <w:t>) and (ii) of this section shall not be combined in a contract line item.</w:t>
      </w:r>
    </w:p>
    <w:p w14:paraId="6B5CC924" w14:textId="6BCFEF68" w:rsidR="00627543" w:rsidRDefault="00244064">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del w:id="866" w:author="dita conv" w:date="2020-07-16T12:00:00Z">
        <w:r w:rsidR="000A22CF" w:rsidRPr="00EF483B">
          <w:rPr>
            <w:spacing w:val="-6"/>
          </w:rPr>
          <w:delText>,</w:delText>
        </w:r>
      </w:del>
      <w:ins w:id="867" w:author="dita conv" w:date="2020-07-16T12:00:00Z">
        <w:r>
          <w:t xml:space="preserve"> 252.204-</w:t>
        </w:r>
        <w:proofErr w:type="gramStart"/>
        <w:r>
          <w:t>7002 ,</w:t>
        </w:r>
      </w:ins>
      <w:proofErr w:type="gramEnd"/>
      <w:r>
        <w:t xml:space="preserve"> Payment for Contract Line or Subline Items Not Separately Priced.</w:t>
      </w:r>
    </w:p>
    <w:p w14:paraId="619D5021" w14:textId="77777777" w:rsidR="00627543" w:rsidRDefault="00244064">
      <w:pPr>
        <w:pStyle w:val="Heading6"/>
      </w:pPr>
      <w:bookmarkStart w:id="868" w:name="_Refd19e36194"/>
      <w:bookmarkStart w:id="869" w:name="_Tocd19e36194"/>
      <w:proofErr w:type="gramStart"/>
      <w:r>
        <w:t>204.7104-2 Numbering procedures.</w:t>
      </w:r>
      <w:bookmarkEnd w:id="868"/>
      <w:bookmarkEnd w:id="869"/>
      <w:proofErr w:type="gramEnd"/>
    </w:p>
    <w:p w14:paraId="6B17EB1C" w14:textId="77777777" w:rsidR="00627543" w:rsidRDefault="00244064">
      <w:pPr>
        <w:pStyle w:val="BodyText"/>
      </w:pPr>
      <w:r>
        <w:t xml:space="preserve">Follow the procedures at </w:t>
      </w:r>
      <w:proofErr w:type="gramStart"/>
      <w:r>
        <w:t xml:space="preserve">PGI </w:t>
      </w:r>
      <w:ins w:id="870" w:author="dita conv" w:date="2020-07-16T12:00:00Z">
        <w:r>
          <w:t xml:space="preserve"> 204.7104</w:t>
        </w:r>
        <w:proofErr w:type="gramEnd"/>
        <w:r>
          <w:t xml:space="preserve">-2  </w:t>
        </w:r>
      </w:ins>
      <w:r>
        <w:t>for numbering contract subline items.</w:t>
      </w:r>
    </w:p>
    <w:p w14:paraId="0FA38B4F" w14:textId="77777777" w:rsidR="00627543" w:rsidRDefault="00244064">
      <w:pPr>
        <w:pStyle w:val="Heading5"/>
      </w:pPr>
      <w:bookmarkStart w:id="871" w:name="_Refd19e36221"/>
      <w:bookmarkStart w:id="872" w:name="_Tocd19e36221"/>
      <w:r>
        <w:t>204.7105 Contract exhibits and attachments.</w:t>
      </w:r>
      <w:bookmarkEnd w:id="871"/>
      <w:bookmarkEnd w:id="872"/>
    </w:p>
    <w:p w14:paraId="10240C2D" w14:textId="77777777" w:rsidR="00627543" w:rsidRDefault="00244064">
      <w:pPr>
        <w:pStyle w:val="BodyText"/>
      </w:pPr>
      <w:r>
        <w:t xml:space="preserve">Follow the procedures at </w:t>
      </w:r>
      <w:proofErr w:type="gramStart"/>
      <w:r>
        <w:t xml:space="preserve">PGI </w:t>
      </w:r>
      <w:ins w:id="873" w:author="dita conv" w:date="2020-07-16T12:00:00Z">
        <w:r>
          <w:t xml:space="preserve"> 204.7105</w:t>
        </w:r>
        <w:proofErr w:type="gramEnd"/>
        <w:r>
          <w:t xml:space="preserve">  </w:t>
        </w:r>
      </w:ins>
      <w:r>
        <w:t>for use and numbering of contract exhibits and attachments.</w:t>
      </w:r>
    </w:p>
    <w:p w14:paraId="51F3CFD8" w14:textId="77777777" w:rsidR="00627543" w:rsidRDefault="00244064">
      <w:pPr>
        <w:pStyle w:val="Heading5"/>
      </w:pPr>
      <w:bookmarkStart w:id="874" w:name="_Refd19e36246"/>
      <w:bookmarkStart w:id="875" w:name="_Tocd19e36246"/>
      <w:r>
        <w:t>204.7106 Contract modifications.</w:t>
      </w:r>
      <w:bookmarkEnd w:id="874"/>
      <w:bookmarkEnd w:id="875"/>
    </w:p>
    <w:p w14:paraId="117985D6" w14:textId="68B527C9" w:rsidR="00627543" w:rsidRDefault="00244064">
      <w:pPr>
        <w:pStyle w:val="BodyText"/>
      </w:pPr>
      <w:r>
        <w:t xml:space="preserve">(a) If new items are added, assign new contract line or subline item numbers or exhibit line item numbers, in accordance with the procedures established at </w:t>
      </w:r>
      <w:del w:id="876" w:author="dita conv" w:date="2020-07-16T12:00:00Z">
        <w:r w:rsidR="000A22CF" w:rsidRPr="00EF483B">
          <w:rPr>
            <w:spacing w:val="-6"/>
          </w:rPr>
          <w:delText xml:space="preserve">,, </w:delText>
        </w:r>
        <w:r w:rsidR="000A22CF" w:rsidRPr="00EF483B">
          <w:rPr>
            <w:spacing w:val="-5"/>
          </w:rPr>
          <w:delText>and</w:delText>
        </w:r>
        <w:r w:rsidR="000A22CF" w:rsidRPr="00EF483B">
          <w:rPr>
            <w:spacing w:val="-6"/>
          </w:rPr>
          <w:delText>.</w:delText>
        </w:r>
      </w:del>
      <w:ins w:id="877" w:author="dita conv" w:date="2020-07-16T12:00:00Z">
        <w:r>
          <w:t xml:space="preserve"> </w:t>
        </w:r>
        <w:proofErr w:type="gramStart"/>
        <w:r>
          <w:t>204.7103 ,</w:t>
        </w:r>
        <w:proofErr w:type="gramEnd"/>
        <w:r>
          <w:t xml:space="preserve">  204.7104 , and  204.7105 .</w:t>
        </w:r>
      </w:ins>
    </w:p>
    <w:p w14:paraId="7E101996" w14:textId="77777777" w:rsidR="00627543" w:rsidRDefault="00244064">
      <w:pPr>
        <w:pStyle w:val="BodyText"/>
      </w:pPr>
      <w:r>
        <w:t xml:space="preserve">(b) </w:t>
      </w:r>
      <w:r>
        <w:rPr>
          <w:i/>
        </w:rPr>
        <w:t>Modifications to existing contract line items or exhibit line items.</w:t>
      </w:r>
    </w:p>
    <w:p w14:paraId="4AB28E32" w14:textId="77777777" w:rsidR="00627543" w:rsidRDefault="00244064">
      <w:pPr>
        <w:pStyle w:val="BodyText"/>
      </w:pPr>
      <w:r>
        <w:lastRenderedPageBreak/>
        <w:t>(1) If the modification relates to existing contract line items or exhibit line items, the modification shall refer to those item numbers.</w:t>
      </w:r>
    </w:p>
    <w:p w14:paraId="3F05F3FF" w14:textId="77777777" w:rsidR="00627543" w:rsidRDefault="00244064">
      <w:pPr>
        <w:pStyle w:val="BodyText"/>
      </w:pPr>
      <w:r>
        <w:t>(2) If the contracting officer decides to assign new identifications to existing contract or exhibit line items, the following rules apply—</w:t>
      </w:r>
    </w:p>
    <w:p w14:paraId="626E63B0" w14:textId="77777777" w:rsidR="00627543" w:rsidRDefault="00244064">
      <w:pPr>
        <w:pStyle w:val="BodyText"/>
      </w:pPr>
      <w:r>
        <w:t>(</w:t>
      </w:r>
      <w:proofErr w:type="spellStart"/>
      <w:r>
        <w:t>i</w:t>
      </w:r>
      <w:proofErr w:type="spellEnd"/>
      <w:r>
        <w:t xml:space="preserve">) </w:t>
      </w:r>
      <w:proofErr w:type="spellStart"/>
      <w:r>
        <w:rPr>
          <w:i/>
        </w:rPr>
        <w:t>Definitized</w:t>
      </w:r>
      <w:proofErr w:type="spellEnd"/>
      <w:r>
        <w:rPr>
          <w:i/>
        </w:rPr>
        <w:t xml:space="preserve"> and </w:t>
      </w:r>
      <w:proofErr w:type="spellStart"/>
      <w:r>
        <w:rPr>
          <w:i/>
        </w:rPr>
        <w:t>undefinitized</w:t>
      </w:r>
      <w:proofErr w:type="spellEnd"/>
      <w:r>
        <w:rPr>
          <w:i/>
        </w:rPr>
        <w:t xml:space="preserve"> items</w:t>
      </w:r>
      <w:r>
        <w:t>.</w:t>
      </w:r>
    </w:p>
    <w:p w14:paraId="3FF33FEA" w14:textId="77777777" w:rsidR="00627543" w:rsidRDefault="00244064">
      <w:pPr>
        <w:pStyle w:val="BodyText"/>
      </w:pPr>
      <w:r>
        <w:t>(A) The original line item or subline item number may be used if the modification applies to the total quantity of the original line item or subline.</w:t>
      </w:r>
    </w:p>
    <w:p w14:paraId="71E7B9D7" w14:textId="77777777" w:rsidR="00627543" w:rsidRDefault="00244064">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14:paraId="61D15208" w14:textId="77777777" w:rsidR="00627543" w:rsidRDefault="00244064">
      <w:pPr>
        <w:pStyle w:val="BodyText"/>
      </w:pPr>
      <w:r>
        <w:t xml:space="preserve">(C) If the modification affects only a partial quantity of an existing contract line item or subline item or exhibit line item and the change does not involve </w:t>
      </w:r>
      <w:proofErr w:type="gramStart"/>
      <w:r>
        <w:t>either the</w:t>
      </w:r>
      <w:proofErr w:type="gramEnd"/>
      <w:r>
        <w:t xml:space="preserve"> delivery date or the ship-to/mark-for data, the original contract line item or subline item or exhibit line item number shall remain with the unchanged quantity. Assign the changed quantity the next available number.</w:t>
      </w:r>
    </w:p>
    <w:p w14:paraId="3644F086" w14:textId="77777777" w:rsidR="00627543" w:rsidRDefault="00244064">
      <w:pPr>
        <w:pStyle w:val="BodyText"/>
      </w:pPr>
      <w:r>
        <w:t xml:space="preserve">(ii) </w:t>
      </w:r>
      <w:proofErr w:type="spellStart"/>
      <w:r>
        <w:rPr>
          <w:i/>
        </w:rPr>
        <w:t>Undefinitized</w:t>
      </w:r>
      <w:proofErr w:type="spellEnd"/>
      <w:r>
        <w:rPr>
          <w:i/>
        </w:rPr>
        <w:t xml:space="preserve"> items</w:t>
      </w:r>
      <w:r>
        <w:t>. In addition to the rules in paragraph (b</w:t>
      </w:r>
      <w:proofErr w:type="gramStart"/>
      <w:r>
        <w:t>)(</w:t>
      </w:r>
      <w:proofErr w:type="gramEnd"/>
      <w:r>
        <w:t>2)(</w:t>
      </w:r>
      <w:proofErr w:type="spellStart"/>
      <w:r>
        <w:t>i</w:t>
      </w:r>
      <w:proofErr w:type="spellEnd"/>
      <w:r>
        <w:t xml:space="preserve">), the following additional rules apply to </w:t>
      </w:r>
      <w:proofErr w:type="spellStart"/>
      <w:r>
        <w:t>undefinitized</w:t>
      </w:r>
      <w:proofErr w:type="spellEnd"/>
      <w:r>
        <w:t xml:space="preserve"> items—</w:t>
      </w:r>
    </w:p>
    <w:p w14:paraId="0DCC0293" w14:textId="77777777" w:rsidR="00627543" w:rsidRDefault="00244064">
      <w:pPr>
        <w:pStyle w:val="BodyText"/>
      </w:pPr>
      <w:r>
        <w:t xml:space="preserve">(A) If the modification is </w:t>
      </w:r>
      <w:proofErr w:type="spellStart"/>
      <w:r>
        <w:t>undefinitized</w:t>
      </w:r>
      <w:proofErr w:type="spellEnd"/>
      <w:r>
        <w:t xml:space="preserve"> and increases the quantity of an existing </w:t>
      </w:r>
      <w:proofErr w:type="spellStart"/>
      <w:r>
        <w:t>definitized</w:t>
      </w:r>
      <w:proofErr w:type="spellEnd"/>
      <w:r>
        <w:t xml:space="preserve"> item, assign the </w:t>
      </w:r>
      <w:proofErr w:type="spellStart"/>
      <w:r>
        <w:t>undefinitized</w:t>
      </w:r>
      <w:proofErr w:type="spellEnd"/>
      <w:r>
        <w:t xml:space="preserve"> quantity the next available number.</w:t>
      </w:r>
    </w:p>
    <w:p w14:paraId="668B763A" w14:textId="77777777" w:rsidR="00627543" w:rsidRDefault="00244064">
      <w:pPr>
        <w:pStyle w:val="BodyText"/>
      </w:pPr>
      <w:r>
        <w:t xml:space="preserve">(B) If the modification increases the quantity of an existing </w:t>
      </w:r>
      <w:proofErr w:type="spellStart"/>
      <w:r>
        <w:t>undefinitized</w:t>
      </w:r>
      <w:proofErr w:type="spellEnd"/>
      <w:r>
        <w:t xml:space="preserve">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14:paraId="0F436B16" w14:textId="77777777" w:rsidR="00627543" w:rsidRDefault="00244064">
      <w:pPr>
        <w:pStyle w:val="BodyText"/>
      </w:pPr>
      <w:r>
        <w:t xml:space="preserve">(C) If the modification both affects only a partial quantity of the existing contract line item or subline item or exhibit line item and </w:t>
      </w:r>
      <w:proofErr w:type="spellStart"/>
      <w:r>
        <w:t>definitizes</w:t>
      </w:r>
      <w:proofErr w:type="spellEnd"/>
      <w:r>
        <w:t xml:space="preserve"> the price for the affected portion, the </w:t>
      </w:r>
      <w:proofErr w:type="spellStart"/>
      <w:r>
        <w:t>definitized</w:t>
      </w:r>
      <w:proofErr w:type="spellEnd"/>
      <w:r>
        <w:t xml:space="preserve"> portion shall retain the original item number. If there is any </w:t>
      </w:r>
      <w:proofErr w:type="spellStart"/>
      <w:r>
        <w:t>undefinitized</w:t>
      </w:r>
      <w:proofErr w:type="spellEnd"/>
      <w:r>
        <w:t xml:space="preserve"> portion of the item, assign it the next available number. However, if the modification </w:t>
      </w:r>
      <w:proofErr w:type="spellStart"/>
      <w:r>
        <w:t>definitizes</w:t>
      </w:r>
      <w:proofErr w:type="spellEnd"/>
      <w:r>
        <w:t xml:space="preserve"> the price for the whole quantity of the line item, and price impact of the changed work can be apportioned equally over the whole to arrive at a new unit price, the quantity with the changes can be added into the quantity of the existing item.</w:t>
      </w:r>
    </w:p>
    <w:p w14:paraId="286FE091" w14:textId="77777777" w:rsidR="00627543" w:rsidRDefault="00244064">
      <w:pPr>
        <w:pStyle w:val="BodyText"/>
      </w:pPr>
      <w:r>
        <w:t xml:space="preserve">(D) If the modification affects only a partial quantity of an existing contract line item or subline item or exhibit line item, but does not change the delivery schedule or </w:t>
      </w:r>
      <w:proofErr w:type="spellStart"/>
      <w:r>
        <w:t>definitize</w:t>
      </w:r>
      <w:proofErr w:type="spellEnd"/>
      <w:r>
        <w:t xml:space="preserve"> price, the unchanged portion shall retain the original contract line item or </w:t>
      </w:r>
      <w:r>
        <w:lastRenderedPageBreak/>
        <w:t>subline item or exhibit line item number. Assign the changed portion the next available number.</w:t>
      </w:r>
    </w:p>
    <w:p w14:paraId="6706EFA4" w14:textId="77777777" w:rsidR="00627543" w:rsidRDefault="00244064">
      <w:pPr>
        <w:pStyle w:val="BodyText"/>
      </w:pPr>
      <w:r>
        <w:t>(3) If the modification will decrease the amount obligated—</w:t>
      </w:r>
    </w:p>
    <w:p w14:paraId="10246609" w14:textId="77777777" w:rsidR="00627543" w:rsidRDefault="00244064">
      <w:pPr>
        <w:pStyle w:val="BodyText"/>
      </w:pPr>
      <w:r>
        <w:t>(</w:t>
      </w:r>
      <w:proofErr w:type="spellStart"/>
      <w:r>
        <w:t>i</w:t>
      </w:r>
      <w:proofErr w:type="spellEnd"/>
      <w:r>
        <w:t>) There shall be coordination between the administrative and procuring contracting offices before issuance of the modification; and</w:t>
      </w:r>
    </w:p>
    <w:p w14:paraId="5F6B199F" w14:textId="77777777" w:rsidR="00627543" w:rsidRDefault="00244064">
      <w:pPr>
        <w:pStyle w:val="BodyText"/>
      </w:pPr>
      <w:r>
        <w:t>(ii) The contracting officer shall not issue the modification unless sufficient unliquidated obligation exists or the purpose is to recover monies owed to the Government.</w:t>
      </w:r>
    </w:p>
    <w:p w14:paraId="2AC2C500" w14:textId="77777777" w:rsidR="00627543" w:rsidRDefault="00244064">
      <w:pPr>
        <w:pStyle w:val="Heading5"/>
      </w:pPr>
      <w:bookmarkStart w:id="878" w:name="_Refd19e36326"/>
      <w:bookmarkStart w:id="879" w:name="_Tocd19e36326"/>
      <w:r>
        <w:t>204.7107 Contract accounting classification reference number (ACRN) and agency accounting identifier (AAI).</w:t>
      </w:r>
      <w:bookmarkEnd w:id="878"/>
      <w:bookmarkEnd w:id="879"/>
    </w:p>
    <w:p w14:paraId="0D0C5B7B" w14:textId="77777777" w:rsidR="00627543" w:rsidRDefault="00244064">
      <w:pPr>
        <w:pStyle w:val="BodyText"/>
      </w:pPr>
      <w:r>
        <w:t xml:space="preserve">Traceability of funds from accounting systems to contract actions is accomplished using ACRNs and AAIs. Follow the procedures at </w:t>
      </w:r>
      <w:proofErr w:type="gramStart"/>
      <w:ins w:id="880" w:author="dita conv" w:date="2020-07-16T12:00:00Z">
        <w:r>
          <w:t>PGI  204.7107</w:t>
        </w:r>
        <w:proofErr w:type="gramEnd"/>
        <w:r>
          <w:t xml:space="preserve">  </w:t>
        </w:r>
      </w:ins>
      <w:r>
        <w:t>for use of ACRNs and AAIs.</w:t>
      </w:r>
    </w:p>
    <w:p w14:paraId="2E1E464A" w14:textId="77777777" w:rsidR="00627543" w:rsidRDefault="00244064">
      <w:pPr>
        <w:pStyle w:val="Heading5"/>
      </w:pPr>
      <w:bookmarkStart w:id="881" w:name="_Refd19e36351"/>
      <w:bookmarkStart w:id="882" w:name="_Tocd19e36351"/>
      <w:r>
        <w:t>204.7108 Payment instructions.</w:t>
      </w:r>
      <w:bookmarkEnd w:id="881"/>
      <w:bookmarkEnd w:id="882"/>
    </w:p>
    <w:p w14:paraId="5A7B5F18" w14:textId="77777777" w:rsidR="00627543" w:rsidRDefault="00244064">
      <w:pPr>
        <w:pStyle w:val="BodyText"/>
      </w:pPr>
      <w:r>
        <w:t xml:space="preserve">Follow the procedures at </w:t>
      </w:r>
      <w:proofErr w:type="gramStart"/>
      <w:ins w:id="883" w:author="dita conv" w:date="2020-07-16T12:00:00Z">
        <w:r>
          <w:t>PGI  204.7108</w:t>
        </w:r>
        <w:proofErr w:type="gramEnd"/>
        <w:r>
          <w:t xml:space="preserve">  </w:t>
        </w:r>
      </w:ins>
      <w:r>
        <w:t>for inclusion of payment instructions in contracts.</w:t>
      </w:r>
    </w:p>
    <w:p w14:paraId="49FC103B" w14:textId="77777777" w:rsidR="00627543" w:rsidRDefault="00244064">
      <w:pPr>
        <w:pStyle w:val="Heading5"/>
      </w:pPr>
      <w:bookmarkStart w:id="884" w:name="_Refd19e36377"/>
      <w:bookmarkStart w:id="885" w:name="_Tocd19e36377"/>
      <w:r>
        <w:t>204.7109 Contract clauses.</w:t>
      </w:r>
      <w:bookmarkEnd w:id="884"/>
      <w:bookmarkEnd w:id="885"/>
    </w:p>
    <w:p w14:paraId="66079294" w14:textId="08C44162" w:rsidR="00627543" w:rsidRDefault="00244064">
      <w:pPr>
        <w:pStyle w:val="BodyText"/>
      </w:pPr>
      <w:r>
        <w:t xml:space="preserve">(a) Use the clause at </w:t>
      </w:r>
      <w:del w:id="886" w:author="dita conv" w:date="2020-07-16T12:00:00Z">
        <w:r w:rsidR="000A22CF" w:rsidRPr="00EF483B">
          <w:delText>,</w:delText>
        </w:r>
      </w:del>
      <w:ins w:id="887" w:author="dita conv" w:date="2020-07-16T12:00:00Z">
        <w:r>
          <w:t xml:space="preserve"> 252.204-</w:t>
        </w:r>
        <w:proofErr w:type="gramStart"/>
        <w:r>
          <w:t>7002 ,</w:t>
        </w:r>
      </w:ins>
      <w:proofErr w:type="gramEnd"/>
      <w:r>
        <w:t xml:space="preserve"> Payment for Contract Line or Subline Items Not Separately Priced, in solicitations and contracts when the price for items not separately priced is included in the price of another contract line or subline item.</w:t>
      </w:r>
    </w:p>
    <w:p w14:paraId="4B8F2E3A" w14:textId="6C0D0DA3" w:rsidR="00627543" w:rsidRDefault="00244064">
      <w:pPr>
        <w:pStyle w:val="BodyText"/>
      </w:pPr>
      <w:r>
        <w:t xml:space="preserve">(b) Use the clause at </w:t>
      </w:r>
      <w:del w:id="888" w:author="dita conv" w:date="2020-07-16T12:00:00Z">
        <w:r w:rsidR="000A22CF" w:rsidRPr="00EF483B">
          <w:delText>,</w:delText>
        </w:r>
      </w:del>
      <w:ins w:id="889" w:author="dita conv" w:date="2020-07-16T12:00:00Z">
        <w:r>
          <w:t xml:space="preserve"> 252.204-</w:t>
        </w:r>
        <w:proofErr w:type="gramStart"/>
        <w:r>
          <w:t>7006 ,</w:t>
        </w:r>
      </w:ins>
      <w:proofErr w:type="gramEnd"/>
      <w:r>
        <w:t xml:space="preserve"> Billing Instructions, in solicitations and contracts if Section G includes—</w:t>
      </w:r>
    </w:p>
    <w:p w14:paraId="4EED4794" w14:textId="4BD11987" w:rsidR="00627543" w:rsidRDefault="00244064">
      <w:pPr>
        <w:pStyle w:val="BodyText"/>
      </w:pPr>
      <w:r>
        <w:t xml:space="preserve">(1) Any of the standard payment instructions at </w:t>
      </w:r>
      <w:del w:id="890" w:author="dita conv" w:date="2020-07-16T12:00:00Z">
        <w:r w:rsidR="000A22CF" w:rsidRPr="00EF483B">
          <w:rPr>
            <w:spacing w:val="-6"/>
          </w:rPr>
          <w:delText>(</w:delText>
        </w:r>
      </w:del>
      <w:proofErr w:type="gramStart"/>
      <w:ins w:id="891" w:author="dita conv" w:date="2020-07-16T12:00:00Z">
        <w:r>
          <w:t>PGI  204.7108</w:t>
        </w:r>
        <w:proofErr w:type="gramEnd"/>
        <w:r>
          <w:t xml:space="preserve"> (</w:t>
        </w:r>
      </w:ins>
      <w:r>
        <w:t>b)(2); or</w:t>
      </w:r>
    </w:p>
    <w:p w14:paraId="7FDFD0CE" w14:textId="2FCD3EDD" w:rsidR="00627543" w:rsidRDefault="00244064">
      <w:pPr>
        <w:pStyle w:val="BodyText"/>
      </w:pPr>
      <w:r>
        <w:t xml:space="preserve">(2) Other payment instructions, in accordance with </w:t>
      </w:r>
      <w:del w:id="892" w:author="dita conv" w:date="2020-07-16T12:00:00Z">
        <w:r w:rsidR="000A22CF" w:rsidRPr="00EF483B">
          <w:rPr>
            <w:spacing w:val="-6"/>
          </w:rPr>
          <w:delText>(</w:delText>
        </w:r>
      </w:del>
      <w:proofErr w:type="gramStart"/>
      <w:ins w:id="893" w:author="dita conv" w:date="2020-07-16T12:00:00Z">
        <w:r>
          <w:t>PGI  204.7108</w:t>
        </w:r>
        <w:proofErr w:type="gramEnd"/>
        <w:r>
          <w:t xml:space="preserve"> (</w:t>
        </w:r>
      </w:ins>
      <w:r>
        <w:t>d)(12), that require contractor identification of the contract line item(s) on the payment request.</w:t>
      </w:r>
    </w:p>
    <w:p w14:paraId="485A5916" w14:textId="77777777" w:rsidR="00627543" w:rsidRDefault="00244064">
      <w:pPr>
        <w:pStyle w:val="Heading4"/>
      </w:pPr>
      <w:bookmarkStart w:id="894" w:name="_Refd19e36431"/>
      <w:bookmarkStart w:id="895" w:name="_Tocd19e36431"/>
      <w:r>
        <w:t>SUBPART 204.72 – ANTITERRORISM AWARENESS TRAINING</w:t>
      </w:r>
      <w:bookmarkEnd w:id="894"/>
      <w:bookmarkEnd w:id="895"/>
    </w:p>
    <w:p w14:paraId="6FF1708F" w14:textId="77777777" w:rsidR="008E64D4" w:rsidRDefault="000A22CF">
      <w:pPr>
        <w:spacing w:line="264" w:lineRule="exact"/>
        <w:ind w:left="101" w:right="423"/>
        <w:jc w:val="center"/>
        <w:rPr>
          <w:del w:id="896" w:author="dita conv" w:date="2020-07-16T12:00:00Z"/>
          <w:i/>
        </w:rPr>
      </w:pPr>
      <w:del w:id="897" w:author="dita conv" w:date="2020-07-16T12:00:00Z">
        <w:r>
          <w:rPr>
            <w:i/>
          </w:rPr>
          <w:delText>(Added February 15, 2019)</w:delText>
        </w:r>
      </w:del>
    </w:p>
    <w:p w14:paraId="1C781AB5" w14:textId="77777777" w:rsidR="008E64D4" w:rsidRDefault="008E64D4">
      <w:pPr>
        <w:pStyle w:val="BodyText"/>
        <w:spacing w:before="10"/>
        <w:rPr>
          <w:del w:id="898" w:author="dita conv" w:date="2020-07-16T12:00:00Z"/>
          <w:i/>
          <w:sz w:val="35"/>
        </w:rPr>
      </w:pPr>
    </w:p>
    <w:p w14:paraId="4D186A59" w14:textId="77777777" w:rsidR="00627543" w:rsidRDefault="00244064">
      <w:pPr>
        <w:pStyle w:val="Heading5"/>
      </w:pPr>
      <w:bookmarkStart w:id="899" w:name="_Refd19e36444"/>
      <w:bookmarkStart w:id="900" w:name="_Tocd19e36444"/>
      <w:r>
        <w:t>204.7200 Scope of subpart.</w:t>
      </w:r>
      <w:bookmarkEnd w:id="899"/>
      <w:bookmarkEnd w:id="900"/>
    </w:p>
    <w:p w14:paraId="3CB4AB81" w14:textId="77777777" w:rsidR="00627543" w:rsidRDefault="00244064">
      <w:pPr>
        <w:pStyle w:val="BodyText"/>
      </w:pPr>
      <w:r>
        <w:t>This subpart provides policy and guidance related to antiterrorism awareness training for contractor personnel who require routine physical access to a Federally-controlled facility or military installation.</w:t>
      </w:r>
    </w:p>
    <w:p w14:paraId="7A243F2A" w14:textId="77777777" w:rsidR="00627543" w:rsidRDefault="00244064">
      <w:pPr>
        <w:pStyle w:val="Heading5"/>
      </w:pPr>
      <w:bookmarkStart w:id="901" w:name="_Refd19e36463"/>
      <w:bookmarkStart w:id="902" w:name="_Tocd19e36463"/>
      <w:r>
        <w:t>204.7201 Definition.</w:t>
      </w:r>
      <w:bookmarkEnd w:id="901"/>
      <w:bookmarkEnd w:id="902"/>
    </w:p>
    <w:p w14:paraId="5B981D26" w14:textId="77777777" w:rsidR="00627543" w:rsidRDefault="00244064">
      <w:pPr>
        <w:pStyle w:val="BodyText"/>
      </w:pPr>
      <w:r>
        <w:t>As used in this subpart—</w:t>
      </w:r>
    </w:p>
    <w:p w14:paraId="75A33469" w14:textId="77777777" w:rsidR="00627543" w:rsidRDefault="00244064">
      <w:pPr>
        <w:pStyle w:val="BodyText"/>
      </w:pPr>
      <w:r>
        <w:t xml:space="preserve">“Military installation” means a base, camp, post, station, yard, center, or other activity under the jurisdiction of the Secretary of a military department or, in the case of an activity in a foreign country, under the operational control of the </w:t>
      </w:r>
      <w:r>
        <w:lastRenderedPageBreak/>
        <w:t>Secretary of a military department or the Secretary of Defense (see 10 U.S.C. 2801(c)(4)).</w:t>
      </w:r>
    </w:p>
    <w:p w14:paraId="111E98C8" w14:textId="77777777" w:rsidR="00627543" w:rsidRDefault="00244064">
      <w:pPr>
        <w:pStyle w:val="Heading5"/>
      </w:pPr>
      <w:bookmarkStart w:id="903" w:name="_Refd19e36483"/>
      <w:bookmarkStart w:id="904" w:name="_Tocd19e36483"/>
      <w:r>
        <w:t>204.7202 Policy.</w:t>
      </w:r>
      <w:bookmarkEnd w:id="903"/>
      <w:bookmarkEnd w:id="904"/>
    </w:p>
    <w:p w14:paraId="5DD7F537" w14:textId="77777777" w:rsidR="00627543" w:rsidRDefault="00244064">
      <w:pPr>
        <w:pStyle w:val="BodyText"/>
      </w:pPr>
      <w:r>
        <w:t xml:space="preserve">It is </w:t>
      </w:r>
      <w:proofErr w:type="gramStart"/>
      <w:r>
        <w:t>DoD</w:t>
      </w:r>
      <w:proofErr w:type="gramEnd"/>
      <w:r>
        <w:t xml:space="preserve"> policy that—</w:t>
      </w:r>
    </w:p>
    <w:p w14:paraId="40E7208A" w14:textId="77777777" w:rsidR="00627543" w:rsidRDefault="00244064">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14:paraId="7DD814A3" w14:textId="77777777" w:rsidR="00627543" w:rsidRDefault="00244064">
      <w:pPr>
        <w:pStyle w:val="BodyText"/>
      </w:pPr>
      <w:r>
        <w:t>(b) In accordance with Department of Defense Instruction O-2000.16, Volume 1, DoD Antiterrorism (AT) Program Implementation: DoD AT Standards, Level I antiterrorism awareness training may be completed—</w:t>
      </w:r>
    </w:p>
    <w:p w14:paraId="659CAE7E" w14:textId="77777777" w:rsidR="00627543" w:rsidRDefault="00244064">
      <w:pPr>
        <w:pStyle w:val="BodyText"/>
      </w:pPr>
      <w:r>
        <w:t>(1) Through a DoD-sponsored and certified computer or web-based distance learning instruction for Level I antiterrorism awareness; or</w:t>
      </w:r>
    </w:p>
    <w:p w14:paraId="46DF0C96" w14:textId="77777777" w:rsidR="00627543" w:rsidRDefault="00244064">
      <w:pPr>
        <w:pStyle w:val="BodyText"/>
      </w:pPr>
      <w:r>
        <w:t>(2) Under the instruction of a qualified Level I antiterrorism awareness instructor.</w:t>
      </w:r>
    </w:p>
    <w:p w14:paraId="75F2B726" w14:textId="77777777" w:rsidR="00627543" w:rsidRDefault="00244064">
      <w:pPr>
        <w:pStyle w:val="Heading5"/>
      </w:pPr>
      <w:bookmarkStart w:id="905" w:name="_Refd19e36510"/>
      <w:bookmarkStart w:id="906" w:name="_Tocd19e36510"/>
      <w:r>
        <w:t>204.7203 Contract clause.</w:t>
      </w:r>
      <w:bookmarkEnd w:id="905"/>
      <w:bookmarkEnd w:id="906"/>
    </w:p>
    <w:p w14:paraId="7B6912C7" w14:textId="46A555DD" w:rsidR="00627543" w:rsidRDefault="00244064">
      <w:pPr>
        <w:pStyle w:val="BodyText"/>
      </w:pPr>
      <w:r>
        <w:t xml:space="preserve">Include the clause at </w:t>
      </w:r>
      <w:del w:id="907" w:author="dita conv" w:date="2020-07-16T12:00:00Z">
        <w:r w:rsidR="000A22CF">
          <w:rPr>
            <w:spacing w:val="-6"/>
          </w:rPr>
          <w:delText>,</w:delText>
        </w:r>
      </w:del>
      <w:ins w:id="908" w:author="dita conv" w:date="2020-07-16T12:00:00Z">
        <w:r>
          <w:t xml:space="preserve"> 252.204-</w:t>
        </w:r>
        <w:proofErr w:type="gramStart"/>
        <w:r>
          <w:t>7004 ,</w:t>
        </w:r>
      </w:ins>
      <w:proofErr w:type="gramEnd"/>
      <w:r>
        <w:t xml:space="preserve">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w:p w14:paraId="090264BE" w14:textId="77777777" w:rsidR="00627543" w:rsidRDefault="00244064">
      <w:pPr>
        <w:pStyle w:val="Heading4"/>
      </w:pPr>
      <w:bookmarkStart w:id="909" w:name="_Refd19e36536"/>
      <w:bookmarkStart w:id="910" w:name="_Tocd19e36536"/>
      <w:r>
        <w:t>SUBPART 204.73 —SAFEGUARDING COVERED DEFENSE INFORMATION AND CYBER INCIDENT REPORTING</w:t>
      </w:r>
      <w:bookmarkEnd w:id="909"/>
      <w:bookmarkEnd w:id="910"/>
    </w:p>
    <w:p w14:paraId="4FDBDD65" w14:textId="77777777" w:rsidR="008E64D4" w:rsidRDefault="000A22CF">
      <w:pPr>
        <w:spacing w:line="249" w:lineRule="exact"/>
        <w:ind w:left="103" w:right="423"/>
        <w:jc w:val="center"/>
        <w:rPr>
          <w:del w:id="911" w:author="dita conv" w:date="2020-07-16T12:00:00Z"/>
          <w:i/>
        </w:rPr>
      </w:pPr>
      <w:del w:id="912" w:author="dita conv" w:date="2020-07-16T12:00:00Z">
        <w:r>
          <w:rPr>
            <w:i/>
          </w:rPr>
          <w:delText>(Revised December 28, 2017)</w:delText>
        </w:r>
      </w:del>
    </w:p>
    <w:p w14:paraId="40C94AED" w14:textId="77777777" w:rsidR="008E64D4" w:rsidRDefault="008E64D4">
      <w:pPr>
        <w:pStyle w:val="BodyText"/>
        <w:rPr>
          <w:del w:id="913" w:author="dita conv" w:date="2020-07-16T12:00:00Z"/>
          <w:i/>
          <w:sz w:val="28"/>
        </w:rPr>
      </w:pPr>
    </w:p>
    <w:p w14:paraId="3BDF77A9" w14:textId="77777777" w:rsidR="00627543" w:rsidRDefault="00244064">
      <w:pPr>
        <w:pStyle w:val="Heading5"/>
      </w:pPr>
      <w:bookmarkStart w:id="914" w:name="_Refd19e36549"/>
      <w:bookmarkStart w:id="915" w:name="_Tocd19e36549"/>
      <w:r>
        <w:t>204.7300 Scope.</w:t>
      </w:r>
      <w:bookmarkEnd w:id="914"/>
      <w:bookmarkEnd w:id="915"/>
    </w:p>
    <w:p w14:paraId="06FE4F70" w14:textId="054C3AC5" w:rsidR="00627543" w:rsidRDefault="00244064">
      <w:pPr>
        <w:pStyle w:val="BodyText"/>
      </w:pPr>
      <w:r>
        <w:t xml:space="preserve">(a) This subpart applies to contracts and subcontracts requiring contractors and subcontractors to safeguard covered defense information that resides in or transits through covered contractor information systems by applying specified network </w:t>
      </w:r>
      <w:del w:id="916" w:author="dita conv" w:date="2020-07-16T12:00:00Z">
        <w:r w:rsidR="000A22CF" w:rsidRPr="00EF483B">
          <w:rPr>
            <w:spacing w:val="-6"/>
          </w:rPr>
          <w:delText xml:space="preserve">security </w:delText>
        </w:r>
        <w:r w:rsidR="000A22CF" w:rsidRPr="00EF483B">
          <w:rPr>
            <w:spacing w:val="-5"/>
          </w:rPr>
          <w:delText>requirements.</w:delText>
        </w:r>
      </w:del>
      <w:proofErr w:type="spellStart"/>
      <w:ins w:id="917" w:author="dita conv" w:date="2020-07-16T12:00:00Z">
        <w:r>
          <w:t>securityrequirements</w:t>
        </w:r>
        <w:proofErr w:type="spellEnd"/>
        <w:r>
          <w:t>.</w:t>
        </w:r>
      </w:ins>
      <w:r>
        <w:t xml:space="preserve"> It also requires reporting of cyber incidents.</w:t>
      </w:r>
    </w:p>
    <w:p w14:paraId="653A2246" w14:textId="77777777" w:rsidR="00627543" w:rsidRDefault="00244064">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w:p w14:paraId="0241C62E" w14:textId="77777777" w:rsidR="00627543" w:rsidRDefault="00244064">
      <w:pPr>
        <w:pStyle w:val="Heading5"/>
      </w:pPr>
      <w:bookmarkStart w:id="918" w:name="_Refd19e36570"/>
      <w:bookmarkStart w:id="919" w:name="_Tocd19e36570"/>
      <w:r>
        <w:t>204.7301 Definitions.</w:t>
      </w:r>
      <w:bookmarkEnd w:id="918"/>
      <w:bookmarkEnd w:id="919"/>
    </w:p>
    <w:p w14:paraId="305C71A8" w14:textId="77777777" w:rsidR="00627543" w:rsidRDefault="00244064">
      <w:pPr>
        <w:pStyle w:val="BodyText"/>
      </w:pPr>
      <w:r>
        <w:t>As used in this subpart—</w:t>
      </w:r>
    </w:p>
    <w:p w14:paraId="6581148C" w14:textId="77777777" w:rsidR="00627543" w:rsidRDefault="00244064">
      <w:pPr>
        <w:pStyle w:val="BodyText"/>
      </w:pPr>
      <w:r>
        <w:lastRenderedPageBreak/>
        <w:t>“Adequate security” means protective measures that are commensurate with the consequences and probability of loss, misuse, or unauthorized access to, or modification of information.</w:t>
      </w:r>
    </w:p>
    <w:p w14:paraId="23FE1986" w14:textId="77777777" w:rsidR="00627543" w:rsidRDefault="00244064">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14:paraId="6625FB46" w14:textId="77777777" w:rsidR="00627543" w:rsidRDefault="00244064">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14:paraId="5A25A536" w14:textId="74FC65DA" w:rsidR="00627543" w:rsidRDefault="00244064">
      <w:pPr>
        <w:pStyle w:val="BodyText"/>
      </w:pPr>
      <w:r>
        <w:t xml:space="preserve">“Covered contractor information system” means an unclassified information </w:t>
      </w:r>
      <w:del w:id="920" w:author="dita conv" w:date="2020-07-16T12:00:00Z">
        <w:r w:rsidR="000A22CF">
          <w:rPr>
            <w:spacing w:val="-6"/>
          </w:rPr>
          <w:delText xml:space="preserve">system </w:delText>
        </w:r>
        <w:r w:rsidR="000A22CF">
          <w:rPr>
            <w:spacing w:val="-4"/>
          </w:rPr>
          <w:delText>that</w:delText>
        </w:r>
      </w:del>
      <w:proofErr w:type="spellStart"/>
      <w:ins w:id="921" w:author="dita conv" w:date="2020-07-16T12:00:00Z">
        <w:r>
          <w:t>systemthat</w:t>
        </w:r>
      </w:ins>
      <w:proofErr w:type="spellEnd"/>
      <w:r>
        <w:t xml:space="preserve"> is owned, or operated by or for, a contractor and that processes, stores, or </w:t>
      </w:r>
      <w:del w:id="922" w:author="dita conv" w:date="2020-07-16T12:00:00Z">
        <w:r w:rsidR="000A22CF">
          <w:rPr>
            <w:spacing w:val="-6"/>
          </w:rPr>
          <w:delText xml:space="preserve">transmits </w:delText>
        </w:r>
        <w:r w:rsidR="000A22CF">
          <w:rPr>
            <w:spacing w:val="-5"/>
          </w:rPr>
          <w:delText>covered</w:delText>
        </w:r>
      </w:del>
      <w:proofErr w:type="spellStart"/>
      <w:ins w:id="923" w:author="dita conv" w:date="2020-07-16T12:00:00Z">
        <w:r>
          <w:t>transmitscovered</w:t>
        </w:r>
      </w:ins>
      <w:proofErr w:type="spellEnd"/>
      <w:r>
        <w:t xml:space="preserve"> defense information.</w:t>
      </w:r>
    </w:p>
    <w:p w14:paraId="71400153" w14:textId="11DC5D4D" w:rsidR="00627543" w:rsidRDefault="00244064">
      <w:pPr>
        <w:pStyle w:val="BodyText"/>
      </w:pPr>
      <w:r>
        <w:t xml:space="preserve">“Covered defense information” means unclassified controlled technical information or other information (as described in the Controlled Unclassified Information (CUI) Registry at </w:t>
      </w:r>
      <w:del w:id="924" w:author="dita conv" w:date="2020-07-16T12:00:00Z">
        <w:r w:rsidR="000A22CF">
          <w:rPr>
            <w:spacing w:val="-6"/>
          </w:rPr>
          <w:delText>)</w:delText>
        </w:r>
      </w:del>
      <w:ins w:id="925" w:author="dita conv" w:date="2020-07-16T12:00:00Z">
        <w:r>
          <w:t>http://www.archives.gov/cui/registry/category-list.html)</w:t>
        </w:r>
      </w:ins>
      <w:r>
        <w:t xml:space="preserve"> that requires safeguarding or dissemination controls pursuant to and consistent with law, regulations, and </w:t>
      </w:r>
      <w:proofErr w:type="spellStart"/>
      <w:r>
        <w:t>Governmentwide</w:t>
      </w:r>
      <w:proofErr w:type="spellEnd"/>
      <w:r>
        <w:t xml:space="preserve"> policies, and is—</w:t>
      </w:r>
    </w:p>
    <w:p w14:paraId="3F7FBEE5" w14:textId="77777777" w:rsidR="00627543" w:rsidRDefault="00244064">
      <w:pPr>
        <w:pStyle w:val="BodyText"/>
      </w:pPr>
      <w:r>
        <w:t>(1) Marked or otherwise identified in the contract, task order, or delivery order and provided to the contractor by or on behalf of DoD in support of the performance of the contract; or</w:t>
      </w:r>
    </w:p>
    <w:p w14:paraId="22CB26D8" w14:textId="77777777" w:rsidR="00627543" w:rsidRDefault="00244064">
      <w:pPr>
        <w:pStyle w:val="BodyText"/>
      </w:pPr>
      <w:r>
        <w:t>(2) Collected, developed, received, transmitted, used, or stored by or on behalf of the contractor in support of the performance of the contract.</w:t>
      </w:r>
    </w:p>
    <w:p w14:paraId="669DE32A" w14:textId="77777777" w:rsidR="00627543" w:rsidRDefault="00244064">
      <w:pPr>
        <w:pStyle w:val="BodyText"/>
      </w:pPr>
      <w:r>
        <w:t>“Information system” means a discrete set of information resources organized for the collection, processing, maintenance, use, sharing, dissemination, or disposition of information.</w:t>
      </w:r>
    </w:p>
    <w:p w14:paraId="5220B306" w14:textId="77777777" w:rsidR="00627543" w:rsidRDefault="00244064">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14:paraId="4B80D52E" w14:textId="77777777" w:rsidR="00627543" w:rsidRDefault="00244064">
      <w:pPr>
        <w:pStyle w:val="BodyText"/>
      </w:pPr>
      <w:r>
        <w:t>“Rapidly report” means within 72 hours of discovery of any cyber incident.</w:t>
      </w:r>
    </w:p>
    <w:p w14:paraId="287F240C" w14:textId="4DF40540" w:rsidR="00627543" w:rsidRDefault="00244064">
      <w:pPr>
        <w:pStyle w:val="BodyText"/>
      </w:pPr>
      <w:r>
        <w:t xml:space="preserve">“Technical information” means technical data or computer software, as those terms are defined in the clause at DFARS </w:t>
      </w:r>
      <w:del w:id="926" w:author="dita conv" w:date="2020-07-16T12:00:00Z">
        <w:r w:rsidR="000A22CF">
          <w:rPr>
            <w:spacing w:val="-6"/>
          </w:rPr>
          <w:delText>,</w:delText>
        </w:r>
      </w:del>
      <w:ins w:id="927" w:author="dita conv" w:date="2020-07-16T12:00:00Z">
        <w:r>
          <w:t xml:space="preserve"> 252.227-</w:t>
        </w:r>
        <w:proofErr w:type="gramStart"/>
        <w:r>
          <w:t>7013 ,</w:t>
        </w:r>
      </w:ins>
      <w:proofErr w:type="gramEnd"/>
      <w:r>
        <w:t xml:space="preserve"> Rights in Technical Data-Non </w:t>
      </w:r>
      <w:r>
        <w:lastRenderedPageBreak/>
        <w:t>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14:paraId="3096AE23" w14:textId="77777777" w:rsidR="00627543" w:rsidRDefault="00244064">
      <w:pPr>
        <w:pStyle w:val="Heading5"/>
      </w:pPr>
      <w:bookmarkStart w:id="928" w:name="_Refd19e36618"/>
      <w:bookmarkStart w:id="929" w:name="_Tocd19e36618"/>
      <w:r>
        <w:t>204.7302 Policy.</w:t>
      </w:r>
      <w:bookmarkEnd w:id="928"/>
      <w:bookmarkEnd w:id="929"/>
    </w:p>
    <w:p w14:paraId="1FA33D06" w14:textId="77777777" w:rsidR="00627543" w:rsidRDefault="00244064">
      <w:pPr>
        <w:pStyle w:val="BodyText"/>
      </w:pPr>
      <w:r>
        <w:t>(a) Contractors and subcontractors are required to provide adequate security on all covered contractor information systems.</w:t>
      </w:r>
    </w:p>
    <w:p w14:paraId="5468CD85" w14:textId="257A3D85" w:rsidR="00627543" w:rsidRDefault="00244064">
      <w:pPr>
        <w:pStyle w:val="BodyText"/>
      </w:pPr>
      <w:r>
        <w:t xml:space="preserve">(b) Contractors and subcontractors are required to rapidly report cyber incidents directly to </w:t>
      </w:r>
      <w:proofErr w:type="gramStart"/>
      <w:r>
        <w:t>DoD</w:t>
      </w:r>
      <w:proofErr w:type="gramEnd"/>
      <w:r>
        <w:t xml:space="preserve"> at </w:t>
      </w:r>
      <w:del w:id="930" w:author="dita conv" w:date="2020-07-16T12:00:00Z">
        <w:r w:rsidR="000A22CF" w:rsidRPr="00EF483B">
          <w:rPr>
            <w:spacing w:val="-6"/>
          </w:rPr>
          <w:delText>.</w:delText>
        </w:r>
      </w:del>
      <w:ins w:id="931" w:author="dita conv" w:date="2020-07-16T12:00:00Z">
        <w:r>
          <w:t>http://dibnet.dod.mil.</w:t>
        </w:r>
      </w:ins>
      <w:r>
        <w:t xml:space="preserve"> Subcontractors provide the incident report number automatically assigned by </w:t>
      </w:r>
      <w:proofErr w:type="gramStart"/>
      <w:r>
        <w:t>DoD</w:t>
      </w:r>
      <w:proofErr w:type="gramEnd"/>
      <w:r>
        <w:t xml:space="preserve"> to the prime contractor. Lower-tier subcontractors likewise report the incident report number automatically assigned by </w:t>
      </w:r>
      <w:proofErr w:type="gramStart"/>
      <w:r>
        <w:t>DoD</w:t>
      </w:r>
      <w:proofErr w:type="gramEnd"/>
      <w:r>
        <w:t xml:space="preserve"> to their higher-tier subcontractor, until the prime contractor is reached.</w:t>
      </w:r>
    </w:p>
    <w:p w14:paraId="53A145F3" w14:textId="77777777" w:rsidR="00627543" w:rsidRDefault="00244064">
      <w:pPr>
        <w:pStyle w:val="BodyText"/>
      </w:pPr>
      <w:r>
        <w:t xml:space="preserve">(1) If a cyber incident occurs, contractors and subcontractors submit to </w:t>
      </w:r>
      <w:proofErr w:type="gramStart"/>
      <w:r>
        <w:t>DoD</w:t>
      </w:r>
      <w:proofErr w:type="gramEnd"/>
      <w:r>
        <w:t>—</w:t>
      </w:r>
    </w:p>
    <w:p w14:paraId="6D0564EC" w14:textId="77777777" w:rsidR="00627543" w:rsidRDefault="00244064">
      <w:pPr>
        <w:pStyle w:val="BodyText"/>
      </w:pPr>
      <w:r>
        <w:t>(</w:t>
      </w:r>
      <w:proofErr w:type="spellStart"/>
      <w:r>
        <w:t>i</w:t>
      </w:r>
      <w:proofErr w:type="spellEnd"/>
      <w:r>
        <w:t>) A cyber incident report;</w:t>
      </w:r>
    </w:p>
    <w:p w14:paraId="02FDB649" w14:textId="77777777" w:rsidR="00627543" w:rsidRDefault="00244064">
      <w:pPr>
        <w:pStyle w:val="BodyText"/>
      </w:pPr>
      <w:r>
        <w:t>(ii) Malicious software, if detected and isolated; and</w:t>
      </w:r>
    </w:p>
    <w:p w14:paraId="5A46CE6F" w14:textId="77777777" w:rsidR="00627543" w:rsidRDefault="00244064">
      <w:pPr>
        <w:pStyle w:val="BodyText"/>
      </w:pPr>
      <w:r>
        <w:t>(iii) Media (or access to covered contractor information systems and equipment) upon request.</w:t>
      </w:r>
    </w:p>
    <w:p w14:paraId="696A4FD7" w14:textId="5D96E5EA" w:rsidR="00627543" w:rsidRDefault="00244064">
      <w:pPr>
        <w:pStyle w:val="BodyText"/>
      </w:pPr>
      <w:r>
        <w:t xml:space="preserve">(2) Contracting officers shall refer to </w:t>
      </w:r>
      <w:del w:id="932" w:author="dita conv" w:date="2020-07-16T12:00:00Z">
        <w:r w:rsidR="000A22CF" w:rsidRPr="00EF483B">
          <w:rPr>
            <w:spacing w:val="-6"/>
          </w:rPr>
          <w:delText>(</w:delText>
        </w:r>
      </w:del>
      <w:proofErr w:type="gramStart"/>
      <w:ins w:id="933" w:author="dita conv" w:date="2020-07-16T12:00:00Z">
        <w:r>
          <w:t>PGI  204.7303</w:t>
        </w:r>
        <w:proofErr w:type="gramEnd"/>
        <w:r>
          <w:t>-4 (</w:t>
        </w:r>
      </w:ins>
      <w:r>
        <w:t>c) for instructions on contractor submissions of media and malicious software.</w:t>
      </w:r>
    </w:p>
    <w:p w14:paraId="2E85E1F1" w14:textId="00FF309B" w:rsidR="00627543" w:rsidRDefault="00244064">
      <w:pPr>
        <w:pStyle w:val="BodyText"/>
      </w:pPr>
      <w:r>
        <w:t xml:space="preserve">(c) Information shared by the contractor may include contractor attributional/ proprietary information that is not customarily shared outside of the company, and </w:t>
      </w:r>
      <w:del w:id="934" w:author="dita conv" w:date="2020-07-16T12:00:00Z">
        <w:r w:rsidR="000A22CF" w:rsidRPr="00EF483B">
          <w:rPr>
            <w:spacing w:val="-5"/>
          </w:rPr>
          <w:delText xml:space="preserve">that </w:delText>
        </w:r>
        <w:r w:rsidR="000A22CF" w:rsidRPr="00EF483B">
          <w:rPr>
            <w:spacing w:val="-4"/>
          </w:rPr>
          <w:delText>the</w:delText>
        </w:r>
      </w:del>
      <w:proofErr w:type="spellStart"/>
      <w:ins w:id="935" w:author="dita conv" w:date="2020-07-16T12:00:00Z">
        <w:r>
          <w:t>thatthe</w:t>
        </w:r>
      </w:ins>
      <w:proofErr w:type="spellEnd"/>
      <w:r>
        <w:t xml:space="preserv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14:paraId="6139B789" w14:textId="6735C741" w:rsidR="00627543" w:rsidRDefault="00244064">
      <w:pPr>
        <w:pStyle w:val="BodyText"/>
      </w:pPr>
      <w:r>
        <w:t xml:space="preserve">(d) A cyber incident that is reported by a contractor or subcontractor shall not, by itself, be interpreted as evidence that the contractor or subcontractor has failed </w:t>
      </w:r>
      <w:del w:id="936" w:author="dita conv" w:date="2020-07-16T12:00:00Z">
        <w:r w:rsidR="000A22CF" w:rsidRPr="00EF483B">
          <w:rPr>
            <w:spacing w:val="-3"/>
          </w:rPr>
          <w:delText xml:space="preserve">to </w:delText>
        </w:r>
        <w:r w:rsidR="000A22CF" w:rsidRPr="00EF483B">
          <w:rPr>
            <w:spacing w:val="-5"/>
          </w:rPr>
          <w:delText>provide</w:delText>
        </w:r>
      </w:del>
      <w:proofErr w:type="spellStart"/>
      <w:ins w:id="937" w:author="dita conv" w:date="2020-07-16T12:00:00Z">
        <w:r>
          <w:t>toprovide</w:t>
        </w:r>
      </w:ins>
      <w:proofErr w:type="spellEnd"/>
      <w:r>
        <w:t xml:space="preserve"> adequate security on their covered contractor information systems, or has otherwise failed to meet the requirements of the clause at </w:t>
      </w:r>
      <w:del w:id="938" w:author="dita conv" w:date="2020-07-16T12:00:00Z">
        <w:r w:rsidR="000A22CF" w:rsidRPr="00EF483B">
          <w:rPr>
            <w:spacing w:val="-6"/>
          </w:rPr>
          <w:delText>,</w:delText>
        </w:r>
      </w:del>
      <w:ins w:id="939" w:author="dita conv" w:date="2020-07-16T12:00:00Z">
        <w:r>
          <w:t xml:space="preserve"> 252.204-7012 ,</w:t>
        </w:r>
      </w:ins>
      <w:r>
        <w:t xml:space="preserve"> Safeguarding Covered Defense Information and Cyber Incident Reporting. When a cyber incident is reported, the contracting officer shall consult with the DoD component Chief Information Officer/cyber security office prior to assessing contractor compliance (see</w:t>
      </w:r>
      <w:del w:id="940" w:author="dita conv" w:date="2020-07-16T12:00:00Z">
        <w:r w:rsidR="000A22CF" w:rsidRPr="00EF483B">
          <w:rPr>
            <w:spacing w:val="-6"/>
          </w:rPr>
          <w:delText>(</w:delText>
        </w:r>
      </w:del>
      <w:ins w:id="941" w:author="dita conv" w:date="2020-07-16T12:00:00Z">
        <w:r>
          <w:t xml:space="preserve"> PGI  204.7303-3 (</w:t>
        </w:r>
      </w:ins>
      <w:r>
        <w:t xml:space="preserve">a)(3)). The contracting officer shall consider such cyber incidents in </w:t>
      </w:r>
      <w:del w:id="942" w:author="dita conv" w:date="2020-07-16T12:00:00Z">
        <w:r w:rsidR="000A22CF" w:rsidRPr="00EF483B">
          <w:rPr>
            <w:spacing w:val="-4"/>
          </w:rPr>
          <w:delText xml:space="preserve">the </w:delText>
        </w:r>
        <w:r w:rsidR="000A22CF" w:rsidRPr="00EF483B">
          <w:rPr>
            <w:spacing w:val="-5"/>
          </w:rPr>
          <w:delText>context</w:delText>
        </w:r>
      </w:del>
      <w:proofErr w:type="spellStart"/>
      <w:ins w:id="943" w:author="dita conv" w:date="2020-07-16T12:00:00Z">
        <w:r>
          <w:t>thecontext</w:t>
        </w:r>
      </w:ins>
      <w:proofErr w:type="spellEnd"/>
      <w:r>
        <w:t xml:space="preserve"> of an overall assessment of a contractor’s compliance with the requirements of the clause at</w:t>
      </w:r>
      <w:del w:id="944" w:author="dita conv" w:date="2020-07-16T12:00:00Z">
        <w:r w:rsidR="000A22CF" w:rsidRPr="00EF483B">
          <w:rPr>
            <w:spacing w:val="-6"/>
          </w:rPr>
          <w:delText>.</w:delText>
        </w:r>
      </w:del>
      <w:ins w:id="945" w:author="dita conv" w:date="2020-07-16T12:00:00Z">
        <w:r>
          <w:t xml:space="preserve">  252.204-</w:t>
        </w:r>
        <w:proofErr w:type="gramStart"/>
        <w:r>
          <w:t>7012 .</w:t>
        </w:r>
      </w:ins>
      <w:proofErr w:type="gramEnd"/>
    </w:p>
    <w:p w14:paraId="7E42EC91" w14:textId="040C575F" w:rsidR="00627543" w:rsidRDefault="00244064">
      <w:pPr>
        <w:pStyle w:val="BodyText"/>
      </w:pPr>
      <w:r>
        <w:t xml:space="preserve">(e) Support services contractors directly supporting Government activities related </w:t>
      </w:r>
      <w:del w:id="946" w:author="dita conv" w:date="2020-07-16T12:00:00Z">
        <w:r w:rsidR="000A22CF" w:rsidRPr="00EF483B">
          <w:rPr>
            <w:spacing w:val="-3"/>
          </w:rPr>
          <w:delText xml:space="preserve">to </w:delText>
        </w:r>
        <w:r w:rsidR="000A22CF" w:rsidRPr="00EF483B">
          <w:rPr>
            <w:spacing w:val="-6"/>
          </w:rPr>
          <w:delText>safeguarding</w:delText>
        </w:r>
      </w:del>
      <w:proofErr w:type="spellStart"/>
      <w:ins w:id="947" w:author="dita conv" w:date="2020-07-16T12:00:00Z">
        <w:r>
          <w:t>tosafeguarding</w:t>
        </w:r>
      </w:ins>
      <w:proofErr w:type="spellEnd"/>
      <w:r>
        <w:t xml:space="preserve"> covered defense information and cyber incident </w:t>
      </w:r>
      <w:r>
        <w:lastRenderedPageBreak/>
        <w:t xml:space="preserve">reporting (e.g., </w:t>
      </w:r>
      <w:del w:id="948" w:author="dita conv" w:date="2020-07-16T12:00:00Z">
        <w:r w:rsidR="000A22CF" w:rsidRPr="00EF483B">
          <w:rPr>
            <w:spacing w:val="-6"/>
          </w:rPr>
          <w:delText xml:space="preserve">forensic </w:delText>
        </w:r>
        <w:r w:rsidR="000A22CF" w:rsidRPr="00EF483B">
          <w:rPr>
            <w:spacing w:val="-5"/>
          </w:rPr>
          <w:delText>analysis</w:delText>
        </w:r>
      </w:del>
      <w:proofErr w:type="spellStart"/>
      <w:ins w:id="949" w:author="dita conv" w:date="2020-07-16T12:00:00Z">
        <w:r>
          <w:t>forensicanalysis</w:t>
        </w:r>
      </w:ins>
      <w:proofErr w:type="spellEnd"/>
      <w:r>
        <w:t>, damage assessment, or other services that require access to data from another contractor) are subject to restrictions on use and disclosure of reported information.</w:t>
      </w:r>
    </w:p>
    <w:p w14:paraId="687A62CC" w14:textId="77777777" w:rsidR="00627543" w:rsidRDefault="00244064">
      <w:pPr>
        <w:pStyle w:val="Heading5"/>
      </w:pPr>
      <w:bookmarkStart w:id="950" w:name="_Refd19e36683"/>
      <w:bookmarkStart w:id="951" w:name="_Tocd19e36683"/>
      <w:r>
        <w:t>204.7303 Procedures.</w:t>
      </w:r>
      <w:bookmarkEnd w:id="950"/>
      <w:bookmarkEnd w:id="951"/>
    </w:p>
    <w:p w14:paraId="3A2D0A25" w14:textId="68807AE0" w:rsidR="00627543" w:rsidRDefault="00244064">
      <w:pPr>
        <w:pStyle w:val="BodyText"/>
      </w:pPr>
      <w:r>
        <w:t xml:space="preserve">Follow the procedures relating to safeguarding covered defense information at </w:t>
      </w:r>
      <w:del w:id="952" w:author="dita conv" w:date="2020-07-16T12:00:00Z">
        <w:r w:rsidR="000A22CF">
          <w:rPr>
            <w:spacing w:val="-6"/>
          </w:rPr>
          <w:delText>.</w:delText>
        </w:r>
      </w:del>
      <w:proofErr w:type="gramStart"/>
      <w:ins w:id="953" w:author="dita conv" w:date="2020-07-16T12:00:00Z">
        <w:r>
          <w:t>PGI204.7303 .</w:t>
        </w:r>
      </w:ins>
      <w:proofErr w:type="gramEnd"/>
    </w:p>
    <w:p w14:paraId="6CEB05B4" w14:textId="77777777" w:rsidR="00627543" w:rsidRDefault="00244064">
      <w:pPr>
        <w:pStyle w:val="Heading5"/>
      </w:pPr>
      <w:bookmarkStart w:id="954" w:name="_Refd19e36701"/>
      <w:bookmarkStart w:id="955" w:name="_Tocd19e36701"/>
      <w:r>
        <w:t>204.7304 Solicitation provision and contract clauses.</w:t>
      </w:r>
      <w:bookmarkEnd w:id="954"/>
      <w:bookmarkEnd w:id="955"/>
    </w:p>
    <w:p w14:paraId="0F46C98C" w14:textId="4FFE8806" w:rsidR="00627543" w:rsidRDefault="00244064">
      <w:pPr>
        <w:pStyle w:val="BodyText"/>
      </w:pPr>
      <w:r>
        <w:t xml:space="preserve">(a) Use the provision at </w:t>
      </w:r>
      <w:del w:id="956" w:author="dita conv" w:date="2020-07-16T12:00:00Z">
        <w:r w:rsidR="000A22CF" w:rsidRPr="00EF483B">
          <w:rPr>
            <w:spacing w:val="-6"/>
          </w:rPr>
          <w:delText>,</w:delText>
        </w:r>
      </w:del>
      <w:ins w:id="957" w:author="dita conv" w:date="2020-07-16T12:00:00Z">
        <w:r>
          <w:t xml:space="preserve"> 252.204-7008 ,</w:t>
        </w:r>
      </w:ins>
      <w:r>
        <w:t xml:space="preserve"> Compliance with Safeguarding Covered Defense Information Controls, in all solicitations, including solicitations using FAR part 12 procedures for the acquisition of commercial items, except for solicitations solely </w:t>
      </w:r>
      <w:del w:id="958" w:author="dita conv" w:date="2020-07-16T12:00:00Z">
        <w:r w:rsidR="000A22CF" w:rsidRPr="00EF483B">
          <w:rPr>
            <w:spacing w:val="-5"/>
          </w:rPr>
          <w:delText xml:space="preserve">for </w:delText>
        </w:r>
        <w:r w:rsidR="000A22CF" w:rsidRPr="00EF483B">
          <w:rPr>
            <w:spacing w:val="-4"/>
          </w:rPr>
          <w:delText>the</w:delText>
        </w:r>
      </w:del>
      <w:proofErr w:type="spellStart"/>
      <w:ins w:id="959" w:author="dita conv" w:date="2020-07-16T12:00:00Z">
        <w:r>
          <w:t>forthe</w:t>
        </w:r>
      </w:ins>
      <w:proofErr w:type="spellEnd"/>
      <w:r>
        <w:t xml:space="preserve"> acquisition of commercially available off-the-shelf (COTS) items.</w:t>
      </w:r>
    </w:p>
    <w:p w14:paraId="29AEBCC7" w14:textId="72B53EF2" w:rsidR="00627543" w:rsidRDefault="00244064">
      <w:pPr>
        <w:pStyle w:val="BodyText"/>
      </w:pPr>
      <w:r>
        <w:t xml:space="preserve">(b) Use the clause at </w:t>
      </w:r>
      <w:del w:id="960" w:author="dita conv" w:date="2020-07-16T12:00:00Z">
        <w:r w:rsidR="000A22CF" w:rsidRPr="00EF483B">
          <w:rPr>
            <w:spacing w:val="-6"/>
          </w:rPr>
          <w:delText>,</w:delText>
        </w:r>
      </w:del>
      <w:ins w:id="961" w:author="dita conv" w:date="2020-07-16T12:00:00Z">
        <w:r>
          <w:t xml:space="preserve"> 252.204-</w:t>
        </w:r>
        <w:proofErr w:type="gramStart"/>
        <w:r>
          <w:t>7009 ,</w:t>
        </w:r>
      </w:ins>
      <w:proofErr w:type="gramEnd"/>
      <w:r>
        <w:t xml:space="preserve">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14:paraId="2F8CEB9F" w14:textId="4451C9BF" w:rsidR="00627543" w:rsidRDefault="00244064">
      <w:pPr>
        <w:pStyle w:val="BodyText"/>
      </w:pPr>
      <w:r>
        <w:t xml:space="preserve">(c) Use the clause at </w:t>
      </w:r>
      <w:del w:id="962" w:author="dita conv" w:date="2020-07-16T12:00:00Z">
        <w:r w:rsidR="000A22CF" w:rsidRPr="00EF483B">
          <w:rPr>
            <w:spacing w:val="-6"/>
          </w:rPr>
          <w:delText>,</w:delText>
        </w:r>
      </w:del>
      <w:ins w:id="963" w:author="dita conv" w:date="2020-07-16T12:00:00Z">
        <w:r>
          <w:t xml:space="preserve"> 252.204-</w:t>
        </w:r>
        <w:proofErr w:type="gramStart"/>
        <w:r>
          <w:t>7012 ,</w:t>
        </w:r>
      </w:ins>
      <w:proofErr w:type="gramEnd"/>
      <w:r>
        <w:t xml:space="preserve"> Safeguarding Covered Defense Information and Cyber Incident Reporting, in all solicitations and contracts, including solicitations </w:t>
      </w:r>
      <w:del w:id="964" w:author="dita conv" w:date="2020-07-16T12:00:00Z">
        <w:r w:rsidR="000A22CF" w:rsidRPr="00EF483B">
          <w:rPr>
            <w:spacing w:val="-4"/>
          </w:rPr>
          <w:delText xml:space="preserve">and </w:delText>
        </w:r>
        <w:r w:rsidR="000A22CF" w:rsidRPr="00EF483B">
          <w:rPr>
            <w:spacing w:val="-5"/>
          </w:rPr>
          <w:delText>contracts</w:delText>
        </w:r>
      </w:del>
      <w:proofErr w:type="spellStart"/>
      <w:ins w:id="965" w:author="dita conv" w:date="2020-07-16T12:00:00Z">
        <w:r>
          <w:t>andcontracts</w:t>
        </w:r>
      </w:ins>
      <w:proofErr w:type="spellEnd"/>
      <w:r>
        <w:t xml:space="preserve"> using FAR part 12 procedures for the acquisition of commercial items, </w:t>
      </w:r>
      <w:del w:id="966" w:author="dita conv" w:date="2020-07-16T12:00:00Z">
        <w:r w:rsidR="000A22CF" w:rsidRPr="00EF483B">
          <w:rPr>
            <w:spacing w:val="-6"/>
          </w:rPr>
          <w:delText xml:space="preserve">except </w:delText>
        </w:r>
        <w:r w:rsidR="000A22CF" w:rsidRPr="00EF483B">
          <w:rPr>
            <w:spacing w:val="-4"/>
          </w:rPr>
          <w:delText>for</w:delText>
        </w:r>
      </w:del>
      <w:proofErr w:type="spellStart"/>
      <w:ins w:id="967" w:author="dita conv" w:date="2020-07-16T12:00:00Z">
        <w:r>
          <w:t>exceptfor</w:t>
        </w:r>
      </w:ins>
      <w:proofErr w:type="spellEnd"/>
      <w:r>
        <w:t xml:space="preserve"> solicitations and contracts solely for the acquisition of COTS items.</w:t>
      </w:r>
    </w:p>
    <w:p w14:paraId="4C37F79F" w14:textId="77777777" w:rsidR="00627543" w:rsidRDefault="00244064">
      <w:pPr>
        <w:pStyle w:val="Heading4"/>
      </w:pPr>
      <w:bookmarkStart w:id="968" w:name="_Refd19e36746"/>
      <w:bookmarkStart w:id="969" w:name="_Tocd19e36746"/>
      <w:r>
        <w:t>SUBPART 204.74 —DISCLOSURE OF INFORMATION TO LITIGATION SUPPORT CONTRACTORS</w:t>
      </w:r>
      <w:bookmarkEnd w:id="968"/>
      <w:bookmarkEnd w:id="969"/>
    </w:p>
    <w:p w14:paraId="10B56CB2" w14:textId="77777777" w:rsidR="008E64D4" w:rsidRDefault="000A22CF">
      <w:pPr>
        <w:spacing w:line="249" w:lineRule="exact"/>
        <w:ind w:left="101" w:right="423"/>
        <w:jc w:val="center"/>
        <w:rPr>
          <w:del w:id="970" w:author="dita conv" w:date="2020-07-16T12:00:00Z"/>
          <w:i/>
        </w:rPr>
      </w:pPr>
      <w:del w:id="971" w:author="dita conv" w:date="2020-07-16T12:00:00Z">
        <w:r>
          <w:rPr>
            <w:i/>
          </w:rPr>
          <w:delText>(Revised October 31, 2019)</w:delText>
        </w:r>
      </w:del>
    </w:p>
    <w:p w14:paraId="1B17A702" w14:textId="77777777" w:rsidR="008E64D4" w:rsidRDefault="008E64D4">
      <w:pPr>
        <w:pStyle w:val="BodyText"/>
        <w:spacing w:before="10"/>
        <w:rPr>
          <w:del w:id="972" w:author="dita conv" w:date="2020-07-16T12:00:00Z"/>
          <w:i/>
          <w:sz w:val="35"/>
        </w:rPr>
      </w:pPr>
    </w:p>
    <w:p w14:paraId="1A2365D5" w14:textId="77777777" w:rsidR="00627543" w:rsidRDefault="00244064">
      <w:pPr>
        <w:pStyle w:val="Heading5"/>
      </w:pPr>
      <w:bookmarkStart w:id="973" w:name="_Refd19e36759"/>
      <w:bookmarkStart w:id="974" w:name="_Tocd19e36759"/>
      <w:r>
        <w:t>204.7400 Scope of subpart.</w:t>
      </w:r>
      <w:bookmarkEnd w:id="973"/>
      <w:bookmarkEnd w:id="974"/>
    </w:p>
    <w:p w14:paraId="5B065267" w14:textId="77777777" w:rsidR="00627543" w:rsidRDefault="00244064">
      <w:pPr>
        <w:pStyle w:val="BodyText"/>
      </w:pPr>
      <w:r>
        <w:t>This subpart prescribes policies and procedures for the release and safeguarding of information to litigation support contractors. It implements the requirements at 10 U.S.C. 129d.</w:t>
      </w:r>
    </w:p>
    <w:p w14:paraId="1C9411D6" w14:textId="77777777" w:rsidR="00627543" w:rsidRDefault="00244064">
      <w:pPr>
        <w:pStyle w:val="Heading5"/>
      </w:pPr>
      <w:bookmarkStart w:id="975" w:name="_Refd19e36778"/>
      <w:bookmarkStart w:id="976" w:name="_Tocd19e36778"/>
      <w:r>
        <w:t>204.7401 Definitions.</w:t>
      </w:r>
      <w:bookmarkEnd w:id="975"/>
      <w:bookmarkEnd w:id="976"/>
    </w:p>
    <w:p w14:paraId="777CFF1A" w14:textId="77777777" w:rsidR="00627543" w:rsidRDefault="00244064">
      <w:pPr>
        <w:pStyle w:val="BodyText"/>
      </w:pPr>
      <w:r>
        <w:t>As used in this subpart—</w:t>
      </w:r>
    </w:p>
    <w:p w14:paraId="115389C6" w14:textId="77777777" w:rsidR="00627543" w:rsidRDefault="00244064">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14:paraId="4CD93830" w14:textId="77777777" w:rsidR="00627543" w:rsidRDefault="00244064">
      <w:pPr>
        <w:pStyle w:val="BodyText"/>
      </w:pPr>
      <w:r>
        <w:t xml:space="preserve">“Litigation information” means any information, including sensitive information, that is furnished to the contractor by or on behalf of the Government, or that is </w:t>
      </w:r>
      <w:r>
        <w:lastRenderedPageBreak/>
        <w:t>generated or obtained by the contractor in the performance of litigation support under a contract. The term does not include information that is lawfully, publicly available without restriction, including information contained in a publicly available solicitation.</w:t>
      </w:r>
    </w:p>
    <w:p w14:paraId="444D5950" w14:textId="77777777" w:rsidR="00627543" w:rsidRDefault="00244064">
      <w:pPr>
        <w:pStyle w:val="BodyText"/>
      </w:pPr>
      <w:r>
        <w:t>“Litigation support” means administrative, technical, or professional services provided in support of the Government during or in anticipation of litigation.</w:t>
      </w:r>
    </w:p>
    <w:p w14:paraId="66681DAA" w14:textId="756EAFFF" w:rsidR="00627543" w:rsidRDefault="00244064">
      <w:pPr>
        <w:pStyle w:val="BodyText"/>
      </w:pPr>
      <w:r>
        <w:t xml:space="preserve">“Litigation support contractor” means a contractor (including its experts, technical consultants, subcontractors, and suppliers) providing litigation support under a contract that contains the clause at </w:t>
      </w:r>
      <w:del w:id="977" w:author="dita conv" w:date="2020-07-16T12:00:00Z">
        <w:r w:rsidR="000A22CF">
          <w:rPr>
            <w:spacing w:val="-6"/>
          </w:rPr>
          <w:delText>,</w:delText>
        </w:r>
      </w:del>
      <w:ins w:id="978" w:author="dita conv" w:date="2020-07-16T12:00:00Z">
        <w:r>
          <w:t xml:space="preserve"> 252.204-7014 ,</w:t>
        </w:r>
      </w:ins>
      <w:r>
        <w:t xml:space="preserve"> Limitations on the Use or Disclosure of Information by Litigation Support Contractors.</w:t>
      </w:r>
    </w:p>
    <w:p w14:paraId="4346E729" w14:textId="77777777" w:rsidR="00627543" w:rsidRDefault="00244064">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14:paraId="121EF906" w14:textId="77777777" w:rsidR="00627543" w:rsidRDefault="00244064">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14:paraId="49440896" w14:textId="77777777" w:rsidR="00627543" w:rsidRDefault="00244064">
      <w:pPr>
        <w:pStyle w:val="Heading5"/>
      </w:pPr>
      <w:bookmarkStart w:id="979" w:name="_Refd19e36815"/>
      <w:bookmarkStart w:id="980" w:name="_Tocd19e36815"/>
      <w:r>
        <w:t>204.7402 Policy.</w:t>
      </w:r>
      <w:bookmarkEnd w:id="979"/>
      <w:bookmarkEnd w:id="980"/>
    </w:p>
    <w:p w14:paraId="520A3F2D" w14:textId="77777777" w:rsidR="00627543" w:rsidRDefault="00244064">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14:paraId="6E2695A2" w14:textId="77777777" w:rsidR="00627543" w:rsidRDefault="00244064">
      <w:pPr>
        <w:pStyle w:val="BodyText"/>
      </w:pPr>
      <w:r>
        <w:t xml:space="preserve">(b) To the maximum extent practicable, </w:t>
      </w:r>
      <w:proofErr w:type="gramStart"/>
      <w:r>
        <w:t>DoD</w:t>
      </w:r>
      <w:proofErr w:type="gramEnd"/>
      <w:r>
        <w:t xml:space="preserve"> will provide notice to an offeror or contractor submitting, delivering, or otherwise providing information to DoD in connection with an offer or performance of a contract that such information may be released or disclosed to litigation support contractors.</w:t>
      </w:r>
    </w:p>
    <w:p w14:paraId="59476475" w14:textId="77777777" w:rsidR="00627543" w:rsidRDefault="00244064">
      <w:pPr>
        <w:pStyle w:val="BodyText"/>
      </w:pPr>
      <w:r>
        <w:t>(c) Information that is publicly available without restriction, including publicly available solicitations for litigation support services, will not be protected from disclosure as litigation information.</w:t>
      </w:r>
    </w:p>
    <w:p w14:paraId="22E5B90B" w14:textId="3262B349" w:rsidR="00627543" w:rsidRDefault="00244064">
      <w:pPr>
        <w:pStyle w:val="BodyText"/>
      </w:pPr>
      <w:r>
        <w:t xml:space="preserve">(d)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w:t>
      </w:r>
      <w:ins w:id="981" w:author="dita conv" w:date="2020-07-16T12:00:00Z">
        <w:r>
          <w:t xml:space="preserve">204.4 </w:t>
        </w:r>
      </w:ins>
      <w:r>
        <w:t>and</w:t>
      </w:r>
      <w:del w:id="982" w:author="dita conv" w:date="2020-07-16T12:00:00Z">
        <w:r w:rsidR="000A22CF" w:rsidRPr="00EF483B">
          <w:rPr>
            <w:spacing w:val="-6"/>
          </w:rPr>
          <w:delText>).</w:delText>
        </w:r>
      </w:del>
      <w:ins w:id="983" w:author="dita conv" w:date="2020-07-16T12:00:00Z">
        <w:r>
          <w:t xml:space="preserve"> 224.1).</w:t>
        </w:r>
      </w:ins>
    </w:p>
    <w:p w14:paraId="61F89AFC" w14:textId="77777777" w:rsidR="00627543" w:rsidRDefault="00244064">
      <w:pPr>
        <w:pStyle w:val="Heading5"/>
      </w:pPr>
      <w:bookmarkStart w:id="984" w:name="_Refd19e36844"/>
      <w:bookmarkStart w:id="985" w:name="_Tocd19e36844"/>
      <w:r>
        <w:t>204.7403 Contract clauses.</w:t>
      </w:r>
      <w:bookmarkEnd w:id="984"/>
      <w:bookmarkEnd w:id="985"/>
    </w:p>
    <w:p w14:paraId="195E9409" w14:textId="0F84D5DC" w:rsidR="00627543" w:rsidRDefault="00244064">
      <w:pPr>
        <w:pStyle w:val="BodyText"/>
      </w:pPr>
      <w:r>
        <w:t xml:space="preserve">(a) Use the clause at </w:t>
      </w:r>
      <w:del w:id="986" w:author="dita conv" w:date="2020-07-16T12:00:00Z">
        <w:r w:rsidR="000A22CF" w:rsidRPr="00EF483B">
          <w:rPr>
            <w:spacing w:val="-6"/>
          </w:rPr>
          <w:delText>,</w:delText>
        </w:r>
      </w:del>
      <w:ins w:id="987" w:author="dita conv" w:date="2020-07-16T12:00:00Z">
        <w:r>
          <w:t xml:space="preserve"> 252.204-</w:t>
        </w:r>
        <w:proofErr w:type="gramStart"/>
        <w:r>
          <w:t>7014 ,</w:t>
        </w:r>
      </w:ins>
      <w:proofErr w:type="gramEnd"/>
      <w:r>
        <w:t xml:space="preserve">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14:paraId="5C61D29E" w14:textId="0C0BFEA4" w:rsidR="00627543" w:rsidRDefault="00244064">
      <w:pPr>
        <w:pStyle w:val="BodyText"/>
      </w:pPr>
      <w:r>
        <w:lastRenderedPageBreak/>
        <w:t xml:space="preserve">(b) Use the clause at </w:t>
      </w:r>
      <w:del w:id="988" w:author="dita conv" w:date="2020-07-16T12:00:00Z">
        <w:r w:rsidR="000A22CF" w:rsidRPr="00EF483B">
          <w:rPr>
            <w:spacing w:val="-6"/>
          </w:rPr>
          <w:delText>,</w:delText>
        </w:r>
      </w:del>
      <w:ins w:id="989" w:author="dita conv" w:date="2020-07-16T12:00:00Z">
        <w:r>
          <w:t xml:space="preserve"> 252.204-</w:t>
        </w:r>
        <w:proofErr w:type="gramStart"/>
        <w:r>
          <w:t>7015 ,</w:t>
        </w:r>
      </w:ins>
      <w:proofErr w:type="gramEnd"/>
      <w:r>
        <w:t xml:space="preserve"> Notice of Authorized Disclosure of </w:t>
      </w:r>
      <w:del w:id="990" w:author="dita conv" w:date="2020-07-16T12:00:00Z">
        <w:r w:rsidR="000A22CF" w:rsidRPr="00EF483B">
          <w:rPr>
            <w:spacing w:val="-6"/>
          </w:rPr>
          <w:delText xml:space="preserve">Information </w:delText>
        </w:r>
        <w:r w:rsidR="000A22CF" w:rsidRPr="00EF483B">
          <w:rPr>
            <w:spacing w:val="-4"/>
          </w:rPr>
          <w:delText>for</w:delText>
        </w:r>
      </w:del>
      <w:proofErr w:type="spellStart"/>
      <w:ins w:id="991" w:author="dita conv" w:date="2020-07-16T12:00:00Z">
        <w:r>
          <w:t>Informationfor</w:t>
        </w:r>
      </w:ins>
      <w:proofErr w:type="spellEnd"/>
      <w:r>
        <w:t xml:space="preserve"> Litigation Support, in all solicitations and contracts, including solicitations </w:t>
      </w:r>
      <w:del w:id="992" w:author="dita conv" w:date="2020-07-16T12:00:00Z">
        <w:r w:rsidR="000A22CF" w:rsidRPr="00EF483B">
          <w:rPr>
            <w:spacing w:val="-4"/>
          </w:rPr>
          <w:delText xml:space="preserve">and </w:delText>
        </w:r>
        <w:r w:rsidR="000A22CF" w:rsidRPr="00EF483B">
          <w:rPr>
            <w:spacing w:val="-5"/>
          </w:rPr>
          <w:delText>contracts</w:delText>
        </w:r>
      </w:del>
      <w:proofErr w:type="spellStart"/>
      <w:ins w:id="993" w:author="dita conv" w:date="2020-07-16T12:00:00Z">
        <w:r>
          <w:t>andcontracts</w:t>
        </w:r>
      </w:ins>
      <w:proofErr w:type="spellEnd"/>
      <w:r>
        <w:t xml:space="preserve"> using FAR part 12 procedures for the acquisition of commercial items.</w:t>
      </w:r>
    </w:p>
    <w:p w14:paraId="433498E5" w14:textId="77777777" w:rsidR="008E64D4" w:rsidRDefault="008E64D4">
      <w:pPr>
        <w:spacing w:line="199" w:lineRule="auto"/>
        <w:rPr>
          <w:del w:id="994" w:author="dita conv" w:date="2020-07-16T12:00:00Z"/>
        </w:rPr>
        <w:sectPr w:rsidR="008E64D4" w:rsidSect="004916A2">
          <w:pgSz w:w="10540" w:h="13260"/>
          <w:pgMar w:top="280" w:right="1730" w:bottom="280" w:left="520" w:header="720" w:footer="720" w:gutter="0"/>
          <w:cols w:space="720"/>
        </w:sectPr>
      </w:pPr>
    </w:p>
    <w:p w14:paraId="53DA4F53" w14:textId="77777777" w:rsidR="008E64D4" w:rsidRDefault="000A22CF">
      <w:pPr>
        <w:pStyle w:val="Heading2"/>
        <w:spacing w:before="86"/>
        <w:ind w:left="94" w:right="423"/>
        <w:jc w:val="center"/>
        <w:rPr>
          <w:del w:id="995" w:author="dita conv" w:date="2020-07-16T12:00:00Z"/>
        </w:rPr>
      </w:pPr>
      <w:bookmarkStart w:id="996" w:name="toc205"/>
      <w:bookmarkEnd w:id="996"/>
      <w:del w:id="997" w:author="dita conv" w:date="2020-07-16T12:00:00Z">
        <w:r>
          <w:lastRenderedPageBreak/>
          <w:delText>TABLE OF CONTENTS</w:delText>
        </w:r>
      </w:del>
    </w:p>
    <w:p w14:paraId="7921FD96" w14:textId="77777777" w:rsidR="008E64D4" w:rsidRDefault="000A22CF">
      <w:pPr>
        <w:spacing w:line="264" w:lineRule="exact"/>
        <w:ind w:left="101" w:right="423"/>
        <w:jc w:val="center"/>
        <w:rPr>
          <w:del w:id="998" w:author="dita conv" w:date="2020-07-16T12:00:00Z"/>
          <w:i/>
        </w:rPr>
      </w:pPr>
      <w:del w:id="999" w:author="dita conv" w:date="2020-07-16T12:00:00Z">
        <w:r>
          <w:rPr>
            <w:i/>
          </w:rPr>
          <w:delText>(Revised April 20, 2015)</w:delText>
        </w:r>
      </w:del>
    </w:p>
    <w:p w14:paraId="280A6CEA" w14:textId="77777777" w:rsidR="008E64D4" w:rsidRDefault="008E64D4">
      <w:pPr>
        <w:pStyle w:val="BodyText"/>
        <w:spacing w:before="11"/>
        <w:rPr>
          <w:del w:id="1000" w:author="dita conv" w:date="2020-07-16T12:00:00Z"/>
          <w:i/>
          <w:sz w:val="35"/>
        </w:rPr>
      </w:pPr>
    </w:p>
    <w:p w14:paraId="2FD9DDD4" w14:textId="33010594" w:rsidR="00627543" w:rsidRDefault="000A22CF">
      <w:pPr>
        <w:pStyle w:val="Heading3"/>
      </w:pPr>
      <w:del w:id="1001" w:author="dita conv" w:date="2020-07-16T12:00:00Z">
        <w:r>
          <w:delText>SUBPART 205.2--SYNOPSES OF PROPOSED</w:delText>
        </w:r>
      </w:del>
      <w:bookmarkStart w:id="1002" w:name="_Refd19e36874"/>
      <w:bookmarkStart w:id="1003" w:name="_Tocd19e36874"/>
      <w:ins w:id="1004" w:author="dita conv" w:date="2020-07-16T12:00:00Z">
        <w:r w:rsidR="00244064">
          <w:t>PART 205 - PUBLICIZING</w:t>
        </w:r>
      </w:ins>
      <w:r w:rsidR="00244064">
        <w:t xml:space="preserve"> CONTRACT ACTIONS</w:t>
      </w:r>
      <w:bookmarkEnd w:id="1002"/>
      <w:bookmarkEnd w:id="1003"/>
    </w:p>
    <w:p w14:paraId="541FCD1B" w14:textId="77777777" w:rsidR="00627543" w:rsidRDefault="00244064">
      <w:pPr>
        <w:pStyle w:val="ListBullet"/>
        <w:numPr>
          <w:ilvl w:val="0"/>
          <w:numId w:val="45"/>
        </w:numPr>
        <w:rPr>
          <w:ins w:id="1005" w:author="dita conv" w:date="2020-07-16T12:00:00Z"/>
        </w:rPr>
      </w:pPr>
      <w:ins w:id="1006" w:author="dita conv" w:date="2020-07-16T12:00:00Z">
        <w:r>
          <w:t>SUBPART 205.2 —SYNOPSES OF PROPOSED CONTRACT ACTIONS</w:t>
        </w:r>
      </w:ins>
    </w:p>
    <w:p w14:paraId="630C5C66" w14:textId="77777777" w:rsidR="00627543" w:rsidRDefault="00244064">
      <w:pPr>
        <w:pStyle w:val="ListBullet2"/>
        <w:numPr>
          <w:ilvl w:val="1"/>
          <w:numId w:val="46"/>
        </w:numPr>
      </w:pPr>
      <w:r>
        <w:t>205.203 Publicizing and response time.</w:t>
      </w:r>
    </w:p>
    <w:p w14:paraId="6C419BDB" w14:textId="493FDDED" w:rsidR="00627543" w:rsidRDefault="000A22CF">
      <w:pPr>
        <w:pStyle w:val="ListBullet2"/>
        <w:numPr>
          <w:ilvl w:val="1"/>
          <w:numId w:val="46"/>
        </w:numPr>
      </w:pPr>
      <w:del w:id="1007" w:author="dita conv" w:date="2020-07-16T12:00:00Z">
        <w:r>
          <w:rPr>
            <w:spacing w:val="-4"/>
          </w:rPr>
          <w:delText>205.</w:delText>
        </w:r>
      </w:del>
      <w:r w:rsidR="00244064">
        <w:t>205</w:t>
      </w:r>
      <w:ins w:id="1008" w:author="dita conv" w:date="2020-07-16T12:00:00Z">
        <w:r w:rsidR="00244064">
          <w:t xml:space="preserve">.205 </w:t>
        </w:r>
      </w:ins>
      <w:r w:rsidR="00244064">
        <w:t>Special situations.</w:t>
      </w:r>
    </w:p>
    <w:p w14:paraId="2C05027E" w14:textId="77777777" w:rsidR="00627543" w:rsidRDefault="00244064">
      <w:pPr>
        <w:pStyle w:val="ListBullet3"/>
        <w:numPr>
          <w:ilvl w:val="2"/>
          <w:numId w:val="47"/>
        </w:numPr>
      </w:pPr>
      <w:r>
        <w:t xml:space="preserve">205.205-70 Notification of bundling of </w:t>
      </w:r>
      <w:proofErr w:type="gramStart"/>
      <w:r>
        <w:t>DoD</w:t>
      </w:r>
      <w:proofErr w:type="gramEnd"/>
      <w:r>
        <w:t xml:space="preserve"> contracts.</w:t>
      </w:r>
    </w:p>
    <w:p w14:paraId="573D5ED5" w14:textId="77777777" w:rsidR="00627543" w:rsidRDefault="00244064">
      <w:pPr>
        <w:pStyle w:val="ListBullet3"/>
        <w:numPr>
          <w:ilvl w:val="2"/>
          <w:numId w:val="47"/>
        </w:numPr>
      </w:pPr>
      <w:r>
        <w:t>205.205-71 Only one responsible source.</w:t>
      </w:r>
    </w:p>
    <w:p w14:paraId="686C0105" w14:textId="77777777" w:rsidR="00627543" w:rsidRDefault="00244064">
      <w:pPr>
        <w:pStyle w:val="ListBullet2"/>
        <w:numPr>
          <w:ilvl w:val="1"/>
          <w:numId w:val="46"/>
        </w:numPr>
      </w:pPr>
      <w:r>
        <w:t>205.207 Preparation and transmittal of synopses.</w:t>
      </w:r>
    </w:p>
    <w:p w14:paraId="12700F63" w14:textId="32319ACD" w:rsidR="00627543" w:rsidRDefault="00244064">
      <w:pPr>
        <w:pStyle w:val="ListBullet"/>
        <w:numPr>
          <w:ilvl w:val="0"/>
          <w:numId w:val="45"/>
        </w:numPr>
      </w:pPr>
      <w:r>
        <w:t>SUBPART 205.3</w:t>
      </w:r>
      <w:del w:id="1009" w:author="dita conv" w:date="2020-07-16T12:00:00Z">
        <w:r w:rsidR="000A22CF">
          <w:delText>--</w:delText>
        </w:r>
      </w:del>
      <w:ins w:id="1010" w:author="dita conv" w:date="2020-07-16T12:00:00Z">
        <w:r>
          <w:t xml:space="preserve"> —</w:t>
        </w:r>
      </w:ins>
      <w:r>
        <w:t>SYNOPSES OF CONTRACT AWARDS</w:t>
      </w:r>
    </w:p>
    <w:p w14:paraId="700AF206" w14:textId="77777777" w:rsidR="00627543" w:rsidRDefault="00244064">
      <w:pPr>
        <w:pStyle w:val="ListBullet2"/>
        <w:numPr>
          <w:ilvl w:val="1"/>
          <w:numId w:val="48"/>
        </w:numPr>
      </w:pPr>
      <w:r>
        <w:t>205.301 General.</w:t>
      </w:r>
    </w:p>
    <w:p w14:paraId="6EF3BEB2" w14:textId="77777777" w:rsidR="00627543" w:rsidRDefault="00244064">
      <w:pPr>
        <w:pStyle w:val="ListBullet2"/>
        <w:numPr>
          <w:ilvl w:val="1"/>
          <w:numId w:val="48"/>
        </w:numPr>
      </w:pPr>
      <w:r>
        <w:t>205.303 Announcement of contract awards.</w:t>
      </w:r>
    </w:p>
    <w:p w14:paraId="17E7AFDF" w14:textId="340C6BD0" w:rsidR="00627543" w:rsidRDefault="00244064">
      <w:pPr>
        <w:pStyle w:val="ListBullet"/>
        <w:numPr>
          <w:ilvl w:val="0"/>
          <w:numId w:val="45"/>
        </w:numPr>
      </w:pPr>
      <w:r>
        <w:t>SUBPART 205.4</w:t>
      </w:r>
      <w:del w:id="1011" w:author="dita conv" w:date="2020-07-16T12:00:00Z">
        <w:r w:rsidR="000A22CF">
          <w:delText>--</w:delText>
        </w:r>
      </w:del>
      <w:ins w:id="1012" w:author="dita conv" w:date="2020-07-16T12:00:00Z">
        <w:r>
          <w:t xml:space="preserve"> —</w:t>
        </w:r>
      </w:ins>
      <w:r>
        <w:t>RELEASE OF INFORMATION</w:t>
      </w:r>
    </w:p>
    <w:p w14:paraId="2E52C592" w14:textId="77777777" w:rsidR="00627543" w:rsidRDefault="00244064">
      <w:pPr>
        <w:pStyle w:val="ListBullet2"/>
        <w:numPr>
          <w:ilvl w:val="1"/>
          <w:numId w:val="49"/>
        </w:numPr>
      </w:pPr>
      <w:r>
        <w:t>205.470 Contract clause.</w:t>
      </w:r>
    </w:p>
    <w:p w14:paraId="3872376C" w14:textId="5B90CD06" w:rsidR="00627543" w:rsidRDefault="00244064">
      <w:pPr>
        <w:pStyle w:val="ListBullet"/>
        <w:numPr>
          <w:ilvl w:val="0"/>
          <w:numId w:val="45"/>
        </w:numPr>
      </w:pPr>
      <w:r>
        <w:t>SUBPART 205.5</w:t>
      </w:r>
      <w:del w:id="1013" w:author="dita conv" w:date="2020-07-16T12:00:00Z">
        <w:r w:rsidR="000A22CF">
          <w:delText>--</w:delText>
        </w:r>
      </w:del>
      <w:ins w:id="1014" w:author="dita conv" w:date="2020-07-16T12:00:00Z">
        <w:r>
          <w:t xml:space="preserve"> —</w:t>
        </w:r>
      </w:ins>
      <w:r>
        <w:t>PAID ADVERTISEMENTS</w:t>
      </w:r>
    </w:p>
    <w:p w14:paraId="10C50BB8" w14:textId="77777777" w:rsidR="00627543" w:rsidRDefault="00244064">
      <w:pPr>
        <w:pStyle w:val="ListBullet2"/>
        <w:numPr>
          <w:ilvl w:val="1"/>
          <w:numId w:val="50"/>
        </w:numPr>
      </w:pPr>
      <w:r>
        <w:t>205.502 Authority.</w:t>
      </w:r>
    </w:p>
    <w:p w14:paraId="725F5161" w14:textId="5D163D70" w:rsidR="00627543" w:rsidRDefault="00244064">
      <w:pPr>
        <w:pStyle w:val="Heading4"/>
      </w:pPr>
      <w:bookmarkStart w:id="1015" w:name="_Refd19e37002"/>
      <w:bookmarkStart w:id="1016" w:name="_Tocd19e37002"/>
      <w:r>
        <w:t>SUBPART 205.2</w:t>
      </w:r>
      <w:del w:id="1017" w:author="dita conv" w:date="2020-07-16T12:00:00Z">
        <w:r w:rsidR="000A22CF">
          <w:delText>--</w:delText>
        </w:r>
      </w:del>
      <w:ins w:id="1018" w:author="dita conv" w:date="2020-07-16T12:00:00Z">
        <w:r>
          <w:t xml:space="preserve"> —</w:t>
        </w:r>
      </w:ins>
      <w:r>
        <w:t>SYNOPSES OF PROPOSED CONTRACT ACTIONS</w:t>
      </w:r>
      <w:bookmarkEnd w:id="1015"/>
      <w:bookmarkEnd w:id="1016"/>
    </w:p>
    <w:p w14:paraId="393FDEDC" w14:textId="77777777" w:rsidR="008E64D4" w:rsidRDefault="000A22CF">
      <w:pPr>
        <w:spacing w:line="264" w:lineRule="exact"/>
        <w:ind w:left="104" w:right="423"/>
        <w:jc w:val="center"/>
        <w:rPr>
          <w:del w:id="1019" w:author="dita conv" w:date="2020-07-16T12:00:00Z"/>
          <w:i/>
        </w:rPr>
      </w:pPr>
      <w:del w:id="1020" w:author="dita conv" w:date="2020-07-16T12:00:00Z">
        <w:r>
          <w:rPr>
            <w:i/>
          </w:rPr>
          <w:delText>(Revised April 20, 2015)</w:delText>
        </w:r>
      </w:del>
    </w:p>
    <w:p w14:paraId="62556A59" w14:textId="77777777" w:rsidR="008E64D4" w:rsidRDefault="008E64D4">
      <w:pPr>
        <w:pStyle w:val="BodyText"/>
        <w:spacing w:before="10"/>
        <w:rPr>
          <w:del w:id="1021" w:author="dita conv" w:date="2020-07-16T12:00:00Z"/>
          <w:i/>
          <w:sz w:val="35"/>
        </w:rPr>
      </w:pPr>
    </w:p>
    <w:p w14:paraId="4DC1F7A4" w14:textId="77777777" w:rsidR="00627543" w:rsidRDefault="00244064">
      <w:pPr>
        <w:pStyle w:val="Heading5"/>
      </w:pPr>
      <w:bookmarkStart w:id="1022" w:name="_Refd19e37015"/>
      <w:bookmarkStart w:id="1023" w:name="_Tocd19e37015"/>
      <w:r>
        <w:t>205.203 Publicizing and response time.</w:t>
      </w:r>
      <w:bookmarkEnd w:id="1022"/>
      <w:bookmarkEnd w:id="1023"/>
    </w:p>
    <w:p w14:paraId="25461CBB" w14:textId="01DDBCAA" w:rsidR="00627543" w:rsidRDefault="00244064">
      <w:pPr>
        <w:pStyle w:val="BodyText"/>
      </w:pPr>
      <w:r>
        <w:t>(</w:t>
      </w:r>
      <w:proofErr w:type="gramStart"/>
      <w:r>
        <w:t>b</w:t>
      </w:r>
      <w:proofErr w:type="gramEnd"/>
      <w:r>
        <w:t xml:space="preserve">) Allow at least 45 days response time when requested by a qualifying or designated country source (as these terms are used in Part </w:t>
      </w:r>
      <w:del w:id="1024" w:author="dita conv" w:date="2020-07-16T12:00:00Z">
        <w:r w:rsidR="000A22CF">
          <w:rPr>
            <w:spacing w:val="-4"/>
          </w:rPr>
          <w:delText>)</w:delText>
        </w:r>
      </w:del>
      <w:ins w:id="1025" w:author="dita conv" w:date="2020-07-16T12:00:00Z">
        <w:r>
          <w:t>225)</w:t>
        </w:r>
      </w:ins>
      <w:r>
        <w:t xml:space="preserve"> and the request is consistent with the Government's requirement.</w:t>
      </w:r>
    </w:p>
    <w:p w14:paraId="0DC8F6B9" w14:textId="329B818D" w:rsidR="00627543" w:rsidRDefault="00244064">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w:t>
      </w:r>
      <w:proofErr w:type="gramStart"/>
      <w:r>
        <w:t xml:space="preserve">in </w:t>
      </w:r>
      <w:ins w:id="1026" w:author="dita conv" w:date="2020-07-16T12:00:00Z">
        <w:r>
          <w:t xml:space="preserve"> 215.371</w:t>
        </w:r>
        <w:proofErr w:type="gramEnd"/>
        <w:r>
          <w:t xml:space="preserve">-4  </w:t>
        </w:r>
      </w:ins>
      <w:r>
        <w:t xml:space="preserve">and </w:t>
      </w:r>
      <w:del w:id="1027" w:author="dita conv" w:date="2020-07-16T12:00:00Z">
        <w:r w:rsidR="000A22CF">
          <w:rPr>
            <w:spacing w:val="-5"/>
          </w:rPr>
          <w:delText>.</w:delText>
        </w:r>
      </w:del>
      <w:ins w:id="1028" w:author="dita conv" w:date="2020-07-16T12:00:00Z">
        <w:r>
          <w:t xml:space="preserve"> 215.371-5 .</w:t>
        </w:r>
      </w:ins>
    </w:p>
    <w:p w14:paraId="71ADC0F0" w14:textId="77777777" w:rsidR="00627543" w:rsidRDefault="00244064">
      <w:pPr>
        <w:pStyle w:val="Heading5"/>
      </w:pPr>
      <w:bookmarkStart w:id="1029" w:name="_Refd19e37050"/>
      <w:bookmarkStart w:id="1030" w:name="_Tocd19e37050"/>
      <w:r>
        <w:t>205.205 Special situations.</w:t>
      </w:r>
      <w:bookmarkEnd w:id="1029"/>
      <w:bookmarkEnd w:id="1030"/>
    </w:p>
    <w:p w14:paraId="31CFBE0F" w14:textId="77777777" w:rsidR="00627543" w:rsidRDefault="00244064">
      <w:pPr>
        <w:pStyle w:val="Heading6"/>
      </w:pPr>
      <w:bookmarkStart w:id="1031" w:name="_Refd19e37063"/>
      <w:bookmarkStart w:id="1032" w:name="_Tocd19e37063"/>
      <w:r>
        <w:t xml:space="preserve">205.205-70 Notification of bundling of </w:t>
      </w:r>
      <w:proofErr w:type="gramStart"/>
      <w:r>
        <w:t>DoD</w:t>
      </w:r>
      <w:proofErr w:type="gramEnd"/>
      <w:r>
        <w:t xml:space="preserve"> contracts.</w:t>
      </w:r>
      <w:bookmarkEnd w:id="1031"/>
      <w:bookmarkEnd w:id="1032"/>
    </w:p>
    <w:p w14:paraId="09BB1D7E" w14:textId="77777777" w:rsidR="00627543" w:rsidRDefault="00244064">
      <w:pPr>
        <w:pStyle w:val="BodyText"/>
      </w:pPr>
      <w:r>
        <w:t xml:space="preserve">(a) When a proposed acquisition is funded entirely using </w:t>
      </w:r>
      <w:proofErr w:type="gramStart"/>
      <w:r>
        <w:t>DoD</w:t>
      </w:r>
      <w:proofErr w:type="gramEnd"/>
      <w:r>
        <w:t xml:space="preserve">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14:paraId="6A672EA8" w14:textId="77777777" w:rsidR="00627543" w:rsidRDefault="00244064">
      <w:pPr>
        <w:pStyle w:val="BodyText"/>
      </w:pPr>
      <w:r>
        <w:t>(b) This requirement is in addition to the notification requirements at FAR 10.001(c</w:t>
      </w:r>
      <w:proofErr w:type="gramStart"/>
      <w:r>
        <w:t>)(</w:t>
      </w:r>
      <w:proofErr w:type="gramEnd"/>
      <w:r>
        <w:t>2)(</w:t>
      </w:r>
      <w:proofErr w:type="spellStart"/>
      <w:r>
        <w:t>i</w:t>
      </w:r>
      <w:proofErr w:type="spellEnd"/>
      <w:r>
        <w:t>) and (ii).</w:t>
      </w:r>
    </w:p>
    <w:p w14:paraId="1375D29A" w14:textId="77777777" w:rsidR="00627543" w:rsidRDefault="00244064">
      <w:pPr>
        <w:pStyle w:val="Heading6"/>
      </w:pPr>
      <w:bookmarkStart w:id="1033" w:name="_Refd19e37090"/>
      <w:bookmarkStart w:id="1034" w:name="_Tocd19e37090"/>
      <w:r>
        <w:lastRenderedPageBreak/>
        <w:t>205.205-71 Only one responsible source.</w:t>
      </w:r>
      <w:bookmarkEnd w:id="1033"/>
      <w:bookmarkEnd w:id="1034"/>
    </w:p>
    <w:p w14:paraId="2A1D232E" w14:textId="77777777" w:rsidR="00627543" w:rsidRDefault="00244064">
      <w:pPr>
        <w:pStyle w:val="BodyText"/>
      </w:pPr>
      <w:r>
        <w:t xml:space="preserve">Follow the procedures at </w:t>
      </w:r>
      <w:proofErr w:type="gramStart"/>
      <w:ins w:id="1035" w:author="dita conv" w:date="2020-07-16T12:00:00Z">
        <w:r>
          <w:t>PGI  206.302</w:t>
        </w:r>
        <w:proofErr w:type="gramEnd"/>
        <w:r>
          <w:t xml:space="preserve">-1 (d) </w:t>
        </w:r>
      </w:ins>
      <w:r>
        <w:t>prior to soliciting a proposal without providing for full and open competition under the authority at FAR 6.302-1.</w:t>
      </w:r>
    </w:p>
    <w:p w14:paraId="3ADB6F42" w14:textId="77777777" w:rsidR="00627543" w:rsidRDefault="00244064">
      <w:pPr>
        <w:pStyle w:val="Heading5"/>
      </w:pPr>
      <w:bookmarkStart w:id="1036" w:name="_Refd19e37119"/>
      <w:bookmarkStart w:id="1037" w:name="_Tocd19e37119"/>
      <w:r>
        <w:t>205.207 Preparation and transmittal of synopses.</w:t>
      </w:r>
      <w:bookmarkEnd w:id="1036"/>
      <w:bookmarkEnd w:id="1037"/>
    </w:p>
    <w:p w14:paraId="0F47FEC3" w14:textId="12C5D61E" w:rsidR="00627543" w:rsidRDefault="00244064">
      <w:pPr>
        <w:pStyle w:val="BodyText"/>
      </w:pPr>
      <w:r>
        <w:t>(a)(</w:t>
      </w:r>
      <w:proofErr w:type="spellStart"/>
      <w:r>
        <w:t>i</w:t>
      </w:r>
      <w:proofErr w:type="spellEnd"/>
      <w:r>
        <w:t xml:space="preserve">) For numbering synopsis notices, follow the procedures at </w:t>
      </w:r>
      <w:del w:id="1038" w:author="dita conv" w:date="2020-07-16T12:00:00Z">
        <w:r w:rsidR="000A22CF">
          <w:delText>(</w:delText>
        </w:r>
      </w:del>
      <w:proofErr w:type="gramStart"/>
      <w:ins w:id="1039" w:author="dita conv" w:date="2020-07-16T12:00:00Z">
        <w:r>
          <w:t>PGI  205.207</w:t>
        </w:r>
        <w:proofErr w:type="gramEnd"/>
        <w:r>
          <w:t xml:space="preserve"> (</w:t>
        </w:r>
      </w:ins>
      <w:r>
        <w:t>a)(</w:t>
      </w:r>
      <w:proofErr w:type="spellStart"/>
      <w:r>
        <w:t>i</w:t>
      </w:r>
      <w:proofErr w:type="spellEnd"/>
      <w:r>
        <w:t>).</w:t>
      </w:r>
    </w:p>
    <w:p w14:paraId="580532C4" w14:textId="4AB409D9" w:rsidR="00627543" w:rsidRDefault="00244064">
      <w:pPr>
        <w:pStyle w:val="BodyText"/>
      </w:pPr>
      <w:r>
        <w:t xml:space="preserve">(d) For special notices for small business events, follow the procedures at </w:t>
      </w:r>
      <w:del w:id="1040" w:author="dita conv" w:date="2020-07-16T12:00:00Z">
        <w:r w:rsidR="000A22CF">
          <w:rPr>
            <w:spacing w:val="-6"/>
          </w:rPr>
          <w:delText>(</w:delText>
        </w:r>
      </w:del>
      <w:proofErr w:type="gramStart"/>
      <w:ins w:id="1041" w:author="dita conv" w:date="2020-07-16T12:00:00Z">
        <w:r>
          <w:t>PGI  205.207</w:t>
        </w:r>
        <w:proofErr w:type="gramEnd"/>
        <w:r>
          <w:t xml:space="preserve"> (</w:t>
        </w:r>
      </w:ins>
      <w:r>
        <w:t>d).</w:t>
      </w:r>
    </w:p>
    <w:p w14:paraId="5A795E52" w14:textId="77EAB893" w:rsidR="00627543" w:rsidRDefault="00244064">
      <w:pPr>
        <w:pStyle w:val="Heading4"/>
      </w:pPr>
      <w:bookmarkStart w:id="1042" w:name="_Refd19e37155"/>
      <w:bookmarkStart w:id="1043" w:name="_Tocd19e37155"/>
      <w:r>
        <w:t>SUBPART 205.3</w:t>
      </w:r>
      <w:del w:id="1044" w:author="dita conv" w:date="2020-07-16T12:00:00Z">
        <w:r w:rsidR="000A22CF">
          <w:delText>--</w:delText>
        </w:r>
      </w:del>
      <w:ins w:id="1045" w:author="dita conv" w:date="2020-07-16T12:00:00Z">
        <w:r>
          <w:t xml:space="preserve"> —</w:t>
        </w:r>
      </w:ins>
      <w:r>
        <w:t>SYNOPSES OF CONTRACT AWARDS</w:t>
      </w:r>
      <w:bookmarkEnd w:id="1042"/>
      <w:bookmarkEnd w:id="1043"/>
    </w:p>
    <w:p w14:paraId="02B7CB14" w14:textId="77777777" w:rsidR="008E64D4" w:rsidRDefault="000A22CF">
      <w:pPr>
        <w:spacing w:line="264" w:lineRule="exact"/>
        <w:ind w:left="101" w:right="423"/>
        <w:jc w:val="center"/>
        <w:rPr>
          <w:del w:id="1046" w:author="dita conv" w:date="2020-07-16T12:00:00Z"/>
          <w:i/>
        </w:rPr>
      </w:pPr>
      <w:del w:id="1047" w:author="dita conv" w:date="2020-07-16T12:00:00Z">
        <w:r>
          <w:rPr>
            <w:i/>
          </w:rPr>
          <w:delText>(Revised October 1, 2015)</w:delText>
        </w:r>
      </w:del>
    </w:p>
    <w:p w14:paraId="5FF6727D" w14:textId="77777777" w:rsidR="008E64D4" w:rsidRDefault="008E64D4">
      <w:pPr>
        <w:pStyle w:val="BodyText"/>
        <w:spacing w:before="11"/>
        <w:rPr>
          <w:del w:id="1048" w:author="dita conv" w:date="2020-07-16T12:00:00Z"/>
          <w:i/>
          <w:sz w:val="35"/>
        </w:rPr>
      </w:pPr>
    </w:p>
    <w:p w14:paraId="7D2456D0" w14:textId="77777777" w:rsidR="00627543" w:rsidRDefault="00244064">
      <w:pPr>
        <w:pStyle w:val="Heading5"/>
      </w:pPr>
      <w:bookmarkStart w:id="1049" w:name="_Refd19e37168"/>
      <w:bookmarkStart w:id="1050" w:name="_Tocd19e37168"/>
      <w:r>
        <w:t>205.301 General.</w:t>
      </w:r>
      <w:bookmarkEnd w:id="1049"/>
      <w:bookmarkEnd w:id="1050"/>
    </w:p>
    <w:p w14:paraId="76236065" w14:textId="77777777" w:rsidR="00627543" w:rsidRDefault="00244064">
      <w:pPr>
        <w:pStyle w:val="BodyText"/>
      </w:pPr>
      <w:r>
        <w:t xml:space="preserve">(a)(S-70) </w:t>
      </w:r>
      <w:proofErr w:type="gramStart"/>
      <w:r>
        <w:rPr>
          <w:i/>
        </w:rPr>
        <w:t>Synopsis of exceptions to domestic source requirements</w:t>
      </w:r>
      <w:r>
        <w:t>.</w:t>
      </w:r>
      <w:proofErr w:type="gramEnd"/>
    </w:p>
    <w:p w14:paraId="46360631" w14:textId="01CF5AF8" w:rsidR="00627543" w:rsidRDefault="00244064">
      <w:pPr>
        <w:pStyle w:val="BodyText"/>
      </w:pPr>
      <w:r>
        <w:t>(</w:t>
      </w:r>
      <w:proofErr w:type="spellStart"/>
      <w:r>
        <w:t>i</w:t>
      </w:r>
      <w:proofErr w:type="spellEnd"/>
      <w:r>
        <w:t xml:space="preserve">) In accordance with 10 U.S.C. 2533a(k), contracting officers also must synopsize through the GPE, awards exceeding the simplified acquisition threshold </w:t>
      </w:r>
      <w:del w:id="1051" w:author="dita conv" w:date="2020-07-16T12:00:00Z">
        <w:r w:rsidR="000A22CF" w:rsidRPr="00EF483B">
          <w:rPr>
            <w:spacing w:val="-4"/>
          </w:rPr>
          <w:delText>that are</w:delText>
        </w:r>
      </w:del>
      <w:proofErr w:type="spellStart"/>
      <w:ins w:id="1052" w:author="dita conv" w:date="2020-07-16T12:00:00Z">
        <w:r>
          <w:t>thatare</w:t>
        </w:r>
      </w:ins>
      <w:proofErr w:type="spellEnd"/>
      <w:r>
        <w:t xml:space="preserve"> for the acquisition of any clothing, fiber, yarn, or fabric items described in </w:t>
      </w:r>
      <w:del w:id="1053" w:author="dita conv" w:date="2020-07-16T12:00:00Z">
        <w:r w:rsidR="000A22CF" w:rsidRPr="00EF483B">
          <w:rPr>
            <w:spacing w:val="-5"/>
          </w:rPr>
          <w:delText>(a)(1)(ii) through (x),</w:delText>
        </w:r>
        <w:r w:rsidR="000A22CF" w:rsidRPr="00EF483B">
          <w:rPr>
            <w:spacing w:val="-19"/>
          </w:rPr>
          <w:delText xml:space="preserve"> </w:delText>
        </w:r>
        <w:r w:rsidR="000A22CF" w:rsidRPr="00EF483B">
          <w:rPr>
            <w:spacing w:val="-4"/>
          </w:rPr>
          <w:delText>if—</w:delText>
        </w:r>
      </w:del>
      <w:ins w:id="1054" w:author="dita conv" w:date="2020-07-16T12:00:00Z">
        <w:r>
          <w:t xml:space="preserve"> 225.003 (10).”</w:t>
        </w:r>
      </w:ins>
    </w:p>
    <w:p w14:paraId="07C402F2" w14:textId="77777777" w:rsidR="008E64D4" w:rsidRPr="00EF483B" w:rsidRDefault="00EF483B" w:rsidP="00EF483B">
      <w:pPr>
        <w:tabs>
          <w:tab w:val="left" w:pos="1817"/>
        </w:tabs>
        <w:spacing w:before="242" w:line="199" w:lineRule="auto"/>
        <w:ind w:left="165" w:right="872" w:firstLine="1209"/>
        <w:rPr>
          <w:del w:id="1055" w:author="dita conv" w:date="2020-07-16T12:00:00Z"/>
        </w:rPr>
      </w:pPr>
      <w:bookmarkStart w:id="1056" w:name="_Refd19e37199"/>
      <w:bookmarkStart w:id="1057" w:name="_Tocd19e37199"/>
      <w:del w:id="1058" w:author="dita conv" w:date="2020-07-16T12:00:00Z">
        <w:r>
          <w:rPr>
            <w:spacing w:val="-15"/>
          </w:rPr>
          <w:delText>(A)</w:delText>
        </w:r>
        <w:r>
          <w:rPr>
            <w:spacing w:val="-15"/>
          </w:rPr>
          <w:tab/>
        </w:r>
        <w:r w:rsidR="000A22CF" w:rsidRPr="00EF483B">
          <w:rPr>
            <w:spacing w:val="-4"/>
          </w:rPr>
          <w:delText xml:space="preserve">The </w:delText>
        </w:r>
        <w:r w:rsidR="000A22CF" w:rsidRPr="00EF483B">
          <w:rPr>
            <w:spacing w:val="-5"/>
          </w:rPr>
          <w:delText xml:space="preserve">Secretary concerned </w:delText>
        </w:r>
        <w:r w:rsidR="000A22CF" w:rsidRPr="00EF483B">
          <w:rPr>
            <w:spacing w:val="-3"/>
          </w:rPr>
          <w:delText xml:space="preserve">has </w:delText>
        </w:r>
        <w:r w:rsidR="000A22CF" w:rsidRPr="00EF483B">
          <w:rPr>
            <w:spacing w:val="-5"/>
          </w:rPr>
          <w:delText xml:space="preserve">determined </w:delText>
        </w:r>
        <w:r w:rsidR="000A22CF" w:rsidRPr="00EF483B">
          <w:rPr>
            <w:spacing w:val="-4"/>
          </w:rPr>
          <w:delText xml:space="preserve">that </w:delText>
        </w:r>
        <w:r w:rsidR="000A22CF" w:rsidRPr="00EF483B">
          <w:rPr>
            <w:spacing w:val="-5"/>
          </w:rPr>
          <w:delText xml:space="preserve">domestic </w:delText>
        </w:r>
        <w:r w:rsidR="000A22CF" w:rsidRPr="00EF483B">
          <w:rPr>
            <w:spacing w:val="-4"/>
          </w:rPr>
          <w:delText>items are</w:delText>
        </w:r>
        <w:r w:rsidR="000A22CF" w:rsidRPr="00EF483B">
          <w:rPr>
            <w:spacing w:val="-37"/>
          </w:rPr>
          <w:delText xml:space="preserve"> </w:delText>
        </w:r>
        <w:r w:rsidR="000A22CF" w:rsidRPr="00EF483B">
          <w:rPr>
            <w:spacing w:val="-5"/>
          </w:rPr>
          <w:delText xml:space="preserve">not </w:delText>
        </w:r>
        <w:r w:rsidR="000A22CF" w:rsidRPr="00EF483B">
          <w:rPr>
            <w:spacing w:val="-4"/>
          </w:rPr>
          <w:delText xml:space="preserve">available, </w:delText>
        </w:r>
        <w:r w:rsidR="000A22CF" w:rsidRPr="00EF483B">
          <w:delText xml:space="preserve">in </w:delText>
        </w:r>
        <w:r w:rsidR="000A22CF" w:rsidRPr="00EF483B">
          <w:rPr>
            <w:spacing w:val="-5"/>
          </w:rPr>
          <w:delText xml:space="preserve">accordance </w:delText>
        </w:r>
        <w:r w:rsidR="000A22CF" w:rsidRPr="00EF483B">
          <w:rPr>
            <w:spacing w:val="-4"/>
          </w:rPr>
          <w:delText>with</w:delText>
        </w:r>
        <w:r w:rsidR="000A22CF" w:rsidRPr="00EF483B">
          <w:rPr>
            <w:color w:val="0000FF"/>
            <w:spacing w:val="-4"/>
          </w:rPr>
          <w:delText xml:space="preserve"> </w:delText>
        </w:r>
        <w:r w:rsidR="000A22CF" w:rsidRPr="00EF483B">
          <w:rPr>
            <w:spacing w:val="-5"/>
          </w:rPr>
          <w:delText>(b);</w:delText>
        </w:r>
        <w:r w:rsidR="000A22CF" w:rsidRPr="00EF483B">
          <w:rPr>
            <w:spacing w:val="-35"/>
          </w:rPr>
          <w:delText xml:space="preserve"> </w:delText>
        </w:r>
        <w:r w:rsidR="000A22CF" w:rsidRPr="00EF483B">
          <w:rPr>
            <w:spacing w:val="-3"/>
          </w:rPr>
          <w:delText>or</w:delText>
        </w:r>
      </w:del>
    </w:p>
    <w:p w14:paraId="0C2867F1" w14:textId="77777777" w:rsidR="008E64D4" w:rsidRPr="00EF483B" w:rsidRDefault="00EF483B" w:rsidP="00EF483B">
      <w:pPr>
        <w:tabs>
          <w:tab w:val="left" w:pos="1817"/>
        </w:tabs>
        <w:spacing w:line="199" w:lineRule="auto"/>
        <w:ind w:left="165" w:right="782" w:firstLine="1209"/>
        <w:rPr>
          <w:del w:id="1059" w:author="dita conv" w:date="2020-07-16T12:00:00Z"/>
        </w:rPr>
      </w:pPr>
      <w:del w:id="1060" w:author="dita conv" w:date="2020-07-16T12:00:00Z">
        <w:r>
          <w:rPr>
            <w:spacing w:val="-15"/>
          </w:rPr>
          <w:delText>(B)</w:delText>
        </w:r>
        <w:r>
          <w:rPr>
            <w:spacing w:val="-15"/>
          </w:rPr>
          <w:tab/>
        </w:r>
        <w:r w:rsidR="000A22CF" w:rsidRPr="00EF483B">
          <w:rPr>
            <w:spacing w:val="-4"/>
          </w:rPr>
          <w:delText xml:space="preserve">The </w:delText>
        </w:r>
        <w:r w:rsidR="000A22CF" w:rsidRPr="00EF483B">
          <w:rPr>
            <w:spacing w:val="-5"/>
          </w:rPr>
          <w:delText xml:space="preserve">acquisition </w:delText>
        </w:r>
        <w:r w:rsidR="000A22CF" w:rsidRPr="00EF483B">
          <w:delText xml:space="preserve">is </w:delText>
        </w:r>
        <w:r w:rsidR="000A22CF" w:rsidRPr="00EF483B">
          <w:rPr>
            <w:spacing w:val="-4"/>
          </w:rPr>
          <w:delText xml:space="preserve">for </w:delText>
        </w:r>
        <w:r w:rsidR="000A22CF" w:rsidRPr="00EF483B">
          <w:rPr>
            <w:spacing w:val="-5"/>
          </w:rPr>
          <w:delText xml:space="preserve">chemical warfare protective clothing, </w:delText>
        </w:r>
        <w:r w:rsidR="000A22CF" w:rsidRPr="00EF483B">
          <w:rPr>
            <w:spacing w:val="-3"/>
          </w:rPr>
          <w:delText xml:space="preserve">and </w:delText>
        </w:r>
        <w:r w:rsidR="000A22CF" w:rsidRPr="00EF483B">
          <w:rPr>
            <w:spacing w:val="-4"/>
          </w:rPr>
          <w:delText xml:space="preserve">the </w:delText>
        </w:r>
        <w:r w:rsidR="000A22CF" w:rsidRPr="00EF483B">
          <w:rPr>
            <w:spacing w:val="-5"/>
          </w:rPr>
          <w:delText xml:space="preserve">contracting officer </w:delText>
        </w:r>
        <w:r w:rsidR="000A22CF" w:rsidRPr="00EF483B">
          <w:rPr>
            <w:spacing w:val="-3"/>
          </w:rPr>
          <w:delText xml:space="preserve">has </w:delText>
        </w:r>
        <w:r w:rsidR="000A22CF" w:rsidRPr="00EF483B">
          <w:rPr>
            <w:spacing w:val="-5"/>
          </w:rPr>
          <w:delText xml:space="preserve">determined </w:delText>
        </w:r>
        <w:r w:rsidR="000A22CF" w:rsidRPr="00EF483B">
          <w:rPr>
            <w:spacing w:val="-4"/>
          </w:rPr>
          <w:delText xml:space="preserve">that </w:delText>
        </w:r>
        <w:r w:rsidR="000A22CF" w:rsidRPr="00EF483B">
          <w:delText xml:space="preserve">an </w:delText>
        </w:r>
        <w:r w:rsidR="000A22CF" w:rsidRPr="00EF483B">
          <w:rPr>
            <w:spacing w:val="-5"/>
          </w:rPr>
          <w:delText xml:space="preserve">exception </w:delText>
        </w:r>
        <w:r w:rsidR="000A22CF" w:rsidRPr="00EF483B">
          <w:rPr>
            <w:spacing w:val="-3"/>
          </w:rPr>
          <w:delText xml:space="preserve">to </w:delText>
        </w:r>
        <w:r w:rsidR="000A22CF" w:rsidRPr="00EF483B">
          <w:rPr>
            <w:spacing w:val="-5"/>
          </w:rPr>
          <w:delText>domestic source</w:delText>
        </w:r>
        <w:r w:rsidR="000A22CF" w:rsidRPr="00EF483B">
          <w:rPr>
            <w:spacing w:val="-45"/>
          </w:rPr>
          <w:delText xml:space="preserve"> </w:delText>
        </w:r>
        <w:r w:rsidR="000A22CF" w:rsidRPr="00EF483B">
          <w:rPr>
            <w:spacing w:val="-5"/>
          </w:rPr>
          <w:delText xml:space="preserve">requirements applies because </w:delText>
        </w:r>
        <w:r w:rsidR="000A22CF" w:rsidRPr="00EF483B">
          <w:rPr>
            <w:spacing w:val="-4"/>
          </w:rPr>
          <w:delText xml:space="preserve">the </w:delText>
        </w:r>
        <w:r w:rsidR="000A22CF" w:rsidRPr="00EF483B">
          <w:rPr>
            <w:spacing w:val="-5"/>
          </w:rPr>
          <w:delText xml:space="preserve">acquisition furthers </w:delText>
        </w:r>
        <w:r w:rsidR="000A22CF" w:rsidRPr="00EF483B">
          <w:delText xml:space="preserve">an </w:delText>
        </w:r>
        <w:r w:rsidR="000A22CF" w:rsidRPr="00EF483B">
          <w:rPr>
            <w:spacing w:val="-5"/>
          </w:rPr>
          <w:delText xml:space="preserve">agreement </w:delText>
        </w:r>
        <w:r w:rsidR="000A22CF" w:rsidRPr="00EF483B">
          <w:rPr>
            <w:spacing w:val="-4"/>
          </w:rPr>
          <w:delText xml:space="preserve">with </w:delText>
        </w:r>
        <w:r w:rsidR="000A22CF" w:rsidRPr="00EF483B">
          <w:delText xml:space="preserve">a </w:delText>
        </w:r>
        <w:r w:rsidR="000A22CF" w:rsidRPr="00EF483B">
          <w:rPr>
            <w:spacing w:val="-5"/>
          </w:rPr>
          <w:delText xml:space="preserve">qualifying country, </w:delText>
        </w:r>
        <w:r w:rsidR="000A22CF" w:rsidRPr="00EF483B">
          <w:delText xml:space="preserve">in </w:delText>
        </w:r>
        <w:r w:rsidR="000A22CF" w:rsidRPr="00EF483B">
          <w:rPr>
            <w:spacing w:val="-5"/>
          </w:rPr>
          <w:delText xml:space="preserve">accordance </w:delText>
        </w:r>
        <w:r w:rsidR="000A22CF" w:rsidRPr="00EF483B">
          <w:rPr>
            <w:spacing w:val="-4"/>
          </w:rPr>
          <w:delText>with</w:delText>
        </w:r>
        <w:r w:rsidR="000A22CF" w:rsidRPr="00EF483B">
          <w:rPr>
            <w:color w:val="0000FF"/>
            <w:spacing w:val="-15"/>
          </w:rPr>
          <w:delText xml:space="preserve"> </w:delText>
        </w:r>
        <w:r w:rsidR="000A22CF" w:rsidRPr="00EF483B">
          <w:rPr>
            <w:spacing w:val="-5"/>
          </w:rPr>
          <w:delText>(n).</w:delText>
        </w:r>
      </w:del>
    </w:p>
    <w:p w14:paraId="052850B4" w14:textId="77777777" w:rsidR="008E64D4" w:rsidRPr="00EF483B" w:rsidRDefault="00EF483B" w:rsidP="00EF483B">
      <w:pPr>
        <w:tabs>
          <w:tab w:val="left" w:pos="1395"/>
        </w:tabs>
        <w:spacing w:before="242" w:line="199" w:lineRule="auto"/>
        <w:ind w:left="165" w:right="675" w:firstLine="811"/>
        <w:rPr>
          <w:del w:id="1061" w:author="dita conv" w:date="2020-07-16T12:00:00Z"/>
        </w:rPr>
      </w:pPr>
      <w:del w:id="1062" w:author="dita conv" w:date="2020-07-16T12:00:00Z">
        <w:r>
          <w:rPr>
            <w:spacing w:val="-15"/>
          </w:rPr>
          <w:delText>(ii)</w:delText>
        </w:r>
        <w:r>
          <w:rPr>
            <w:spacing w:val="-15"/>
          </w:rPr>
          <w:tab/>
        </w:r>
        <w:r w:rsidR="000A22CF" w:rsidRPr="00EF483B">
          <w:rPr>
            <w:spacing w:val="-4"/>
          </w:rPr>
          <w:delText xml:space="preserve">The </w:delText>
        </w:r>
        <w:r w:rsidR="000A22CF" w:rsidRPr="00EF483B">
          <w:rPr>
            <w:spacing w:val="-5"/>
          </w:rPr>
          <w:delText xml:space="preserve">synopsis must </w:delText>
        </w:r>
        <w:r w:rsidR="000A22CF" w:rsidRPr="00EF483B">
          <w:delText xml:space="preserve">be </w:delText>
        </w:r>
        <w:r w:rsidR="000A22CF" w:rsidRPr="00EF483B">
          <w:rPr>
            <w:spacing w:val="-5"/>
          </w:rPr>
          <w:delText xml:space="preserve">submitted </w:delText>
        </w:r>
        <w:r w:rsidR="000A22CF" w:rsidRPr="00EF483B">
          <w:delText xml:space="preserve">in </w:delText>
        </w:r>
        <w:r w:rsidR="000A22CF" w:rsidRPr="00EF483B">
          <w:rPr>
            <w:spacing w:val="-5"/>
          </w:rPr>
          <w:delText xml:space="preserve">sufficient </w:delText>
        </w:r>
        <w:r w:rsidR="000A22CF" w:rsidRPr="00EF483B">
          <w:rPr>
            <w:spacing w:val="-4"/>
          </w:rPr>
          <w:delText xml:space="preserve">time </w:delText>
        </w:r>
        <w:r w:rsidR="000A22CF" w:rsidRPr="00EF483B">
          <w:rPr>
            <w:spacing w:val="-3"/>
          </w:rPr>
          <w:delText xml:space="preserve">to </w:delText>
        </w:r>
        <w:r w:rsidR="000A22CF" w:rsidRPr="00EF483B">
          <w:rPr>
            <w:spacing w:val="-5"/>
          </w:rPr>
          <w:delText xml:space="preserve">permit </w:delText>
        </w:r>
        <w:r w:rsidR="000A22CF" w:rsidRPr="00EF483B">
          <w:rPr>
            <w:spacing w:val="-3"/>
          </w:rPr>
          <w:delText>its</w:delText>
        </w:r>
        <w:r w:rsidR="000A22CF" w:rsidRPr="00EF483B">
          <w:rPr>
            <w:spacing w:val="-50"/>
          </w:rPr>
          <w:delText xml:space="preserve"> </w:delText>
        </w:r>
        <w:r w:rsidR="000A22CF" w:rsidRPr="00EF483B">
          <w:rPr>
            <w:spacing w:val="-5"/>
          </w:rPr>
          <w:delText xml:space="preserve">publication </w:delText>
        </w:r>
        <w:r w:rsidR="000A22CF" w:rsidRPr="00EF483B">
          <w:rPr>
            <w:spacing w:val="-4"/>
          </w:rPr>
          <w:delText xml:space="preserve">not later than </w:delText>
        </w:r>
        <w:r w:rsidR="000A22CF" w:rsidRPr="00EF483B">
          <w:delText xml:space="preserve">7 </w:delText>
        </w:r>
        <w:r w:rsidR="000A22CF" w:rsidRPr="00EF483B">
          <w:rPr>
            <w:spacing w:val="-4"/>
          </w:rPr>
          <w:delText xml:space="preserve">days after </w:delText>
        </w:r>
        <w:r w:rsidR="000A22CF" w:rsidRPr="00EF483B">
          <w:rPr>
            <w:spacing w:val="-5"/>
          </w:rPr>
          <w:delText>contract</w:delText>
        </w:r>
        <w:r w:rsidR="000A22CF" w:rsidRPr="00EF483B">
          <w:rPr>
            <w:spacing w:val="-46"/>
          </w:rPr>
          <w:delText xml:space="preserve"> </w:delText>
        </w:r>
        <w:r w:rsidR="000A22CF" w:rsidRPr="00EF483B">
          <w:rPr>
            <w:spacing w:val="-6"/>
          </w:rPr>
          <w:delText>award.</w:delText>
        </w:r>
      </w:del>
    </w:p>
    <w:p w14:paraId="76ACAA89" w14:textId="77777777" w:rsidR="008E64D4" w:rsidRPr="00EF483B" w:rsidRDefault="00EF483B" w:rsidP="00EF483B">
      <w:pPr>
        <w:tabs>
          <w:tab w:val="left" w:pos="1467"/>
        </w:tabs>
        <w:spacing w:line="199" w:lineRule="auto"/>
        <w:ind w:left="165" w:right="685" w:firstLine="811"/>
        <w:rPr>
          <w:del w:id="1063" w:author="dita conv" w:date="2020-07-16T12:00:00Z"/>
        </w:rPr>
      </w:pPr>
      <w:del w:id="1064" w:author="dita conv" w:date="2020-07-16T12:00:00Z">
        <w:r>
          <w:rPr>
            <w:spacing w:val="-15"/>
          </w:rPr>
          <w:delText>(iii)</w:delText>
        </w:r>
        <w:r>
          <w:rPr>
            <w:spacing w:val="-15"/>
          </w:rPr>
          <w:tab/>
        </w:r>
        <w:r w:rsidR="000A22CF" w:rsidRPr="00EF483B">
          <w:rPr>
            <w:spacing w:val="-3"/>
          </w:rPr>
          <w:delText xml:space="preserve">In </w:delText>
        </w:r>
        <w:r w:rsidR="000A22CF" w:rsidRPr="00EF483B">
          <w:rPr>
            <w:spacing w:val="-5"/>
          </w:rPr>
          <w:delText xml:space="preserve">addition </w:delText>
        </w:r>
        <w:r w:rsidR="000A22CF" w:rsidRPr="00EF483B">
          <w:rPr>
            <w:spacing w:val="-3"/>
          </w:rPr>
          <w:delText xml:space="preserve">to </w:delText>
        </w:r>
        <w:r w:rsidR="000A22CF" w:rsidRPr="00EF483B">
          <w:rPr>
            <w:spacing w:val="-4"/>
          </w:rPr>
          <w:delText xml:space="preserve">the </w:delText>
        </w:r>
        <w:r w:rsidR="000A22CF" w:rsidRPr="00EF483B">
          <w:rPr>
            <w:spacing w:val="-5"/>
          </w:rPr>
          <w:delText xml:space="preserve">information otherwise required </w:delText>
        </w:r>
        <w:r w:rsidR="000A22CF" w:rsidRPr="00EF483B">
          <w:delText>in a</w:delText>
        </w:r>
        <w:r w:rsidR="000A22CF" w:rsidRPr="00EF483B">
          <w:rPr>
            <w:spacing w:val="-47"/>
          </w:rPr>
          <w:delText xml:space="preserve"> </w:delText>
        </w:r>
        <w:r w:rsidR="000A22CF" w:rsidRPr="00EF483B">
          <w:rPr>
            <w:spacing w:val="-5"/>
          </w:rPr>
          <w:delText xml:space="preserve">synopsis </w:delText>
        </w:r>
        <w:r w:rsidR="000A22CF" w:rsidRPr="00EF483B">
          <w:rPr>
            <w:spacing w:val="-3"/>
          </w:rPr>
          <w:delText xml:space="preserve">of </w:delText>
        </w:r>
        <w:r w:rsidR="000A22CF" w:rsidRPr="00EF483B">
          <w:rPr>
            <w:spacing w:val="-5"/>
          </w:rPr>
          <w:delText>contract award,</w:delText>
        </w:r>
        <w:r w:rsidR="000A22CF" w:rsidRPr="00EF483B">
          <w:rPr>
            <w:spacing w:val="-8"/>
          </w:rPr>
          <w:delText xml:space="preserve"> </w:delText>
        </w:r>
        <w:r w:rsidR="000A22CF" w:rsidRPr="00EF483B">
          <w:rPr>
            <w:spacing w:val="-4"/>
          </w:rPr>
          <w:delText>the</w:delText>
        </w:r>
        <w:r w:rsidR="000A22CF" w:rsidRPr="00EF483B">
          <w:rPr>
            <w:spacing w:val="-9"/>
          </w:rPr>
          <w:delText xml:space="preserve"> </w:delText>
        </w:r>
        <w:r w:rsidR="000A22CF" w:rsidRPr="00EF483B">
          <w:rPr>
            <w:spacing w:val="-5"/>
          </w:rPr>
          <w:delText>synopsis</w:delText>
        </w:r>
        <w:r w:rsidR="000A22CF" w:rsidRPr="00EF483B">
          <w:rPr>
            <w:spacing w:val="-9"/>
          </w:rPr>
          <w:delText xml:space="preserve"> </w:delText>
        </w:r>
        <w:r w:rsidR="000A22CF" w:rsidRPr="00EF483B">
          <w:rPr>
            <w:spacing w:val="-4"/>
          </w:rPr>
          <w:delText>must</w:delText>
        </w:r>
        <w:r w:rsidR="000A22CF" w:rsidRPr="00EF483B">
          <w:rPr>
            <w:spacing w:val="-8"/>
          </w:rPr>
          <w:delText xml:space="preserve"> </w:delText>
        </w:r>
        <w:r w:rsidR="000A22CF" w:rsidRPr="00EF483B">
          <w:rPr>
            <w:spacing w:val="-5"/>
          </w:rPr>
          <w:delText>include</w:delText>
        </w:r>
        <w:r w:rsidR="000A22CF" w:rsidRPr="00EF483B">
          <w:rPr>
            <w:spacing w:val="-9"/>
          </w:rPr>
          <w:delText xml:space="preserve"> </w:delText>
        </w:r>
        <w:r w:rsidR="000A22CF" w:rsidRPr="00EF483B">
          <w:rPr>
            <w:spacing w:val="-4"/>
          </w:rPr>
          <w:delText>one</w:delText>
        </w:r>
        <w:r w:rsidR="000A22CF" w:rsidRPr="00EF483B">
          <w:rPr>
            <w:spacing w:val="-8"/>
          </w:rPr>
          <w:delText xml:space="preserve"> </w:delText>
        </w:r>
        <w:r w:rsidR="000A22CF" w:rsidRPr="00EF483B">
          <w:rPr>
            <w:spacing w:val="-3"/>
          </w:rPr>
          <w:delText>of</w:delText>
        </w:r>
        <w:r w:rsidR="000A22CF" w:rsidRPr="00EF483B">
          <w:rPr>
            <w:spacing w:val="-9"/>
          </w:rPr>
          <w:delText xml:space="preserve"> </w:delText>
        </w:r>
        <w:r w:rsidR="000A22CF" w:rsidRPr="00EF483B">
          <w:rPr>
            <w:spacing w:val="-4"/>
          </w:rPr>
          <w:delText>the</w:delText>
        </w:r>
        <w:r w:rsidR="000A22CF" w:rsidRPr="00EF483B">
          <w:rPr>
            <w:spacing w:val="-9"/>
          </w:rPr>
          <w:delText xml:space="preserve"> </w:delText>
        </w:r>
        <w:r w:rsidR="000A22CF" w:rsidRPr="00EF483B">
          <w:rPr>
            <w:spacing w:val="-5"/>
          </w:rPr>
          <w:delText>following</w:delText>
        </w:r>
        <w:r w:rsidR="000A22CF" w:rsidRPr="00EF483B">
          <w:rPr>
            <w:spacing w:val="-8"/>
          </w:rPr>
          <w:delText xml:space="preserve"> </w:delText>
        </w:r>
        <w:r w:rsidR="000A22CF" w:rsidRPr="00EF483B">
          <w:rPr>
            <w:spacing w:val="-5"/>
          </w:rPr>
          <w:delText>statements</w:delText>
        </w:r>
        <w:r w:rsidR="000A22CF" w:rsidRPr="00EF483B">
          <w:rPr>
            <w:spacing w:val="-9"/>
          </w:rPr>
          <w:delText xml:space="preserve"> </w:delText>
        </w:r>
        <w:r w:rsidR="000A22CF" w:rsidRPr="00EF483B">
          <w:delText>as</w:delText>
        </w:r>
        <w:r w:rsidR="000A22CF" w:rsidRPr="00EF483B">
          <w:rPr>
            <w:spacing w:val="-8"/>
          </w:rPr>
          <w:delText xml:space="preserve"> </w:delText>
        </w:r>
        <w:r w:rsidR="000A22CF" w:rsidRPr="00EF483B">
          <w:rPr>
            <w:spacing w:val="-5"/>
          </w:rPr>
          <w:delText>applicable:</w:delText>
        </w:r>
      </w:del>
    </w:p>
    <w:p w14:paraId="6A7DCDCB" w14:textId="77777777" w:rsidR="008E64D4" w:rsidRPr="00EF483B" w:rsidRDefault="00EF483B" w:rsidP="00EF483B">
      <w:pPr>
        <w:tabs>
          <w:tab w:val="left" w:pos="1817"/>
        </w:tabs>
        <w:spacing w:line="199" w:lineRule="auto"/>
        <w:ind w:left="165" w:right="514" w:firstLine="1209"/>
        <w:rPr>
          <w:del w:id="1065" w:author="dita conv" w:date="2020-07-16T12:00:00Z"/>
        </w:rPr>
      </w:pPr>
      <w:del w:id="1066" w:author="dita conv" w:date="2020-07-16T12:00:00Z">
        <w:r>
          <w:rPr>
            <w:spacing w:val="-15"/>
          </w:rPr>
          <w:delText>(A)</w:delText>
        </w:r>
        <w:r>
          <w:rPr>
            <w:spacing w:val="-15"/>
          </w:rPr>
          <w:tab/>
        </w:r>
        <w:r w:rsidR="000A22CF" w:rsidRPr="00EF483B">
          <w:rPr>
            <w:spacing w:val="-4"/>
          </w:rPr>
          <w:delText xml:space="preserve">“The </w:delText>
        </w:r>
        <w:r w:rsidR="000A22CF" w:rsidRPr="00EF483B">
          <w:rPr>
            <w:spacing w:val="-5"/>
          </w:rPr>
          <w:delText xml:space="preserve">exception </w:delText>
        </w:r>
        <w:r w:rsidR="000A22CF" w:rsidRPr="00EF483B">
          <w:delText xml:space="preserve">at </w:delText>
        </w:r>
        <w:r w:rsidR="000A22CF" w:rsidRPr="00EF483B">
          <w:rPr>
            <w:spacing w:val="-5"/>
          </w:rPr>
          <w:delText>DFARS</w:delText>
        </w:r>
        <w:r w:rsidR="000A22CF" w:rsidRPr="00EF483B">
          <w:rPr>
            <w:color w:val="0000FF"/>
            <w:spacing w:val="-5"/>
          </w:rPr>
          <w:delText xml:space="preserve"> </w:delText>
        </w:r>
        <w:r w:rsidR="000A22CF" w:rsidRPr="00EF483B">
          <w:rPr>
            <w:spacing w:val="-5"/>
          </w:rPr>
          <w:delText xml:space="preserve">(b) applies </w:delText>
        </w:r>
        <w:r w:rsidR="000A22CF" w:rsidRPr="00EF483B">
          <w:rPr>
            <w:spacing w:val="-3"/>
          </w:rPr>
          <w:delText xml:space="preserve">to </w:delText>
        </w:r>
        <w:r w:rsidR="000A22CF" w:rsidRPr="00EF483B">
          <w:rPr>
            <w:spacing w:val="-4"/>
          </w:rPr>
          <w:delText xml:space="preserve">this </w:delText>
        </w:r>
        <w:r w:rsidR="000A22CF" w:rsidRPr="00EF483B">
          <w:rPr>
            <w:spacing w:val="-5"/>
          </w:rPr>
          <w:delText xml:space="preserve">acquisition, because </w:delText>
        </w:r>
        <w:r w:rsidR="000A22CF" w:rsidRPr="00EF483B">
          <w:rPr>
            <w:spacing w:val="-4"/>
          </w:rPr>
          <w:delText xml:space="preserve">the </w:delText>
        </w:r>
        <w:r w:rsidR="000A22CF" w:rsidRPr="00EF483B">
          <w:rPr>
            <w:spacing w:val="-5"/>
          </w:rPr>
          <w:delText xml:space="preserve">Secretary concerned </w:delText>
        </w:r>
        <w:r w:rsidR="000A22CF" w:rsidRPr="00EF483B">
          <w:rPr>
            <w:spacing w:val="-3"/>
          </w:rPr>
          <w:delText xml:space="preserve">has </w:delText>
        </w:r>
        <w:r w:rsidR="000A22CF" w:rsidRPr="00EF483B">
          <w:rPr>
            <w:spacing w:val="-5"/>
          </w:rPr>
          <w:delText xml:space="preserve">determined </w:delText>
        </w:r>
        <w:r w:rsidR="000A22CF" w:rsidRPr="00EF483B">
          <w:rPr>
            <w:spacing w:val="-4"/>
          </w:rPr>
          <w:delText xml:space="preserve">that items </w:delText>
        </w:r>
        <w:r w:rsidR="000A22CF" w:rsidRPr="00EF483B">
          <w:rPr>
            <w:spacing w:val="-5"/>
          </w:rPr>
          <w:delText xml:space="preserve">grown, </w:delText>
        </w:r>
        <w:r w:rsidR="000A22CF" w:rsidRPr="00EF483B">
          <w:rPr>
            <w:spacing w:val="-6"/>
          </w:rPr>
          <w:delText xml:space="preserve">reprocessed, </w:delText>
        </w:r>
        <w:r w:rsidR="000A22CF" w:rsidRPr="00EF483B">
          <w:rPr>
            <w:spacing w:val="-5"/>
          </w:rPr>
          <w:delText xml:space="preserve">reused, </w:delText>
        </w:r>
        <w:r w:rsidR="000A22CF" w:rsidRPr="00EF483B">
          <w:rPr>
            <w:spacing w:val="-3"/>
          </w:rPr>
          <w:delText>or</w:delText>
        </w:r>
        <w:r w:rsidR="000A22CF" w:rsidRPr="00EF483B">
          <w:rPr>
            <w:spacing w:val="-10"/>
          </w:rPr>
          <w:delText xml:space="preserve"> </w:delText>
        </w:r>
        <w:r w:rsidR="000A22CF" w:rsidRPr="00EF483B">
          <w:rPr>
            <w:spacing w:val="-5"/>
          </w:rPr>
          <w:delText>produced</w:delText>
        </w:r>
        <w:r w:rsidR="000A22CF" w:rsidRPr="00EF483B">
          <w:rPr>
            <w:spacing w:val="-10"/>
          </w:rPr>
          <w:delText xml:space="preserve"> </w:delText>
        </w:r>
        <w:r w:rsidR="000A22CF" w:rsidRPr="00EF483B">
          <w:delText>in</w:delText>
        </w:r>
        <w:r w:rsidR="000A22CF" w:rsidRPr="00EF483B">
          <w:rPr>
            <w:spacing w:val="-9"/>
          </w:rPr>
          <w:delText xml:space="preserve"> </w:delText>
        </w:r>
        <w:r w:rsidR="000A22CF" w:rsidRPr="00EF483B">
          <w:rPr>
            <w:spacing w:val="-4"/>
          </w:rPr>
          <w:delText>the</w:delText>
        </w:r>
        <w:r w:rsidR="000A22CF" w:rsidRPr="00EF483B">
          <w:rPr>
            <w:spacing w:val="-9"/>
          </w:rPr>
          <w:delText xml:space="preserve"> </w:delText>
        </w:r>
        <w:r w:rsidR="000A22CF" w:rsidRPr="00EF483B">
          <w:rPr>
            <w:spacing w:val="-4"/>
          </w:rPr>
          <w:delText>United</w:delText>
        </w:r>
        <w:r w:rsidR="000A22CF" w:rsidRPr="00EF483B">
          <w:rPr>
            <w:spacing w:val="-10"/>
          </w:rPr>
          <w:delText xml:space="preserve"> </w:delText>
        </w:r>
        <w:r w:rsidR="000A22CF" w:rsidRPr="00EF483B">
          <w:rPr>
            <w:spacing w:val="-4"/>
          </w:rPr>
          <w:delText>States</w:delText>
        </w:r>
        <w:r w:rsidR="000A22CF" w:rsidRPr="00EF483B">
          <w:rPr>
            <w:spacing w:val="-9"/>
          </w:rPr>
          <w:delText xml:space="preserve"> </w:delText>
        </w:r>
        <w:r w:rsidR="000A22CF" w:rsidRPr="00EF483B">
          <w:rPr>
            <w:spacing w:val="-5"/>
          </w:rPr>
          <w:delText>cannot</w:delText>
        </w:r>
        <w:r w:rsidR="000A22CF" w:rsidRPr="00EF483B">
          <w:rPr>
            <w:spacing w:val="-8"/>
          </w:rPr>
          <w:delText xml:space="preserve"> </w:delText>
        </w:r>
        <w:r w:rsidR="000A22CF" w:rsidRPr="00EF483B">
          <w:delText>be</w:delText>
        </w:r>
        <w:r w:rsidR="000A22CF" w:rsidRPr="00EF483B">
          <w:rPr>
            <w:spacing w:val="-9"/>
          </w:rPr>
          <w:delText xml:space="preserve"> </w:delText>
        </w:r>
        <w:r w:rsidR="000A22CF" w:rsidRPr="00EF483B">
          <w:rPr>
            <w:spacing w:val="-5"/>
          </w:rPr>
          <w:delText>acquired</w:delText>
        </w:r>
        <w:r w:rsidR="000A22CF" w:rsidRPr="00EF483B">
          <w:rPr>
            <w:spacing w:val="-10"/>
          </w:rPr>
          <w:delText xml:space="preserve"> </w:delText>
        </w:r>
        <w:r w:rsidR="000A22CF" w:rsidRPr="00EF483B">
          <w:delText>as</w:delText>
        </w:r>
        <w:r w:rsidR="000A22CF" w:rsidRPr="00EF483B">
          <w:rPr>
            <w:spacing w:val="-10"/>
          </w:rPr>
          <w:delText xml:space="preserve"> </w:delText>
        </w:r>
        <w:r w:rsidR="000A22CF" w:rsidRPr="00EF483B">
          <w:rPr>
            <w:spacing w:val="-3"/>
          </w:rPr>
          <w:delText>and</w:delText>
        </w:r>
        <w:r w:rsidR="000A22CF" w:rsidRPr="00EF483B">
          <w:rPr>
            <w:spacing w:val="-10"/>
          </w:rPr>
          <w:delText xml:space="preserve"> </w:delText>
        </w:r>
        <w:r w:rsidR="000A22CF" w:rsidRPr="00EF483B">
          <w:rPr>
            <w:spacing w:val="-4"/>
          </w:rPr>
          <w:delText>when</w:delText>
        </w:r>
        <w:r w:rsidR="000A22CF" w:rsidRPr="00EF483B">
          <w:rPr>
            <w:spacing w:val="-9"/>
          </w:rPr>
          <w:delText xml:space="preserve"> </w:delText>
        </w:r>
        <w:r w:rsidR="000A22CF" w:rsidRPr="00EF483B">
          <w:rPr>
            <w:spacing w:val="-5"/>
          </w:rPr>
          <w:delText>needed</w:delText>
        </w:r>
        <w:r w:rsidR="000A22CF" w:rsidRPr="00EF483B">
          <w:rPr>
            <w:spacing w:val="-10"/>
          </w:rPr>
          <w:delText xml:space="preserve"> </w:delText>
        </w:r>
        <w:r w:rsidR="000A22CF" w:rsidRPr="00EF483B">
          <w:delText>in</w:delText>
        </w:r>
        <w:r w:rsidR="000A22CF" w:rsidRPr="00EF483B">
          <w:rPr>
            <w:spacing w:val="-9"/>
          </w:rPr>
          <w:delText xml:space="preserve"> </w:delText>
        </w:r>
        <w:r w:rsidR="000A22CF" w:rsidRPr="00EF483B">
          <w:rPr>
            <w:spacing w:val="-6"/>
          </w:rPr>
          <w:delText xml:space="preserve">satisfactory </w:delText>
        </w:r>
        <w:r w:rsidR="000A22CF" w:rsidRPr="00EF483B">
          <w:rPr>
            <w:spacing w:val="-4"/>
          </w:rPr>
          <w:delText xml:space="preserve">quality </w:delText>
        </w:r>
        <w:r w:rsidR="000A22CF" w:rsidRPr="00EF483B">
          <w:rPr>
            <w:spacing w:val="-3"/>
          </w:rPr>
          <w:delText xml:space="preserve">and </w:delText>
        </w:r>
        <w:r w:rsidR="000A22CF" w:rsidRPr="00EF483B">
          <w:rPr>
            <w:spacing w:val="-5"/>
          </w:rPr>
          <w:delText xml:space="preserve">sufficient </w:delText>
        </w:r>
        <w:r w:rsidR="000A22CF" w:rsidRPr="00EF483B">
          <w:rPr>
            <w:spacing w:val="-4"/>
          </w:rPr>
          <w:delText xml:space="preserve">quantity </w:delText>
        </w:r>
        <w:r w:rsidR="000A22CF" w:rsidRPr="00EF483B">
          <w:delText xml:space="preserve">at </w:delText>
        </w:r>
        <w:r w:rsidR="000A22CF" w:rsidRPr="00EF483B">
          <w:rPr>
            <w:spacing w:val="-4"/>
          </w:rPr>
          <w:delText xml:space="preserve">U.S. </w:delText>
        </w:r>
        <w:r w:rsidR="000A22CF" w:rsidRPr="00EF483B">
          <w:rPr>
            <w:spacing w:val="-5"/>
          </w:rPr>
          <w:delText>market</w:delText>
        </w:r>
        <w:r w:rsidR="000A22CF" w:rsidRPr="00EF483B">
          <w:rPr>
            <w:spacing w:val="-45"/>
          </w:rPr>
          <w:delText xml:space="preserve"> </w:delText>
        </w:r>
        <w:r w:rsidR="000A22CF" w:rsidRPr="00EF483B">
          <w:rPr>
            <w:spacing w:val="-5"/>
          </w:rPr>
          <w:delText>prices.”</w:delText>
        </w:r>
      </w:del>
    </w:p>
    <w:p w14:paraId="198229F2" w14:textId="77777777" w:rsidR="008E64D4" w:rsidRPr="00EF483B" w:rsidRDefault="00EF483B" w:rsidP="00EF483B">
      <w:pPr>
        <w:tabs>
          <w:tab w:val="left" w:pos="1817"/>
        </w:tabs>
        <w:spacing w:before="243" w:line="199" w:lineRule="auto"/>
        <w:ind w:left="165" w:right="531" w:firstLine="1209"/>
        <w:rPr>
          <w:del w:id="1067" w:author="dita conv" w:date="2020-07-16T12:00:00Z"/>
        </w:rPr>
      </w:pPr>
      <w:del w:id="1068" w:author="dita conv" w:date="2020-07-16T12:00:00Z">
        <w:r>
          <w:rPr>
            <w:spacing w:val="-15"/>
          </w:rPr>
          <w:delText>(B)</w:delText>
        </w:r>
        <w:r>
          <w:rPr>
            <w:spacing w:val="-15"/>
          </w:rPr>
          <w:tab/>
        </w:r>
        <w:r w:rsidR="000A22CF" w:rsidRPr="00EF483B">
          <w:rPr>
            <w:spacing w:val="-4"/>
          </w:rPr>
          <w:delText xml:space="preserve">“The </w:delText>
        </w:r>
        <w:r w:rsidR="000A22CF" w:rsidRPr="00EF483B">
          <w:rPr>
            <w:spacing w:val="-5"/>
          </w:rPr>
          <w:delText xml:space="preserve">exception </w:delText>
        </w:r>
        <w:r w:rsidR="000A22CF" w:rsidRPr="00EF483B">
          <w:delText xml:space="preserve">at </w:delText>
        </w:r>
        <w:r w:rsidR="000A22CF" w:rsidRPr="00EF483B">
          <w:rPr>
            <w:spacing w:val="-5"/>
          </w:rPr>
          <w:delText>DFARS</w:delText>
        </w:r>
        <w:r w:rsidR="000A22CF" w:rsidRPr="00EF483B">
          <w:rPr>
            <w:color w:val="0000FF"/>
            <w:spacing w:val="-5"/>
          </w:rPr>
          <w:delText xml:space="preserve"> </w:delText>
        </w:r>
        <w:r w:rsidR="000A22CF" w:rsidRPr="00EF483B">
          <w:rPr>
            <w:spacing w:val="-5"/>
          </w:rPr>
          <w:delText xml:space="preserve">(n) applies </w:delText>
        </w:r>
        <w:r w:rsidR="000A22CF" w:rsidRPr="00EF483B">
          <w:rPr>
            <w:spacing w:val="-3"/>
          </w:rPr>
          <w:delText xml:space="preserve">to </w:delText>
        </w:r>
        <w:r w:rsidR="000A22CF" w:rsidRPr="00EF483B">
          <w:rPr>
            <w:spacing w:val="-4"/>
          </w:rPr>
          <w:delText xml:space="preserve">this </w:delText>
        </w:r>
        <w:r w:rsidR="000A22CF" w:rsidRPr="00EF483B">
          <w:rPr>
            <w:spacing w:val="-5"/>
          </w:rPr>
          <w:delText xml:space="preserve">acquisition, because </w:delText>
        </w:r>
        <w:r w:rsidR="000A22CF" w:rsidRPr="00EF483B">
          <w:rPr>
            <w:spacing w:val="-4"/>
          </w:rPr>
          <w:delText xml:space="preserve">the </w:delText>
        </w:r>
        <w:r w:rsidR="000A22CF" w:rsidRPr="00EF483B">
          <w:rPr>
            <w:spacing w:val="-5"/>
          </w:rPr>
          <w:delText xml:space="preserve">contracting officer </w:delText>
        </w:r>
        <w:r w:rsidR="000A22CF" w:rsidRPr="00EF483B">
          <w:rPr>
            <w:spacing w:val="-3"/>
          </w:rPr>
          <w:delText xml:space="preserve">has </w:delText>
        </w:r>
        <w:r w:rsidR="000A22CF" w:rsidRPr="00EF483B">
          <w:rPr>
            <w:spacing w:val="-5"/>
          </w:rPr>
          <w:delText xml:space="preserve">determined </w:delText>
        </w:r>
        <w:r w:rsidR="000A22CF" w:rsidRPr="00EF483B">
          <w:rPr>
            <w:spacing w:val="-4"/>
          </w:rPr>
          <w:delText xml:space="preserve">that this </w:delText>
        </w:r>
        <w:r w:rsidR="000A22CF" w:rsidRPr="00EF483B">
          <w:rPr>
            <w:spacing w:val="-5"/>
          </w:rPr>
          <w:delText xml:space="preserve">acquisition </w:delText>
        </w:r>
        <w:r w:rsidR="000A22CF" w:rsidRPr="00EF483B">
          <w:rPr>
            <w:spacing w:val="-3"/>
          </w:rPr>
          <w:delText xml:space="preserve">of </w:delText>
        </w:r>
        <w:r w:rsidR="000A22CF" w:rsidRPr="00EF483B">
          <w:rPr>
            <w:spacing w:val="-5"/>
          </w:rPr>
          <w:delText xml:space="preserve">chemical warfare protective clothing furthers </w:delText>
        </w:r>
        <w:r w:rsidR="000A22CF" w:rsidRPr="00EF483B">
          <w:delText xml:space="preserve">an </w:delText>
        </w:r>
        <w:r w:rsidR="000A22CF" w:rsidRPr="00EF483B">
          <w:rPr>
            <w:spacing w:val="-5"/>
          </w:rPr>
          <w:delText xml:space="preserve">agreement </w:delText>
        </w:r>
        <w:r w:rsidR="000A22CF" w:rsidRPr="00EF483B">
          <w:rPr>
            <w:spacing w:val="-4"/>
          </w:rPr>
          <w:delText xml:space="preserve">with </w:delText>
        </w:r>
        <w:r w:rsidR="000A22CF" w:rsidRPr="00EF483B">
          <w:delText xml:space="preserve">a </w:delText>
        </w:r>
        <w:r w:rsidR="000A22CF" w:rsidRPr="00EF483B">
          <w:rPr>
            <w:spacing w:val="-5"/>
          </w:rPr>
          <w:delText xml:space="preserve">qualifying country identified </w:delText>
        </w:r>
        <w:r w:rsidR="000A22CF" w:rsidRPr="00EF483B">
          <w:delText xml:space="preserve">in </w:delText>
        </w:r>
        <w:r w:rsidR="000A22CF" w:rsidRPr="00EF483B">
          <w:rPr>
            <w:spacing w:val="-5"/>
          </w:rPr>
          <w:delText>DFARS(10).”</w:delText>
        </w:r>
      </w:del>
    </w:p>
    <w:p w14:paraId="21985740" w14:textId="318FF9FD" w:rsidR="00627543" w:rsidRDefault="00244064">
      <w:pPr>
        <w:pStyle w:val="Heading5"/>
      </w:pPr>
      <w:r>
        <w:t>205.303 Announcement of contract awards.</w:t>
      </w:r>
      <w:bookmarkEnd w:id="1056"/>
      <w:bookmarkEnd w:id="1057"/>
    </w:p>
    <w:p w14:paraId="6C57F6BB" w14:textId="77777777" w:rsidR="00627543" w:rsidRDefault="00244064">
      <w:pPr>
        <w:pStyle w:val="BodyText"/>
      </w:pPr>
      <w:r>
        <w:t xml:space="preserve">(a) </w:t>
      </w:r>
      <w:r>
        <w:rPr>
          <w:i/>
        </w:rPr>
        <w:t>Public Announcement</w:t>
      </w:r>
      <w:r>
        <w:t>.</w:t>
      </w:r>
    </w:p>
    <w:p w14:paraId="05A164E4" w14:textId="7B7626EA" w:rsidR="00627543" w:rsidRDefault="00244064">
      <w:pPr>
        <w:pStyle w:val="BodyText"/>
      </w:pPr>
      <w:r>
        <w:t>(</w:t>
      </w:r>
      <w:proofErr w:type="spellStart"/>
      <w:r>
        <w:t>i</w:t>
      </w:r>
      <w:proofErr w:type="spellEnd"/>
      <w:r>
        <w:t xml:space="preserve">) The threshold for </w:t>
      </w:r>
      <w:proofErr w:type="gramStart"/>
      <w:r>
        <w:t>DoD</w:t>
      </w:r>
      <w:proofErr w:type="gramEnd"/>
      <w:r>
        <w:t xml:space="preserve"> awards is $7 million. Report all contractual </w:t>
      </w:r>
      <w:proofErr w:type="spellStart"/>
      <w:r>
        <w:t>actions</w:t>
      </w:r>
      <w:proofErr w:type="gramStart"/>
      <w:r>
        <w:t>,including</w:t>
      </w:r>
      <w:proofErr w:type="spellEnd"/>
      <w:proofErr w:type="gramEnd"/>
      <w:r>
        <w:t xml:space="preserve"> modifications, that have a face value, excluding unexercised options, of </w:t>
      </w:r>
      <w:del w:id="1069" w:author="dita conv" w:date="2020-07-16T12:00:00Z">
        <w:r w:rsidR="000A22CF" w:rsidRPr="00EF483B">
          <w:rPr>
            <w:spacing w:val="-4"/>
          </w:rPr>
          <w:delText>more than</w:delText>
        </w:r>
      </w:del>
      <w:proofErr w:type="spellStart"/>
      <w:ins w:id="1070" w:author="dita conv" w:date="2020-07-16T12:00:00Z">
        <w:r>
          <w:t>morethan</w:t>
        </w:r>
      </w:ins>
      <w:proofErr w:type="spellEnd"/>
      <w:r>
        <w:t xml:space="preserve"> $7 million.</w:t>
      </w:r>
    </w:p>
    <w:p w14:paraId="1BA8232C" w14:textId="7EBFCE33" w:rsidR="00627543" w:rsidRDefault="00244064">
      <w:pPr>
        <w:pStyle w:val="BodyText"/>
      </w:pPr>
      <w:r>
        <w:lastRenderedPageBreak/>
        <w:t xml:space="preserve">(A) For </w:t>
      </w:r>
      <w:proofErr w:type="spellStart"/>
      <w:r>
        <w:t>undefinitized</w:t>
      </w:r>
      <w:proofErr w:type="spellEnd"/>
      <w:r>
        <w:t xml:space="preserve"> contractual actions, report the not-to-exceed (NTE</w:t>
      </w:r>
      <w:proofErr w:type="gramStart"/>
      <w:r>
        <w:t>)amount</w:t>
      </w:r>
      <w:proofErr w:type="gramEnd"/>
      <w:r>
        <w:t xml:space="preserve">. Later, if the </w:t>
      </w:r>
      <w:proofErr w:type="spellStart"/>
      <w:r>
        <w:t>definitized</w:t>
      </w:r>
      <w:proofErr w:type="spellEnd"/>
      <w:r>
        <w:t xml:space="preserve"> amount exceeds the NTE amount by more than $</w:t>
      </w:r>
      <w:del w:id="1071" w:author="dita conv" w:date="2020-07-16T12:00:00Z">
        <w:r w:rsidR="000A22CF" w:rsidRPr="00EF483B">
          <w:delText xml:space="preserve">7 </w:delText>
        </w:r>
        <w:r w:rsidR="000A22CF" w:rsidRPr="00EF483B">
          <w:rPr>
            <w:spacing w:val="-4"/>
          </w:rPr>
          <w:delText>million</w:delText>
        </w:r>
      </w:del>
      <w:ins w:id="1072" w:author="dita conv" w:date="2020-07-16T12:00:00Z">
        <w:r>
          <w:t>7million</w:t>
        </w:r>
      </w:ins>
      <w:r>
        <w:t>, report only the amount exceeding the NTE.</w:t>
      </w:r>
    </w:p>
    <w:p w14:paraId="4B28897F" w14:textId="77777777" w:rsidR="008E64D4" w:rsidRPr="00EF483B" w:rsidRDefault="00244064" w:rsidP="00EF483B">
      <w:pPr>
        <w:tabs>
          <w:tab w:val="left" w:pos="1817"/>
        </w:tabs>
        <w:spacing w:before="242" w:line="199" w:lineRule="auto"/>
        <w:ind w:left="165" w:right="870" w:firstLine="1209"/>
        <w:rPr>
          <w:del w:id="1073" w:author="dita conv" w:date="2020-07-16T12:00:00Z"/>
        </w:rPr>
      </w:pPr>
      <w:r>
        <w:t xml:space="preserve">(B) For indefinite delivery, time and material, labor hour, and </w:t>
      </w:r>
      <w:del w:id="1074" w:author="dita conv" w:date="2020-07-16T12:00:00Z">
        <w:r w:rsidR="000A22CF" w:rsidRPr="00EF483B">
          <w:rPr>
            <w:spacing w:val="-4"/>
          </w:rPr>
          <w:delText xml:space="preserve">similar </w:delText>
        </w:r>
        <w:r w:rsidR="000A22CF" w:rsidRPr="00EF483B">
          <w:rPr>
            <w:spacing w:val="-5"/>
          </w:rPr>
          <w:delText>contracts</w:delText>
        </w:r>
      </w:del>
      <w:proofErr w:type="spellStart"/>
      <w:ins w:id="1075" w:author="dita conv" w:date="2020-07-16T12:00:00Z">
        <w:r>
          <w:t>similarcontracts</w:t>
        </w:r>
      </w:ins>
      <w:proofErr w:type="spellEnd"/>
      <w:r>
        <w:t xml:space="preserve">, report the initial award if the estimated face value, excluding </w:t>
      </w:r>
      <w:del w:id="1076" w:author="dita conv" w:date="2020-07-16T12:00:00Z">
        <w:r w:rsidR="000A22CF" w:rsidRPr="00EF483B">
          <w:rPr>
            <w:spacing w:val="-5"/>
          </w:rPr>
          <w:delText>unexercised options</w:delText>
        </w:r>
      </w:del>
      <w:proofErr w:type="spellStart"/>
      <w:ins w:id="1077" w:author="dita conv" w:date="2020-07-16T12:00:00Z">
        <w:r>
          <w:t>unexercisedoptions</w:t>
        </w:r>
      </w:ins>
      <w:proofErr w:type="spellEnd"/>
      <w:r>
        <w:t xml:space="preserve">, is more than $7 million. Do not report orders up to the estimated value, </w:t>
      </w:r>
      <w:del w:id="1078" w:author="dita conv" w:date="2020-07-16T12:00:00Z">
        <w:r w:rsidR="000A22CF" w:rsidRPr="00EF483B">
          <w:rPr>
            <w:spacing w:val="-3"/>
          </w:rPr>
          <w:delText>but</w:delText>
        </w:r>
      </w:del>
    </w:p>
    <w:p w14:paraId="6D2FB4E9" w14:textId="77777777" w:rsidR="008E64D4" w:rsidRDefault="008E64D4">
      <w:pPr>
        <w:spacing w:line="199" w:lineRule="auto"/>
        <w:rPr>
          <w:del w:id="1079" w:author="dita conv" w:date="2020-07-16T12:00:00Z"/>
        </w:rPr>
        <w:sectPr w:rsidR="008E64D4" w:rsidSect="004916A2">
          <w:pgSz w:w="10540" w:h="13260"/>
          <w:pgMar w:top="280" w:right="1730" w:bottom="0" w:left="520" w:header="720" w:footer="720" w:gutter="0"/>
          <w:cols w:space="720"/>
        </w:sectPr>
      </w:pPr>
    </w:p>
    <w:p w14:paraId="1C5A0622" w14:textId="543428D3" w:rsidR="00627543" w:rsidRDefault="000A22CF">
      <w:pPr>
        <w:pStyle w:val="BodyText"/>
      </w:pPr>
      <w:del w:id="1080" w:author="dita conv" w:date="2020-07-16T12:00:00Z">
        <w:r>
          <w:rPr>
            <w:spacing w:val="-4"/>
          </w:rPr>
          <w:lastRenderedPageBreak/>
          <w:delText>after</w:delText>
        </w:r>
      </w:del>
      <w:proofErr w:type="spellStart"/>
      <w:proofErr w:type="gramStart"/>
      <w:ins w:id="1081" w:author="dita conv" w:date="2020-07-16T12:00:00Z">
        <w:r w:rsidR="00244064">
          <w:t>butafter</w:t>
        </w:r>
      </w:ins>
      <w:proofErr w:type="spellEnd"/>
      <w:proofErr w:type="gramEnd"/>
      <w:r w:rsidR="00244064">
        <w:t xml:space="preserve"> the estimated value is reached, report subsequent modifications and orders </w:t>
      </w:r>
      <w:del w:id="1082" w:author="dita conv" w:date="2020-07-16T12:00:00Z">
        <w:r>
          <w:rPr>
            <w:spacing w:val="-4"/>
          </w:rPr>
          <w:delText>that have</w:delText>
        </w:r>
      </w:del>
      <w:proofErr w:type="spellStart"/>
      <w:ins w:id="1083" w:author="dita conv" w:date="2020-07-16T12:00:00Z">
        <w:r w:rsidR="00244064">
          <w:t>thathave</w:t>
        </w:r>
      </w:ins>
      <w:proofErr w:type="spellEnd"/>
      <w:r w:rsidR="00244064">
        <w:t xml:space="preserve"> a face value of more than $7 million.</w:t>
      </w:r>
    </w:p>
    <w:p w14:paraId="44AA1434" w14:textId="77777777" w:rsidR="00627543" w:rsidRDefault="00244064">
      <w:pPr>
        <w:pStyle w:val="BodyText"/>
      </w:pPr>
      <w:r>
        <w:t>(C) Do not report the same work twice.</w:t>
      </w:r>
    </w:p>
    <w:p w14:paraId="4BD5DE2A" w14:textId="77777777" w:rsidR="00627543" w:rsidRDefault="00244064">
      <w:pPr>
        <w:pStyle w:val="BodyText"/>
      </w:pPr>
      <w:r>
        <w:t>(ii) Departments and agencies submit the information—</w:t>
      </w:r>
    </w:p>
    <w:p w14:paraId="66B8D1D7" w14:textId="77777777" w:rsidR="00627543" w:rsidRDefault="00244064">
      <w:pPr>
        <w:pStyle w:val="BodyText"/>
      </w:pPr>
      <w:r>
        <w:t>(A) To the Office of the Assistant Secretary of Defense (Public Affairs);</w:t>
      </w:r>
    </w:p>
    <w:p w14:paraId="5B57041D" w14:textId="77777777" w:rsidR="00627543" w:rsidRDefault="00244064">
      <w:pPr>
        <w:pStyle w:val="BodyText"/>
      </w:pPr>
      <w:r>
        <w:t>(B) By the close of business the day before the date of the proposed award;</w:t>
      </w:r>
    </w:p>
    <w:p w14:paraId="3445B2AA" w14:textId="77777777" w:rsidR="00627543" w:rsidRDefault="00244064">
      <w:pPr>
        <w:pStyle w:val="BodyText"/>
      </w:pPr>
      <w:r>
        <w:t>(C) Using report control symbol DD-LA-(AR) 1279;</w:t>
      </w:r>
    </w:p>
    <w:p w14:paraId="70E3ED56" w14:textId="77777777" w:rsidR="00627543" w:rsidRDefault="00244064">
      <w:pPr>
        <w:pStyle w:val="BodyText"/>
      </w:pPr>
      <w:r>
        <w:t>(D) Including, as a minimum, the following—</w:t>
      </w:r>
    </w:p>
    <w:p w14:paraId="7314E451" w14:textId="77777777" w:rsidR="00627543" w:rsidRDefault="00244064">
      <w:pPr>
        <w:pStyle w:val="BodyText"/>
      </w:pP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p>
    <w:p w14:paraId="0387DCCF" w14:textId="77777777" w:rsidR="00627543" w:rsidRDefault="00244064">
      <w:pPr>
        <w:pStyle w:val="BodyText"/>
      </w:pPr>
      <w:r>
        <w:rPr>
          <w:i/>
        </w:rPr>
        <w:t>(2)</w:t>
      </w:r>
      <w:r>
        <w:t xml:space="preserve"> </w:t>
      </w:r>
      <w:r>
        <w:rPr>
          <w:i/>
        </w:rPr>
        <w:t xml:space="preserve"> Competition </w:t>
      </w:r>
      <w:proofErr w:type="spellStart"/>
      <w:r>
        <w:rPr>
          <w:i/>
        </w:rPr>
        <w:t>information.</w:t>
      </w:r>
      <w:r>
        <w:t>Number</w:t>
      </w:r>
      <w:proofErr w:type="spellEnd"/>
      <w:r>
        <w:t xml:space="preserve"> of solicitations mailed and number of offers received;</w:t>
      </w:r>
    </w:p>
    <w:p w14:paraId="0E2E9B89" w14:textId="77777777" w:rsidR="00627543" w:rsidRDefault="00244064">
      <w:pPr>
        <w:pStyle w:val="BodyText"/>
      </w:pPr>
      <w:r>
        <w:rPr>
          <w:i/>
        </w:rPr>
        <w:t>(3)</w:t>
      </w:r>
      <w:r>
        <w:t xml:space="preserve"> </w:t>
      </w:r>
      <w:r>
        <w:rPr>
          <w:i/>
        </w:rPr>
        <w:t xml:space="preserve">Contractor data. </w:t>
      </w:r>
      <w:r>
        <w:t>Name, address, and place of performance (if significant work is performed at a different location);</w:t>
      </w:r>
    </w:p>
    <w:p w14:paraId="2D11A24C" w14:textId="77777777" w:rsidR="00627543" w:rsidRDefault="00244064">
      <w:pPr>
        <w:pStyle w:val="BodyText"/>
      </w:pPr>
      <w:r>
        <w:rPr>
          <w:i/>
        </w:rPr>
        <w:t>(4)</w:t>
      </w:r>
      <w:r>
        <w:t xml:space="preserve"> </w:t>
      </w:r>
      <w:r>
        <w:rPr>
          <w:i/>
        </w:rPr>
        <w:t xml:space="preserve">Funding data. </w:t>
      </w:r>
      <w:r>
        <w:t>Type of appropriation and fiscal year of the funds, and whether the contract is multiyear (see FAR Subpart 17.1); and</w:t>
      </w:r>
    </w:p>
    <w:p w14:paraId="188C1B0C" w14:textId="77777777" w:rsidR="00627543" w:rsidRDefault="00244064">
      <w:pPr>
        <w:pStyle w:val="BodyText"/>
      </w:pPr>
      <w:r>
        <w:rPr>
          <w:i/>
        </w:rPr>
        <w:t>(5)</w:t>
      </w:r>
      <w:r>
        <w:t xml:space="preserve"> </w:t>
      </w:r>
      <w:r>
        <w:rPr>
          <w:i/>
        </w:rPr>
        <w:t xml:space="preserve">Miscellaneous data. </w:t>
      </w:r>
      <w:proofErr w:type="gramStart"/>
      <w:r>
        <w:t>Identification of the contracting office, the contracting office point of contact, known congressional interest, and the information release date.</w:t>
      </w:r>
      <w:proofErr w:type="gramEnd"/>
    </w:p>
    <w:p w14:paraId="51F6623E" w14:textId="77777777" w:rsidR="00627543" w:rsidRDefault="00244064">
      <w:pPr>
        <w:pStyle w:val="BodyText"/>
      </w:pPr>
      <w:r>
        <w:t>(iii) Departments and agencies, in accordance with department/agency procedures and concurrent with the public announcement, shall provide information similar to that required by paragraph (a</w:t>
      </w:r>
      <w:proofErr w:type="gramStart"/>
      <w:r>
        <w:t>)(</w:t>
      </w:r>
      <w:proofErr w:type="gramEnd"/>
      <w:r>
        <w:t>ii) of this section to members of Congress in whose State or district the contractor is located and the work is to be performed.</w:t>
      </w:r>
    </w:p>
    <w:p w14:paraId="7423B7EA" w14:textId="700F1432" w:rsidR="00627543" w:rsidRDefault="00244064">
      <w:pPr>
        <w:pStyle w:val="Heading4"/>
      </w:pPr>
      <w:bookmarkStart w:id="1084" w:name="_Refd19e37285"/>
      <w:bookmarkStart w:id="1085" w:name="_Tocd19e37285"/>
      <w:r>
        <w:t>SUBPART 205.4</w:t>
      </w:r>
      <w:del w:id="1086" w:author="dita conv" w:date="2020-07-16T12:00:00Z">
        <w:r w:rsidR="000A22CF">
          <w:delText>--</w:delText>
        </w:r>
      </w:del>
      <w:ins w:id="1087" w:author="dita conv" w:date="2020-07-16T12:00:00Z">
        <w:r>
          <w:t xml:space="preserve"> —</w:t>
        </w:r>
      </w:ins>
      <w:r>
        <w:t>RELEASE OF INFORMATION</w:t>
      </w:r>
      <w:bookmarkEnd w:id="1084"/>
      <w:bookmarkEnd w:id="1085"/>
    </w:p>
    <w:p w14:paraId="0D86B170" w14:textId="77777777" w:rsidR="008E64D4" w:rsidRDefault="000A22CF">
      <w:pPr>
        <w:spacing w:line="264" w:lineRule="exact"/>
        <w:ind w:left="101" w:right="423"/>
        <w:jc w:val="center"/>
        <w:rPr>
          <w:del w:id="1088" w:author="dita conv" w:date="2020-07-16T12:00:00Z"/>
          <w:i/>
        </w:rPr>
      </w:pPr>
      <w:del w:id="1089" w:author="dita conv" w:date="2020-07-16T12:00:00Z">
        <w:r>
          <w:rPr>
            <w:i/>
          </w:rPr>
          <w:delText>(Revised June 25, 2013)</w:delText>
        </w:r>
      </w:del>
    </w:p>
    <w:p w14:paraId="0351BF20" w14:textId="77777777" w:rsidR="008E64D4" w:rsidRDefault="008E64D4">
      <w:pPr>
        <w:pStyle w:val="BodyText"/>
        <w:spacing w:before="11"/>
        <w:rPr>
          <w:del w:id="1090" w:author="dita conv" w:date="2020-07-16T12:00:00Z"/>
          <w:i/>
          <w:sz w:val="35"/>
        </w:rPr>
      </w:pPr>
    </w:p>
    <w:p w14:paraId="19539295" w14:textId="77777777" w:rsidR="00627543" w:rsidRDefault="00244064">
      <w:pPr>
        <w:pStyle w:val="Heading5"/>
      </w:pPr>
      <w:bookmarkStart w:id="1091" w:name="_Refd19e37298"/>
      <w:bookmarkStart w:id="1092" w:name="_Tocd19e37298"/>
      <w:r>
        <w:t>205.470 Contract clause.</w:t>
      </w:r>
      <w:bookmarkEnd w:id="1091"/>
      <w:bookmarkEnd w:id="1092"/>
    </w:p>
    <w:p w14:paraId="362B1A4C" w14:textId="721DF342" w:rsidR="00627543" w:rsidRDefault="00244064">
      <w:pPr>
        <w:pStyle w:val="BodyText"/>
      </w:pPr>
      <w:r>
        <w:t xml:space="preserve">Use the clause at </w:t>
      </w:r>
      <w:del w:id="1093" w:author="dita conv" w:date="2020-07-16T12:00:00Z">
        <w:r w:rsidR="000A22CF">
          <w:rPr>
            <w:spacing w:val="-4"/>
          </w:rPr>
          <w:delText>,</w:delText>
        </w:r>
      </w:del>
      <w:ins w:id="1094" w:author="dita conv" w:date="2020-07-16T12:00:00Z">
        <w:r>
          <w:t xml:space="preserve"> 252.205-</w:t>
        </w:r>
        <w:proofErr w:type="gramStart"/>
        <w:r>
          <w:t>7000 ,</w:t>
        </w:r>
      </w:ins>
      <w:proofErr w:type="gramEnd"/>
      <w:r>
        <w:t xml:space="preserve"> Provision of Information to Cooperative Agreement Holders, in solicitations and contracts, including solicitations and contracts using FAR part 12 procedures for the acquisition of commercial items, that are expected to exceed</w:t>
      </w:r>
      <w:ins w:id="1095" w:author="dita conv" w:date="2020-07-16T12:00:00Z">
        <w:r>
          <w:t xml:space="preserve"> $1,000,000. This clause implements 10 U.S.C. 2416.</w:t>
        </w:r>
      </w:ins>
    </w:p>
    <w:p w14:paraId="020A1382" w14:textId="77777777" w:rsidR="008E64D4" w:rsidRDefault="000A22CF">
      <w:pPr>
        <w:pStyle w:val="BodyText"/>
        <w:spacing w:line="250" w:lineRule="exact"/>
        <w:rPr>
          <w:del w:id="1096" w:author="dita conv" w:date="2020-07-16T12:00:00Z"/>
        </w:rPr>
      </w:pPr>
      <w:del w:id="1097" w:author="dita conv" w:date="2020-07-16T12:00:00Z">
        <w:r>
          <w:delText>$1,000,000. This clause implements 10 U.S.C. 2416.</w:delText>
        </w:r>
      </w:del>
    </w:p>
    <w:p w14:paraId="579B1540" w14:textId="77777777" w:rsidR="008E64D4" w:rsidRDefault="008E64D4">
      <w:pPr>
        <w:spacing w:line="250" w:lineRule="exact"/>
        <w:rPr>
          <w:del w:id="1098" w:author="dita conv" w:date="2020-07-16T12:00:00Z"/>
        </w:rPr>
        <w:sectPr w:rsidR="008E64D4" w:rsidSect="004916A2">
          <w:pgSz w:w="10540" w:h="13260"/>
          <w:pgMar w:top="280" w:right="1730" w:bottom="280" w:left="520" w:header="720" w:footer="720" w:gutter="0"/>
          <w:cols w:space="720"/>
        </w:sectPr>
      </w:pPr>
    </w:p>
    <w:p w14:paraId="2E9CA9FB" w14:textId="738B2CD7" w:rsidR="00627543" w:rsidRDefault="00244064">
      <w:pPr>
        <w:pStyle w:val="Heading4"/>
      </w:pPr>
      <w:bookmarkStart w:id="1099" w:name="_Refd19e37325"/>
      <w:bookmarkStart w:id="1100" w:name="_Tocd19e37325"/>
      <w:r>
        <w:lastRenderedPageBreak/>
        <w:t>SUBPART 205.5</w:t>
      </w:r>
      <w:del w:id="1101" w:author="dita conv" w:date="2020-07-16T12:00:00Z">
        <w:r w:rsidR="000A22CF">
          <w:delText>--</w:delText>
        </w:r>
      </w:del>
      <w:ins w:id="1102" w:author="dita conv" w:date="2020-07-16T12:00:00Z">
        <w:r>
          <w:t xml:space="preserve"> —</w:t>
        </w:r>
      </w:ins>
      <w:r>
        <w:t>PAID ADVERTISEMENTS</w:t>
      </w:r>
      <w:bookmarkEnd w:id="1099"/>
      <w:bookmarkEnd w:id="1100"/>
    </w:p>
    <w:p w14:paraId="3D4416DD" w14:textId="77777777" w:rsidR="008E64D4" w:rsidRDefault="000A22CF">
      <w:pPr>
        <w:spacing w:line="264" w:lineRule="exact"/>
        <w:ind w:left="98" w:right="423"/>
        <w:jc w:val="center"/>
        <w:rPr>
          <w:del w:id="1103" w:author="dita conv" w:date="2020-07-16T12:00:00Z"/>
          <w:i/>
        </w:rPr>
      </w:pPr>
      <w:del w:id="1104" w:author="dita conv" w:date="2020-07-16T12:00:00Z">
        <w:r>
          <w:rPr>
            <w:i/>
          </w:rPr>
          <w:delText>(Revised November 01, 2004)</w:delText>
        </w:r>
      </w:del>
    </w:p>
    <w:p w14:paraId="782DDF58" w14:textId="77777777" w:rsidR="008E64D4" w:rsidRDefault="008E64D4">
      <w:pPr>
        <w:pStyle w:val="BodyText"/>
        <w:spacing w:before="11"/>
        <w:rPr>
          <w:del w:id="1105" w:author="dita conv" w:date="2020-07-16T12:00:00Z"/>
          <w:i/>
          <w:sz w:val="35"/>
        </w:rPr>
      </w:pPr>
    </w:p>
    <w:p w14:paraId="4B31C9E4" w14:textId="77777777" w:rsidR="00627543" w:rsidRDefault="00244064">
      <w:pPr>
        <w:pStyle w:val="Heading5"/>
      </w:pPr>
      <w:bookmarkStart w:id="1106" w:name="_Refd19e37338"/>
      <w:bookmarkStart w:id="1107" w:name="_Tocd19e37338"/>
      <w:r>
        <w:t>205.502 Authority.</w:t>
      </w:r>
      <w:bookmarkEnd w:id="1106"/>
      <w:bookmarkEnd w:id="1107"/>
    </w:p>
    <w:p w14:paraId="501B0326" w14:textId="77777777" w:rsidR="00627543" w:rsidRDefault="00244064">
      <w:pPr>
        <w:pStyle w:val="BodyText"/>
      </w:pPr>
      <w:r>
        <w:t xml:space="preserve">(a) </w:t>
      </w:r>
      <w:r>
        <w:rPr>
          <w:i/>
        </w:rPr>
        <w:t>Newspapers</w:t>
      </w:r>
      <w:r>
        <w:t>. Heads of contracting activities are delegated authority to approve the publication of paid advertisements in newspapers.</w:t>
      </w:r>
    </w:p>
    <w:p w14:paraId="12DE229D" w14:textId="77777777" w:rsidR="008E64D4" w:rsidRDefault="008E64D4">
      <w:pPr>
        <w:spacing w:line="199" w:lineRule="auto"/>
        <w:rPr>
          <w:del w:id="1108" w:author="dita conv" w:date="2020-07-16T12:00:00Z"/>
        </w:rPr>
        <w:sectPr w:rsidR="008E64D4" w:rsidSect="004916A2">
          <w:pgSz w:w="10540" w:h="13260"/>
          <w:pgMar w:top="280" w:right="1730" w:bottom="280" w:left="520" w:header="720" w:footer="720" w:gutter="0"/>
          <w:cols w:space="720"/>
        </w:sectPr>
      </w:pPr>
    </w:p>
    <w:p w14:paraId="6EE2AD62" w14:textId="77777777" w:rsidR="008E64D4" w:rsidRDefault="000A22CF">
      <w:pPr>
        <w:pStyle w:val="Heading2"/>
        <w:spacing w:before="70"/>
        <w:ind w:right="3771"/>
        <w:jc w:val="right"/>
        <w:rPr>
          <w:del w:id="1109" w:author="dita conv" w:date="2020-07-16T12:00:00Z"/>
        </w:rPr>
      </w:pPr>
      <w:bookmarkStart w:id="1110" w:name="toc206"/>
      <w:bookmarkEnd w:id="1110"/>
      <w:del w:id="1111" w:author="dita conv" w:date="2020-07-16T12:00:00Z">
        <w:r>
          <w:lastRenderedPageBreak/>
          <w:delText>TABLE OF CONTENTS</w:delText>
        </w:r>
      </w:del>
    </w:p>
    <w:p w14:paraId="09228C54" w14:textId="77777777" w:rsidR="008E64D4" w:rsidRDefault="000A22CF">
      <w:pPr>
        <w:spacing w:line="264" w:lineRule="exact"/>
        <w:ind w:left="104" w:right="423"/>
        <w:jc w:val="center"/>
        <w:rPr>
          <w:del w:id="1112" w:author="dita conv" w:date="2020-07-16T12:00:00Z"/>
          <w:i/>
        </w:rPr>
      </w:pPr>
      <w:del w:id="1113" w:author="dita conv" w:date="2020-07-16T12:00:00Z">
        <w:r>
          <w:rPr>
            <w:i/>
          </w:rPr>
          <w:delText>(Revised June 5, 2020)</w:delText>
        </w:r>
      </w:del>
    </w:p>
    <w:p w14:paraId="0D6E3295" w14:textId="77777777" w:rsidR="008E64D4" w:rsidRDefault="008E64D4">
      <w:pPr>
        <w:pStyle w:val="BodyText"/>
        <w:spacing w:before="10"/>
        <w:rPr>
          <w:del w:id="1114" w:author="dita conv" w:date="2020-07-16T12:00:00Z"/>
          <w:i/>
          <w:sz w:val="35"/>
        </w:rPr>
      </w:pPr>
    </w:p>
    <w:p w14:paraId="3754A20C" w14:textId="77777777" w:rsidR="00627543" w:rsidRDefault="00244064">
      <w:pPr>
        <w:pStyle w:val="Heading1"/>
        <w:rPr>
          <w:ins w:id="1115" w:author="dita conv" w:date="2020-07-16T12:00:00Z"/>
        </w:rPr>
      </w:pPr>
      <w:bookmarkStart w:id="1116" w:name="_Refd19e37355"/>
      <w:bookmarkStart w:id="1117" w:name="_Tocd19e37355"/>
      <w:ins w:id="1118" w:author="dita conv" w:date="2020-07-16T12:00:00Z">
        <w:r>
          <w:t>SUBCHAPTER B—ACQUISITION PLANNING</w:t>
        </w:r>
        <w:bookmarkEnd w:id="1116"/>
        <w:bookmarkEnd w:id="1117"/>
      </w:ins>
    </w:p>
    <w:p w14:paraId="44D966A6" w14:textId="77777777" w:rsidR="00627543" w:rsidRDefault="00244064">
      <w:pPr>
        <w:pStyle w:val="Heading2"/>
        <w:rPr>
          <w:ins w:id="1119" w:author="dita conv" w:date="2020-07-16T12:00:00Z"/>
        </w:rPr>
      </w:pPr>
      <w:bookmarkStart w:id="1120" w:name="_Refd19e37360"/>
      <w:bookmarkStart w:id="1121" w:name="_Tocd19e37360"/>
      <w:ins w:id="1122" w:author="dita conv" w:date="2020-07-16T12:00:00Z">
        <w:r>
          <w:t>Defense Federal Acquisition Regulation</w:t>
        </w:r>
        <w:bookmarkEnd w:id="1120"/>
        <w:bookmarkEnd w:id="1121"/>
      </w:ins>
    </w:p>
    <w:p w14:paraId="6343C24C" w14:textId="57973D38" w:rsidR="00627543" w:rsidRDefault="00244064">
      <w:pPr>
        <w:pStyle w:val="Heading3"/>
        <w:rPr>
          <w:ins w:id="1123" w:author="dita conv" w:date="2020-07-16T12:00:00Z"/>
        </w:rPr>
      </w:pPr>
      <w:bookmarkStart w:id="1124" w:name="_Refd19e37365"/>
      <w:bookmarkStart w:id="1125" w:name="_Tocd19e37365"/>
      <w:ins w:id="1126" w:author="dita conv" w:date="2020-07-16T12:00:00Z">
        <w:r>
          <w:t xml:space="preserve">PART </w:t>
        </w:r>
      </w:ins>
      <w:r>
        <w:t>206</w:t>
      </w:r>
      <w:del w:id="1127" w:author="dita conv" w:date="2020-07-16T12:00:00Z">
        <w:r w:rsidR="00EF483B">
          <w:rPr>
            <w:spacing w:val="-11"/>
          </w:rPr>
          <w:delText>.00</w:delText>
        </w:r>
        <w:r w:rsidR="00EF483B">
          <w:rPr>
            <w:spacing w:val="-11"/>
          </w:rPr>
          <w:tab/>
        </w:r>
      </w:del>
      <w:ins w:id="1128" w:author="dita conv" w:date="2020-07-16T12:00:00Z">
        <w:r>
          <w:t xml:space="preserve"> - COMPETITION REQUIREMENTS</w:t>
        </w:r>
        <w:bookmarkEnd w:id="1124"/>
        <w:bookmarkEnd w:id="1125"/>
      </w:ins>
    </w:p>
    <w:p w14:paraId="3981CF34" w14:textId="77777777" w:rsidR="00627543" w:rsidRDefault="00244064">
      <w:pPr>
        <w:pStyle w:val="ListBullet"/>
        <w:numPr>
          <w:ilvl w:val="0"/>
          <w:numId w:val="51"/>
        </w:numPr>
      </w:pPr>
      <w:ins w:id="1129" w:author="dita conv" w:date="2020-07-16T12:00:00Z">
        <w:r>
          <w:t xml:space="preserve">206.000 </w:t>
        </w:r>
      </w:ins>
      <w:r>
        <w:t>Scope of part.</w:t>
      </w:r>
    </w:p>
    <w:p w14:paraId="43F6BF74" w14:textId="601464EF" w:rsidR="00627543" w:rsidRDefault="00244064">
      <w:pPr>
        <w:pStyle w:val="ListBullet"/>
        <w:numPr>
          <w:ilvl w:val="0"/>
          <w:numId w:val="51"/>
        </w:numPr>
      </w:pPr>
      <w:r>
        <w:t>206</w:t>
      </w:r>
      <w:proofErr w:type="gramStart"/>
      <w:r>
        <w:t>.</w:t>
      </w:r>
      <w:proofErr w:type="gramEnd"/>
      <w:del w:id="1130" w:author="dita conv" w:date="2020-07-16T12:00:00Z">
        <w:r w:rsidR="00EF483B">
          <w:rPr>
            <w:spacing w:val="-11"/>
          </w:rPr>
          <w:delText>01</w:delText>
        </w:r>
        <w:r w:rsidR="00EF483B">
          <w:rPr>
            <w:spacing w:val="-11"/>
          </w:rPr>
          <w:tab/>
        </w:r>
      </w:del>
      <w:ins w:id="1131" w:author="dita conv" w:date="2020-07-16T12:00:00Z">
        <w:r>
          <w:t xml:space="preserve">001 </w:t>
        </w:r>
      </w:ins>
      <w:r>
        <w:t>Applicability.</w:t>
      </w:r>
    </w:p>
    <w:p w14:paraId="6C1B9C81" w14:textId="09710BA1" w:rsidR="00627543" w:rsidRDefault="00244064">
      <w:pPr>
        <w:pStyle w:val="ListBullet"/>
        <w:numPr>
          <w:ilvl w:val="0"/>
          <w:numId w:val="51"/>
        </w:numPr>
      </w:pPr>
      <w:r>
        <w:t>SUBPART 206.1</w:t>
      </w:r>
      <w:del w:id="1132" w:author="dita conv" w:date="2020-07-16T12:00:00Z">
        <w:r w:rsidR="000A22CF">
          <w:rPr>
            <w:spacing w:val="-5"/>
          </w:rPr>
          <w:delText>–</w:delText>
        </w:r>
      </w:del>
      <w:ins w:id="1133" w:author="dita conv" w:date="2020-07-16T12:00:00Z">
        <w:r>
          <w:t xml:space="preserve"> —</w:t>
        </w:r>
      </w:ins>
      <w:r>
        <w:t>FULL AND OPEN COMPETITION</w:t>
      </w:r>
    </w:p>
    <w:p w14:paraId="7A4FF91F" w14:textId="77777777" w:rsidR="00627543" w:rsidRDefault="00244064">
      <w:pPr>
        <w:pStyle w:val="ListBullet2"/>
        <w:numPr>
          <w:ilvl w:val="1"/>
          <w:numId w:val="52"/>
        </w:numPr>
      </w:pPr>
      <w:r>
        <w:t>206.102 Use of competitive procedures.</w:t>
      </w:r>
    </w:p>
    <w:p w14:paraId="691508A1" w14:textId="50D7DB0E" w:rsidR="00627543" w:rsidRDefault="00244064">
      <w:pPr>
        <w:pStyle w:val="ListBullet"/>
        <w:numPr>
          <w:ilvl w:val="0"/>
          <w:numId w:val="51"/>
        </w:numPr>
      </w:pPr>
      <w:r>
        <w:t>SUBPART 206.2</w:t>
      </w:r>
      <w:del w:id="1134" w:author="dita conv" w:date="2020-07-16T12:00:00Z">
        <w:r w:rsidR="000A22CF">
          <w:rPr>
            <w:spacing w:val="-5"/>
          </w:rPr>
          <w:delText>--</w:delText>
        </w:r>
      </w:del>
      <w:ins w:id="1135" w:author="dita conv" w:date="2020-07-16T12:00:00Z">
        <w:r>
          <w:t xml:space="preserve"> —</w:t>
        </w:r>
      </w:ins>
      <w:r>
        <w:t>FULL AND OPEN COMPETITION AFTER EXCLUSION OF SOURCES</w:t>
      </w:r>
    </w:p>
    <w:p w14:paraId="66F8F7C1" w14:textId="77777777" w:rsidR="00627543" w:rsidRDefault="00244064">
      <w:pPr>
        <w:pStyle w:val="ListBullet2"/>
        <w:numPr>
          <w:ilvl w:val="1"/>
          <w:numId w:val="53"/>
        </w:numPr>
      </w:pPr>
      <w:r>
        <w:t>206.202 Establishing or maintaining alternative sources.</w:t>
      </w:r>
    </w:p>
    <w:p w14:paraId="78459D32" w14:textId="03FB9170" w:rsidR="00627543" w:rsidRDefault="00244064">
      <w:pPr>
        <w:pStyle w:val="ListBullet"/>
        <w:numPr>
          <w:ilvl w:val="0"/>
          <w:numId w:val="51"/>
        </w:numPr>
      </w:pPr>
      <w:r>
        <w:t>SUBPART 206.3</w:t>
      </w:r>
      <w:del w:id="1136" w:author="dita conv" w:date="2020-07-16T12:00:00Z">
        <w:r w:rsidR="000A22CF">
          <w:delText>--</w:delText>
        </w:r>
      </w:del>
      <w:ins w:id="1137" w:author="dita conv" w:date="2020-07-16T12:00:00Z">
        <w:r>
          <w:t xml:space="preserve"> —</w:t>
        </w:r>
      </w:ins>
      <w:r>
        <w:t>OTHER THAN FULL AND OPEN COMPETITION</w:t>
      </w:r>
    </w:p>
    <w:p w14:paraId="21AC918F" w14:textId="77777777" w:rsidR="00627543" w:rsidRDefault="00244064">
      <w:pPr>
        <w:pStyle w:val="ListBullet2"/>
        <w:numPr>
          <w:ilvl w:val="1"/>
          <w:numId w:val="54"/>
        </w:numPr>
      </w:pPr>
      <w:r>
        <w:t>206.302 Circumstances permitting other than full and open competition.</w:t>
      </w:r>
    </w:p>
    <w:p w14:paraId="7458E14E" w14:textId="77777777" w:rsidR="00627543" w:rsidRDefault="00244064">
      <w:pPr>
        <w:pStyle w:val="ListBullet3"/>
        <w:numPr>
          <w:ilvl w:val="2"/>
          <w:numId w:val="55"/>
        </w:numPr>
      </w:pPr>
      <w:r>
        <w:t>206.302-1 Only one responsible source and no other supplies or services will satisfy agency requirements.</w:t>
      </w:r>
    </w:p>
    <w:p w14:paraId="10C85CAF" w14:textId="77777777" w:rsidR="00627543" w:rsidRDefault="00244064">
      <w:pPr>
        <w:pStyle w:val="ListBullet3"/>
        <w:numPr>
          <w:ilvl w:val="2"/>
          <w:numId w:val="55"/>
        </w:numPr>
      </w:pPr>
      <w:r>
        <w:t>206.302-2 Unusual and compelling urgency.</w:t>
      </w:r>
    </w:p>
    <w:p w14:paraId="7198560D" w14:textId="6F52FD31" w:rsidR="00627543" w:rsidRDefault="005A6413">
      <w:pPr>
        <w:pStyle w:val="ListBullet3"/>
        <w:numPr>
          <w:ilvl w:val="2"/>
          <w:numId w:val="55"/>
        </w:numPr>
      </w:pPr>
      <w:del w:id="1138" w:author="dita conv" w:date="2020-07-16T12:00:00Z">
        <w:r>
          <w:rPr>
            <w:noProof/>
          </w:rPr>
          <mc:AlternateContent>
            <mc:Choice Requires="wps">
              <w:drawing>
                <wp:anchor distT="0" distB="0" distL="114300" distR="114300" simplePos="0" relativeHeight="251669504" behindDoc="0" locked="0" layoutInCell="1" allowOverlap="1" wp14:anchorId="5DC8326E" wp14:editId="64437E4D">
                  <wp:simplePos x="0" y="0"/>
                  <wp:positionH relativeFrom="page">
                    <wp:posOffset>403225</wp:posOffset>
                  </wp:positionH>
                  <wp:positionV relativeFrom="paragraph">
                    <wp:posOffset>289560</wp:posOffset>
                  </wp:positionV>
                  <wp:extent cx="4674870" cy="1555115"/>
                  <wp:effectExtent l="0" t="0" r="0" b="0"/>
                  <wp:wrapNone/>
                  <wp:docPr id="307"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155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562"/>
                                <w:gridCol w:w="5800"/>
                              </w:tblGrid>
                              <w:tr w:rsidR="005F5DA0" w14:paraId="44A3C734" w14:textId="77777777">
                                <w:trPr>
                                  <w:trHeight w:val="264"/>
                                </w:trPr>
                                <w:tc>
                                  <w:tcPr>
                                    <w:tcW w:w="1562" w:type="dxa"/>
                                  </w:tcPr>
                                  <w:p w14:paraId="650737FF" w14:textId="77777777" w:rsidR="005F5DA0" w:rsidRDefault="005F5DA0">
                                    <w:pPr>
                                      <w:pStyle w:val="TableParagraph"/>
                                      <w:spacing w:line="244" w:lineRule="exact"/>
                                      <w:rPr>
                                        <w:sz w:val="24"/>
                                      </w:rPr>
                                    </w:pPr>
                                    <w:r>
                                      <w:rPr>
                                        <w:sz w:val="24"/>
                                      </w:rPr>
                                      <w:t>206.302-3-70</w:t>
                                    </w:r>
                                  </w:p>
                                </w:tc>
                                <w:tc>
                                  <w:tcPr>
                                    <w:tcW w:w="5800" w:type="dxa"/>
                                  </w:tcPr>
                                  <w:p w14:paraId="60FC2852" w14:textId="77777777" w:rsidR="005F5DA0" w:rsidRDefault="005F5DA0">
                                    <w:pPr>
                                      <w:pStyle w:val="TableParagraph"/>
                                      <w:spacing w:line="244" w:lineRule="exact"/>
                                      <w:ind w:left="144"/>
                                      <w:rPr>
                                        <w:sz w:val="24"/>
                                      </w:rPr>
                                    </w:pPr>
                                    <w:r>
                                      <w:rPr>
                                        <w:sz w:val="24"/>
                                      </w:rPr>
                                      <w:t>Solicitation provision.</w:t>
                                    </w:r>
                                  </w:p>
                                </w:tc>
                              </w:tr>
                              <w:tr w:rsidR="005F5DA0" w14:paraId="4ADBA85D" w14:textId="77777777">
                                <w:trPr>
                                  <w:trHeight w:val="240"/>
                                </w:trPr>
                                <w:tc>
                                  <w:tcPr>
                                    <w:tcW w:w="1562" w:type="dxa"/>
                                  </w:tcPr>
                                  <w:p w14:paraId="5A1DE191" w14:textId="77777777" w:rsidR="005F5DA0" w:rsidRDefault="005F5DA0">
                                    <w:pPr>
                                      <w:pStyle w:val="TableParagraph"/>
                                      <w:rPr>
                                        <w:sz w:val="24"/>
                                      </w:rPr>
                                    </w:pPr>
                                    <w:r>
                                      <w:rPr>
                                        <w:sz w:val="24"/>
                                      </w:rPr>
                                      <w:t>206.302-4</w:t>
                                    </w:r>
                                  </w:p>
                                </w:tc>
                                <w:tc>
                                  <w:tcPr>
                                    <w:tcW w:w="5800" w:type="dxa"/>
                                  </w:tcPr>
                                  <w:p w14:paraId="4763630C" w14:textId="77777777" w:rsidR="005F5DA0" w:rsidRDefault="005F5DA0">
                                    <w:pPr>
                                      <w:pStyle w:val="TableParagraph"/>
                                      <w:ind w:left="144"/>
                                      <w:rPr>
                                        <w:sz w:val="24"/>
                                      </w:rPr>
                                    </w:pPr>
                                    <w:r>
                                      <w:rPr>
                                        <w:sz w:val="24"/>
                                      </w:rPr>
                                      <w:t>International agreement.</w:t>
                                    </w:r>
                                  </w:p>
                                </w:tc>
                              </w:tr>
                              <w:tr w:rsidR="005F5DA0" w14:paraId="3FBAD3CF" w14:textId="77777777">
                                <w:trPr>
                                  <w:trHeight w:val="240"/>
                                </w:trPr>
                                <w:tc>
                                  <w:tcPr>
                                    <w:tcW w:w="1562" w:type="dxa"/>
                                  </w:tcPr>
                                  <w:p w14:paraId="67D6CBED" w14:textId="77777777" w:rsidR="005F5DA0" w:rsidRDefault="005F5DA0">
                                    <w:pPr>
                                      <w:pStyle w:val="TableParagraph"/>
                                      <w:rPr>
                                        <w:sz w:val="24"/>
                                      </w:rPr>
                                    </w:pPr>
                                    <w:r>
                                      <w:rPr>
                                        <w:sz w:val="24"/>
                                      </w:rPr>
                                      <w:t>206.302-5</w:t>
                                    </w:r>
                                  </w:p>
                                </w:tc>
                                <w:tc>
                                  <w:tcPr>
                                    <w:tcW w:w="5800" w:type="dxa"/>
                                  </w:tcPr>
                                  <w:p w14:paraId="365A42A0" w14:textId="77777777" w:rsidR="005F5DA0" w:rsidRDefault="005F5DA0">
                                    <w:pPr>
                                      <w:pStyle w:val="TableParagraph"/>
                                      <w:ind w:left="144"/>
                                      <w:rPr>
                                        <w:sz w:val="24"/>
                                      </w:rPr>
                                    </w:pPr>
                                    <w:r>
                                      <w:rPr>
                                        <w:sz w:val="24"/>
                                      </w:rPr>
                                      <w:t>Authorized or required by statute.</w:t>
                                    </w:r>
                                  </w:p>
                                </w:tc>
                              </w:tr>
                              <w:tr w:rsidR="005F5DA0" w14:paraId="5D91A950" w14:textId="77777777">
                                <w:trPr>
                                  <w:trHeight w:val="240"/>
                                </w:trPr>
                                <w:tc>
                                  <w:tcPr>
                                    <w:tcW w:w="1562" w:type="dxa"/>
                                  </w:tcPr>
                                  <w:p w14:paraId="7D5C8450" w14:textId="77777777" w:rsidR="005F5DA0" w:rsidRDefault="005F5DA0">
                                    <w:pPr>
                                      <w:pStyle w:val="TableParagraph"/>
                                      <w:rPr>
                                        <w:sz w:val="24"/>
                                      </w:rPr>
                                    </w:pPr>
                                    <w:r>
                                      <w:rPr>
                                        <w:sz w:val="24"/>
                                      </w:rPr>
                                      <w:t>206.302-7</w:t>
                                    </w:r>
                                  </w:p>
                                </w:tc>
                                <w:tc>
                                  <w:tcPr>
                                    <w:tcW w:w="5800" w:type="dxa"/>
                                  </w:tcPr>
                                  <w:p w14:paraId="614CE247" w14:textId="77777777" w:rsidR="005F5DA0" w:rsidRDefault="005F5DA0">
                                    <w:pPr>
                                      <w:pStyle w:val="TableParagraph"/>
                                      <w:ind w:left="144"/>
                                      <w:rPr>
                                        <w:sz w:val="24"/>
                                      </w:rPr>
                                    </w:pPr>
                                    <w:r>
                                      <w:rPr>
                                        <w:sz w:val="24"/>
                                      </w:rPr>
                                      <w:t>Public interest.</w:t>
                                    </w:r>
                                  </w:p>
                                </w:tc>
                              </w:tr>
                              <w:tr w:rsidR="005F5DA0" w14:paraId="055BB19F" w14:textId="77777777">
                                <w:trPr>
                                  <w:trHeight w:val="240"/>
                                </w:trPr>
                                <w:tc>
                                  <w:tcPr>
                                    <w:tcW w:w="1562" w:type="dxa"/>
                                  </w:tcPr>
                                  <w:p w14:paraId="38195501" w14:textId="77777777" w:rsidR="005F5DA0" w:rsidRDefault="005F5DA0">
                                    <w:pPr>
                                      <w:pStyle w:val="TableParagraph"/>
                                      <w:rPr>
                                        <w:sz w:val="24"/>
                                      </w:rPr>
                                    </w:pPr>
                                    <w:r>
                                      <w:rPr>
                                        <w:sz w:val="24"/>
                                      </w:rPr>
                                      <w:t>206.303</w:t>
                                    </w:r>
                                  </w:p>
                                </w:tc>
                                <w:tc>
                                  <w:tcPr>
                                    <w:tcW w:w="5800" w:type="dxa"/>
                                  </w:tcPr>
                                  <w:p w14:paraId="3EDED344" w14:textId="77777777" w:rsidR="005F5DA0" w:rsidRDefault="005F5DA0">
                                    <w:pPr>
                                      <w:pStyle w:val="TableParagraph"/>
                                      <w:ind w:left="144"/>
                                      <w:rPr>
                                        <w:sz w:val="24"/>
                                      </w:rPr>
                                    </w:pPr>
                                    <w:r>
                                      <w:rPr>
                                        <w:sz w:val="24"/>
                                      </w:rPr>
                                      <w:t>Justifications.</w:t>
                                    </w:r>
                                  </w:p>
                                </w:tc>
                              </w:tr>
                              <w:tr w:rsidR="005F5DA0" w14:paraId="70899B84" w14:textId="77777777">
                                <w:trPr>
                                  <w:trHeight w:val="239"/>
                                </w:trPr>
                                <w:tc>
                                  <w:tcPr>
                                    <w:tcW w:w="1562" w:type="dxa"/>
                                  </w:tcPr>
                                  <w:p w14:paraId="29B9D30A" w14:textId="77777777" w:rsidR="005F5DA0" w:rsidRDefault="005F5DA0">
                                    <w:pPr>
                                      <w:pStyle w:val="TableParagraph"/>
                                      <w:rPr>
                                        <w:sz w:val="24"/>
                                      </w:rPr>
                                    </w:pPr>
                                    <w:r>
                                      <w:rPr>
                                        <w:sz w:val="24"/>
                                      </w:rPr>
                                      <w:t>206.303-1</w:t>
                                    </w:r>
                                  </w:p>
                                </w:tc>
                                <w:tc>
                                  <w:tcPr>
                                    <w:tcW w:w="5800" w:type="dxa"/>
                                  </w:tcPr>
                                  <w:p w14:paraId="58E1FBE6" w14:textId="77777777" w:rsidR="005F5DA0" w:rsidRDefault="005F5DA0">
                                    <w:pPr>
                                      <w:pStyle w:val="TableParagraph"/>
                                      <w:ind w:left="144"/>
                                      <w:rPr>
                                        <w:sz w:val="24"/>
                                      </w:rPr>
                                    </w:pPr>
                                    <w:r>
                                      <w:rPr>
                                        <w:sz w:val="24"/>
                                      </w:rPr>
                                      <w:t>Requirements</w:t>
                                    </w:r>
                                  </w:p>
                                </w:tc>
                              </w:tr>
                              <w:tr w:rsidR="005F5DA0" w14:paraId="2E540EFA" w14:textId="77777777">
                                <w:trPr>
                                  <w:trHeight w:val="240"/>
                                </w:trPr>
                                <w:tc>
                                  <w:tcPr>
                                    <w:tcW w:w="1562" w:type="dxa"/>
                                  </w:tcPr>
                                  <w:p w14:paraId="6A20058C" w14:textId="77777777" w:rsidR="005F5DA0" w:rsidRDefault="005F5DA0">
                                    <w:pPr>
                                      <w:pStyle w:val="TableParagraph"/>
                                      <w:rPr>
                                        <w:sz w:val="24"/>
                                      </w:rPr>
                                    </w:pPr>
                                    <w:r>
                                      <w:rPr>
                                        <w:sz w:val="24"/>
                                      </w:rPr>
                                      <w:t>206.303-2</w:t>
                                    </w:r>
                                  </w:p>
                                </w:tc>
                                <w:tc>
                                  <w:tcPr>
                                    <w:tcW w:w="5800" w:type="dxa"/>
                                  </w:tcPr>
                                  <w:p w14:paraId="6981A998" w14:textId="77777777" w:rsidR="005F5DA0" w:rsidRDefault="005F5DA0">
                                    <w:pPr>
                                      <w:pStyle w:val="TableParagraph"/>
                                      <w:ind w:left="144"/>
                                      <w:rPr>
                                        <w:sz w:val="24"/>
                                      </w:rPr>
                                    </w:pPr>
                                    <w:r>
                                      <w:rPr>
                                        <w:sz w:val="24"/>
                                      </w:rPr>
                                      <w:t>Content.</w:t>
                                    </w:r>
                                  </w:p>
                                </w:tc>
                              </w:tr>
                              <w:tr w:rsidR="005F5DA0" w14:paraId="1D635A06" w14:textId="77777777">
                                <w:trPr>
                                  <w:trHeight w:val="240"/>
                                </w:trPr>
                                <w:tc>
                                  <w:tcPr>
                                    <w:tcW w:w="1562" w:type="dxa"/>
                                  </w:tcPr>
                                  <w:p w14:paraId="69CF4FBB" w14:textId="77777777" w:rsidR="005F5DA0" w:rsidRDefault="005F5DA0">
                                    <w:pPr>
                                      <w:pStyle w:val="TableParagraph"/>
                                      <w:rPr>
                                        <w:sz w:val="24"/>
                                      </w:rPr>
                                    </w:pPr>
                                    <w:r>
                                      <w:rPr>
                                        <w:sz w:val="24"/>
                                      </w:rPr>
                                      <w:t>206.303-70</w:t>
                                    </w:r>
                                  </w:p>
                                </w:tc>
                                <w:tc>
                                  <w:tcPr>
                                    <w:tcW w:w="5800" w:type="dxa"/>
                                  </w:tcPr>
                                  <w:p w14:paraId="51329AA4" w14:textId="77777777" w:rsidR="005F5DA0" w:rsidRDefault="005F5DA0">
                                    <w:pPr>
                                      <w:pStyle w:val="TableParagraph"/>
                                      <w:ind w:left="144"/>
                                      <w:rPr>
                                        <w:sz w:val="24"/>
                                      </w:rPr>
                                    </w:pPr>
                                    <w:r>
                                      <w:rPr>
                                        <w:spacing w:val="-5"/>
                                        <w:sz w:val="24"/>
                                      </w:rPr>
                                      <w:t xml:space="preserve">Acquisitions </w:t>
                                    </w:r>
                                    <w:r>
                                      <w:rPr>
                                        <w:spacing w:val="-3"/>
                                        <w:sz w:val="24"/>
                                      </w:rPr>
                                      <w:t xml:space="preserve">in </w:t>
                                    </w:r>
                                    <w:r>
                                      <w:rPr>
                                        <w:spacing w:val="-5"/>
                                        <w:sz w:val="24"/>
                                      </w:rPr>
                                      <w:t xml:space="preserve">support </w:t>
                                    </w:r>
                                    <w:r>
                                      <w:rPr>
                                        <w:spacing w:val="-3"/>
                                        <w:sz w:val="24"/>
                                      </w:rPr>
                                      <w:t xml:space="preserve">of </w:t>
                                    </w:r>
                                    <w:r>
                                      <w:rPr>
                                        <w:spacing w:val="-5"/>
                                        <w:sz w:val="24"/>
                                      </w:rPr>
                                      <w:t xml:space="preserve">operations </w:t>
                                    </w:r>
                                    <w:r>
                                      <w:rPr>
                                        <w:spacing w:val="-3"/>
                                        <w:sz w:val="24"/>
                                      </w:rPr>
                                      <w:t xml:space="preserve">in </w:t>
                                    </w:r>
                                    <w:r>
                                      <w:rPr>
                                        <w:spacing w:val="-6"/>
                                        <w:sz w:val="24"/>
                                      </w:rPr>
                                      <w:t>Afghanistan.</w:t>
                                    </w:r>
                                  </w:p>
                                </w:tc>
                              </w:tr>
                              <w:tr w:rsidR="005F5DA0" w14:paraId="47642217" w14:textId="77777777">
                                <w:trPr>
                                  <w:trHeight w:val="240"/>
                                </w:trPr>
                                <w:tc>
                                  <w:tcPr>
                                    <w:tcW w:w="1562" w:type="dxa"/>
                                  </w:tcPr>
                                  <w:p w14:paraId="078166DC" w14:textId="77777777" w:rsidR="005F5DA0" w:rsidRDefault="005F5DA0">
                                    <w:pPr>
                                      <w:pStyle w:val="TableParagraph"/>
                                      <w:rPr>
                                        <w:sz w:val="24"/>
                                      </w:rPr>
                                    </w:pPr>
                                    <w:r>
                                      <w:rPr>
                                        <w:sz w:val="24"/>
                                      </w:rPr>
                                      <w:t>206.304</w:t>
                                    </w:r>
                                  </w:p>
                                </w:tc>
                                <w:tc>
                                  <w:tcPr>
                                    <w:tcW w:w="5800" w:type="dxa"/>
                                  </w:tcPr>
                                  <w:p w14:paraId="0A53AEC3" w14:textId="77777777" w:rsidR="005F5DA0" w:rsidRDefault="005F5DA0">
                                    <w:pPr>
                                      <w:pStyle w:val="TableParagraph"/>
                                      <w:ind w:left="144"/>
                                      <w:rPr>
                                        <w:sz w:val="24"/>
                                      </w:rPr>
                                    </w:pPr>
                                    <w:r>
                                      <w:rPr>
                                        <w:sz w:val="24"/>
                                      </w:rPr>
                                      <w:t>Approval of the justification.</w:t>
                                    </w:r>
                                  </w:p>
                                </w:tc>
                              </w:tr>
                              <w:tr w:rsidR="005F5DA0" w14:paraId="00CF3E94" w14:textId="77777777">
                                <w:trPr>
                                  <w:trHeight w:val="264"/>
                                </w:trPr>
                                <w:tc>
                                  <w:tcPr>
                                    <w:tcW w:w="1562" w:type="dxa"/>
                                  </w:tcPr>
                                  <w:p w14:paraId="677CAF7C" w14:textId="77777777" w:rsidR="005F5DA0" w:rsidRDefault="005F5DA0">
                                    <w:pPr>
                                      <w:pStyle w:val="TableParagraph"/>
                                      <w:spacing w:line="244" w:lineRule="exact"/>
                                      <w:rPr>
                                        <w:sz w:val="24"/>
                                      </w:rPr>
                                    </w:pPr>
                                    <w:r>
                                      <w:rPr>
                                        <w:sz w:val="24"/>
                                      </w:rPr>
                                      <w:t>206.305</w:t>
                                    </w:r>
                                  </w:p>
                                </w:tc>
                                <w:tc>
                                  <w:tcPr>
                                    <w:tcW w:w="5800" w:type="dxa"/>
                                  </w:tcPr>
                                  <w:p w14:paraId="35650DCD" w14:textId="77777777" w:rsidR="005F5DA0" w:rsidRDefault="005F5DA0">
                                    <w:pPr>
                                      <w:pStyle w:val="TableParagraph"/>
                                      <w:spacing w:line="244" w:lineRule="exact"/>
                                      <w:ind w:left="144"/>
                                      <w:rPr>
                                        <w:sz w:val="24"/>
                                      </w:rPr>
                                    </w:pPr>
                                    <w:r>
                                      <w:rPr>
                                        <w:sz w:val="24"/>
                                      </w:rPr>
                                      <w:t>Availability of the justification.</w:t>
                                    </w:r>
                                  </w:p>
                                </w:tc>
                              </w:tr>
                            </w:tbl>
                            <w:p w14:paraId="29A063B9" w14:textId="77777777" w:rsidR="005F5DA0" w:rsidRDefault="005F5D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8" o:spid="_x0000_s1031" type="#_x0000_t202" style="position:absolute;left:0;text-align:left;margin-left:31.75pt;margin-top:22.8pt;width:368.1pt;height:122.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SOswIAALU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562"/>
                          <w:gridCol w:w="5800"/>
                        </w:tblGrid>
                        <w:tr w:rsidR="005F5DA0" w14:paraId="44A3C734" w14:textId="77777777">
                          <w:trPr>
                            <w:trHeight w:val="264"/>
                          </w:trPr>
                          <w:tc>
                            <w:tcPr>
                              <w:tcW w:w="1562" w:type="dxa"/>
                            </w:tcPr>
                            <w:p w14:paraId="650737FF" w14:textId="77777777" w:rsidR="005F5DA0" w:rsidRDefault="005F5DA0">
                              <w:pPr>
                                <w:pStyle w:val="TableParagraph"/>
                                <w:spacing w:line="244" w:lineRule="exact"/>
                                <w:rPr>
                                  <w:sz w:val="24"/>
                                </w:rPr>
                              </w:pPr>
                              <w:r>
                                <w:rPr>
                                  <w:sz w:val="24"/>
                                </w:rPr>
                                <w:t>206.302-3-70</w:t>
                              </w:r>
                            </w:p>
                          </w:tc>
                          <w:tc>
                            <w:tcPr>
                              <w:tcW w:w="5800" w:type="dxa"/>
                            </w:tcPr>
                            <w:p w14:paraId="60FC2852" w14:textId="77777777" w:rsidR="005F5DA0" w:rsidRDefault="005F5DA0">
                              <w:pPr>
                                <w:pStyle w:val="TableParagraph"/>
                                <w:spacing w:line="244" w:lineRule="exact"/>
                                <w:ind w:left="144"/>
                                <w:rPr>
                                  <w:sz w:val="24"/>
                                </w:rPr>
                              </w:pPr>
                              <w:r>
                                <w:rPr>
                                  <w:sz w:val="24"/>
                                </w:rPr>
                                <w:t>Solicitation provision.</w:t>
                              </w:r>
                            </w:p>
                          </w:tc>
                        </w:tr>
                        <w:tr w:rsidR="005F5DA0" w14:paraId="4ADBA85D" w14:textId="77777777">
                          <w:trPr>
                            <w:trHeight w:val="240"/>
                          </w:trPr>
                          <w:tc>
                            <w:tcPr>
                              <w:tcW w:w="1562" w:type="dxa"/>
                            </w:tcPr>
                            <w:p w14:paraId="5A1DE191" w14:textId="77777777" w:rsidR="005F5DA0" w:rsidRDefault="005F5DA0">
                              <w:pPr>
                                <w:pStyle w:val="TableParagraph"/>
                                <w:rPr>
                                  <w:sz w:val="24"/>
                                </w:rPr>
                              </w:pPr>
                              <w:r>
                                <w:rPr>
                                  <w:sz w:val="24"/>
                                </w:rPr>
                                <w:t>206.302-4</w:t>
                              </w:r>
                            </w:p>
                          </w:tc>
                          <w:tc>
                            <w:tcPr>
                              <w:tcW w:w="5800" w:type="dxa"/>
                            </w:tcPr>
                            <w:p w14:paraId="4763630C" w14:textId="77777777" w:rsidR="005F5DA0" w:rsidRDefault="005F5DA0">
                              <w:pPr>
                                <w:pStyle w:val="TableParagraph"/>
                                <w:ind w:left="144"/>
                                <w:rPr>
                                  <w:sz w:val="24"/>
                                </w:rPr>
                              </w:pPr>
                              <w:r>
                                <w:rPr>
                                  <w:sz w:val="24"/>
                                </w:rPr>
                                <w:t>International agreement.</w:t>
                              </w:r>
                            </w:p>
                          </w:tc>
                        </w:tr>
                        <w:tr w:rsidR="005F5DA0" w14:paraId="3FBAD3CF" w14:textId="77777777">
                          <w:trPr>
                            <w:trHeight w:val="240"/>
                          </w:trPr>
                          <w:tc>
                            <w:tcPr>
                              <w:tcW w:w="1562" w:type="dxa"/>
                            </w:tcPr>
                            <w:p w14:paraId="67D6CBED" w14:textId="77777777" w:rsidR="005F5DA0" w:rsidRDefault="005F5DA0">
                              <w:pPr>
                                <w:pStyle w:val="TableParagraph"/>
                                <w:rPr>
                                  <w:sz w:val="24"/>
                                </w:rPr>
                              </w:pPr>
                              <w:r>
                                <w:rPr>
                                  <w:sz w:val="24"/>
                                </w:rPr>
                                <w:t>206.302-5</w:t>
                              </w:r>
                            </w:p>
                          </w:tc>
                          <w:tc>
                            <w:tcPr>
                              <w:tcW w:w="5800" w:type="dxa"/>
                            </w:tcPr>
                            <w:p w14:paraId="365A42A0" w14:textId="77777777" w:rsidR="005F5DA0" w:rsidRDefault="005F5DA0">
                              <w:pPr>
                                <w:pStyle w:val="TableParagraph"/>
                                <w:ind w:left="144"/>
                                <w:rPr>
                                  <w:sz w:val="24"/>
                                </w:rPr>
                              </w:pPr>
                              <w:r>
                                <w:rPr>
                                  <w:sz w:val="24"/>
                                </w:rPr>
                                <w:t>Authorized or required by statute.</w:t>
                              </w:r>
                            </w:p>
                          </w:tc>
                        </w:tr>
                        <w:tr w:rsidR="005F5DA0" w14:paraId="5D91A950" w14:textId="77777777">
                          <w:trPr>
                            <w:trHeight w:val="240"/>
                          </w:trPr>
                          <w:tc>
                            <w:tcPr>
                              <w:tcW w:w="1562" w:type="dxa"/>
                            </w:tcPr>
                            <w:p w14:paraId="7D5C8450" w14:textId="77777777" w:rsidR="005F5DA0" w:rsidRDefault="005F5DA0">
                              <w:pPr>
                                <w:pStyle w:val="TableParagraph"/>
                                <w:rPr>
                                  <w:sz w:val="24"/>
                                </w:rPr>
                              </w:pPr>
                              <w:r>
                                <w:rPr>
                                  <w:sz w:val="24"/>
                                </w:rPr>
                                <w:t>206.302-7</w:t>
                              </w:r>
                            </w:p>
                          </w:tc>
                          <w:tc>
                            <w:tcPr>
                              <w:tcW w:w="5800" w:type="dxa"/>
                            </w:tcPr>
                            <w:p w14:paraId="614CE247" w14:textId="77777777" w:rsidR="005F5DA0" w:rsidRDefault="005F5DA0">
                              <w:pPr>
                                <w:pStyle w:val="TableParagraph"/>
                                <w:ind w:left="144"/>
                                <w:rPr>
                                  <w:sz w:val="24"/>
                                </w:rPr>
                              </w:pPr>
                              <w:r>
                                <w:rPr>
                                  <w:sz w:val="24"/>
                                </w:rPr>
                                <w:t>Public interest.</w:t>
                              </w:r>
                            </w:p>
                          </w:tc>
                        </w:tr>
                        <w:tr w:rsidR="005F5DA0" w14:paraId="055BB19F" w14:textId="77777777">
                          <w:trPr>
                            <w:trHeight w:val="240"/>
                          </w:trPr>
                          <w:tc>
                            <w:tcPr>
                              <w:tcW w:w="1562" w:type="dxa"/>
                            </w:tcPr>
                            <w:p w14:paraId="38195501" w14:textId="77777777" w:rsidR="005F5DA0" w:rsidRDefault="005F5DA0">
                              <w:pPr>
                                <w:pStyle w:val="TableParagraph"/>
                                <w:rPr>
                                  <w:sz w:val="24"/>
                                </w:rPr>
                              </w:pPr>
                              <w:r>
                                <w:rPr>
                                  <w:sz w:val="24"/>
                                </w:rPr>
                                <w:t>206.303</w:t>
                              </w:r>
                            </w:p>
                          </w:tc>
                          <w:tc>
                            <w:tcPr>
                              <w:tcW w:w="5800" w:type="dxa"/>
                            </w:tcPr>
                            <w:p w14:paraId="3EDED344" w14:textId="77777777" w:rsidR="005F5DA0" w:rsidRDefault="005F5DA0">
                              <w:pPr>
                                <w:pStyle w:val="TableParagraph"/>
                                <w:ind w:left="144"/>
                                <w:rPr>
                                  <w:sz w:val="24"/>
                                </w:rPr>
                              </w:pPr>
                              <w:r>
                                <w:rPr>
                                  <w:sz w:val="24"/>
                                </w:rPr>
                                <w:t>Justifications.</w:t>
                              </w:r>
                            </w:p>
                          </w:tc>
                        </w:tr>
                        <w:tr w:rsidR="005F5DA0" w14:paraId="70899B84" w14:textId="77777777">
                          <w:trPr>
                            <w:trHeight w:val="239"/>
                          </w:trPr>
                          <w:tc>
                            <w:tcPr>
                              <w:tcW w:w="1562" w:type="dxa"/>
                            </w:tcPr>
                            <w:p w14:paraId="29B9D30A" w14:textId="77777777" w:rsidR="005F5DA0" w:rsidRDefault="005F5DA0">
                              <w:pPr>
                                <w:pStyle w:val="TableParagraph"/>
                                <w:rPr>
                                  <w:sz w:val="24"/>
                                </w:rPr>
                              </w:pPr>
                              <w:r>
                                <w:rPr>
                                  <w:sz w:val="24"/>
                                </w:rPr>
                                <w:t>206.303-1</w:t>
                              </w:r>
                            </w:p>
                          </w:tc>
                          <w:tc>
                            <w:tcPr>
                              <w:tcW w:w="5800" w:type="dxa"/>
                            </w:tcPr>
                            <w:p w14:paraId="58E1FBE6" w14:textId="77777777" w:rsidR="005F5DA0" w:rsidRDefault="005F5DA0">
                              <w:pPr>
                                <w:pStyle w:val="TableParagraph"/>
                                <w:ind w:left="144"/>
                                <w:rPr>
                                  <w:sz w:val="24"/>
                                </w:rPr>
                              </w:pPr>
                              <w:r>
                                <w:rPr>
                                  <w:sz w:val="24"/>
                                </w:rPr>
                                <w:t>Requirements</w:t>
                              </w:r>
                            </w:p>
                          </w:tc>
                        </w:tr>
                        <w:tr w:rsidR="005F5DA0" w14:paraId="2E540EFA" w14:textId="77777777">
                          <w:trPr>
                            <w:trHeight w:val="240"/>
                          </w:trPr>
                          <w:tc>
                            <w:tcPr>
                              <w:tcW w:w="1562" w:type="dxa"/>
                            </w:tcPr>
                            <w:p w14:paraId="6A20058C" w14:textId="77777777" w:rsidR="005F5DA0" w:rsidRDefault="005F5DA0">
                              <w:pPr>
                                <w:pStyle w:val="TableParagraph"/>
                                <w:rPr>
                                  <w:sz w:val="24"/>
                                </w:rPr>
                              </w:pPr>
                              <w:r>
                                <w:rPr>
                                  <w:sz w:val="24"/>
                                </w:rPr>
                                <w:t>206.303-2</w:t>
                              </w:r>
                            </w:p>
                          </w:tc>
                          <w:tc>
                            <w:tcPr>
                              <w:tcW w:w="5800" w:type="dxa"/>
                            </w:tcPr>
                            <w:p w14:paraId="6981A998" w14:textId="77777777" w:rsidR="005F5DA0" w:rsidRDefault="005F5DA0">
                              <w:pPr>
                                <w:pStyle w:val="TableParagraph"/>
                                <w:ind w:left="144"/>
                                <w:rPr>
                                  <w:sz w:val="24"/>
                                </w:rPr>
                              </w:pPr>
                              <w:r>
                                <w:rPr>
                                  <w:sz w:val="24"/>
                                </w:rPr>
                                <w:t>Content.</w:t>
                              </w:r>
                            </w:p>
                          </w:tc>
                        </w:tr>
                        <w:tr w:rsidR="005F5DA0" w14:paraId="1D635A06" w14:textId="77777777">
                          <w:trPr>
                            <w:trHeight w:val="240"/>
                          </w:trPr>
                          <w:tc>
                            <w:tcPr>
                              <w:tcW w:w="1562" w:type="dxa"/>
                            </w:tcPr>
                            <w:p w14:paraId="69CF4FBB" w14:textId="77777777" w:rsidR="005F5DA0" w:rsidRDefault="005F5DA0">
                              <w:pPr>
                                <w:pStyle w:val="TableParagraph"/>
                                <w:rPr>
                                  <w:sz w:val="24"/>
                                </w:rPr>
                              </w:pPr>
                              <w:r>
                                <w:rPr>
                                  <w:sz w:val="24"/>
                                </w:rPr>
                                <w:t>206.303-70</w:t>
                              </w:r>
                            </w:p>
                          </w:tc>
                          <w:tc>
                            <w:tcPr>
                              <w:tcW w:w="5800" w:type="dxa"/>
                            </w:tcPr>
                            <w:p w14:paraId="51329AA4" w14:textId="77777777" w:rsidR="005F5DA0" w:rsidRDefault="005F5DA0">
                              <w:pPr>
                                <w:pStyle w:val="TableParagraph"/>
                                <w:ind w:left="144"/>
                                <w:rPr>
                                  <w:sz w:val="24"/>
                                </w:rPr>
                              </w:pPr>
                              <w:r>
                                <w:rPr>
                                  <w:spacing w:val="-5"/>
                                  <w:sz w:val="24"/>
                                </w:rPr>
                                <w:t xml:space="preserve">Acquisitions </w:t>
                              </w:r>
                              <w:r>
                                <w:rPr>
                                  <w:spacing w:val="-3"/>
                                  <w:sz w:val="24"/>
                                </w:rPr>
                                <w:t xml:space="preserve">in </w:t>
                              </w:r>
                              <w:r>
                                <w:rPr>
                                  <w:spacing w:val="-5"/>
                                  <w:sz w:val="24"/>
                                </w:rPr>
                                <w:t xml:space="preserve">support </w:t>
                              </w:r>
                              <w:r>
                                <w:rPr>
                                  <w:spacing w:val="-3"/>
                                  <w:sz w:val="24"/>
                                </w:rPr>
                                <w:t xml:space="preserve">of </w:t>
                              </w:r>
                              <w:r>
                                <w:rPr>
                                  <w:spacing w:val="-5"/>
                                  <w:sz w:val="24"/>
                                </w:rPr>
                                <w:t xml:space="preserve">operations </w:t>
                              </w:r>
                              <w:r>
                                <w:rPr>
                                  <w:spacing w:val="-3"/>
                                  <w:sz w:val="24"/>
                                </w:rPr>
                                <w:t xml:space="preserve">in </w:t>
                              </w:r>
                              <w:r>
                                <w:rPr>
                                  <w:spacing w:val="-6"/>
                                  <w:sz w:val="24"/>
                                </w:rPr>
                                <w:t>Afghanistan.</w:t>
                              </w:r>
                            </w:p>
                          </w:tc>
                        </w:tr>
                        <w:tr w:rsidR="005F5DA0" w14:paraId="47642217" w14:textId="77777777">
                          <w:trPr>
                            <w:trHeight w:val="240"/>
                          </w:trPr>
                          <w:tc>
                            <w:tcPr>
                              <w:tcW w:w="1562" w:type="dxa"/>
                            </w:tcPr>
                            <w:p w14:paraId="078166DC" w14:textId="77777777" w:rsidR="005F5DA0" w:rsidRDefault="005F5DA0">
                              <w:pPr>
                                <w:pStyle w:val="TableParagraph"/>
                                <w:rPr>
                                  <w:sz w:val="24"/>
                                </w:rPr>
                              </w:pPr>
                              <w:r>
                                <w:rPr>
                                  <w:sz w:val="24"/>
                                </w:rPr>
                                <w:t>206.304</w:t>
                              </w:r>
                            </w:p>
                          </w:tc>
                          <w:tc>
                            <w:tcPr>
                              <w:tcW w:w="5800" w:type="dxa"/>
                            </w:tcPr>
                            <w:p w14:paraId="0A53AEC3" w14:textId="77777777" w:rsidR="005F5DA0" w:rsidRDefault="005F5DA0">
                              <w:pPr>
                                <w:pStyle w:val="TableParagraph"/>
                                <w:ind w:left="144"/>
                                <w:rPr>
                                  <w:sz w:val="24"/>
                                </w:rPr>
                              </w:pPr>
                              <w:r>
                                <w:rPr>
                                  <w:sz w:val="24"/>
                                </w:rPr>
                                <w:t>Approval of the justification.</w:t>
                              </w:r>
                            </w:p>
                          </w:tc>
                        </w:tr>
                        <w:tr w:rsidR="005F5DA0" w14:paraId="00CF3E94" w14:textId="77777777">
                          <w:trPr>
                            <w:trHeight w:val="264"/>
                          </w:trPr>
                          <w:tc>
                            <w:tcPr>
                              <w:tcW w:w="1562" w:type="dxa"/>
                            </w:tcPr>
                            <w:p w14:paraId="677CAF7C" w14:textId="77777777" w:rsidR="005F5DA0" w:rsidRDefault="005F5DA0">
                              <w:pPr>
                                <w:pStyle w:val="TableParagraph"/>
                                <w:spacing w:line="244" w:lineRule="exact"/>
                                <w:rPr>
                                  <w:sz w:val="24"/>
                                </w:rPr>
                              </w:pPr>
                              <w:r>
                                <w:rPr>
                                  <w:sz w:val="24"/>
                                </w:rPr>
                                <w:t>206.305</w:t>
                              </w:r>
                            </w:p>
                          </w:tc>
                          <w:tc>
                            <w:tcPr>
                              <w:tcW w:w="5800" w:type="dxa"/>
                            </w:tcPr>
                            <w:p w14:paraId="35650DCD" w14:textId="77777777" w:rsidR="005F5DA0" w:rsidRDefault="005F5DA0">
                              <w:pPr>
                                <w:pStyle w:val="TableParagraph"/>
                                <w:spacing w:line="244" w:lineRule="exact"/>
                                <w:ind w:left="144"/>
                                <w:rPr>
                                  <w:sz w:val="24"/>
                                </w:rPr>
                              </w:pPr>
                              <w:r>
                                <w:rPr>
                                  <w:sz w:val="24"/>
                                </w:rPr>
                                <w:t>Availability of the justification.</w:t>
                              </w:r>
                            </w:p>
                          </w:tc>
                        </w:tr>
                      </w:tbl>
                      <w:p w14:paraId="29A063B9" w14:textId="77777777" w:rsidR="005F5DA0" w:rsidRDefault="005F5DA0">
                        <w:pPr>
                          <w:pStyle w:val="BodyText"/>
                        </w:pPr>
                      </w:p>
                    </w:txbxContent>
                  </v:textbox>
                  <w10:wrap anchorx="page"/>
                </v:shape>
              </w:pict>
            </mc:Fallback>
          </mc:AlternateContent>
        </w:r>
      </w:del>
      <w:r w:rsidR="00244064">
        <w:t>206.302-3 Industrial mobilization, engineering, developmental, or research capability, or expert services.</w:t>
      </w:r>
    </w:p>
    <w:p w14:paraId="0C512FBC" w14:textId="77777777" w:rsidR="008E64D4" w:rsidRDefault="008E64D4">
      <w:pPr>
        <w:spacing w:line="199" w:lineRule="auto"/>
        <w:rPr>
          <w:del w:id="1139" w:author="dita conv" w:date="2020-07-16T12:00:00Z"/>
        </w:rPr>
        <w:sectPr w:rsidR="008E64D4" w:rsidSect="004916A2">
          <w:pgSz w:w="10540" w:h="13260"/>
          <w:pgMar w:top="300" w:right="1730" w:bottom="280" w:left="520" w:header="720" w:footer="720" w:gutter="0"/>
          <w:cols w:space="720"/>
        </w:sectPr>
      </w:pPr>
    </w:p>
    <w:p w14:paraId="21A0F805" w14:textId="77777777" w:rsidR="008E64D4" w:rsidRDefault="000A22CF">
      <w:pPr>
        <w:spacing w:before="86"/>
        <w:ind w:left="101" w:right="423"/>
        <w:jc w:val="center"/>
        <w:rPr>
          <w:del w:id="1140" w:author="dita conv" w:date="2020-07-16T12:00:00Z"/>
          <w:i/>
        </w:rPr>
      </w:pPr>
      <w:bookmarkStart w:id="1141" w:name="206_0"/>
      <w:bookmarkEnd w:id="1141"/>
      <w:del w:id="1142" w:author="dita conv" w:date="2020-07-16T12:00:00Z">
        <w:r>
          <w:rPr>
            <w:i/>
          </w:rPr>
          <w:lastRenderedPageBreak/>
          <w:delText>(Revised April 20, 2015)</w:delText>
        </w:r>
      </w:del>
    </w:p>
    <w:p w14:paraId="37579E8D" w14:textId="77777777" w:rsidR="008E64D4" w:rsidRDefault="008E64D4">
      <w:pPr>
        <w:pStyle w:val="BodyText"/>
        <w:spacing w:before="11"/>
        <w:rPr>
          <w:del w:id="1143" w:author="dita conv" w:date="2020-07-16T12:00:00Z"/>
          <w:i/>
          <w:sz w:val="35"/>
        </w:rPr>
      </w:pPr>
    </w:p>
    <w:p w14:paraId="7C2A1E90" w14:textId="376A4CAF" w:rsidR="00627543" w:rsidRDefault="00EF483B">
      <w:pPr>
        <w:pStyle w:val="ListBullet3"/>
        <w:numPr>
          <w:ilvl w:val="2"/>
          <w:numId w:val="55"/>
        </w:numPr>
        <w:rPr>
          <w:ins w:id="1144" w:author="dita conv" w:date="2020-07-16T12:00:00Z"/>
        </w:rPr>
      </w:pPr>
      <w:del w:id="1145" w:author="dita conv" w:date="2020-07-16T12:00:00Z">
        <w:r>
          <w:rPr>
            <w:spacing w:val="-14"/>
          </w:rPr>
          <w:delText>206.00</w:delText>
        </w:r>
        <w:r>
          <w:rPr>
            <w:spacing w:val="-14"/>
          </w:rPr>
          <w:tab/>
        </w:r>
      </w:del>
      <w:ins w:id="1146" w:author="dita conv" w:date="2020-07-16T12:00:00Z">
        <w:r w:rsidR="00244064">
          <w:t>206.302-3-70 Solicitation provision.</w:t>
        </w:r>
      </w:ins>
    </w:p>
    <w:p w14:paraId="76E3859A" w14:textId="77777777" w:rsidR="00627543" w:rsidRDefault="00244064">
      <w:pPr>
        <w:pStyle w:val="ListBullet3"/>
        <w:numPr>
          <w:ilvl w:val="2"/>
          <w:numId w:val="55"/>
        </w:numPr>
        <w:rPr>
          <w:ins w:id="1147" w:author="dita conv" w:date="2020-07-16T12:00:00Z"/>
        </w:rPr>
      </w:pPr>
      <w:ins w:id="1148" w:author="dita conv" w:date="2020-07-16T12:00:00Z">
        <w:r>
          <w:t>206.302-4 International agreement.</w:t>
        </w:r>
      </w:ins>
    </w:p>
    <w:p w14:paraId="11895890" w14:textId="77777777" w:rsidR="00627543" w:rsidRDefault="00244064">
      <w:pPr>
        <w:pStyle w:val="ListBullet3"/>
        <w:numPr>
          <w:ilvl w:val="2"/>
          <w:numId w:val="55"/>
        </w:numPr>
        <w:rPr>
          <w:ins w:id="1149" w:author="dita conv" w:date="2020-07-16T12:00:00Z"/>
        </w:rPr>
      </w:pPr>
      <w:ins w:id="1150" w:author="dita conv" w:date="2020-07-16T12:00:00Z">
        <w:r>
          <w:t>206.302-5 Authorized or required by statute.</w:t>
        </w:r>
      </w:ins>
    </w:p>
    <w:p w14:paraId="5D174A47" w14:textId="77777777" w:rsidR="00627543" w:rsidRDefault="00244064">
      <w:pPr>
        <w:pStyle w:val="ListBullet3"/>
        <w:numPr>
          <w:ilvl w:val="2"/>
          <w:numId w:val="55"/>
        </w:numPr>
        <w:rPr>
          <w:ins w:id="1151" w:author="dita conv" w:date="2020-07-16T12:00:00Z"/>
        </w:rPr>
      </w:pPr>
      <w:ins w:id="1152" w:author="dita conv" w:date="2020-07-16T12:00:00Z">
        <w:r>
          <w:t>206.302-7 Public interest.</w:t>
        </w:r>
      </w:ins>
    </w:p>
    <w:p w14:paraId="618967F3" w14:textId="77777777" w:rsidR="00627543" w:rsidRDefault="00244064">
      <w:pPr>
        <w:pStyle w:val="ListBullet2"/>
        <w:numPr>
          <w:ilvl w:val="1"/>
          <w:numId w:val="54"/>
        </w:numPr>
        <w:rPr>
          <w:ins w:id="1153" w:author="dita conv" w:date="2020-07-16T12:00:00Z"/>
        </w:rPr>
      </w:pPr>
      <w:ins w:id="1154" w:author="dita conv" w:date="2020-07-16T12:00:00Z">
        <w:r>
          <w:t>206.303 Justifications.</w:t>
        </w:r>
      </w:ins>
    </w:p>
    <w:p w14:paraId="6F65AD2A" w14:textId="77777777" w:rsidR="00627543" w:rsidRDefault="00244064">
      <w:pPr>
        <w:pStyle w:val="ListBullet3"/>
        <w:numPr>
          <w:ilvl w:val="2"/>
          <w:numId w:val="56"/>
        </w:numPr>
        <w:rPr>
          <w:ins w:id="1155" w:author="dita conv" w:date="2020-07-16T12:00:00Z"/>
        </w:rPr>
      </w:pPr>
      <w:ins w:id="1156" w:author="dita conv" w:date="2020-07-16T12:00:00Z">
        <w:r>
          <w:t>206.303-1 Requirements.</w:t>
        </w:r>
      </w:ins>
    </w:p>
    <w:p w14:paraId="2AB126EF" w14:textId="77777777" w:rsidR="00627543" w:rsidRDefault="00244064">
      <w:pPr>
        <w:pStyle w:val="ListBullet3"/>
        <w:numPr>
          <w:ilvl w:val="2"/>
          <w:numId w:val="56"/>
        </w:numPr>
        <w:rPr>
          <w:ins w:id="1157" w:author="dita conv" w:date="2020-07-16T12:00:00Z"/>
        </w:rPr>
      </w:pPr>
      <w:ins w:id="1158" w:author="dita conv" w:date="2020-07-16T12:00:00Z">
        <w:r>
          <w:t>206.303-2 Content.</w:t>
        </w:r>
      </w:ins>
    </w:p>
    <w:p w14:paraId="692F7045" w14:textId="77777777" w:rsidR="00627543" w:rsidRDefault="00244064">
      <w:pPr>
        <w:pStyle w:val="ListBullet3"/>
        <w:numPr>
          <w:ilvl w:val="2"/>
          <w:numId w:val="56"/>
        </w:numPr>
        <w:rPr>
          <w:ins w:id="1159" w:author="dita conv" w:date="2020-07-16T12:00:00Z"/>
        </w:rPr>
      </w:pPr>
      <w:ins w:id="1160" w:author="dita conv" w:date="2020-07-16T12:00:00Z">
        <w:r>
          <w:t>206.303-70 Acquisitions in support of operations in Afghanistan.</w:t>
        </w:r>
      </w:ins>
    </w:p>
    <w:p w14:paraId="5BF2F1EA" w14:textId="77777777" w:rsidR="00627543" w:rsidRDefault="00244064">
      <w:pPr>
        <w:pStyle w:val="ListBullet2"/>
        <w:numPr>
          <w:ilvl w:val="1"/>
          <w:numId w:val="54"/>
        </w:numPr>
        <w:rPr>
          <w:ins w:id="1161" w:author="dita conv" w:date="2020-07-16T12:00:00Z"/>
        </w:rPr>
      </w:pPr>
      <w:ins w:id="1162" w:author="dita conv" w:date="2020-07-16T12:00:00Z">
        <w:r>
          <w:t>206.304 Approval of the justification.</w:t>
        </w:r>
      </w:ins>
    </w:p>
    <w:p w14:paraId="12377899" w14:textId="77777777" w:rsidR="00627543" w:rsidRDefault="00244064">
      <w:pPr>
        <w:pStyle w:val="ListBullet2"/>
        <w:numPr>
          <w:ilvl w:val="1"/>
          <w:numId w:val="54"/>
        </w:numPr>
        <w:rPr>
          <w:ins w:id="1163" w:author="dita conv" w:date="2020-07-16T12:00:00Z"/>
        </w:rPr>
      </w:pPr>
      <w:ins w:id="1164" w:author="dita conv" w:date="2020-07-16T12:00:00Z">
        <w:r>
          <w:t>206.305 Availability of the justification.</w:t>
        </w:r>
      </w:ins>
    </w:p>
    <w:p w14:paraId="751A5035" w14:textId="77777777" w:rsidR="00627543" w:rsidRDefault="00244064">
      <w:pPr>
        <w:pStyle w:val="Heading4"/>
      </w:pPr>
      <w:bookmarkStart w:id="1165" w:name="_Refd19e37558"/>
      <w:bookmarkStart w:id="1166" w:name="_Tocd19e37558"/>
      <w:ins w:id="1167" w:author="dita conv" w:date="2020-07-16T12:00:00Z">
        <w:r>
          <w:t xml:space="preserve">206.000 </w:t>
        </w:r>
      </w:ins>
      <w:r>
        <w:t>Scope of part.</w:t>
      </w:r>
      <w:bookmarkEnd w:id="1165"/>
      <w:bookmarkEnd w:id="1166"/>
    </w:p>
    <w:p w14:paraId="0D83FE2A" w14:textId="040C97AA" w:rsidR="00627543" w:rsidRDefault="00244064">
      <w:pPr>
        <w:pStyle w:val="BodyText"/>
      </w:pPr>
      <w:r>
        <w:t xml:space="preserve">For information on the various approaches that may be used to competitively fulfill DoD requirements, see </w:t>
      </w:r>
      <w:del w:id="1168" w:author="dita conv" w:date="2020-07-16T12:00:00Z">
        <w:r w:rsidR="000A22CF">
          <w:rPr>
            <w:spacing w:val="-4"/>
          </w:rPr>
          <w:delText>.</w:delText>
        </w:r>
      </w:del>
      <w:proofErr w:type="gramStart"/>
      <w:ins w:id="1169" w:author="dita conv" w:date="2020-07-16T12:00:00Z">
        <w:r>
          <w:t>PGI  206.000</w:t>
        </w:r>
        <w:proofErr w:type="gramEnd"/>
        <w:r>
          <w:t xml:space="preserve"> .</w:t>
        </w:r>
      </w:ins>
    </w:p>
    <w:p w14:paraId="1BBA3CF2" w14:textId="7223102C" w:rsidR="00627543" w:rsidRDefault="00244064">
      <w:pPr>
        <w:pStyle w:val="Heading4"/>
      </w:pPr>
      <w:bookmarkStart w:id="1170" w:name="_Refd19e37584"/>
      <w:bookmarkStart w:id="1171" w:name="_Tocd19e37584"/>
      <w:r>
        <w:t>206</w:t>
      </w:r>
      <w:proofErr w:type="gramStart"/>
      <w:r>
        <w:t>.</w:t>
      </w:r>
      <w:proofErr w:type="gramEnd"/>
      <w:del w:id="1172" w:author="dita conv" w:date="2020-07-16T12:00:00Z">
        <w:r w:rsidR="00EF483B">
          <w:rPr>
            <w:spacing w:val="-14"/>
          </w:rPr>
          <w:delText>01</w:delText>
        </w:r>
        <w:r w:rsidR="00EF483B">
          <w:rPr>
            <w:spacing w:val="-14"/>
          </w:rPr>
          <w:tab/>
        </w:r>
      </w:del>
      <w:ins w:id="1173" w:author="dita conv" w:date="2020-07-16T12:00:00Z">
        <w:r>
          <w:t xml:space="preserve">001 </w:t>
        </w:r>
      </w:ins>
      <w:r>
        <w:t>Applicability.</w:t>
      </w:r>
      <w:bookmarkEnd w:id="1170"/>
      <w:bookmarkEnd w:id="1171"/>
    </w:p>
    <w:p w14:paraId="52C0BF6B" w14:textId="77777777" w:rsidR="00627543" w:rsidRDefault="00244064">
      <w:pPr>
        <w:pStyle w:val="BodyText"/>
      </w:pPr>
      <w:r>
        <w:t xml:space="preserve">(b) As authorized by 10 U.S.C. 1091, contracts awarded to individuals using the procedures </w:t>
      </w:r>
      <w:proofErr w:type="gramStart"/>
      <w:r>
        <w:t>at  237.104</w:t>
      </w:r>
      <w:proofErr w:type="gramEnd"/>
      <w:r>
        <w:t xml:space="preserve"> (b)(ii) are exempt from the competition requirements of FAR Part 6.</w:t>
      </w:r>
    </w:p>
    <w:p w14:paraId="477C4BDB" w14:textId="77777777" w:rsidR="00627543" w:rsidRDefault="00244064">
      <w:pPr>
        <w:pStyle w:val="BodyText"/>
      </w:pPr>
      <w:r>
        <w:t>(S-70) Also excepted from this part are follow-on production contracts for products developed pursuant to the “other transactions” authority of 10 U.S.C. 2371 for prototype projects when—</w:t>
      </w:r>
    </w:p>
    <w:p w14:paraId="0676DE30" w14:textId="77777777" w:rsidR="00627543" w:rsidRDefault="00244064">
      <w:pPr>
        <w:pStyle w:val="BodyText"/>
      </w:pPr>
      <w:r>
        <w:t>(1) The other transaction agreement includes provisions for a follow-on production contract;</w:t>
      </w:r>
    </w:p>
    <w:p w14:paraId="193691CF" w14:textId="77777777" w:rsidR="00627543" w:rsidRDefault="00244064">
      <w:pPr>
        <w:pStyle w:val="BodyText"/>
      </w:pPr>
      <w:r>
        <w:t>(2) The contracting officer receives sufficient information from the agreements officer and the project manager for the prototype other transaction agreement, which documents that the conditions set forth in 10 U.S.C. 2371 note, subsections (f)(2)(A) and</w:t>
      </w:r>
      <w:ins w:id="1174" w:author="dita conv" w:date="2020-07-16T12:00:00Z">
        <w:r>
          <w:t xml:space="preserve"> (B) (see 32 CFR 3.9(d)), have been met; and</w:t>
        </w:r>
      </w:ins>
    </w:p>
    <w:p w14:paraId="463069C3" w14:textId="77777777" w:rsidR="008E64D4" w:rsidRDefault="000A22CF">
      <w:pPr>
        <w:pStyle w:val="BodyText"/>
        <w:spacing w:line="250" w:lineRule="exact"/>
        <w:rPr>
          <w:del w:id="1175" w:author="dita conv" w:date="2020-07-16T12:00:00Z"/>
        </w:rPr>
      </w:pPr>
      <w:del w:id="1176" w:author="dita conv" w:date="2020-07-16T12:00:00Z">
        <w:r>
          <w:delText>(B) (see 32 CFR 3.9(d)), have been met; and</w:delText>
        </w:r>
      </w:del>
    </w:p>
    <w:p w14:paraId="5D8478C8" w14:textId="4A562865" w:rsidR="00627543" w:rsidRDefault="00EF483B">
      <w:pPr>
        <w:pStyle w:val="BodyText"/>
      </w:pPr>
      <w:del w:id="1177" w:author="dita conv" w:date="2020-07-16T12:00:00Z">
        <w:r>
          <w:rPr>
            <w:spacing w:val="-15"/>
          </w:rPr>
          <w:delText>(3)</w:delText>
        </w:r>
        <w:r>
          <w:rPr>
            <w:spacing w:val="-15"/>
          </w:rPr>
          <w:tab/>
        </w:r>
      </w:del>
      <w:ins w:id="1178" w:author="dita conv" w:date="2020-07-16T12:00:00Z">
        <w:r w:rsidR="00244064">
          <w:t xml:space="preserve">(3) </w:t>
        </w:r>
      </w:ins>
      <w:r w:rsidR="00244064">
        <w:t>The contracting officer establishes quantities and prices for the follow-on production contract that do not exceed the quantities and target prices established in the other transaction agreement.</w:t>
      </w:r>
    </w:p>
    <w:p w14:paraId="3E1A6E8B" w14:textId="66587A43" w:rsidR="00627543" w:rsidRDefault="00244064">
      <w:pPr>
        <w:pStyle w:val="Heading4"/>
      </w:pPr>
      <w:bookmarkStart w:id="1179" w:name="_Refd19e37617"/>
      <w:bookmarkStart w:id="1180" w:name="_Tocd19e37617"/>
      <w:r>
        <w:t>SUBPART 206.1</w:t>
      </w:r>
      <w:del w:id="1181" w:author="dita conv" w:date="2020-07-16T12:00:00Z">
        <w:r w:rsidR="000A22CF">
          <w:delText>--</w:delText>
        </w:r>
      </w:del>
      <w:ins w:id="1182" w:author="dita conv" w:date="2020-07-16T12:00:00Z">
        <w:r>
          <w:t xml:space="preserve"> —</w:t>
        </w:r>
      </w:ins>
      <w:r>
        <w:t>FULL AND OPEN COMPETITION</w:t>
      </w:r>
      <w:bookmarkEnd w:id="1179"/>
      <w:bookmarkEnd w:id="1180"/>
    </w:p>
    <w:p w14:paraId="6B5758CB" w14:textId="77777777" w:rsidR="008E64D4" w:rsidRDefault="000A22CF">
      <w:pPr>
        <w:spacing w:line="264" w:lineRule="exact"/>
        <w:ind w:left="101" w:right="423"/>
        <w:jc w:val="center"/>
        <w:rPr>
          <w:del w:id="1183" w:author="dita conv" w:date="2020-07-16T12:00:00Z"/>
          <w:i/>
        </w:rPr>
      </w:pPr>
      <w:del w:id="1184" w:author="dita conv" w:date="2020-07-16T12:00:00Z">
        <w:r>
          <w:rPr>
            <w:i/>
          </w:rPr>
          <w:delText>(Added February 15, 2019)</w:delText>
        </w:r>
      </w:del>
    </w:p>
    <w:p w14:paraId="10F658A3" w14:textId="77777777" w:rsidR="008E64D4" w:rsidRDefault="008E64D4">
      <w:pPr>
        <w:pStyle w:val="BodyText"/>
        <w:spacing w:before="10"/>
        <w:rPr>
          <w:del w:id="1185" w:author="dita conv" w:date="2020-07-16T12:00:00Z"/>
          <w:i/>
          <w:sz w:val="35"/>
        </w:rPr>
      </w:pPr>
    </w:p>
    <w:p w14:paraId="170F94D4" w14:textId="77777777" w:rsidR="00627543" w:rsidRDefault="00244064">
      <w:pPr>
        <w:pStyle w:val="Heading5"/>
      </w:pPr>
      <w:bookmarkStart w:id="1186" w:name="_Refd19e37630"/>
      <w:bookmarkStart w:id="1187" w:name="_Tocd19e37630"/>
      <w:r>
        <w:t>206.102 Use of competitive procedures.</w:t>
      </w:r>
      <w:bookmarkEnd w:id="1186"/>
      <w:bookmarkEnd w:id="1187"/>
    </w:p>
    <w:p w14:paraId="4BCD43AF" w14:textId="77777777" w:rsidR="00627543" w:rsidRDefault="00244064">
      <w:pPr>
        <w:pStyle w:val="BodyText"/>
      </w:pPr>
      <w:r>
        <w:t xml:space="preserve">(d) </w:t>
      </w:r>
      <w:r>
        <w:rPr>
          <w:i/>
        </w:rPr>
        <w:t>Other competitive procedures</w:t>
      </w:r>
      <w:r>
        <w:t>.</w:t>
      </w:r>
    </w:p>
    <w:p w14:paraId="1CAA7308" w14:textId="55B3267A" w:rsidR="00627543" w:rsidRDefault="00244064">
      <w:pPr>
        <w:pStyle w:val="BodyText"/>
      </w:pPr>
      <w:r>
        <w:lastRenderedPageBreak/>
        <w:t xml:space="preserve">(2) In lieu of FAR 6.102(d)(2), competitive selection of science and technology proposals resulting from a broad agency announcement with peer or scientific review, as described in </w:t>
      </w:r>
      <w:del w:id="1188" w:author="dita conv" w:date="2020-07-16T12:00:00Z">
        <w:r w:rsidR="000A22CF">
          <w:rPr>
            <w:spacing w:val="-6"/>
          </w:rPr>
          <w:delText>(</w:delText>
        </w:r>
      </w:del>
      <w:ins w:id="1189" w:author="dita conv" w:date="2020-07-16T12:00:00Z">
        <w:r>
          <w:t xml:space="preserve"> 235.016 (</w:t>
        </w:r>
      </w:ins>
      <w:r>
        <w:t>a) (10 U.S.C. 2302(2)(B)).</w:t>
      </w:r>
    </w:p>
    <w:p w14:paraId="520BC74E" w14:textId="54D7F82D" w:rsidR="00627543" w:rsidRDefault="00244064">
      <w:pPr>
        <w:pStyle w:val="Heading4"/>
      </w:pPr>
      <w:bookmarkStart w:id="1190" w:name="_Refd19e37665"/>
      <w:bookmarkStart w:id="1191" w:name="_Tocd19e37665"/>
      <w:r>
        <w:t>SUBPART 206.2</w:t>
      </w:r>
      <w:del w:id="1192" w:author="dita conv" w:date="2020-07-16T12:00:00Z">
        <w:r w:rsidR="000A22CF">
          <w:rPr>
            <w:spacing w:val="-6"/>
          </w:rPr>
          <w:delText>--</w:delText>
        </w:r>
      </w:del>
      <w:ins w:id="1193" w:author="dita conv" w:date="2020-07-16T12:00:00Z">
        <w:r>
          <w:t xml:space="preserve"> —</w:t>
        </w:r>
      </w:ins>
      <w:r>
        <w:t>FULL AND OPEN COMPETITION AFTER EXCLUSION OF SOURCES</w:t>
      </w:r>
      <w:bookmarkEnd w:id="1190"/>
      <w:bookmarkEnd w:id="1191"/>
    </w:p>
    <w:p w14:paraId="7C58B8BA" w14:textId="77777777" w:rsidR="008E64D4" w:rsidRDefault="000A22CF">
      <w:pPr>
        <w:spacing w:line="249" w:lineRule="exact"/>
        <w:ind w:left="104" w:right="423"/>
        <w:jc w:val="center"/>
        <w:rPr>
          <w:del w:id="1194" w:author="dita conv" w:date="2020-07-16T12:00:00Z"/>
          <w:i/>
        </w:rPr>
      </w:pPr>
      <w:del w:id="1195" w:author="dita conv" w:date="2020-07-16T12:00:00Z">
        <w:r>
          <w:rPr>
            <w:i/>
          </w:rPr>
          <w:delText>(Revised October 14, 2014)</w:delText>
        </w:r>
      </w:del>
    </w:p>
    <w:p w14:paraId="72B3A45D" w14:textId="77777777" w:rsidR="008E64D4" w:rsidRDefault="008E64D4">
      <w:pPr>
        <w:pStyle w:val="BodyText"/>
        <w:spacing w:before="10"/>
        <w:rPr>
          <w:del w:id="1196" w:author="dita conv" w:date="2020-07-16T12:00:00Z"/>
          <w:i/>
          <w:sz w:val="35"/>
        </w:rPr>
      </w:pPr>
    </w:p>
    <w:p w14:paraId="28E9ED87" w14:textId="77777777" w:rsidR="00627543" w:rsidRDefault="00244064">
      <w:pPr>
        <w:pStyle w:val="Heading5"/>
      </w:pPr>
      <w:bookmarkStart w:id="1197" w:name="_Refd19e37678"/>
      <w:bookmarkStart w:id="1198" w:name="_Tocd19e37678"/>
      <w:r>
        <w:t>206.202 Establishing or maintaining alternative sources.</w:t>
      </w:r>
      <w:bookmarkEnd w:id="1197"/>
      <w:bookmarkEnd w:id="1198"/>
    </w:p>
    <w:p w14:paraId="314A26FD" w14:textId="77777777" w:rsidR="00627543" w:rsidRDefault="00244064">
      <w:pPr>
        <w:pStyle w:val="BodyText"/>
      </w:pPr>
      <w:r>
        <w:t>(a) Agencies may use this authority to totally or partially exclude a particular source from a contract action.</w:t>
      </w:r>
    </w:p>
    <w:p w14:paraId="04C694AD" w14:textId="70B57A18" w:rsidR="00627543" w:rsidRDefault="00244064">
      <w:pPr>
        <w:pStyle w:val="BodyText"/>
      </w:pPr>
      <w:r>
        <w:t xml:space="preserve">(b) The determination and findings (D&amp;F) and the documentation supporting the D&amp;F shall identify the source to be excluded from the contract action. Include the information at </w:t>
      </w:r>
      <w:del w:id="1199" w:author="dita conv" w:date="2020-07-16T12:00:00Z">
        <w:r w:rsidR="000A22CF" w:rsidRPr="00EF483B">
          <w:rPr>
            <w:spacing w:val="-5"/>
          </w:rPr>
          <w:delText>(</w:delText>
        </w:r>
      </w:del>
      <w:proofErr w:type="gramStart"/>
      <w:ins w:id="1200" w:author="dita conv" w:date="2020-07-16T12:00:00Z">
        <w:r>
          <w:t>PGI  206.202</w:t>
        </w:r>
        <w:proofErr w:type="gramEnd"/>
        <w:r>
          <w:t xml:space="preserve"> (</w:t>
        </w:r>
      </w:ins>
      <w:r>
        <w:t>b), as applicable, and any other information that may be pertinent, in the supporting documentation.</w:t>
      </w:r>
    </w:p>
    <w:p w14:paraId="51425F61" w14:textId="7D19E3B9" w:rsidR="00627543" w:rsidRDefault="00244064">
      <w:pPr>
        <w:pStyle w:val="Heading4"/>
      </w:pPr>
      <w:bookmarkStart w:id="1201" w:name="_Refd19e37706"/>
      <w:bookmarkStart w:id="1202" w:name="_Tocd19e37706"/>
      <w:r>
        <w:t>SUBPART 206.3</w:t>
      </w:r>
      <w:del w:id="1203" w:author="dita conv" w:date="2020-07-16T12:00:00Z">
        <w:r w:rsidR="000A22CF">
          <w:delText>--</w:delText>
        </w:r>
      </w:del>
      <w:ins w:id="1204" w:author="dita conv" w:date="2020-07-16T12:00:00Z">
        <w:r>
          <w:t xml:space="preserve"> —</w:t>
        </w:r>
      </w:ins>
      <w:r>
        <w:t>OTHER THAN FULL AND OPEN COMPETITION</w:t>
      </w:r>
      <w:bookmarkEnd w:id="1201"/>
      <w:bookmarkEnd w:id="1202"/>
    </w:p>
    <w:p w14:paraId="65423DE5" w14:textId="77777777" w:rsidR="008E64D4" w:rsidRDefault="000A22CF">
      <w:pPr>
        <w:spacing w:line="264" w:lineRule="exact"/>
        <w:ind w:left="104" w:right="423"/>
        <w:jc w:val="center"/>
        <w:rPr>
          <w:del w:id="1205" w:author="dita conv" w:date="2020-07-16T12:00:00Z"/>
          <w:i/>
        </w:rPr>
      </w:pPr>
      <w:del w:id="1206" w:author="dita conv" w:date="2020-07-16T12:00:00Z">
        <w:r>
          <w:rPr>
            <w:i/>
          </w:rPr>
          <w:delText>(Revised June 5, 2020)</w:delText>
        </w:r>
      </w:del>
    </w:p>
    <w:p w14:paraId="394D669D" w14:textId="77777777" w:rsidR="008E64D4" w:rsidRDefault="008E64D4">
      <w:pPr>
        <w:pStyle w:val="BodyText"/>
        <w:spacing w:before="10"/>
        <w:rPr>
          <w:del w:id="1207" w:author="dita conv" w:date="2020-07-16T12:00:00Z"/>
          <w:i/>
          <w:sz w:val="35"/>
        </w:rPr>
      </w:pPr>
    </w:p>
    <w:p w14:paraId="7A51DE5B" w14:textId="77777777" w:rsidR="00627543" w:rsidRDefault="00244064">
      <w:pPr>
        <w:pStyle w:val="Heading5"/>
      </w:pPr>
      <w:bookmarkStart w:id="1208" w:name="_Refd19e37719"/>
      <w:bookmarkStart w:id="1209" w:name="_Tocd19e37719"/>
      <w:r>
        <w:t>206.302 Circumstances permitting other than full and open competition.</w:t>
      </w:r>
      <w:bookmarkEnd w:id="1208"/>
      <w:bookmarkEnd w:id="1209"/>
    </w:p>
    <w:p w14:paraId="31CC4C42" w14:textId="77777777" w:rsidR="00627543" w:rsidRDefault="00244064">
      <w:pPr>
        <w:pStyle w:val="Heading6"/>
      </w:pPr>
      <w:bookmarkStart w:id="1210" w:name="_Refd19e37732"/>
      <w:bookmarkStart w:id="1211" w:name="_Tocd19e37732"/>
      <w:r>
        <w:t>206.302-1 Only one responsible source and no other supplies or services will satisfy agency requirements.</w:t>
      </w:r>
      <w:bookmarkEnd w:id="1210"/>
      <w:bookmarkEnd w:id="1211"/>
    </w:p>
    <w:p w14:paraId="05965BEB" w14:textId="77777777" w:rsidR="00627543" w:rsidRDefault="00244064">
      <w:pPr>
        <w:pStyle w:val="BodyText"/>
      </w:pPr>
      <w:r>
        <w:t xml:space="preserve">(a) </w:t>
      </w:r>
      <w:r>
        <w:rPr>
          <w:i/>
        </w:rPr>
        <w:t>Authority</w:t>
      </w:r>
      <w:r>
        <w:t>.</w:t>
      </w:r>
    </w:p>
    <w:p w14:paraId="7450F4F9" w14:textId="77777777" w:rsidR="00627543" w:rsidRDefault="00244064">
      <w:pPr>
        <w:pStyle w:val="BodyText"/>
      </w:pPr>
      <w:r>
        <w:t>(2)(</w:t>
      </w:r>
      <w:proofErr w:type="spellStart"/>
      <w:proofErr w:type="gramStart"/>
      <w:r>
        <w:t>i</w:t>
      </w:r>
      <w:proofErr w:type="spellEnd"/>
      <w:proofErr w:type="gramEnd"/>
      <w:r>
        <w:t>)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14:paraId="60D2F3E9" w14:textId="77777777" w:rsidR="00627543" w:rsidRDefault="00244064">
      <w:pPr>
        <w:pStyle w:val="BodyText"/>
      </w:pPr>
      <w:r>
        <w:rPr>
          <w:i/>
        </w:rPr>
        <w:t xml:space="preserve">(1) </w:t>
      </w:r>
      <w:r>
        <w:t xml:space="preserve">The head of the contracting </w:t>
      </w:r>
      <w:proofErr w:type="gramStart"/>
      <w:r>
        <w:t>activity,</w:t>
      </w:r>
      <w:proofErr w:type="gramEnd"/>
      <w:r>
        <w:t xml:space="preserve"> or a designee no lower than chief of the contracting office, determines that—</w:t>
      </w:r>
    </w:p>
    <w:p w14:paraId="17E40A70" w14:textId="77777777" w:rsidR="00627543" w:rsidRDefault="00244064">
      <w:pPr>
        <w:pStyle w:val="BodyText"/>
      </w:pPr>
      <w:r>
        <w:rPr>
          <w:i/>
        </w:rPr>
        <w:t>(</w:t>
      </w:r>
      <w:proofErr w:type="spellStart"/>
      <w:r>
        <w:rPr>
          <w:i/>
        </w:rPr>
        <w:t>i</w:t>
      </w:r>
      <w:proofErr w:type="spellEnd"/>
      <w:r>
        <w:rPr>
          <w:i/>
        </w:rPr>
        <w:t>)</w:t>
      </w:r>
      <w:r>
        <w:t xml:space="preserve"> Following thorough technical evaluation, only one source is fully qualified to perform the proposed work;</w:t>
      </w:r>
    </w:p>
    <w:p w14:paraId="22712788" w14:textId="77777777" w:rsidR="00627543" w:rsidRDefault="00244064">
      <w:pPr>
        <w:pStyle w:val="BodyText"/>
      </w:pPr>
      <w:r>
        <w:rPr>
          <w:i/>
        </w:rPr>
        <w:t xml:space="preserve">(ii) </w:t>
      </w:r>
      <w:r>
        <w:t>The unsolicited proposal offers significant scientific or technological promise, represents the product of original thinking, and was submitted in confidence; or</w:t>
      </w:r>
    </w:p>
    <w:p w14:paraId="6A0652C3" w14:textId="77777777" w:rsidR="00627543" w:rsidRDefault="00244064">
      <w:pPr>
        <w:pStyle w:val="BodyText"/>
      </w:pPr>
      <w:r>
        <w:rPr>
          <w:i/>
        </w:rPr>
        <w:t xml:space="preserve">(iii) </w:t>
      </w:r>
      <w:r>
        <w:t>The contract benefits the national defense by taking advantage of a unique and significant industrial accomplishment or by ensuring financial support to a new product or idea;</w:t>
      </w:r>
    </w:p>
    <w:p w14:paraId="0FA1F230" w14:textId="77777777" w:rsidR="00627543" w:rsidRDefault="00244064">
      <w:pPr>
        <w:pStyle w:val="BodyText"/>
      </w:pPr>
      <w:r>
        <w:rPr>
          <w:i/>
        </w:rPr>
        <w:t>(2)</w:t>
      </w:r>
      <w:r>
        <w:t xml:space="preserve"> A civilian official of the </w:t>
      </w:r>
      <w:proofErr w:type="gramStart"/>
      <w:r>
        <w:t>DoD</w:t>
      </w:r>
      <w:proofErr w:type="gramEnd"/>
      <w:r>
        <w:t>, whose appointment has been confirmed by the Senate, determines the award to be in the interest of national defense; or</w:t>
      </w:r>
    </w:p>
    <w:p w14:paraId="52D4CBC4" w14:textId="77777777" w:rsidR="00627543" w:rsidRDefault="00244064">
      <w:pPr>
        <w:pStyle w:val="BodyText"/>
      </w:pPr>
      <w:r>
        <w:rPr>
          <w:i/>
        </w:rPr>
        <w:t xml:space="preserve">(3) </w:t>
      </w:r>
      <w:r>
        <w:t>The contract is related to improvement of equipment that is in development or production.</w:t>
      </w:r>
    </w:p>
    <w:p w14:paraId="4899FE1C" w14:textId="77777777" w:rsidR="00627543" w:rsidRDefault="00244064">
      <w:pPr>
        <w:pStyle w:val="BodyText"/>
      </w:pPr>
      <w:r>
        <w:lastRenderedPageBreak/>
        <w:t xml:space="preserve">(b) </w:t>
      </w:r>
      <w:r>
        <w:rPr>
          <w:i/>
        </w:rPr>
        <w:t>Application</w:t>
      </w:r>
      <w:r>
        <w:t>. This authority may be used for acquisitions of test articles and associated support services from a designated foreign source under the DoD Foreign Comparative Testing Program.</w:t>
      </w:r>
    </w:p>
    <w:p w14:paraId="56B66531" w14:textId="77777777" w:rsidR="00627543" w:rsidRDefault="00244064">
      <w:pPr>
        <w:pStyle w:val="BodyText"/>
      </w:pPr>
      <w:r>
        <w:t xml:space="preserve">(c) </w:t>
      </w:r>
      <w:r>
        <w:rPr>
          <w:i/>
        </w:rPr>
        <w:t>Application for brand-name descriptions</w:t>
      </w:r>
      <w:r>
        <w:t>.</w:t>
      </w:r>
    </w:p>
    <w:p w14:paraId="2E54EDA8" w14:textId="77777777" w:rsidR="00627543" w:rsidRDefault="00244064">
      <w:pPr>
        <w:pStyle w:val="BodyText"/>
      </w:pPr>
      <w:r>
        <w:t>(2) Notwithstanding FAR 6.302-1(c</w:t>
      </w:r>
      <w:proofErr w:type="gramStart"/>
      <w:r>
        <w:t>)(</w:t>
      </w:r>
      <w:proofErr w:type="gramEnd"/>
      <w:r>
        <w:t>2), in accordance with section 888(a) of the National Defense Authorization Act for Fiscal Year 2017 (Pub. L. 114-328), the justification and approval addressed in FAR 6.303 is required in order to use brand name or equal descriptions.</w:t>
      </w:r>
    </w:p>
    <w:p w14:paraId="0B2E0C3E" w14:textId="69666881" w:rsidR="00627543" w:rsidRDefault="00244064">
      <w:pPr>
        <w:pStyle w:val="BodyText"/>
      </w:pPr>
      <w:r>
        <w:t xml:space="preserve">(d) </w:t>
      </w:r>
      <w:r>
        <w:rPr>
          <w:i/>
        </w:rPr>
        <w:t>Limitations</w:t>
      </w:r>
      <w:r>
        <w:t xml:space="preserve">. Follow the procedures at </w:t>
      </w:r>
      <w:del w:id="1212" w:author="dita conv" w:date="2020-07-16T12:00:00Z">
        <w:r w:rsidR="000A22CF" w:rsidRPr="00EF483B">
          <w:rPr>
            <w:spacing w:val="-6"/>
          </w:rPr>
          <w:delText>(</w:delText>
        </w:r>
      </w:del>
      <w:proofErr w:type="gramStart"/>
      <w:ins w:id="1213" w:author="dita conv" w:date="2020-07-16T12:00:00Z">
        <w:r>
          <w:t>PGI  206.302</w:t>
        </w:r>
        <w:proofErr w:type="gramEnd"/>
        <w:r>
          <w:t>-1 (</w:t>
        </w:r>
      </w:ins>
      <w:r>
        <w:t>d) prior to soliciting a proposal without providing for full and open competition under this authority.</w:t>
      </w:r>
    </w:p>
    <w:p w14:paraId="00986192" w14:textId="77777777" w:rsidR="00627543" w:rsidRDefault="00244064">
      <w:pPr>
        <w:pStyle w:val="BodyText"/>
      </w:pPr>
      <w:r>
        <w:t xml:space="preserve">(S-70) </w:t>
      </w:r>
      <w:proofErr w:type="gramStart"/>
      <w:r>
        <w:t>Application for proprietary specifications or standards.</w:t>
      </w:r>
      <w:proofErr w:type="gramEnd"/>
      <w:r>
        <w:t xml:space="preserve"> </w:t>
      </w:r>
      <w:proofErr w:type="gramStart"/>
      <w:r>
        <w:t>In accordance with section 888(a) of the National Defense Authorization Act for Fiscal Year 2017 (Pub.</w:t>
      </w:r>
      <w:proofErr w:type="gramEnd"/>
      <w:r>
        <w:t xml:space="preserve"> L. 114-328), the justification and approval addressed in FAR 6.303 is required in order to use proprietary specifications and standards.</w:t>
      </w:r>
    </w:p>
    <w:p w14:paraId="70E3D69B" w14:textId="77777777" w:rsidR="00627543" w:rsidRDefault="00244064">
      <w:pPr>
        <w:pStyle w:val="Heading6"/>
      </w:pPr>
      <w:bookmarkStart w:id="1214" w:name="_Refd19e37822"/>
      <w:bookmarkStart w:id="1215" w:name="_Tocd19e37822"/>
      <w:proofErr w:type="gramStart"/>
      <w:r>
        <w:t>206.302-2 Unusual and compelling urgency.</w:t>
      </w:r>
      <w:bookmarkEnd w:id="1214"/>
      <w:bookmarkEnd w:id="1215"/>
      <w:proofErr w:type="gramEnd"/>
    </w:p>
    <w:p w14:paraId="6FACFDD4" w14:textId="18C4040B" w:rsidR="00627543" w:rsidRDefault="00244064">
      <w:pPr>
        <w:pStyle w:val="BodyText"/>
      </w:pPr>
      <w:r>
        <w:t xml:space="preserve">(b) </w:t>
      </w:r>
      <w:r>
        <w:rPr>
          <w:i/>
        </w:rPr>
        <w:t>Application</w:t>
      </w:r>
      <w:r>
        <w:t xml:space="preserve">. For guidance on circumstances under which use of this authority may be appropriate, see </w:t>
      </w:r>
      <w:del w:id="1216" w:author="dita conv" w:date="2020-07-16T12:00:00Z">
        <w:r w:rsidR="000A22CF" w:rsidRPr="00EF483B">
          <w:rPr>
            <w:spacing w:val="-6"/>
          </w:rPr>
          <w:delText>(</w:delText>
        </w:r>
      </w:del>
      <w:proofErr w:type="gramStart"/>
      <w:ins w:id="1217" w:author="dita conv" w:date="2020-07-16T12:00:00Z">
        <w:r>
          <w:t>PGI  206.302</w:t>
        </w:r>
        <w:proofErr w:type="gramEnd"/>
        <w:r>
          <w:t>-2 (</w:t>
        </w:r>
      </w:ins>
      <w:r>
        <w:t>b).</w:t>
      </w:r>
    </w:p>
    <w:p w14:paraId="5A92AD9E" w14:textId="77777777" w:rsidR="00627543" w:rsidRDefault="00244064">
      <w:pPr>
        <w:pStyle w:val="Heading6"/>
      </w:pPr>
      <w:bookmarkStart w:id="1218" w:name="_Refd19e37850"/>
      <w:bookmarkStart w:id="1219" w:name="_Tocd19e37850"/>
      <w:proofErr w:type="gramStart"/>
      <w:r>
        <w:t>206.302-3 Industrial mobilization, engineering, developmental, or research capability, or expert services.</w:t>
      </w:r>
      <w:bookmarkEnd w:id="1218"/>
      <w:bookmarkEnd w:id="1219"/>
      <w:proofErr w:type="gramEnd"/>
    </w:p>
    <w:p w14:paraId="481B6D20" w14:textId="77777777" w:rsidR="00627543" w:rsidRDefault="00244064">
      <w:pPr>
        <w:pStyle w:val="Heading6"/>
      </w:pPr>
      <w:bookmarkStart w:id="1220" w:name="_Refd19e37865"/>
      <w:bookmarkStart w:id="1221" w:name="_Tocd19e37865"/>
      <w:proofErr w:type="gramStart"/>
      <w:r>
        <w:t>206.302-3-70 Solicitation provision.</w:t>
      </w:r>
      <w:bookmarkEnd w:id="1220"/>
      <w:bookmarkEnd w:id="1221"/>
      <w:proofErr w:type="gramEnd"/>
    </w:p>
    <w:p w14:paraId="5F363F96" w14:textId="32DBD20B" w:rsidR="00627543" w:rsidRDefault="00244064">
      <w:pPr>
        <w:pStyle w:val="BodyText"/>
      </w:pPr>
      <w:r>
        <w:t xml:space="preserve">Use the provision at </w:t>
      </w:r>
      <w:del w:id="1222" w:author="dita conv" w:date="2020-07-16T12:00:00Z">
        <w:r w:rsidR="000A22CF">
          <w:rPr>
            <w:spacing w:val="-6"/>
          </w:rPr>
          <w:delText>,</w:delText>
        </w:r>
      </w:del>
      <w:ins w:id="1223" w:author="dita conv" w:date="2020-07-16T12:00:00Z">
        <w:r>
          <w:t xml:space="preserve"> 252.206-</w:t>
        </w:r>
        <w:proofErr w:type="gramStart"/>
        <w:r>
          <w:t>7000 ,</w:t>
        </w:r>
      </w:ins>
      <w:proofErr w:type="gramEnd"/>
      <w:r>
        <w:t xml:space="preserve"> Domestic Source Restriction, in all solicitations that are restricted to domestic sources under the authority of FAR 6.302-3.</w:t>
      </w:r>
    </w:p>
    <w:p w14:paraId="3F324AF6" w14:textId="77777777" w:rsidR="00627543" w:rsidRDefault="00244064">
      <w:pPr>
        <w:pStyle w:val="Heading6"/>
      </w:pPr>
      <w:bookmarkStart w:id="1224" w:name="_Refd19e37893"/>
      <w:bookmarkStart w:id="1225" w:name="_Tocd19e37893"/>
      <w:proofErr w:type="gramStart"/>
      <w:r>
        <w:t>206.302-4 International agreement.</w:t>
      </w:r>
      <w:bookmarkEnd w:id="1224"/>
      <w:bookmarkEnd w:id="1225"/>
      <w:proofErr w:type="gramEnd"/>
    </w:p>
    <w:p w14:paraId="0772A7AC" w14:textId="77777777" w:rsidR="00627543" w:rsidRDefault="00244064">
      <w:pPr>
        <w:pStyle w:val="BodyText"/>
      </w:pPr>
      <w:r>
        <w:t xml:space="preserve">(c) </w:t>
      </w:r>
      <w:r>
        <w:rPr>
          <w:i/>
        </w:rPr>
        <w:t>Limitations.</w:t>
      </w:r>
      <w:r>
        <w:t xml:space="preserve"> Pursuant to 10 U.S.C. 2304(f</w:t>
      </w:r>
      <w:proofErr w:type="gramStart"/>
      <w:r>
        <w:t>)(</w:t>
      </w:r>
      <w:proofErr w:type="gramEnd"/>
      <w:r>
        <w:t>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w:p w14:paraId="54971EF7" w14:textId="77777777" w:rsidR="00627543" w:rsidRDefault="00244064">
      <w:pPr>
        <w:pStyle w:val="Heading6"/>
      </w:pPr>
      <w:bookmarkStart w:id="1226" w:name="_Refd19e37918"/>
      <w:bookmarkStart w:id="1227" w:name="_Tocd19e37918"/>
      <w:r>
        <w:t>206.302-5 Authorized or required by statute.</w:t>
      </w:r>
      <w:bookmarkEnd w:id="1226"/>
      <w:bookmarkEnd w:id="1227"/>
    </w:p>
    <w:p w14:paraId="448BCD63" w14:textId="77777777" w:rsidR="00627543" w:rsidRDefault="00244064">
      <w:pPr>
        <w:pStyle w:val="BodyText"/>
      </w:pPr>
      <w:r>
        <w:t xml:space="preserve">(b) </w:t>
      </w:r>
      <w:r>
        <w:rPr>
          <w:i/>
        </w:rPr>
        <w:t xml:space="preserve">Application. </w:t>
      </w:r>
      <w:r>
        <w:t>Agencies may use this authority to—</w:t>
      </w:r>
    </w:p>
    <w:p w14:paraId="425318C5" w14:textId="77777777" w:rsidR="00627543" w:rsidRDefault="00244064">
      <w:pPr>
        <w:pStyle w:val="BodyText"/>
      </w:pPr>
      <w:r>
        <w:t>(</w:t>
      </w:r>
      <w:proofErr w:type="spellStart"/>
      <w:r>
        <w:t>i</w:t>
      </w:r>
      <w:proofErr w:type="spellEnd"/>
      <w:r>
        <w:t>) Acquire supplies and services from military exchange stores outside the United States for use by the armed forces outside the United States in accordance with 10 U.S.C. 2424(a) and subject to the limitations of 10 U.S.C. 2424(b). The limitations of 10 U.S.C. 2424(b</w:t>
      </w:r>
      <w:proofErr w:type="gramStart"/>
      <w:r>
        <w:t>)(</w:t>
      </w:r>
      <w:proofErr w:type="gramEnd"/>
      <w:r>
        <w:t>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14:paraId="08EA1430" w14:textId="77777777" w:rsidR="00627543" w:rsidRDefault="00244064">
      <w:pPr>
        <w:pStyle w:val="BodyText"/>
      </w:pPr>
      <w:r>
        <w:t xml:space="preserve">(ii) Acquire police, fire protection, airfield operation, or other community services from local governments at military installations to be closed under the </w:t>
      </w:r>
      <w:r>
        <w:lastRenderedPageBreak/>
        <w:t xml:space="preserve">circumstances </w:t>
      </w:r>
      <w:proofErr w:type="gramStart"/>
      <w:r>
        <w:t>in  237.7401</w:t>
      </w:r>
      <w:proofErr w:type="gramEnd"/>
      <w:r>
        <w:t xml:space="preserve">  (Section 2907 of Fiscal Year 1994 Defense Authorization Act (Pub. L. 103-160)).</w:t>
      </w:r>
    </w:p>
    <w:p w14:paraId="17152804" w14:textId="77777777" w:rsidR="00627543" w:rsidRDefault="00244064">
      <w:pPr>
        <w:pStyle w:val="BodyText"/>
      </w:pPr>
      <w:r>
        <w:t xml:space="preserve">(c) </w:t>
      </w:r>
      <w:r>
        <w:rPr>
          <w:i/>
        </w:rPr>
        <w:t>Limitations</w:t>
      </w:r>
      <w:r>
        <w:t>.</w:t>
      </w:r>
    </w:p>
    <w:p w14:paraId="21ACEC3C" w14:textId="77777777" w:rsidR="00627543" w:rsidRDefault="00244064">
      <w:pPr>
        <w:pStyle w:val="BodyText"/>
      </w:pPr>
      <w:r>
        <w:t>(</w:t>
      </w:r>
      <w:proofErr w:type="spellStart"/>
      <w:r>
        <w:t>i</w:t>
      </w:r>
      <w:proofErr w:type="spellEnd"/>
      <w:r>
        <w:t>) 10 U.S.C. 2361 precludes use of this exception for awards to colleges or universities for the performance of research and development, or for the construction of any research or other facility, unless—</w:t>
      </w:r>
    </w:p>
    <w:p w14:paraId="01EF77EB" w14:textId="77777777" w:rsidR="00627543" w:rsidRDefault="00244064">
      <w:pPr>
        <w:pStyle w:val="BodyText"/>
      </w:pPr>
      <w:r>
        <w:t>(A) The statute authorizing or requiring award specifically—</w:t>
      </w:r>
    </w:p>
    <w:p w14:paraId="3615C4BE" w14:textId="77777777" w:rsidR="008E64D4" w:rsidRDefault="008E64D4">
      <w:pPr>
        <w:rPr>
          <w:del w:id="1228" w:author="dita conv" w:date="2020-07-16T12:00:00Z"/>
        </w:rPr>
        <w:sectPr w:rsidR="008E64D4" w:rsidSect="004916A2">
          <w:pgSz w:w="10540" w:h="13260"/>
          <w:pgMar w:top="300" w:right="1730" w:bottom="0" w:left="520" w:header="720" w:footer="720" w:gutter="0"/>
          <w:cols w:space="720"/>
        </w:sectPr>
      </w:pPr>
    </w:p>
    <w:p w14:paraId="7C297134" w14:textId="77777777" w:rsidR="008E64D4" w:rsidRDefault="008E64D4">
      <w:pPr>
        <w:pStyle w:val="BodyText"/>
        <w:spacing w:before="10"/>
        <w:rPr>
          <w:del w:id="1229" w:author="dita conv" w:date="2020-07-16T12:00:00Z"/>
          <w:sz w:val="35"/>
        </w:rPr>
      </w:pPr>
    </w:p>
    <w:p w14:paraId="5CE8E355" w14:textId="77777777" w:rsidR="008E64D4" w:rsidRDefault="000A22CF">
      <w:pPr>
        <w:pStyle w:val="BodyText"/>
        <w:rPr>
          <w:del w:id="1230" w:author="dita conv" w:date="2020-07-16T12:00:00Z"/>
        </w:rPr>
      </w:pPr>
      <w:del w:id="1231" w:author="dita conv" w:date="2020-07-16T12:00:00Z">
        <w:r>
          <w:rPr>
            <w:spacing w:val="-5"/>
          </w:rPr>
          <w:delText xml:space="preserve">U.S.C. </w:delText>
        </w:r>
        <w:r>
          <w:rPr>
            <w:spacing w:val="-6"/>
          </w:rPr>
          <w:delText>2361,</w:delText>
        </w:r>
      </w:del>
    </w:p>
    <w:p w14:paraId="5AD815BC" w14:textId="77777777" w:rsidR="00627543" w:rsidRDefault="00244064">
      <w:pPr>
        <w:pStyle w:val="BodyText"/>
      </w:pPr>
      <w:r>
        <w:rPr>
          <w:i/>
        </w:rPr>
        <w:t>(1</w:t>
      </w:r>
      <w:r>
        <w:t>) States that the statute modifies or supersedes the provisions of 10</w:t>
      </w:r>
      <w:ins w:id="1232" w:author="dita conv" w:date="2020-07-16T12:00:00Z">
        <w:r>
          <w:t xml:space="preserve"> U.S.C. 2361,</w:t>
        </w:r>
      </w:ins>
    </w:p>
    <w:p w14:paraId="6D660F10" w14:textId="77777777" w:rsidR="008E64D4" w:rsidRDefault="008E64D4">
      <w:pPr>
        <w:rPr>
          <w:del w:id="1233" w:author="dita conv" w:date="2020-07-16T12:00:00Z"/>
        </w:rPr>
        <w:sectPr w:rsidR="008E64D4" w:rsidSect="004916A2">
          <w:type w:val="continuous"/>
          <w:pgSz w:w="10540" w:h="13260"/>
          <w:pgMar w:top="300" w:right="1730" w:bottom="280" w:left="520" w:header="720" w:footer="720" w:gutter="0"/>
          <w:cols w:num="2" w:space="720" w:equalWidth="0">
            <w:col w:w="1533" w:space="123"/>
            <w:col w:w="8364"/>
          </w:cols>
        </w:sectPr>
      </w:pPr>
    </w:p>
    <w:p w14:paraId="7F5CDB2F" w14:textId="77777777" w:rsidR="008E64D4" w:rsidRDefault="008E64D4">
      <w:pPr>
        <w:pStyle w:val="BodyText"/>
        <w:rPr>
          <w:del w:id="1234" w:author="dita conv" w:date="2020-07-16T12:00:00Z"/>
          <w:sz w:val="28"/>
        </w:rPr>
      </w:pPr>
    </w:p>
    <w:p w14:paraId="28519C60" w14:textId="77777777" w:rsidR="008E64D4" w:rsidRDefault="008E64D4">
      <w:pPr>
        <w:pStyle w:val="BodyText"/>
        <w:spacing w:before="8"/>
        <w:rPr>
          <w:del w:id="1235" w:author="dita conv" w:date="2020-07-16T12:00:00Z"/>
          <w:sz w:val="37"/>
        </w:rPr>
      </w:pPr>
    </w:p>
    <w:p w14:paraId="5DE8E3EB" w14:textId="77777777" w:rsidR="008E64D4" w:rsidRDefault="000A22CF">
      <w:pPr>
        <w:pStyle w:val="BodyText"/>
        <w:rPr>
          <w:del w:id="1236" w:author="dita conv" w:date="2020-07-16T12:00:00Z"/>
        </w:rPr>
      </w:pPr>
      <w:del w:id="1237" w:author="dita conv" w:date="2020-07-16T12:00:00Z">
        <w:r>
          <w:rPr>
            <w:spacing w:val="-5"/>
          </w:rPr>
          <w:delText>2361(a); and</w:delText>
        </w:r>
      </w:del>
    </w:p>
    <w:p w14:paraId="2EC6C350" w14:textId="77777777" w:rsidR="00627543" w:rsidRDefault="00244064">
      <w:pPr>
        <w:pStyle w:val="BodyText"/>
      </w:pPr>
      <w:r>
        <w:rPr>
          <w:i/>
        </w:rPr>
        <w:t>(2)</w:t>
      </w:r>
      <w:r>
        <w:t xml:space="preserve"> Identifies the particular college or university involved, and</w:t>
      </w:r>
    </w:p>
    <w:p w14:paraId="1A3FA1C4" w14:textId="77777777" w:rsidR="00627543" w:rsidRDefault="00244064">
      <w:pPr>
        <w:pStyle w:val="BodyText"/>
      </w:pPr>
      <w:r>
        <w:rPr>
          <w:i/>
        </w:rPr>
        <w:t>(3)</w:t>
      </w:r>
      <w:r>
        <w:t xml:space="preserve"> States that award is being made in contravention of 10 U.S.C.</w:t>
      </w:r>
      <w:ins w:id="1238" w:author="dita conv" w:date="2020-07-16T12:00:00Z">
        <w:r>
          <w:t xml:space="preserve"> 2361(a); and</w:t>
        </w:r>
      </w:ins>
    </w:p>
    <w:p w14:paraId="162D9D8B" w14:textId="77777777" w:rsidR="00627543" w:rsidRDefault="00244064">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14:paraId="6F019FF4" w14:textId="77777777" w:rsidR="00627543" w:rsidRDefault="00244064">
      <w:pPr>
        <w:pStyle w:val="BodyText"/>
      </w:pPr>
      <w:r>
        <w:t>(ii) The limitation in paragraph (c</w:t>
      </w:r>
      <w:proofErr w:type="gramStart"/>
      <w:r>
        <w:t>)(</w:t>
      </w:r>
      <w:proofErr w:type="spellStart"/>
      <w:proofErr w:type="gramEnd"/>
      <w:r>
        <w:t>i</w:t>
      </w:r>
      <w:proofErr w:type="spellEnd"/>
      <w:r>
        <w:t>) of this subsection applies only if the statute authorizing or requiring award was enacted after September 30, 1989.</w:t>
      </w:r>
    </w:p>
    <w:p w14:paraId="2C625844" w14:textId="77777777" w:rsidR="00627543" w:rsidRDefault="00244064">
      <w:pPr>
        <w:pStyle w:val="BodyText"/>
      </w:pPr>
      <w:r>
        <w:t>(iii) Subsequent statutes may provide different or additional constraints on the award of contracts to specified colleges and universities. Contracting officers should consult legal counsel on a case-by-case basis.</w:t>
      </w:r>
    </w:p>
    <w:p w14:paraId="53E0EFA9" w14:textId="77777777" w:rsidR="00627543" w:rsidRDefault="00244064">
      <w:pPr>
        <w:pStyle w:val="Heading6"/>
      </w:pPr>
      <w:bookmarkStart w:id="1239" w:name="_Refd19e37981"/>
      <w:bookmarkStart w:id="1240" w:name="_Tocd19e37981"/>
      <w:proofErr w:type="gramStart"/>
      <w:r>
        <w:t>206.302-7 Public interest.</w:t>
      </w:r>
      <w:bookmarkEnd w:id="1239"/>
      <w:bookmarkEnd w:id="1240"/>
      <w:proofErr w:type="gramEnd"/>
    </w:p>
    <w:p w14:paraId="775700C1" w14:textId="77777777" w:rsidR="00627543" w:rsidRDefault="00244064">
      <w:pPr>
        <w:pStyle w:val="BodyText"/>
      </w:pPr>
      <w:r>
        <w:t xml:space="preserve">(c) </w:t>
      </w:r>
      <w:r>
        <w:rPr>
          <w:i/>
        </w:rPr>
        <w:t>Limitations.</w:t>
      </w:r>
      <w:r>
        <w:t xml:space="preserve"> For the defense agencies, the written determination to use this authority must be made by the Secretary of Defense.</w:t>
      </w:r>
    </w:p>
    <w:p w14:paraId="5FC4EE90" w14:textId="77777777" w:rsidR="00627543" w:rsidRDefault="00244064">
      <w:pPr>
        <w:pStyle w:val="Heading5"/>
      </w:pPr>
      <w:bookmarkStart w:id="1241" w:name="_Refd19e38004"/>
      <w:bookmarkStart w:id="1242" w:name="_Tocd19e38004"/>
      <w:r>
        <w:t>206.303 Justifications.</w:t>
      </w:r>
      <w:bookmarkEnd w:id="1241"/>
      <w:bookmarkEnd w:id="1242"/>
    </w:p>
    <w:p w14:paraId="2100ED4C" w14:textId="77777777" w:rsidR="00627543" w:rsidRDefault="00244064">
      <w:pPr>
        <w:pStyle w:val="Heading6"/>
      </w:pPr>
      <w:bookmarkStart w:id="1243" w:name="_Refd19e38017"/>
      <w:bookmarkStart w:id="1244" w:name="_Tocd19e38017"/>
      <w:proofErr w:type="gramStart"/>
      <w:r>
        <w:t>206.303-1 Requirements.</w:t>
      </w:r>
      <w:bookmarkEnd w:id="1243"/>
      <w:bookmarkEnd w:id="1244"/>
      <w:proofErr w:type="gramEnd"/>
    </w:p>
    <w:p w14:paraId="3B9C2E10" w14:textId="3149B233" w:rsidR="00627543" w:rsidRDefault="00244064">
      <w:pPr>
        <w:pStyle w:val="BodyText"/>
      </w:pPr>
      <w:r>
        <w:t>(a) In accordance with section 823 of the National Defense Authorization Act for Fiscal Year 2020</w:t>
      </w:r>
      <w:hyperlink r:id="rId9">
        <w:r>
          <w:t>(Pub. L. 116-92)</w:t>
        </w:r>
      </w:hyperlink>
      <w:del w:id="1245" w:author="dita conv" w:date="2020-07-16T12:00:00Z">
        <w:r w:rsidR="000A22CF" w:rsidRPr="00EF483B">
          <w:rPr>
            <w:spacing w:val="-5"/>
          </w:rPr>
          <w:delText xml:space="preserve"> (Pub. </w:delText>
        </w:r>
        <w:r w:rsidR="000A22CF" w:rsidRPr="00EF483B">
          <w:rPr>
            <w:spacing w:val="-3"/>
          </w:rPr>
          <w:delText xml:space="preserve">L. </w:delText>
        </w:r>
        <w:r w:rsidR="000A22CF" w:rsidRPr="00EF483B">
          <w:rPr>
            <w:spacing w:val="-6"/>
          </w:rPr>
          <w:delText>116-92),</w:delText>
        </w:r>
      </w:del>
      <w:ins w:id="1246" w:author="dita conv" w:date="2020-07-16T12:00:00Z">
        <w:r>
          <w:t>,</w:t>
        </w:r>
      </w:ins>
      <w:r>
        <w:t xml:space="preserve"> no justification and approval is required for a sole</w:t>
      </w:r>
      <w:del w:id="1247" w:author="dita conv" w:date="2020-07-16T12:00:00Z">
        <w:r w:rsidR="000A22CF" w:rsidRPr="00EF483B">
          <w:rPr>
            <w:spacing w:val="-4"/>
          </w:rPr>
          <w:delText xml:space="preserve"> </w:delText>
        </w:r>
        <w:r w:rsidR="000A22CF" w:rsidRPr="00EF483B">
          <w:delText xml:space="preserve">- </w:delText>
        </w:r>
      </w:del>
      <w:ins w:id="1248" w:author="dita conv" w:date="2020-07-16T12:00:00Z">
        <w:r>
          <w:t>-</w:t>
        </w:r>
      </w:ins>
      <w:r>
        <w:t xml:space="preserve">source contract under the 8(a) authority </w:t>
      </w:r>
      <w:hyperlink r:id="rId10">
        <w:r>
          <w:t>(15 U.S.C. 637(a)</w:t>
        </w:r>
        <w:proofErr w:type="gramStart"/>
        <w:r>
          <w:t>)</w:t>
        </w:r>
        <w:proofErr w:type="gramEnd"/>
      </w:hyperlink>
      <w:del w:id="1249" w:author="dita conv" w:date="2020-07-16T12:00:00Z">
        <w:r w:rsidR="000A22CF" w:rsidRPr="00EF483B">
          <w:rPr>
            <w:spacing w:val="-4"/>
          </w:rPr>
          <w:delText>(15</w:delText>
        </w:r>
        <w:r w:rsidR="000A22CF" w:rsidRPr="00EF483B">
          <w:rPr>
            <w:spacing w:val="-10"/>
          </w:rPr>
          <w:delText xml:space="preserve"> </w:delText>
        </w:r>
        <w:r w:rsidR="000A22CF" w:rsidRPr="00EF483B">
          <w:rPr>
            <w:spacing w:val="-5"/>
          </w:rPr>
          <w:delText>U.S.C.</w:delText>
        </w:r>
        <w:r w:rsidR="000A22CF" w:rsidRPr="00EF483B">
          <w:rPr>
            <w:spacing w:val="-8"/>
          </w:rPr>
          <w:delText xml:space="preserve"> </w:delText>
        </w:r>
        <w:r w:rsidR="000A22CF" w:rsidRPr="00EF483B">
          <w:rPr>
            <w:spacing w:val="-5"/>
          </w:rPr>
          <w:delText>637(a))</w:delText>
        </w:r>
        <w:r w:rsidR="000A22CF" w:rsidRPr="00EF483B">
          <w:rPr>
            <w:spacing w:val="-7"/>
          </w:rPr>
          <w:delText xml:space="preserve"> </w:delText>
        </w:r>
      </w:del>
      <w:r>
        <w:t>for an amount not exceeding $100 million.</w:t>
      </w:r>
    </w:p>
    <w:p w14:paraId="719FF127" w14:textId="62B31069" w:rsidR="00627543" w:rsidRDefault="00244064">
      <w:pPr>
        <w:pStyle w:val="BodyText"/>
      </w:pPr>
      <w:proofErr w:type="gramStart"/>
      <w:r>
        <w:t xml:space="preserve">(b) In lieu of FAR 6.303-1(b), in accordance with section 823 of the National Defense Authorization Act for Fiscal Year 2020 </w:t>
      </w:r>
      <w:hyperlink r:id="rId11">
        <w:r>
          <w:t>(Pub.</w:t>
        </w:r>
        <w:proofErr w:type="gramEnd"/>
        <w:r>
          <w:t xml:space="preserve"> L. 116-92)</w:t>
        </w:r>
      </w:hyperlink>
      <w:del w:id="1250" w:author="dita conv" w:date="2020-07-16T12:00:00Z">
        <w:r w:rsidR="000A22CF" w:rsidRPr="00EF483B">
          <w:rPr>
            <w:spacing w:val="-5"/>
          </w:rPr>
          <w:delText xml:space="preserve">(Pub. </w:delText>
        </w:r>
        <w:r w:rsidR="000A22CF" w:rsidRPr="00EF483B">
          <w:rPr>
            <w:spacing w:val="-3"/>
          </w:rPr>
          <w:delText xml:space="preserve">L. </w:delText>
        </w:r>
        <w:r w:rsidR="000A22CF" w:rsidRPr="00EF483B">
          <w:rPr>
            <w:spacing w:val="-6"/>
          </w:rPr>
          <w:delText>116-92),</w:delText>
        </w:r>
      </w:del>
      <w:ins w:id="1251" w:author="dita conv" w:date="2020-07-16T12:00:00Z">
        <w:r>
          <w:t>,</w:t>
        </w:r>
      </w:ins>
      <w:r>
        <w:t xml:space="preserve"> contracting officers shall not award a sole source contract under the 8(a) authority </w:t>
      </w:r>
      <w:hyperlink r:id="rId12">
        <w:r>
          <w:t>(15 U.S.C. 637(a)</w:t>
        </w:r>
        <w:proofErr w:type="gramStart"/>
        <w:r>
          <w:t>)</w:t>
        </w:r>
        <w:proofErr w:type="gramEnd"/>
      </w:hyperlink>
      <w:del w:id="1252" w:author="dita conv" w:date="2020-07-16T12:00:00Z">
        <w:r w:rsidR="000A22CF" w:rsidRPr="00EF483B">
          <w:rPr>
            <w:spacing w:val="-4"/>
          </w:rPr>
          <w:delText xml:space="preserve">(15 </w:delText>
        </w:r>
        <w:r w:rsidR="000A22CF" w:rsidRPr="00EF483B">
          <w:rPr>
            <w:spacing w:val="-5"/>
          </w:rPr>
          <w:delText xml:space="preserve">U.S.C. </w:delText>
        </w:r>
        <w:r w:rsidR="000A22CF" w:rsidRPr="00EF483B">
          <w:rPr>
            <w:spacing w:val="-6"/>
          </w:rPr>
          <w:delText xml:space="preserve">637(a)) </w:delText>
        </w:r>
      </w:del>
      <w:r>
        <w:t>for an amount exceeding $100 million unless—</w:t>
      </w:r>
    </w:p>
    <w:p w14:paraId="1FF3611A" w14:textId="77777777" w:rsidR="00627543" w:rsidRDefault="00244064">
      <w:pPr>
        <w:pStyle w:val="BodyText"/>
      </w:pPr>
      <w:r>
        <w:t>(1) The contracting officer justifies the use of a sole source contract in writing in accordance with FAR 6.303-2;</w:t>
      </w:r>
    </w:p>
    <w:p w14:paraId="56E0E6B4" w14:textId="77777777" w:rsidR="00627543" w:rsidRDefault="00244064">
      <w:pPr>
        <w:pStyle w:val="BodyText"/>
      </w:pPr>
      <w:r>
        <w:t>(2) The justification is approved in accordance with 206.304(a</w:t>
      </w:r>
      <w:proofErr w:type="gramStart"/>
      <w:r>
        <w:t>)(</w:t>
      </w:r>
      <w:proofErr w:type="gramEnd"/>
      <w:r>
        <w:t>S-71); and</w:t>
      </w:r>
    </w:p>
    <w:p w14:paraId="0CFF7371" w14:textId="0A896863" w:rsidR="00627543" w:rsidRDefault="00244064">
      <w:pPr>
        <w:pStyle w:val="BodyText"/>
      </w:pPr>
      <w:r>
        <w:t>(3) The justification and related information are made public after award in accordance with FAR 6.305</w:t>
      </w:r>
      <w:del w:id="1253" w:author="dita conv" w:date="2020-07-16T12:00:00Z">
        <w:r w:rsidR="000A22CF" w:rsidRPr="00EF483B">
          <w:rPr>
            <w:spacing w:val="-6"/>
          </w:rPr>
          <w:delText>.</w:delText>
        </w:r>
      </w:del>
    </w:p>
    <w:p w14:paraId="3EFC66AE" w14:textId="77777777" w:rsidR="00627543" w:rsidRDefault="00244064">
      <w:pPr>
        <w:pStyle w:val="Heading6"/>
      </w:pPr>
      <w:bookmarkStart w:id="1254" w:name="_Refd19e38064"/>
      <w:bookmarkStart w:id="1255" w:name="_Tocd19e38064"/>
      <w:proofErr w:type="gramStart"/>
      <w:r>
        <w:lastRenderedPageBreak/>
        <w:t>206.303-2 Content.</w:t>
      </w:r>
      <w:bookmarkEnd w:id="1254"/>
      <w:bookmarkEnd w:id="1255"/>
      <w:proofErr w:type="gramEnd"/>
    </w:p>
    <w:p w14:paraId="73FBF6A0" w14:textId="77777777" w:rsidR="00627543" w:rsidRDefault="00244064">
      <w:pPr>
        <w:pStyle w:val="BodyText"/>
      </w:pPr>
      <w:r>
        <w:t>(b)(</w:t>
      </w:r>
      <w:proofErr w:type="spellStart"/>
      <w:r>
        <w:t>i</w:t>
      </w:r>
      <w:proofErr w:type="spellEnd"/>
      <w:r>
        <w:t>) In lieu of the threshold at FAR 6.303-2(b), each justification shall include the information at FAR 6.303-2(b), except for sole-source 8(a) contracts over $100 million (see paragraph (d) of this section).</w:t>
      </w:r>
    </w:p>
    <w:p w14:paraId="24315B07" w14:textId="54764214" w:rsidR="00627543" w:rsidRDefault="00244064">
      <w:pPr>
        <w:pStyle w:val="BodyText"/>
      </w:pPr>
      <w:r>
        <w:t xml:space="preserve">(ii) Include the information required by </w:t>
      </w:r>
      <w:del w:id="1256" w:author="dita conv" w:date="2020-07-16T12:00:00Z">
        <w:r w:rsidR="000A22CF">
          <w:rPr>
            <w:spacing w:val="-6"/>
          </w:rPr>
          <w:delText>(</w:delText>
        </w:r>
      </w:del>
      <w:proofErr w:type="gramStart"/>
      <w:ins w:id="1257" w:author="dita conv" w:date="2020-07-16T12:00:00Z">
        <w:r>
          <w:t>PGI  206.303</w:t>
        </w:r>
        <w:proofErr w:type="gramEnd"/>
        <w:r>
          <w:t>-2 (</w:t>
        </w:r>
      </w:ins>
      <w:r>
        <w:t>b)(</w:t>
      </w:r>
      <w:proofErr w:type="spellStart"/>
      <w:r>
        <w:t>i</w:t>
      </w:r>
      <w:proofErr w:type="spellEnd"/>
      <w:r>
        <w:t>) in justifications citing the authority at FAR 6.302-1.</w:t>
      </w:r>
    </w:p>
    <w:p w14:paraId="147DDB9C" w14:textId="77777777" w:rsidR="00627543" w:rsidRDefault="00244064">
      <w:pPr>
        <w:pStyle w:val="BodyText"/>
      </w:pPr>
      <w:r>
        <w:t>(d) In lieu of the threshold at FAR 6.303-2(d), each justification for a sole-source 8(a) contract over $100 million shall include the information at FAR 6.303-2(d).</w:t>
      </w:r>
    </w:p>
    <w:p w14:paraId="3B5EAEC3" w14:textId="77777777" w:rsidR="00627543" w:rsidRDefault="00244064">
      <w:pPr>
        <w:pStyle w:val="Heading6"/>
      </w:pPr>
      <w:bookmarkStart w:id="1258" w:name="_Refd19e38099"/>
      <w:bookmarkStart w:id="1259" w:name="_Tocd19e38099"/>
      <w:proofErr w:type="gramStart"/>
      <w:r>
        <w:t>206.303-70 Acquisitions in support of operations in Afghanistan.</w:t>
      </w:r>
      <w:bookmarkEnd w:id="1258"/>
      <w:bookmarkEnd w:id="1259"/>
      <w:proofErr w:type="gramEnd"/>
    </w:p>
    <w:p w14:paraId="3A63466F" w14:textId="57D1E83C" w:rsidR="00627543" w:rsidRDefault="00244064">
      <w:pPr>
        <w:pStyle w:val="BodyText"/>
      </w:pPr>
      <w:r>
        <w:t xml:space="preserve">The justification and approval addressed in FAR 6.303 is not required for acquisitions conducted using a procedure specified in </w:t>
      </w:r>
      <w:del w:id="1260" w:author="dita conv" w:date="2020-07-16T12:00:00Z">
        <w:r w:rsidR="000A22CF">
          <w:rPr>
            <w:spacing w:val="-6"/>
          </w:rPr>
          <w:delText>(</w:delText>
        </w:r>
      </w:del>
      <w:ins w:id="1261" w:author="dita conv" w:date="2020-07-16T12:00:00Z">
        <w:r>
          <w:t xml:space="preserve"> 225.7703-1 (</w:t>
        </w:r>
      </w:ins>
      <w:r>
        <w:t>a).</w:t>
      </w:r>
    </w:p>
    <w:p w14:paraId="0D91D0C4" w14:textId="77777777" w:rsidR="00627543" w:rsidRDefault="00244064">
      <w:pPr>
        <w:pStyle w:val="Heading5"/>
      </w:pPr>
      <w:bookmarkStart w:id="1262" w:name="_Refd19e38128"/>
      <w:bookmarkStart w:id="1263" w:name="_Tocd19e38128"/>
      <w:r>
        <w:t>206.304 Approval of the justification.</w:t>
      </w:r>
      <w:bookmarkEnd w:id="1262"/>
      <w:bookmarkEnd w:id="1263"/>
    </w:p>
    <w:p w14:paraId="2E02AAC6" w14:textId="77777777" w:rsidR="00627543" w:rsidRDefault="00244064">
      <w:pPr>
        <w:pStyle w:val="BodyText"/>
      </w:pPr>
      <w:r>
        <w:t>(a)(4) The Under Secretary of Defense (Acquisition, Technology, and Logistics) may delegate this authority to—</w:t>
      </w:r>
    </w:p>
    <w:p w14:paraId="375E30EB" w14:textId="77777777" w:rsidR="00627543" w:rsidRDefault="00244064">
      <w:pPr>
        <w:pStyle w:val="BodyText"/>
      </w:pPr>
      <w:r>
        <w:t>(A) An Assistant Secretary of Defense; or</w:t>
      </w:r>
    </w:p>
    <w:p w14:paraId="338769AF" w14:textId="2AC72003" w:rsidR="00627543" w:rsidRDefault="00244064">
      <w:pPr>
        <w:pStyle w:val="BodyText"/>
      </w:pPr>
      <w:r>
        <w:t>(B) For a defense agency, an officer or employee serving in, assigned, or detailed to that agency who</w:t>
      </w:r>
      <w:del w:id="1264" w:author="dita conv" w:date="2020-07-16T12:00:00Z">
        <w:r w:rsidR="000A22CF" w:rsidRPr="00EF483B">
          <w:rPr>
            <w:rFonts w:ascii="Symbol" w:hAnsi="Symbol"/>
            <w:spacing w:val="-4"/>
          </w:rPr>
          <w:delText></w:delText>
        </w:r>
      </w:del>
      <w:ins w:id="1265" w:author="dita conv" w:date="2020-07-16T12:00:00Z">
        <w:r>
          <w:t>¾</w:t>
        </w:r>
      </w:ins>
    </w:p>
    <w:p w14:paraId="6CEE2EE5" w14:textId="77777777" w:rsidR="00627543" w:rsidRDefault="00244064">
      <w:pPr>
        <w:pStyle w:val="BodyText"/>
      </w:pPr>
      <w:r>
        <w:rPr>
          <w:i/>
        </w:rPr>
        <w:t>(1)</w:t>
      </w:r>
      <w:r>
        <w:t>If a member of the armed forces, is serving in a rank above brigadier general or rear admiral (lower half); or</w:t>
      </w:r>
    </w:p>
    <w:p w14:paraId="0889FC9C" w14:textId="77777777" w:rsidR="00627543" w:rsidRDefault="00244064">
      <w:pPr>
        <w:pStyle w:val="BodyText"/>
      </w:pPr>
      <w:r>
        <w:rPr>
          <w:i/>
        </w:rPr>
        <w:t>(2)</w:t>
      </w:r>
      <w:r>
        <w:t xml:space="preserve"> If a civilian, is serving in a position with a grade under the General Schedule (or any other schedule for civilian officers or employees) that is comparable to or higher than the grade of major general or rear admiral.</w:t>
      </w:r>
    </w:p>
    <w:p w14:paraId="30AC9210" w14:textId="3423E13E" w:rsidR="00627543" w:rsidRDefault="00244064">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w:t>
      </w:r>
      <w:del w:id="1266" w:author="dita conv" w:date="2020-07-16T12:00:00Z">
        <w:r w:rsidR="000A22CF">
          <w:rPr>
            <w:spacing w:val="-6"/>
          </w:rPr>
          <w:delText>(</w:delText>
        </w:r>
      </w:del>
      <w:proofErr w:type="gramStart"/>
      <w:ins w:id="1267" w:author="dita conv" w:date="2020-07-16T12:00:00Z">
        <w:r>
          <w:t>PGI  206.304</w:t>
        </w:r>
        <w:proofErr w:type="gramEnd"/>
        <w:r>
          <w:t xml:space="preserve"> (</w:t>
        </w:r>
      </w:ins>
      <w:r>
        <w:t>a)(S-70).</w:t>
      </w:r>
    </w:p>
    <w:p w14:paraId="676C3BCA" w14:textId="77777777" w:rsidR="00627543" w:rsidRDefault="00244064">
      <w:pPr>
        <w:pStyle w:val="BodyText"/>
      </w:pPr>
      <w:r>
        <w:t xml:space="preserve">(S-71) </w:t>
      </w:r>
      <w:proofErr w:type="gramStart"/>
      <w:r>
        <w:t>In accordance with section 823 of the National Defense Authorization Act for Fiscal Year 2020 (Pub.</w:t>
      </w:r>
      <w:proofErr w:type="gramEnd"/>
      <w:r>
        <w:t xml:space="preserve"> L. 116-92), the head of the procuring activity is the approval authority for a proposed sole-source 8(a) contract exceeding $100 million. This authority may only be delegated to an officer or employee who—</w:t>
      </w:r>
    </w:p>
    <w:p w14:paraId="3E3E9544" w14:textId="77777777" w:rsidR="00627543" w:rsidRDefault="00244064">
      <w:pPr>
        <w:pStyle w:val="BodyText"/>
      </w:pPr>
      <w:r>
        <w:t>(1) If a member of the armed forces, is serving in a rank above brigadier general or rear admiral (lower half); or</w:t>
      </w:r>
    </w:p>
    <w:p w14:paraId="01F1263A" w14:textId="77777777" w:rsidR="00627543" w:rsidRDefault="00244064">
      <w:pPr>
        <w:pStyle w:val="BodyText"/>
      </w:pPr>
      <w:r>
        <w:t>(2) If a civilian, is serving in a position with a grade under the General Schedule (or any other schedule for civilian officers or employees) that is comparable to or higher than the grade of major general or rear admiral.</w:t>
      </w:r>
    </w:p>
    <w:p w14:paraId="1B542E5A" w14:textId="77777777" w:rsidR="00627543" w:rsidRDefault="00244064">
      <w:pPr>
        <w:pStyle w:val="Heading5"/>
      </w:pPr>
      <w:bookmarkStart w:id="1268" w:name="_Refd19e38179"/>
      <w:bookmarkStart w:id="1269" w:name="_Tocd19e38179"/>
      <w:r>
        <w:lastRenderedPageBreak/>
        <w:t>206.305 Availability of the justification.</w:t>
      </w:r>
      <w:bookmarkEnd w:id="1268"/>
      <w:bookmarkEnd w:id="1269"/>
    </w:p>
    <w:p w14:paraId="0782FDC8" w14:textId="77777777" w:rsidR="00627543" w:rsidRDefault="00244064">
      <w:pPr>
        <w:pStyle w:val="BodyText"/>
      </w:pPr>
      <w:r>
        <w:t xml:space="preserve">See </w:t>
      </w:r>
      <w:proofErr w:type="gramStart"/>
      <w:ins w:id="1270" w:author="dita conv" w:date="2020-07-16T12:00:00Z">
        <w:r>
          <w:t>PGI  206.305</w:t>
        </w:r>
        <w:proofErr w:type="gramEnd"/>
        <w:r>
          <w:t xml:space="preserve">  </w:t>
        </w:r>
      </w:ins>
      <w:r>
        <w:t>for further guidance on the requirements for preparing, obtaining approval, and posting justification and approval documents for contracts awarded using the authority of FAR 6.302-2.</w:t>
      </w:r>
    </w:p>
    <w:p w14:paraId="768716B2" w14:textId="77777777" w:rsidR="008E64D4" w:rsidRDefault="008E64D4">
      <w:pPr>
        <w:spacing w:line="199" w:lineRule="auto"/>
        <w:rPr>
          <w:del w:id="1271" w:author="dita conv" w:date="2020-07-16T12:00:00Z"/>
        </w:rPr>
        <w:sectPr w:rsidR="008E64D4" w:rsidSect="004916A2">
          <w:pgSz w:w="10540" w:h="13260"/>
          <w:pgMar w:top="540" w:right="1730" w:bottom="280" w:left="520" w:header="720" w:footer="720" w:gutter="0"/>
          <w:cols w:space="720"/>
        </w:sectPr>
      </w:pPr>
      <w:bookmarkStart w:id="1272" w:name="_Refd19e38203"/>
      <w:bookmarkStart w:id="1273" w:name="_Tocd19e38203"/>
    </w:p>
    <w:p w14:paraId="377E9CA1" w14:textId="77777777" w:rsidR="008E64D4" w:rsidRDefault="000A22CF">
      <w:pPr>
        <w:pStyle w:val="Heading2"/>
        <w:spacing w:before="70"/>
        <w:ind w:left="96" w:right="423"/>
        <w:jc w:val="center"/>
        <w:rPr>
          <w:del w:id="1274" w:author="dita conv" w:date="2020-07-16T12:00:00Z"/>
        </w:rPr>
      </w:pPr>
      <w:bookmarkStart w:id="1275" w:name="toc207"/>
      <w:bookmarkEnd w:id="1275"/>
      <w:del w:id="1276" w:author="dita conv" w:date="2020-07-16T12:00:00Z">
        <w:r>
          <w:lastRenderedPageBreak/>
          <w:delText>TABLE OF CONTENTS</w:delText>
        </w:r>
      </w:del>
    </w:p>
    <w:p w14:paraId="0F4BB0F8" w14:textId="77777777" w:rsidR="008E64D4" w:rsidRDefault="000A22CF">
      <w:pPr>
        <w:spacing w:line="264" w:lineRule="exact"/>
        <w:ind w:left="101" w:right="423"/>
        <w:jc w:val="center"/>
        <w:rPr>
          <w:del w:id="1277" w:author="dita conv" w:date="2020-07-16T12:00:00Z"/>
          <w:i/>
        </w:rPr>
      </w:pPr>
      <w:del w:id="1278" w:author="dita conv" w:date="2020-07-16T12:00:00Z">
        <w:r>
          <w:rPr>
            <w:i/>
          </w:rPr>
          <w:delText>(April 13, 2018)</w:delText>
        </w:r>
      </w:del>
    </w:p>
    <w:p w14:paraId="65D0E3D2" w14:textId="77777777" w:rsidR="008E64D4" w:rsidRDefault="008E64D4">
      <w:pPr>
        <w:pStyle w:val="BodyText"/>
        <w:spacing w:before="11"/>
        <w:rPr>
          <w:del w:id="1279" w:author="dita conv" w:date="2020-07-16T12:00:00Z"/>
          <w:i/>
          <w:sz w:val="35"/>
        </w:rPr>
      </w:pPr>
    </w:p>
    <w:p w14:paraId="474E85EC" w14:textId="19C0E54E" w:rsidR="00627543" w:rsidRDefault="005A6413">
      <w:pPr>
        <w:pStyle w:val="Heading3"/>
        <w:rPr>
          <w:ins w:id="1280" w:author="dita conv" w:date="2020-07-16T12:00:00Z"/>
        </w:rPr>
      </w:pPr>
      <w:del w:id="1281" w:author="dita conv" w:date="2020-07-16T12:00:00Z">
        <w:r>
          <w:rPr>
            <w:noProof/>
          </w:rPr>
          <mc:AlternateContent>
            <mc:Choice Requires="wps">
              <w:drawing>
                <wp:anchor distT="0" distB="0" distL="114300" distR="114300" simplePos="0" relativeHeight="251671552" behindDoc="0" locked="0" layoutInCell="1" allowOverlap="1" wp14:anchorId="18299809" wp14:editId="0EBA5BAD">
                  <wp:simplePos x="0" y="0"/>
                  <wp:positionH relativeFrom="page">
                    <wp:posOffset>403225</wp:posOffset>
                  </wp:positionH>
                  <wp:positionV relativeFrom="paragraph">
                    <wp:posOffset>152400</wp:posOffset>
                  </wp:positionV>
                  <wp:extent cx="4055745" cy="2317115"/>
                  <wp:effectExtent l="0" t="0" r="0" b="0"/>
                  <wp:wrapNone/>
                  <wp:docPr id="306"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745" cy="2317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99"/>
                                <w:gridCol w:w="4987"/>
                              </w:tblGrid>
                              <w:tr w:rsidR="005F5DA0" w14:paraId="59A3EC9E" w14:textId="77777777">
                                <w:trPr>
                                  <w:trHeight w:val="264"/>
                                </w:trPr>
                                <w:tc>
                                  <w:tcPr>
                                    <w:tcW w:w="1399" w:type="dxa"/>
                                  </w:tcPr>
                                  <w:p w14:paraId="5F84CC4E" w14:textId="77777777" w:rsidR="005F5DA0" w:rsidRDefault="005F5DA0">
                                    <w:pPr>
                                      <w:pStyle w:val="TableParagraph"/>
                                      <w:spacing w:line="244" w:lineRule="exact"/>
                                      <w:rPr>
                                        <w:sz w:val="24"/>
                                      </w:rPr>
                                    </w:pPr>
                                    <w:r>
                                      <w:rPr>
                                        <w:sz w:val="24"/>
                                      </w:rPr>
                                      <w:t>207.102</w:t>
                                    </w:r>
                                  </w:p>
                                </w:tc>
                                <w:tc>
                                  <w:tcPr>
                                    <w:tcW w:w="4987" w:type="dxa"/>
                                  </w:tcPr>
                                  <w:p w14:paraId="049EC2CD" w14:textId="77777777" w:rsidR="005F5DA0" w:rsidRDefault="005F5DA0">
                                    <w:pPr>
                                      <w:pStyle w:val="TableParagraph"/>
                                      <w:spacing w:line="244" w:lineRule="exact"/>
                                      <w:ind w:left="307"/>
                                      <w:rPr>
                                        <w:sz w:val="24"/>
                                      </w:rPr>
                                    </w:pPr>
                                    <w:r>
                                      <w:rPr>
                                        <w:sz w:val="24"/>
                                      </w:rPr>
                                      <w:t>Policy.</w:t>
                                    </w:r>
                                  </w:p>
                                </w:tc>
                              </w:tr>
                              <w:tr w:rsidR="005F5DA0" w14:paraId="32D77365" w14:textId="77777777">
                                <w:trPr>
                                  <w:trHeight w:val="240"/>
                                </w:trPr>
                                <w:tc>
                                  <w:tcPr>
                                    <w:tcW w:w="1399" w:type="dxa"/>
                                  </w:tcPr>
                                  <w:p w14:paraId="00B94172" w14:textId="77777777" w:rsidR="005F5DA0" w:rsidRDefault="005F5DA0">
                                    <w:pPr>
                                      <w:pStyle w:val="TableParagraph"/>
                                      <w:rPr>
                                        <w:sz w:val="24"/>
                                      </w:rPr>
                                    </w:pPr>
                                    <w:r>
                                      <w:rPr>
                                        <w:sz w:val="24"/>
                                      </w:rPr>
                                      <w:t>207.103</w:t>
                                    </w:r>
                                  </w:p>
                                </w:tc>
                                <w:tc>
                                  <w:tcPr>
                                    <w:tcW w:w="4987" w:type="dxa"/>
                                  </w:tcPr>
                                  <w:p w14:paraId="5E104FEF" w14:textId="77777777" w:rsidR="005F5DA0" w:rsidRDefault="005F5DA0">
                                    <w:pPr>
                                      <w:pStyle w:val="TableParagraph"/>
                                      <w:ind w:left="307"/>
                                      <w:rPr>
                                        <w:sz w:val="24"/>
                                      </w:rPr>
                                    </w:pPr>
                                    <w:r>
                                      <w:rPr>
                                        <w:sz w:val="24"/>
                                      </w:rPr>
                                      <w:t>Agency-head responsibilities.</w:t>
                                    </w:r>
                                  </w:p>
                                </w:tc>
                              </w:tr>
                              <w:tr w:rsidR="005F5DA0" w14:paraId="653503FE" w14:textId="77777777">
                                <w:trPr>
                                  <w:trHeight w:val="240"/>
                                </w:trPr>
                                <w:tc>
                                  <w:tcPr>
                                    <w:tcW w:w="1399" w:type="dxa"/>
                                  </w:tcPr>
                                  <w:p w14:paraId="0E72BA64" w14:textId="77777777" w:rsidR="005F5DA0" w:rsidRDefault="005F5DA0">
                                    <w:pPr>
                                      <w:pStyle w:val="TableParagraph"/>
                                      <w:rPr>
                                        <w:sz w:val="24"/>
                                      </w:rPr>
                                    </w:pPr>
                                    <w:r>
                                      <w:rPr>
                                        <w:sz w:val="24"/>
                                      </w:rPr>
                                      <w:t>207.104</w:t>
                                    </w:r>
                                  </w:p>
                                </w:tc>
                                <w:tc>
                                  <w:tcPr>
                                    <w:tcW w:w="4987" w:type="dxa"/>
                                  </w:tcPr>
                                  <w:p w14:paraId="626559DB" w14:textId="77777777" w:rsidR="005F5DA0" w:rsidRDefault="005F5DA0">
                                    <w:pPr>
                                      <w:pStyle w:val="TableParagraph"/>
                                      <w:ind w:left="307"/>
                                      <w:rPr>
                                        <w:sz w:val="24"/>
                                      </w:rPr>
                                    </w:pPr>
                                    <w:r>
                                      <w:rPr>
                                        <w:sz w:val="24"/>
                                      </w:rPr>
                                      <w:t>General procedures.</w:t>
                                    </w:r>
                                  </w:p>
                                </w:tc>
                              </w:tr>
                              <w:tr w:rsidR="005F5DA0" w14:paraId="72E6F753" w14:textId="77777777">
                                <w:trPr>
                                  <w:trHeight w:val="240"/>
                                </w:trPr>
                                <w:tc>
                                  <w:tcPr>
                                    <w:tcW w:w="1399" w:type="dxa"/>
                                  </w:tcPr>
                                  <w:p w14:paraId="3DE71485" w14:textId="77777777" w:rsidR="005F5DA0" w:rsidRDefault="005F5DA0">
                                    <w:pPr>
                                      <w:pStyle w:val="TableParagraph"/>
                                      <w:rPr>
                                        <w:sz w:val="24"/>
                                      </w:rPr>
                                    </w:pPr>
                                    <w:r>
                                      <w:rPr>
                                        <w:sz w:val="24"/>
                                      </w:rPr>
                                      <w:t>207.105</w:t>
                                    </w:r>
                                  </w:p>
                                </w:tc>
                                <w:tc>
                                  <w:tcPr>
                                    <w:tcW w:w="4987" w:type="dxa"/>
                                  </w:tcPr>
                                  <w:p w14:paraId="650B05B6" w14:textId="77777777" w:rsidR="005F5DA0" w:rsidRDefault="005F5DA0">
                                    <w:pPr>
                                      <w:pStyle w:val="TableParagraph"/>
                                      <w:ind w:left="307"/>
                                      <w:rPr>
                                        <w:sz w:val="24"/>
                                      </w:rPr>
                                    </w:pPr>
                                    <w:r>
                                      <w:rPr>
                                        <w:sz w:val="24"/>
                                      </w:rPr>
                                      <w:t>Contents of written acquisition plans.</w:t>
                                    </w:r>
                                  </w:p>
                                </w:tc>
                              </w:tr>
                              <w:tr w:rsidR="005F5DA0" w14:paraId="2F37D97E" w14:textId="77777777">
                                <w:trPr>
                                  <w:trHeight w:val="240"/>
                                </w:trPr>
                                <w:tc>
                                  <w:tcPr>
                                    <w:tcW w:w="1399" w:type="dxa"/>
                                  </w:tcPr>
                                  <w:p w14:paraId="21AB0DAF" w14:textId="77777777" w:rsidR="005F5DA0" w:rsidRDefault="005F5DA0">
                                    <w:pPr>
                                      <w:pStyle w:val="TableParagraph"/>
                                      <w:rPr>
                                        <w:sz w:val="24"/>
                                      </w:rPr>
                                    </w:pPr>
                                    <w:r>
                                      <w:rPr>
                                        <w:sz w:val="24"/>
                                      </w:rPr>
                                      <w:t>207.106</w:t>
                                    </w:r>
                                  </w:p>
                                </w:tc>
                                <w:tc>
                                  <w:tcPr>
                                    <w:tcW w:w="4987" w:type="dxa"/>
                                  </w:tcPr>
                                  <w:p w14:paraId="3A38C705" w14:textId="77777777" w:rsidR="005F5DA0" w:rsidRDefault="005F5DA0">
                                    <w:pPr>
                                      <w:pStyle w:val="TableParagraph"/>
                                      <w:ind w:left="307"/>
                                      <w:rPr>
                                        <w:sz w:val="24"/>
                                      </w:rPr>
                                    </w:pPr>
                                    <w:r>
                                      <w:rPr>
                                        <w:spacing w:val="-5"/>
                                        <w:sz w:val="24"/>
                                      </w:rPr>
                                      <w:t xml:space="preserve">Additional requirements </w:t>
                                    </w:r>
                                    <w:r>
                                      <w:rPr>
                                        <w:spacing w:val="-4"/>
                                        <w:sz w:val="24"/>
                                      </w:rPr>
                                      <w:t xml:space="preserve">for </w:t>
                                    </w:r>
                                    <w:r>
                                      <w:rPr>
                                        <w:spacing w:val="-5"/>
                                        <w:sz w:val="24"/>
                                      </w:rPr>
                                      <w:t>major systems.</w:t>
                                    </w:r>
                                  </w:p>
                                </w:tc>
                              </w:tr>
                              <w:tr w:rsidR="005F5DA0" w14:paraId="57F544AB" w14:textId="77777777">
                                <w:trPr>
                                  <w:trHeight w:val="240"/>
                                </w:trPr>
                                <w:tc>
                                  <w:tcPr>
                                    <w:tcW w:w="1399" w:type="dxa"/>
                                  </w:tcPr>
                                  <w:p w14:paraId="0C9F85FA" w14:textId="77777777" w:rsidR="005F5DA0" w:rsidRDefault="005F5DA0">
                                    <w:pPr>
                                      <w:pStyle w:val="TableParagraph"/>
                                      <w:rPr>
                                        <w:sz w:val="24"/>
                                      </w:rPr>
                                    </w:pPr>
                                    <w:r>
                                      <w:rPr>
                                        <w:sz w:val="24"/>
                                      </w:rPr>
                                      <w:t>207.170</w:t>
                                    </w:r>
                                  </w:p>
                                </w:tc>
                                <w:tc>
                                  <w:tcPr>
                                    <w:tcW w:w="4987" w:type="dxa"/>
                                  </w:tcPr>
                                  <w:p w14:paraId="5EE37B12" w14:textId="77777777" w:rsidR="005F5DA0" w:rsidRDefault="005F5DA0">
                                    <w:pPr>
                                      <w:pStyle w:val="TableParagraph"/>
                                      <w:ind w:left="307"/>
                                      <w:rPr>
                                        <w:sz w:val="24"/>
                                      </w:rPr>
                                    </w:pPr>
                                    <w:r>
                                      <w:rPr>
                                        <w:sz w:val="24"/>
                                      </w:rPr>
                                      <w:t>Reserved.</w:t>
                                    </w:r>
                                  </w:p>
                                </w:tc>
                              </w:tr>
                              <w:tr w:rsidR="005F5DA0" w14:paraId="3A4505B7" w14:textId="77777777">
                                <w:trPr>
                                  <w:trHeight w:val="240"/>
                                </w:trPr>
                                <w:tc>
                                  <w:tcPr>
                                    <w:tcW w:w="1399" w:type="dxa"/>
                                  </w:tcPr>
                                  <w:p w14:paraId="775839DF" w14:textId="77777777" w:rsidR="005F5DA0" w:rsidRDefault="005F5DA0">
                                    <w:pPr>
                                      <w:pStyle w:val="TableParagraph"/>
                                      <w:rPr>
                                        <w:sz w:val="24"/>
                                      </w:rPr>
                                    </w:pPr>
                                    <w:r>
                                      <w:rPr>
                                        <w:sz w:val="24"/>
                                      </w:rPr>
                                      <w:t>207.170-1</w:t>
                                    </w:r>
                                  </w:p>
                                </w:tc>
                                <w:tc>
                                  <w:tcPr>
                                    <w:tcW w:w="4987" w:type="dxa"/>
                                  </w:tcPr>
                                  <w:p w14:paraId="0EB1137B" w14:textId="77777777" w:rsidR="005F5DA0" w:rsidRDefault="005F5DA0">
                                    <w:pPr>
                                      <w:pStyle w:val="TableParagraph"/>
                                      <w:ind w:left="307"/>
                                      <w:rPr>
                                        <w:sz w:val="24"/>
                                      </w:rPr>
                                    </w:pPr>
                                    <w:r>
                                      <w:rPr>
                                        <w:sz w:val="24"/>
                                      </w:rPr>
                                      <w:t>Scope.</w:t>
                                    </w:r>
                                  </w:p>
                                </w:tc>
                              </w:tr>
                              <w:tr w:rsidR="005F5DA0" w14:paraId="49C30813" w14:textId="77777777">
                                <w:trPr>
                                  <w:trHeight w:val="240"/>
                                </w:trPr>
                                <w:tc>
                                  <w:tcPr>
                                    <w:tcW w:w="1399" w:type="dxa"/>
                                  </w:tcPr>
                                  <w:p w14:paraId="04F90185" w14:textId="77777777" w:rsidR="005F5DA0" w:rsidRDefault="005F5DA0">
                                    <w:pPr>
                                      <w:pStyle w:val="TableParagraph"/>
                                      <w:rPr>
                                        <w:sz w:val="24"/>
                                      </w:rPr>
                                    </w:pPr>
                                    <w:r>
                                      <w:rPr>
                                        <w:sz w:val="24"/>
                                      </w:rPr>
                                      <w:t>207.170-2</w:t>
                                    </w:r>
                                  </w:p>
                                </w:tc>
                                <w:tc>
                                  <w:tcPr>
                                    <w:tcW w:w="4987" w:type="dxa"/>
                                  </w:tcPr>
                                  <w:p w14:paraId="5FBBFC18" w14:textId="77777777" w:rsidR="005F5DA0" w:rsidRDefault="005F5DA0">
                                    <w:pPr>
                                      <w:pStyle w:val="TableParagraph"/>
                                      <w:ind w:left="307"/>
                                      <w:rPr>
                                        <w:sz w:val="24"/>
                                      </w:rPr>
                                    </w:pPr>
                                    <w:r>
                                      <w:rPr>
                                        <w:sz w:val="24"/>
                                      </w:rPr>
                                      <w:t>Definitions.</w:t>
                                    </w:r>
                                  </w:p>
                                </w:tc>
                              </w:tr>
                              <w:tr w:rsidR="005F5DA0" w14:paraId="4494B625" w14:textId="77777777">
                                <w:trPr>
                                  <w:trHeight w:val="240"/>
                                </w:trPr>
                                <w:tc>
                                  <w:tcPr>
                                    <w:tcW w:w="1399" w:type="dxa"/>
                                  </w:tcPr>
                                  <w:p w14:paraId="5A199532" w14:textId="77777777" w:rsidR="005F5DA0" w:rsidRDefault="005F5DA0">
                                    <w:pPr>
                                      <w:pStyle w:val="TableParagraph"/>
                                      <w:rPr>
                                        <w:sz w:val="24"/>
                                      </w:rPr>
                                    </w:pPr>
                                    <w:r>
                                      <w:rPr>
                                        <w:sz w:val="24"/>
                                      </w:rPr>
                                      <w:t>207.170-3</w:t>
                                    </w:r>
                                  </w:p>
                                </w:tc>
                                <w:tc>
                                  <w:tcPr>
                                    <w:tcW w:w="4987" w:type="dxa"/>
                                  </w:tcPr>
                                  <w:p w14:paraId="227D8644" w14:textId="77777777" w:rsidR="005F5DA0" w:rsidRDefault="005F5DA0">
                                    <w:pPr>
                                      <w:pStyle w:val="TableParagraph"/>
                                      <w:ind w:left="307"/>
                                      <w:rPr>
                                        <w:sz w:val="24"/>
                                      </w:rPr>
                                    </w:pPr>
                                    <w:r>
                                      <w:rPr>
                                        <w:sz w:val="24"/>
                                      </w:rPr>
                                      <w:t>Policy and procedures.</w:t>
                                    </w:r>
                                  </w:p>
                                </w:tc>
                              </w:tr>
                              <w:tr w:rsidR="005F5DA0" w14:paraId="124867D4" w14:textId="77777777">
                                <w:trPr>
                                  <w:trHeight w:val="240"/>
                                </w:trPr>
                                <w:tc>
                                  <w:tcPr>
                                    <w:tcW w:w="1399" w:type="dxa"/>
                                  </w:tcPr>
                                  <w:p w14:paraId="181C824F" w14:textId="77777777" w:rsidR="005F5DA0" w:rsidRDefault="005F5DA0">
                                    <w:pPr>
                                      <w:pStyle w:val="TableParagraph"/>
                                      <w:rPr>
                                        <w:sz w:val="24"/>
                                      </w:rPr>
                                    </w:pPr>
                                    <w:r>
                                      <w:rPr>
                                        <w:sz w:val="24"/>
                                      </w:rPr>
                                      <w:t>207.171</w:t>
                                    </w:r>
                                  </w:p>
                                </w:tc>
                                <w:tc>
                                  <w:tcPr>
                                    <w:tcW w:w="4987" w:type="dxa"/>
                                  </w:tcPr>
                                  <w:p w14:paraId="18BFD483" w14:textId="77777777" w:rsidR="005F5DA0" w:rsidRDefault="005F5DA0">
                                    <w:pPr>
                                      <w:pStyle w:val="TableParagraph"/>
                                      <w:ind w:left="307"/>
                                      <w:rPr>
                                        <w:sz w:val="24"/>
                                      </w:rPr>
                                    </w:pPr>
                                    <w:r>
                                      <w:rPr>
                                        <w:sz w:val="24"/>
                                      </w:rPr>
                                      <w:t>Component breakout.</w:t>
                                    </w:r>
                                  </w:p>
                                </w:tc>
                              </w:tr>
                              <w:tr w:rsidR="005F5DA0" w14:paraId="75E8F906" w14:textId="77777777">
                                <w:trPr>
                                  <w:trHeight w:val="240"/>
                                </w:trPr>
                                <w:tc>
                                  <w:tcPr>
                                    <w:tcW w:w="1399" w:type="dxa"/>
                                  </w:tcPr>
                                  <w:p w14:paraId="7EC3F95E" w14:textId="77777777" w:rsidR="005F5DA0" w:rsidRDefault="005F5DA0">
                                    <w:pPr>
                                      <w:pStyle w:val="TableParagraph"/>
                                      <w:rPr>
                                        <w:sz w:val="24"/>
                                      </w:rPr>
                                    </w:pPr>
                                    <w:r>
                                      <w:rPr>
                                        <w:sz w:val="24"/>
                                      </w:rPr>
                                      <w:t>207.171-1</w:t>
                                    </w:r>
                                  </w:p>
                                </w:tc>
                                <w:tc>
                                  <w:tcPr>
                                    <w:tcW w:w="4987" w:type="dxa"/>
                                  </w:tcPr>
                                  <w:p w14:paraId="3F4284AF" w14:textId="77777777" w:rsidR="005F5DA0" w:rsidRDefault="005F5DA0">
                                    <w:pPr>
                                      <w:pStyle w:val="TableParagraph"/>
                                      <w:ind w:left="307"/>
                                      <w:rPr>
                                        <w:sz w:val="24"/>
                                      </w:rPr>
                                    </w:pPr>
                                    <w:r>
                                      <w:rPr>
                                        <w:sz w:val="24"/>
                                      </w:rPr>
                                      <w:t>Scope.</w:t>
                                    </w:r>
                                  </w:p>
                                </w:tc>
                              </w:tr>
                              <w:tr w:rsidR="005F5DA0" w14:paraId="4CACC97B" w14:textId="77777777">
                                <w:trPr>
                                  <w:trHeight w:val="240"/>
                                </w:trPr>
                                <w:tc>
                                  <w:tcPr>
                                    <w:tcW w:w="1399" w:type="dxa"/>
                                  </w:tcPr>
                                  <w:p w14:paraId="05A65804" w14:textId="77777777" w:rsidR="005F5DA0" w:rsidRDefault="005F5DA0">
                                    <w:pPr>
                                      <w:pStyle w:val="TableParagraph"/>
                                      <w:rPr>
                                        <w:sz w:val="24"/>
                                      </w:rPr>
                                    </w:pPr>
                                    <w:r>
                                      <w:rPr>
                                        <w:sz w:val="24"/>
                                      </w:rPr>
                                      <w:t>207.171-2</w:t>
                                    </w:r>
                                  </w:p>
                                </w:tc>
                                <w:tc>
                                  <w:tcPr>
                                    <w:tcW w:w="4987" w:type="dxa"/>
                                  </w:tcPr>
                                  <w:p w14:paraId="598B363E" w14:textId="77777777" w:rsidR="005F5DA0" w:rsidRDefault="005F5DA0">
                                    <w:pPr>
                                      <w:pStyle w:val="TableParagraph"/>
                                      <w:ind w:left="307"/>
                                      <w:rPr>
                                        <w:sz w:val="24"/>
                                      </w:rPr>
                                    </w:pPr>
                                    <w:r>
                                      <w:rPr>
                                        <w:sz w:val="24"/>
                                      </w:rPr>
                                      <w:t>Definition.</w:t>
                                    </w:r>
                                  </w:p>
                                </w:tc>
                              </w:tr>
                              <w:tr w:rsidR="005F5DA0" w14:paraId="155E72AF" w14:textId="77777777">
                                <w:trPr>
                                  <w:trHeight w:val="240"/>
                                </w:trPr>
                                <w:tc>
                                  <w:tcPr>
                                    <w:tcW w:w="1399" w:type="dxa"/>
                                  </w:tcPr>
                                  <w:p w14:paraId="1BBA4F2C" w14:textId="77777777" w:rsidR="005F5DA0" w:rsidRDefault="005F5DA0">
                                    <w:pPr>
                                      <w:pStyle w:val="TableParagraph"/>
                                      <w:rPr>
                                        <w:sz w:val="24"/>
                                      </w:rPr>
                                    </w:pPr>
                                    <w:r>
                                      <w:rPr>
                                        <w:sz w:val="24"/>
                                      </w:rPr>
                                      <w:t>207.171-3</w:t>
                                    </w:r>
                                  </w:p>
                                </w:tc>
                                <w:tc>
                                  <w:tcPr>
                                    <w:tcW w:w="4987" w:type="dxa"/>
                                  </w:tcPr>
                                  <w:p w14:paraId="557C1C81" w14:textId="77777777" w:rsidR="005F5DA0" w:rsidRDefault="005F5DA0">
                                    <w:pPr>
                                      <w:pStyle w:val="TableParagraph"/>
                                      <w:ind w:left="307"/>
                                      <w:rPr>
                                        <w:sz w:val="24"/>
                                      </w:rPr>
                                    </w:pPr>
                                    <w:r>
                                      <w:rPr>
                                        <w:sz w:val="24"/>
                                      </w:rPr>
                                      <w:t>Policy.</w:t>
                                    </w:r>
                                  </w:p>
                                </w:tc>
                              </w:tr>
                              <w:tr w:rsidR="005F5DA0" w14:paraId="49A1E200" w14:textId="77777777">
                                <w:trPr>
                                  <w:trHeight w:val="240"/>
                                </w:trPr>
                                <w:tc>
                                  <w:tcPr>
                                    <w:tcW w:w="1399" w:type="dxa"/>
                                  </w:tcPr>
                                  <w:p w14:paraId="636253AD" w14:textId="77777777" w:rsidR="005F5DA0" w:rsidRDefault="005F5DA0">
                                    <w:pPr>
                                      <w:pStyle w:val="TableParagraph"/>
                                      <w:rPr>
                                        <w:sz w:val="24"/>
                                      </w:rPr>
                                    </w:pPr>
                                    <w:r>
                                      <w:rPr>
                                        <w:sz w:val="24"/>
                                      </w:rPr>
                                      <w:t>207.171-4</w:t>
                                    </w:r>
                                  </w:p>
                                </w:tc>
                                <w:tc>
                                  <w:tcPr>
                                    <w:tcW w:w="4987" w:type="dxa"/>
                                  </w:tcPr>
                                  <w:p w14:paraId="4E310537" w14:textId="77777777" w:rsidR="005F5DA0" w:rsidRDefault="005F5DA0">
                                    <w:pPr>
                                      <w:pStyle w:val="TableParagraph"/>
                                      <w:ind w:left="307"/>
                                      <w:rPr>
                                        <w:sz w:val="24"/>
                                      </w:rPr>
                                    </w:pPr>
                                    <w:r>
                                      <w:rPr>
                                        <w:sz w:val="24"/>
                                      </w:rPr>
                                      <w:t>Procedures.</w:t>
                                    </w:r>
                                  </w:p>
                                </w:tc>
                              </w:tr>
                              <w:tr w:rsidR="005F5DA0" w14:paraId="55305540" w14:textId="77777777">
                                <w:trPr>
                                  <w:trHeight w:val="264"/>
                                </w:trPr>
                                <w:tc>
                                  <w:tcPr>
                                    <w:tcW w:w="1399" w:type="dxa"/>
                                  </w:tcPr>
                                  <w:p w14:paraId="6267FDBA" w14:textId="77777777" w:rsidR="005F5DA0" w:rsidRDefault="005F5DA0">
                                    <w:pPr>
                                      <w:pStyle w:val="TableParagraph"/>
                                      <w:spacing w:line="244" w:lineRule="exact"/>
                                      <w:rPr>
                                        <w:sz w:val="24"/>
                                      </w:rPr>
                                    </w:pPr>
                                    <w:r>
                                      <w:rPr>
                                        <w:sz w:val="24"/>
                                      </w:rPr>
                                      <w:t>207.172</w:t>
                                    </w:r>
                                  </w:p>
                                </w:tc>
                                <w:tc>
                                  <w:tcPr>
                                    <w:tcW w:w="4987" w:type="dxa"/>
                                  </w:tcPr>
                                  <w:p w14:paraId="4A7DBFB5" w14:textId="77777777" w:rsidR="005F5DA0" w:rsidRDefault="005F5DA0">
                                    <w:pPr>
                                      <w:pStyle w:val="TableParagraph"/>
                                      <w:spacing w:line="244" w:lineRule="exact"/>
                                      <w:ind w:left="307"/>
                                      <w:rPr>
                                        <w:sz w:val="24"/>
                                      </w:rPr>
                                    </w:pPr>
                                    <w:r>
                                      <w:rPr>
                                        <w:sz w:val="24"/>
                                      </w:rPr>
                                      <w:t>Human research.</w:t>
                                    </w:r>
                                  </w:p>
                                </w:tc>
                              </w:tr>
                            </w:tbl>
                            <w:p w14:paraId="3A435191" w14:textId="77777777" w:rsidR="005F5DA0" w:rsidRDefault="005F5D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7" o:spid="_x0000_s1032" type="#_x0000_t202" style="position:absolute;margin-left:31.75pt;margin-top:12pt;width:319.35pt;height:182.4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68tQIAALU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99"/>
                          <w:gridCol w:w="4987"/>
                        </w:tblGrid>
                        <w:tr w:rsidR="005F5DA0" w14:paraId="59A3EC9E" w14:textId="77777777">
                          <w:trPr>
                            <w:trHeight w:val="264"/>
                          </w:trPr>
                          <w:tc>
                            <w:tcPr>
                              <w:tcW w:w="1399" w:type="dxa"/>
                            </w:tcPr>
                            <w:p w14:paraId="5F84CC4E" w14:textId="77777777" w:rsidR="005F5DA0" w:rsidRDefault="005F5DA0">
                              <w:pPr>
                                <w:pStyle w:val="TableParagraph"/>
                                <w:spacing w:line="244" w:lineRule="exact"/>
                                <w:rPr>
                                  <w:sz w:val="24"/>
                                </w:rPr>
                              </w:pPr>
                              <w:r>
                                <w:rPr>
                                  <w:sz w:val="24"/>
                                </w:rPr>
                                <w:t>207.102</w:t>
                              </w:r>
                            </w:p>
                          </w:tc>
                          <w:tc>
                            <w:tcPr>
                              <w:tcW w:w="4987" w:type="dxa"/>
                            </w:tcPr>
                            <w:p w14:paraId="049EC2CD" w14:textId="77777777" w:rsidR="005F5DA0" w:rsidRDefault="005F5DA0">
                              <w:pPr>
                                <w:pStyle w:val="TableParagraph"/>
                                <w:spacing w:line="244" w:lineRule="exact"/>
                                <w:ind w:left="307"/>
                                <w:rPr>
                                  <w:sz w:val="24"/>
                                </w:rPr>
                              </w:pPr>
                              <w:r>
                                <w:rPr>
                                  <w:sz w:val="24"/>
                                </w:rPr>
                                <w:t>Policy.</w:t>
                              </w:r>
                            </w:p>
                          </w:tc>
                        </w:tr>
                        <w:tr w:rsidR="005F5DA0" w14:paraId="32D77365" w14:textId="77777777">
                          <w:trPr>
                            <w:trHeight w:val="240"/>
                          </w:trPr>
                          <w:tc>
                            <w:tcPr>
                              <w:tcW w:w="1399" w:type="dxa"/>
                            </w:tcPr>
                            <w:p w14:paraId="00B94172" w14:textId="77777777" w:rsidR="005F5DA0" w:rsidRDefault="005F5DA0">
                              <w:pPr>
                                <w:pStyle w:val="TableParagraph"/>
                                <w:rPr>
                                  <w:sz w:val="24"/>
                                </w:rPr>
                              </w:pPr>
                              <w:r>
                                <w:rPr>
                                  <w:sz w:val="24"/>
                                </w:rPr>
                                <w:t>207.103</w:t>
                              </w:r>
                            </w:p>
                          </w:tc>
                          <w:tc>
                            <w:tcPr>
                              <w:tcW w:w="4987" w:type="dxa"/>
                            </w:tcPr>
                            <w:p w14:paraId="5E104FEF" w14:textId="77777777" w:rsidR="005F5DA0" w:rsidRDefault="005F5DA0">
                              <w:pPr>
                                <w:pStyle w:val="TableParagraph"/>
                                <w:ind w:left="307"/>
                                <w:rPr>
                                  <w:sz w:val="24"/>
                                </w:rPr>
                              </w:pPr>
                              <w:r>
                                <w:rPr>
                                  <w:sz w:val="24"/>
                                </w:rPr>
                                <w:t>Agency-head responsibilities.</w:t>
                              </w:r>
                            </w:p>
                          </w:tc>
                        </w:tr>
                        <w:tr w:rsidR="005F5DA0" w14:paraId="653503FE" w14:textId="77777777">
                          <w:trPr>
                            <w:trHeight w:val="240"/>
                          </w:trPr>
                          <w:tc>
                            <w:tcPr>
                              <w:tcW w:w="1399" w:type="dxa"/>
                            </w:tcPr>
                            <w:p w14:paraId="0E72BA64" w14:textId="77777777" w:rsidR="005F5DA0" w:rsidRDefault="005F5DA0">
                              <w:pPr>
                                <w:pStyle w:val="TableParagraph"/>
                                <w:rPr>
                                  <w:sz w:val="24"/>
                                </w:rPr>
                              </w:pPr>
                              <w:r>
                                <w:rPr>
                                  <w:sz w:val="24"/>
                                </w:rPr>
                                <w:t>207.104</w:t>
                              </w:r>
                            </w:p>
                          </w:tc>
                          <w:tc>
                            <w:tcPr>
                              <w:tcW w:w="4987" w:type="dxa"/>
                            </w:tcPr>
                            <w:p w14:paraId="626559DB" w14:textId="77777777" w:rsidR="005F5DA0" w:rsidRDefault="005F5DA0">
                              <w:pPr>
                                <w:pStyle w:val="TableParagraph"/>
                                <w:ind w:left="307"/>
                                <w:rPr>
                                  <w:sz w:val="24"/>
                                </w:rPr>
                              </w:pPr>
                              <w:r>
                                <w:rPr>
                                  <w:sz w:val="24"/>
                                </w:rPr>
                                <w:t>General procedures.</w:t>
                              </w:r>
                            </w:p>
                          </w:tc>
                        </w:tr>
                        <w:tr w:rsidR="005F5DA0" w14:paraId="72E6F753" w14:textId="77777777">
                          <w:trPr>
                            <w:trHeight w:val="240"/>
                          </w:trPr>
                          <w:tc>
                            <w:tcPr>
                              <w:tcW w:w="1399" w:type="dxa"/>
                            </w:tcPr>
                            <w:p w14:paraId="3DE71485" w14:textId="77777777" w:rsidR="005F5DA0" w:rsidRDefault="005F5DA0">
                              <w:pPr>
                                <w:pStyle w:val="TableParagraph"/>
                                <w:rPr>
                                  <w:sz w:val="24"/>
                                </w:rPr>
                              </w:pPr>
                              <w:r>
                                <w:rPr>
                                  <w:sz w:val="24"/>
                                </w:rPr>
                                <w:t>207.105</w:t>
                              </w:r>
                            </w:p>
                          </w:tc>
                          <w:tc>
                            <w:tcPr>
                              <w:tcW w:w="4987" w:type="dxa"/>
                            </w:tcPr>
                            <w:p w14:paraId="650B05B6" w14:textId="77777777" w:rsidR="005F5DA0" w:rsidRDefault="005F5DA0">
                              <w:pPr>
                                <w:pStyle w:val="TableParagraph"/>
                                <w:ind w:left="307"/>
                                <w:rPr>
                                  <w:sz w:val="24"/>
                                </w:rPr>
                              </w:pPr>
                              <w:r>
                                <w:rPr>
                                  <w:sz w:val="24"/>
                                </w:rPr>
                                <w:t>Contents of written acquisition plans.</w:t>
                              </w:r>
                            </w:p>
                          </w:tc>
                        </w:tr>
                        <w:tr w:rsidR="005F5DA0" w14:paraId="2F37D97E" w14:textId="77777777">
                          <w:trPr>
                            <w:trHeight w:val="240"/>
                          </w:trPr>
                          <w:tc>
                            <w:tcPr>
                              <w:tcW w:w="1399" w:type="dxa"/>
                            </w:tcPr>
                            <w:p w14:paraId="21AB0DAF" w14:textId="77777777" w:rsidR="005F5DA0" w:rsidRDefault="005F5DA0">
                              <w:pPr>
                                <w:pStyle w:val="TableParagraph"/>
                                <w:rPr>
                                  <w:sz w:val="24"/>
                                </w:rPr>
                              </w:pPr>
                              <w:r>
                                <w:rPr>
                                  <w:sz w:val="24"/>
                                </w:rPr>
                                <w:t>207.106</w:t>
                              </w:r>
                            </w:p>
                          </w:tc>
                          <w:tc>
                            <w:tcPr>
                              <w:tcW w:w="4987" w:type="dxa"/>
                            </w:tcPr>
                            <w:p w14:paraId="3A38C705" w14:textId="77777777" w:rsidR="005F5DA0" w:rsidRDefault="005F5DA0">
                              <w:pPr>
                                <w:pStyle w:val="TableParagraph"/>
                                <w:ind w:left="307"/>
                                <w:rPr>
                                  <w:sz w:val="24"/>
                                </w:rPr>
                              </w:pPr>
                              <w:r>
                                <w:rPr>
                                  <w:spacing w:val="-5"/>
                                  <w:sz w:val="24"/>
                                </w:rPr>
                                <w:t xml:space="preserve">Additional requirements </w:t>
                              </w:r>
                              <w:r>
                                <w:rPr>
                                  <w:spacing w:val="-4"/>
                                  <w:sz w:val="24"/>
                                </w:rPr>
                                <w:t xml:space="preserve">for </w:t>
                              </w:r>
                              <w:r>
                                <w:rPr>
                                  <w:spacing w:val="-5"/>
                                  <w:sz w:val="24"/>
                                </w:rPr>
                                <w:t>major systems.</w:t>
                              </w:r>
                            </w:p>
                          </w:tc>
                        </w:tr>
                        <w:tr w:rsidR="005F5DA0" w14:paraId="57F544AB" w14:textId="77777777">
                          <w:trPr>
                            <w:trHeight w:val="240"/>
                          </w:trPr>
                          <w:tc>
                            <w:tcPr>
                              <w:tcW w:w="1399" w:type="dxa"/>
                            </w:tcPr>
                            <w:p w14:paraId="0C9F85FA" w14:textId="77777777" w:rsidR="005F5DA0" w:rsidRDefault="005F5DA0">
                              <w:pPr>
                                <w:pStyle w:val="TableParagraph"/>
                                <w:rPr>
                                  <w:sz w:val="24"/>
                                </w:rPr>
                              </w:pPr>
                              <w:r>
                                <w:rPr>
                                  <w:sz w:val="24"/>
                                </w:rPr>
                                <w:t>207.170</w:t>
                              </w:r>
                            </w:p>
                          </w:tc>
                          <w:tc>
                            <w:tcPr>
                              <w:tcW w:w="4987" w:type="dxa"/>
                            </w:tcPr>
                            <w:p w14:paraId="5EE37B12" w14:textId="77777777" w:rsidR="005F5DA0" w:rsidRDefault="005F5DA0">
                              <w:pPr>
                                <w:pStyle w:val="TableParagraph"/>
                                <w:ind w:left="307"/>
                                <w:rPr>
                                  <w:sz w:val="24"/>
                                </w:rPr>
                              </w:pPr>
                              <w:r>
                                <w:rPr>
                                  <w:sz w:val="24"/>
                                </w:rPr>
                                <w:t>Reserved.</w:t>
                              </w:r>
                            </w:p>
                          </w:tc>
                        </w:tr>
                        <w:tr w:rsidR="005F5DA0" w14:paraId="3A4505B7" w14:textId="77777777">
                          <w:trPr>
                            <w:trHeight w:val="240"/>
                          </w:trPr>
                          <w:tc>
                            <w:tcPr>
                              <w:tcW w:w="1399" w:type="dxa"/>
                            </w:tcPr>
                            <w:p w14:paraId="775839DF" w14:textId="77777777" w:rsidR="005F5DA0" w:rsidRDefault="005F5DA0">
                              <w:pPr>
                                <w:pStyle w:val="TableParagraph"/>
                                <w:rPr>
                                  <w:sz w:val="24"/>
                                </w:rPr>
                              </w:pPr>
                              <w:r>
                                <w:rPr>
                                  <w:sz w:val="24"/>
                                </w:rPr>
                                <w:t>207.170-1</w:t>
                              </w:r>
                            </w:p>
                          </w:tc>
                          <w:tc>
                            <w:tcPr>
                              <w:tcW w:w="4987" w:type="dxa"/>
                            </w:tcPr>
                            <w:p w14:paraId="0EB1137B" w14:textId="77777777" w:rsidR="005F5DA0" w:rsidRDefault="005F5DA0">
                              <w:pPr>
                                <w:pStyle w:val="TableParagraph"/>
                                <w:ind w:left="307"/>
                                <w:rPr>
                                  <w:sz w:val="24"/>
                                </w:rPr>
                              </w:pPr>
                              <w:r>
                                <w:rPr>
                                  <w:sz w:val="24"/>
                                </w:rPr>
                                <w:t>Scope.</w:t>
                              </w:r>
                            </w:p>
                          </w:tc>
                        </w:tr>
                        <w:tr w:rsidR="005F5DA0" w14:paraId="49C30813" w14:textId="77777777">
                          <w:trPr>
                            <w:trHeight w:val="240"/>
                          </w:trPr>
                          <w:tc>
                            <w:tcPr>
                              <w:tcW w:w="1399" w:type="dxa"/>
                            </w:tcPr>
                            <w:p w14:paraId="04F90185" w14:textId="77777777" w:rsidR="005F5DA0" w:rsidRDefault="005F5DA0">
                              <w:pPr>
                                <w:pStyle w:val="TableParagraph"/>
                                <w:rPr>
                                  <w:sz w:val="24"/>
                                </w:rPr>
                              </w:pPr>
                              <w:r>
                                <w:rPr>
                                  <w:sz w:val="24"/>
                                </w:rPr>
                                <w:t>207.170-2</w:t>
                              </w:r>
                            </w:p>
                          </w:tc>
                          <w:tc>
                            <w:tcPr>
                              <w:tcW w:w="4987" w:type="dxa"/>
                            </w:tcPr>
                            <w:p w14:paraId="5FBBFC18" w14:textId="77777777" w:rsidR="005F5DA0" w:rsidRDefault="005F5DA0">
                              <w:pPr>
                                <w:pStyle w:val="TableParagraph"/>
                                <w:ind w:left="307"/>
                                <w:rPr>
                                  <w:sz w:val="24"/>
                                </w:rPr>
                              </w:pPr>
                              <w:r>
                                <w:rPr>
                                  <w:sz w:val="24"/>
                                </w:rPr>
                                <w:t>Definitions.</w:t>
                              </w:r>
                            </w:p>
                          </w:tc>
                        </w:tr>
                        <w:tr w:rsidR="005F5DA0" w14:paraId="4494B625" w14:textId="77777777">
                          <w:trPr>
                            <w:trHeight w:val="240"/>
                          </w:trPr>
                          <w:tc>
                            <w:tcPr>
                              <w:tcW w:w="1399" w:type="dxa"/>
                            </w:tcPr>
                            <w:p w14:paraId="5A199532" w14:textId="77777777" w:rsidR="005F5DA0" w:rsidRDefault="005F5DA0">
                              <w:pPr>
                                <w:pStyle w:val="TableParagraph"/>
                                <w:rPr>
                                  <w:sz w:val="24"/>
                                </w:rPr>
                              </w:pPr>
                              <w:r>
                                <w:rPr>
                                  <w:sz w:val="24"/>
                                </w:rPr>
                                <w:t>207.170-3</w:t>
                              </w:r>
                            </w:p>
                          </w:tc>
                          <w:tc>
                            <w:tcPr>
                              <w:tcW w:w="4987" w:type="dxa"/>
                            </w:tcPr>
                            <w:p w14:paraId="227D8644" w14:textId="77777777" w:rsidR="005F5DA0" w:rsidRDefault="005F5DA0">
                              <w:pPr>
                                <w:pStyle w:val="TableParagraph"/>
                                <w:ind w:left="307"/>
                                <w:rPr>
                                  <w:sz w:val="24"/>
                                </w:rPr>
                              </w:pPr>
                              <w:r>
                                <w:rPr>
                                  <w:sz w:val="24"/>
                                </w:rPr>
                                <w:t>Policy and procedures.</w:t>
                              </w:r>
                            </w:p>
                          </w:tc>
                        </w:tr>
                        <w:tr w:rsidR="005F5DA0" w14:paraId="124867D4" w14:textId="77777777">
                          <w:trPr>
                            <w:trHeight w:val="240"/>
                          </w:trPr>
                          <w:tc>
                            <w:tcPr>
                              <w:tcW w:w="1399" w:type="dxa"/>
                            </w:tcPr>
                            <w:p w14:paraId="181C824F" w14:textId="77777777" w:rsidR="005F5DA0" w:rsidRDefault="005F5DA0">
                              <w:pPr>
                                <w:pStyle w:val="TableParagraph"/>
                                <w:rPr>
                                  <w:sz w:val="24"/>
                                </w:rPr>
                              </w:pPr>
                              <w:r>
                                <w:rPr>
                                  <w:sz w:val="24"/>
                                </w:rPr>
                                <w:t>207.171</w:t>
                              </w:r>
                            </w:p>
                          </w:tc>
                          <w:tc>
                            <w:tcPr>
                              <w:tcW w:w="4987" w:type="dxa"/>
                            </w:tcPr>
                            <w:p w14:paraId="18BFD483" w14:textId="77777777" w:rsidR="005F5DA0" w:rsidRDefault="005F5DA0">
                              <w:pPr>
                                <w:pStyle w:val="TableParagraph"/>
                                <w:ind w:left="307"/>
                                <w:rPr>
                                  <w:sz w:val="24"/>
                                </w:rPr>
                              </w:pPr>
                              <w:r>
                                <w:rPr>
                                  <w:sz w:val="24"/>
                                </w:rPr>
                                <w:t>Component breakout.</w:t>
                              </w:r>
                            </w:p>
                          </w:tc>
                        </w:tr>
                        <w:tr w:rsidR="005F5DA0" w14:paraId="75E8F906" w14:textId="77777777">
                          <w:trPr>
                            <w:trHeight w:val="240"/>
                          </w:trPr>
                          <w:tc>
                            <w:tcPr>
                              <w:tcW w:w="1399" w:type="dxa"/>
                            </w:tcPr>
                            <w:p w14:paraId="7EC3F95E" w14:textId="77777777" w:rsidR="005F5DA0" w:rsidRDefault="005F5DA0">
                              <w:pPr>
                                <w:pStyle w:val="TableParagraph"/>
                                <w:rPr>
                                  <w:sz w:val="24"/>
                                </w:rPr>
                              </w:pPr>
                              <w:r>
                                <w:rPr>
                                  <w:sz w:val="24"/>
                                </w:rPr>
                                <w:t>207.171-1</w:t>
                              </w:r>
                            </w:p>
                          </w:tc>
                          <w:tc>
                            <w:tcPr>
                              <w:tcW w:w="4987" w:type="dxa"/>
                            </w:tcPr>
                            <w:p w14:paraId="3F4284AF" w14:textId="77777777" w:rsidR="005F5DA0" w:rsidRDefault="005F5DA0">
                              <w:pPr>
                                <w:pStyle w:val="TableParagraph"/>
                                <w:ind w:left="307"/>
                                <w:rPr>
                                  <w:sz w:val="24"/>
                                </w:rPr>
                              </w:pPr>
                              <w:r>
                                <w:rPr>
                                  <w:sz w:val="24"/>
                                </w:rPr>
                                <w:t>Scope.</w:t>
                              </w:r>
                            </w:p>
                          </w:tc>
                        </w:tr>
                        <w:tr w:rsidR="005F5DA0" w14:paraId="4CACC97B" w14:textId="77777777">
                          <w:trPr>
                            <w:trHeight w:val="240"/>
                          </w:trPr>
                          <w:tc>
                            <w:tcPr>
                              <w:tcW w:w="1399" w:type="dxa"/>
                            </w:tcPr>
                            <w:p w14:paraId="05A65804" w14:textId="77777777" w:rsidR="005F5DA0" w:rsidRDefault="005F5DA0">
                              <w:pPr>
                                <w:pStyle w:val="TableParagraph"/>
                                <w:rPr>
                                  <w:sz w:val="24"/>
                                </w:rPr>
                              </w:pPr>
                              <w:r>
                                <w:rPr>
                                  <w:sz w:val="24"/>
                                </w:rPr>
                                <w:t>207.171-2</w:t>
                              </w:r>
                            </w:p>
                          </w:tc>
                          <w:tc>
                            <w:tcPr>
                              <w:tcW w:w="4987" w:type="dxa"/>
                            </w:tcPr>
                            <w:p w14:paraId="598B363E" w14:textId="77777777" w:rsidR="005F5DA0" w:rsidRDefault="005F5DA0">
                              <w:pPr>
                                <w:pStyle w:val="TableParagraph"/>
                                <w:ind w:left="307"/>
                                <w:rPr>
                                  <w:sz w:val="24"/>
                                </w:rPr>
                              </w:pPr>
                              <w:r>
                                <w:rPr>
                                  <w:sz w:val="24"/>
                                </w:rPr>
                                <w:t>Definition.</w:t>
                              </w:r>
                            </w:p>
                          </w:tc>
                        </w:tr>
                        <w:tr w:rsidR="005F5DA0" w14:paraId="155E72AF" w14:textId="77777777">
                          <w:trPr>
                            <w:trHeight w:val="240"/>
                          </w:trPr>
                          <w:tc>
                            <w:tcPr>
                              <w:tcW w:w="1399" w:type="dxa"/>
                            </w:tcPr>
                            <w:p w14:paraId="1BBA4F2C" w14:textId="77777777" w:rsidR="005F5DA0" w:rsidRDefault="005F5DA0">
                              <w:pPr>
                                <w:pStyle w:val="TableParagraph"/>
                                <w:rPr>
                                  <w:sz w:val="24"/>
                                </w:rPr>
                              </w:pPr>
                              <w:r>
                                <w:rPr>
                                  <w:sz w:val="24"/>
                                </w:rPr>
                                <w:t>207.171-3</w:t>
                              </w:r>
                            </w:p>
                          </w:tc>
                          <w:tc>
                            <w:tcPr>
                              <w:tcW w:w="4987" w:type="dxa"/>
                            </w:tcPr>
                            <w:p w14:paraId="557C1C81" w14:textId="77777777" w:rsidR="005F5DA0" w:rsidRDefault="005F5DA0">
                              <w:pPr>
                                <w:pStyle w:val="TableParagraph"/>
                                <w:ind w:left="307"/>
                                <w:rPr>
                                  <w:sz w:val="24"/>
                                </w:rPr>
                              </w:pPr>
                              <w:r>
                                <w:rPr>
                                  <w:sz w:val="24"/>
                                </w:rPr>
                                <w:t>Policy.</w:t>
                              </w:r>
                            </w:p>
                          </w:tc>
                        </w:tr>
                        <w:tr w:rsidR="005F5DA0" w14:paraId="49A1E200" w14:textId="77777777">
                          <w:trPr>
                            <w:trHeight w:val="240"/>
                          </w:trPr>
                          <w:tc>
                            <w:tcPr>
                              <w:tcW w:w="1399" w:type="dxa"/>
                            </w:tcPr>
                            <w:p w14:paraId="636253AD" w14:textId="77777777" w:rsidR="005F5DA0" w:rsidRDefault="005F5DA0">
                              <w:pPr>
                                <w:pStyle w:val="TableParagraph"/>
                                <w:rPr>
                                  <w:sz w:val="24"/>
                                </w:rPr>
                              </w:pPr>
                              <w:r>
                                <w:rPr>
                                  <w:sz w:val="24"/>
                                </w:rPr>
                                <w:t>207.171-4</w:t>
                              </w:r>
                            </w:p>
                          </w:tc>
                          <w:tc>
                            <w:tcPr>
                              <w:tcW w:w="4987" w:type="dxa"/>
                            </w:tcPr>
                            <w:p w14:paraId="4E310537" w14:textId="77777777" w:rsidR="005F5DA0" w:rsidRDefault="005F5DA0">
                              <w:pPr>
                                <w:pStyle w:val="TableParagraph"/>
                                <w:ind w:left="307"/>
                                <w:rPr>
                                  <w:sz w:val="24"/>
                                </w:rPr>
                              </w:pPr>
                              <w:r>
                                <w:rPr>
                                  <w:sz w:val="24"/>
                                </w:rPr>
                                <w:t>Procedures.</w:t>
                              </w:r>
                            </w:p>
                          </w:tc>
                        </w:tr>
                        <w:tr w:rsidR="005F5DA0" w14:paraId="55305540" w14:textId="77777777">
                          <w:trPr>
                            <w:trHeight w:val="264"/>
                          </w:trPr>
                          <w:tc>
                            <w:tcPr>
                              <w:tcW w:w="1399" w:type="dxa"/>
                            </w:tcPr>
                            <w:p w14:paraId="6267FDBA" w14:textId="77777777" w:rsidR="005F5DA0" w:rsidRDefault="005F5DA0">
                              <w:pPr>
                                <w:pStyle w:val="TableParagraph"/>
                                <w:spacing w:line="244" w:lineRule="exact"/>
                                <w:rPr>
                                  <w:sz w:val="24"/>
                                </w:rPr>
                              </w:pPr>
                              <w:r>
                                <w:rPr>
                                  <w:sz w:val="24"/>
                                </w:rPr>
                                <w:t>207.172</w:t>
                              </w:r>
                            </w:p>
                          </w:tc>
                          <w:tc>
                            <w:tcPr>
                              <w:tcW w:w="4987" w:type="dxa"/>
                            </w:tcPr>
                            <w:p w14:paraId="4A7DBFB5" w14:textId="77777777" w:rsidR="005F5DA0" w:rsidRDefault="005F5DA0">
                              <w:pPr>
                                <w:pStyle w:val="TableParagraph"/>
                                <w:spacing w:line="244" w:lineRule="exact"/>
                                <w:ind w:left="307"/>
                                <w:rPr>
                                  <w:sz w:val="24"/>
                                </w:rPr>
                              </w:pPr>
                              <w:r>
                                <w:rPr>
                                  <w:sz w:val="24"/>
                                </w:rPr>
                                <w:t>Human research.</w:t>
                              </w:r>
                            </w:p>
                          </w:tc>
                        </w:tr>
                      </w:tbl>
                      <w:p w14:paraId="3A435191" w14:textId="77777777" w:rsidR="005F5DA0" w:rsidRDefault="005F5DA0">
                        <w:pPr>
                          <w:pStyle w:val="BodyText"/>
                        </w:pPr>
                      </w:p>
                    </w:txbxContent>
                  </v:textbox>
                  <w10:wrap anchorx="page"/>
                </v:shape>
              </w:pict>
            </mc:Fallback>
          </mc:AlternateContent>
        </w:r>
      </w:del>
      <w:ins w:id="1282" w:author="dita conv" w:date="2020-07-16T12:00:00Z">
        <w:r w:rsidR="00244064">
          <w:t>PART 207 - ACQUISITION PLANNING</w:t>
        </w:r>
        <w:bookmarkEnd w:id="1272"/>
        <w:bookmarkEnd w:id="1273"/>
      </w:ins>
    </w:p>
    <w:p w14:paraId="2A748547" w14:textId="1E5BBD7D" w:rsidR="00627543" w:rsidRDefault="00244064">
      <w:pPr>
        <w:pStyle w:val="ListBullet"/>
        <w:numPr>
          <w:ilvl w:val="0"/>
          <w:numId w:val="57"/>
        </w:numPr>
      </w:pPr>
      <w:r>
        <w:t>SUBPART 207.1</w:t>
      </w:r>
      <w:del w:id="1283" w:author="dita conv" w:date="2020-07-16T12:00:00Z">
        <w:r w:rsidR="000A22CF">
          <w:delText>--</w:delText>
        </w:r>
      </w:del>
      <w:ins w:id="1284" w:author="dita conv" w:date="2020-07-16T12:00:00Z">
        <w:r>
          <w:t xml:space="preserve"> —</w:t>
        </w:r>
      </w:ins>
      <w:r>
        <w:t>ACQUISITION PLANS</w:t>
      </w:r>
    </w:p>
    <w:p w14:paraId="5329C6C4" w14:textId="77777777" w:rsidR="00627543" w:rsidRDefault="00244064">
      <w:pPr>
        <w:pStyle w:val="ListBullet2"/>
        <w:numPr>
          <w:ilvl w:val="1"/>
          <w:numId w:val="58"/>
        </w:numPr>
        <w:rPr>
          <w:ins w:id="1285" w:author="dita conv" w:date="2020-07-16T12:00:00Z"/>
        </w:rPr>
      </w:pPr>
      <w:ins w:id="1286" w:author="dita conv" w:date="2020-07-16T12:00:00Z">
        <w:r>
          <w:t>207.102 Policy.</w:t>
        </w:r>
      </w:ins>
    </w:p>
    <w:p w14:paraId="04BB1C1B" w14:textId="77777777" w:rsidR="00627543" w:rsidRDefault="00244064">
      <w:pPr>
        <w:pStyle w:val="ListBullet2"/>
        <w:numPr>
          <w:ilvl w:val="1"/>
          <w:numId w:val="58"/>
        </w:numPr>
        <w:rPr>
          <w:ins w:id="1287" w:author="dita conv" w:date="2020-07-16T12:00:00Z"/>
        </w:rPr>
      </w:pPr>
      <w:ins w:id="1288" w:author="dita conv" w:date="2020-07-16T12:00:00Z">
        <w:r>
          <w:t>207.103 Agency-head responsibilities.</w:t>
        </w:r>
      </w:ins>
    </w:p>
    <w:p w14:paraId="1931F58D" w14:textId="77777777" w:rsidR="00627543" w:rsidRDefault="00244064">
      <w:pPr>
        <w:pStyle w:val="ListBullet2"/>
        <w:numPr>
          <w:ilvl w:val="1"/>
          <w:numId w:val="58"/>
        </w:numPr>
        <w:rPr>
          <w:ins w:id="1289" w:author="dita conv" w:date="2020-07-16T12:00:00Z"/>
        </w:rPr>
      </w:pPr>
      <w:ins w:id="1290" w:author="dita conv" w:date="2020-07-16T12:00:00Z">
        <w:r>
          <w:t>207.104 General procedures.</w:t>
        </w:r>
      </w:ins>
    </w:p>
    <w:p w14:paraId="2CA5EF7A" w14:textId="77777777" w:rsidR="00627543" w:rsidRDefault="00244064">
      <w:pPr>
        <w:pStyle w:val="ListBullet2"/>
        <w:numPr>
          <w:ilvl w:val="1"/>
          <w:numId w:val="58"/>
        </w:numPr>
        <w:rPr>
          <w:ins w:id="1291" w:author="dita conv" w:date="2020-07-16T12:00:00Z"/>
        </w:rPr>
      </w:pPr>
      <w:ins w:id="1292" w:author="dita conv" w:date="2020-07-16T12:00:00Z">
        <w:r>
          <w:t>207.105 Contents of written acquisition plans.</w:t>
        </w:r>
      </w:ins>
    </w:p>
    <w:p w14:paraId="74E0D935" w14:textId="77777777" w:rsidR="00627543" w:rsidRDefault="00244064">
      <w:pPr>
        <w:pStyle w:val="ListBullet2"/>
        <w:numPr>
          <w:ilvl w:val="1"/>
          <w:numId w:val="58"/>
        </w:numPr>
        <w:rPr>
          <w:ins w:id="1293" w:author="dita conv" w:date="2020-07-16T12:00:00Z"/>
        </w:rPr>
      </w:pPr>
      <w:ins w:id="1294" w:author="dita conv" w:date="2020-07-16T12:00:00Z">
        <w:r>
          <w:t>207.106 Additional requirements for major systems.</w:t>
        </w:r>
      </w:ins>
    </w:p>
    <w:p w14:paraId="70F9C7CD" w14:textId="77777777" w:rsidR="00627543" w:rsidRDefault="00244064">
      <w:pPr>
        <w:pStyle w:val="ListBullet2"/>
        <w:numPr>
          <w:ilvl w:val="1"/>
          <w:numId w:val="58"/>
        </w:numPr>
        <w:rPr>
          <w:ins w:id="1295" w:author="dita conv" w:date="2020-07-16T12:00:00Z"/>
        </w:rPr>
      </w:pPr>
      <w:ins w:id="1296" w:author="dita conv" w:date="2020-07-16T12:00:00Z">
        <w:r>
          <w:t>207.170 Reserved.</w:t>
        </w:r>
      </w:ins>
    </w:p>
    <w:p w14:paraId="397305EC" w14:textId="77777777" w:rsidR="00627543" w:rsidRDefault="00244064">
      <w:pPr>
        <w:pStyle w:val="ListBullet2"/>
        <w:numPr>
          <w:ilvl w:val="1"/>
          <w:numId w:val="58"/>
        </w:numPr>
        <w:rPr>
          <w:ins w:id="1297" w:author="dita conv" w:date="2020-07-16T12:00:00Z"/>
        </w:rPr>
      </w:pPr>
      <w:ins w:id="1298" w:author="dita conv" w:date="2020-07-16T12:00:00Z">
        <w:r>
          <w:t>207.171 Component breakout.</w:t>
        </w:r>
      </w:ins>
    </w:p>
    <w:p w14:paraId="0CB711B8" w14:textId="77777777" w:rsidR="00627543" w:rsidRDefault="00244064">
      <w:pPr>
        <w:pStyle w:val="ListBullet3"/>
        <w:numPr>
          <w:ilvl w:val="2"/>
          <w:numId w:val="59"/>
        </w:numPr>
        <w:rPr>
          <w:ins w:id="1299" w:author="dita conv" w:date="2020-07-16T12:00:00Z"/>
        </w:rPr>
      </w:pPr>
      <w:ins w:id="1300" w:author="dita conv" w:date="2020-07-16T12:00:00Z">
        <w:r>
          <w:t>207.171-1 Scope.</w:t>
        </w:r>
      </w:ins>
    </w:p>
    <w:p w14:paraId="662F714B" w14:textId="77777777" w:rsidR="00627543" w:rsidRDefault="00244064">
      <w:pPr>
        <w:pStyle w:val="ListBullet3"/>
        <w:numPr>
          <w:ilvl w:val="2"/>
          <w:numId w:val="59"/>
        </w:numPr>
        <w:rPr>
          <w:ins w:id="1301" w:author="dita conv" w:date="2020-07-16T12:00:00Z"/>
        </w:rPr>
      </w:pPr>
      <w:ins w:id="1302" w:author="dita conv" w:date="2020-07-16T12:00:00Z">
        <w:r>
          <w:t>207.171-2 Definition.</w:t>
        </w:r>
      </w:ins>
    </w:p>
    <w:p w14:paraId="451A45F4" w14:textId="77777777" w:rsidR="00627543" w:rsidRDefault="00244064">
      <w:pPr>
        <w:pStyle w:val="ListBullet3"/>
        <w:numPr>
          <w:ilvl w:val="2"/>
          <w:numId w:val="59"/>
        </w:numPr>
        <w:rPr>
          <w:ins w:id="1303" w:author="dita conv" w:date="2020-07-16T12:00:00Z"/>
        </w:rPr>
      </w:pPr>
      <w:ins w:id="1304" w:author="dita conv" w:date="2020-07-16T12:00:00Z">
        <w:r>
          <w:t>207.171-3 Policy.</w:t>
        </w:r>
      </w:ins>
    </w:p>
    <w:p w14:paraId="1BFA7736" w14:textId="77777777" w:rsidR="00627543" w:rsidRDefault="00244064">
      <w:pPr>
        <w:pStyle w:val="ListBullet3"/>
        <w:numPr>
          <w:ilvl w:val="2"/>
          <w:numId w:val="59"/>
        </w:numPr>
        <w:rPr>
          <w:ins w:id="1305" w:author="dita conv" w:date="2020-07-16T12:00:00Z"/>
        </w:rPr>
      </w:pPr>
      <w:ins w:id="1306" w:author="dita conv" w:date="2020-07-16T12:00:00Z">
        <w:r>
          <w:t>207.171-4 Procedures.</w:t>
        </w:r>
      </w:ins>
    </w:p>
    <w:p w14:paraId="72BC16B9" w14:textId="77777777" w:rsidR="00627543" w:rsidRDefault="00244064">
      <w:pPr>
        <w:pStyle w:val="ListBullet2"/>
        <w:numPr>
          <w:ilvl w:val="1"/>
          <w:numId w:val="58"/>
        </w:numPr>
        <w:rPr>
          <w:ins w:id="1307" w:author="dita conv" w:date="2020-07-16T12:00:00Z"/>
        </w:rPr>
      </w:pPr>
      <w:ins w:id="1308" w:author="dita conv" w:date="2020-07-16T12:00:00Z">
        <w:r>
          <w:t>207.172 Human research.</w:t>
        </w:r>
      </w:ins>
    </w:p>
    <w:p w14:paraId="34C0BBAE" w14:textId="77777777" w:rsidR="00627543" w:rsidRDefault="00244064">
      <w:pPr>
        <w:pStyle w:val="ListBullet"/>
        <w:numPr>
          <w:ilvl w:val="0"/>
          <w:numId w:val="57"/>
        </w:numPr>
      </w:pPr>
      <w:r>
        <w:t>SUBPART 207.3 —CONTRACTOR VERSUS GOVERNMENT PERFORMANCE</w:t>
      </w:r>
    </w:p>
    <w:p w14:paraId="60ECE171" w14:textId="77777777" w:rsidR="00627543" w:rsidRDefault="00244064">
      <w:pPr>
        <w:pStyle w:val="ListBullet2"/>
        <w:numPr>
          <w:ilvl w:val="1"/>
          <w:numId w:val="60"/>
        </w:numPr>
      </w:pPr>
      <w:r>
        <w:t>207.302 Policy.</w:t>
      </w:r>
    </w:p>
    <w:p w14:paraId="7A91A714" w14:textId="40811C62" w:rsidR="00627543" w:rsidRDefault="00244064">
      <w:pPr>
        <w:pStyle w:val="ListBullet"/>
        <w:numPr>
          <w:ilvl w:val="0"/>
          <w:numId w:val="57"/>
        </w:numPr>
      </w:pPr>
      <w:r>
        <w:t>SUBPART 207.4</w:t>
      </w:r>
      <w:del w:id="1309" w:author="dita conv" w:date="2020-07-16T12:00:00Z">
        <w:r w:rsidR="000A22CF">
          <w:delText>--</w:delText>
        </w:r>
      </w:del>
      <w:ins w:id="1310" w:author="dita conv" w:date="2020-07-16T12:00:00Z">
        <w:r>
          <w:t xml:space="preserve"> —</w:t>
        </w:r>
      </w:ins>
      <w:r>
        <w:t>EQUIPMENT LEASE OR PURCHASE</w:t>
      </w:r>
    </w:p>
    <w:p w14:paraId="40C3B435" w14:textId="77777777" w:rsidR="00627543" w:rsidRDefault="00244064">
      <w:pPr>
        <w:pStyle w:val="ListBullet2"/>
        <w:numPr>
          <w:ilvl w:val="1"/>
          <w:numId w:val="61"/>
        </w:numPr>
      </w:pPr>
      <w:r>
        <w:t>207.401 Acquisition considerations.</w:t>
      </w:r>
    </w:p>
    <w:p w14:paraId="2EE53E88" w14:textId="342AA961" w:rsidR="00627543" w:rsidRDefault="00244064">
      <w:pPr>
        <w:pStyle w:val="ListBullet2"/>
        <w:numPr>
          <w:ilvl w:val="1"/>
          <w:numId w:val="61"/>
        </w:numPr>
      </w:pPr>
      <w:r>
        <w:t xml:space="preserve">207.470 Statutory </w:t>
      </w:r>
      <w:del w:id="1311" w:author="dita conv" w:date="2020-07-16T12:00:00Z">
        <w:r w:rsidR="000A22CF">
          <w:rPr>
            <w:spacing w:val="-5"/>
          </w:rPr>
          <w:delText>requirement</w:delText>
        </w:r>
      </w:del>
      <w:ins w:id="1312" w:author="dita conv" w:date="2020-07-16T12:00:00Z">
        <w:r>
          <w:t>requirements</w:t>
        </w:r>
      </w:ins>
      <w:r>
        <w:t>.</w:t>
      </w:r>
    </w:p>
    <w:p w14:paraId="2B9CA2C0" w14:textId="77777777" w:rsidR="00627543" w:rsidRDefault="00244064">
      <w:pPr>
        <w:pStyle w:val="ListBullet2"/>
        <w:numPr>
          <w:ilvl w:val="1"/>
          <w:numId w:val="61"/>
        </w:numPr>
      </w:pPr>
      <w:r>
        <w:t>207.471 Funding requirements.</w:t>
      </w:r>
    </w:p>
    <w:p w14:paraId="331C7432" w14:textId="77777777" w:rsidR="00627543" w:rsidRDefault="00244064">
      <w:pPr>
        <w:pStyle w:val="ListBullet"/>
        <w:numPr>
          <w:ilvl w:val="0"/>
          <w:numId w:val="57"/>
        </w:numPr>
      </w:pPr>
      <w:r>
        <w:t>SUBPART 207.5 —INHERENTLY GOVERNMENTAL FUNCTIONS</w:t>
      </w:r>
    </w:p>
    <w:p w14:paraId="65A270D6" w14:textId="77777777" w:rsidR="00627543" w:rsidRDefault="00244064">
      <w:pPr>
        <w:pStyle w:val="ListBullet2"/>
        <w:numPr>
          <w:ilvl w:val="1"/>
          <w:numId w:val="62"/>
        </w:numPr>
      </w:pPr>
      <w:r>
        <w:t>207.500 Scope of subpart.</w:t>
      </w:r>
    </w:p>
    <w:p w14:paraId="23CFB74F" w14:textId="77777777" w:rsidR="00627543" w:rsidRDefault="00244064">
      <w:pPr>
        <w:pStyle w:val="ListBullet2"/>
        <w:numPr>
          <w:ilvl w:val="1"/>
          <w:numId w:val="62"/>
        </w:numPr>
      </w:pPr>
      <w:r>
        <w:t>207.503 Policy.</w:t>
      </w:r>
    </w:p>
    <w:p w14:paraId="72B804F3" w14:textId="63B0B68B" w:rsidR="00627543" w:rsidRDefault="00244064">
      <w:pPr>
        <w:pStyle w:val="ListBullet"/>
        <w:numPr>
          <w:ilvl w:val="0"/>
          <w:numId w:val="57"/>
        </w:numPr>
      </w:pPr>
      <w:r>
        <w:t>SUBPART 207.70</w:t>
      </w:r>
      <w:del w:id="1313" w:author="dita conv" w:date="2020-07-16T12:00:00Z">
        <w:r w:rsidR="000A22CF">
          <w:rPr>
            <w:spacing w:val="-6"/>
          </w:rPr>
          <w:delText>--</w:delText>
        </w:r>
      </w:del>
      <w:ins w:id="1314" w:author="dita conv" w:date="2020-07-16T12:00:00Z">
        <w:r>
          <w:t xml:space="preserve"> —</w:t>
        </w:r>
      </w:ins>
      <w:r>
        <w:t>BUY-TO-BUDGET – ADDITIONAL QUANTITIES OF END ITEMS</w:t>
      </w:r>
    </w:p>
    <w:p w14:paraId="18A2C169" w14:textId="77777777" w:rsidR="00627543" w:rsidRDefault="00244064">
      <w:pPr>
        <w:pStyle w:val="ListBullet2"/>
        <w:numPr>
          <w:ilvl w:val="1"/>
          <w:numId w:val="63"/>
        </w:numPr>
      </w:pPr>
      <w:r>
        <w:t>207.7001 Definition.</w:t>
      </w:r>
    </w:p>
    <w:p w14:paraId="36E2989C" w14:textId="77777777" w:rsidR="00627543" w:rsidRDefault="00244064">
      <w:pPr>
        <w:pStyle w:val="ListBullet2"/>
        <w:numPr>
          <w:ilvl w:val="1"/>
          <w:numId w:val="63"/>
        </w:numPr>
      </w:pPr>
      <w:r>
        <w:t>207.7002 Authority to acquire additional quantities of end items.</w:t>
      </w:r>
    </w:p>
    <w:p w14:paraId="2E056CBE" w14:textId="77777777" w:rsidR="00627543" w:rsidRDefault="00244064">
      <w:pPr>
        <w:pStyle w:val="ListBullet2"/>
        <w:numPr>
          <w:ilvl w:val="1"/>
          <w:numId w:val="63"/>
        </w:numPr>
      </w:pPr>
      <w:r>
        <w:t>207.7003 Limitation.</w:t>
      </w:r>
    </w:p>
    <w:p w14:paraId="21298739" w14:textId="0D57D734" w:rsidR="00627543" w:rsidRDefault="00244064">
      <w:pPr>
        <w:pStyle w:val="Heading4"/>
      </w:pPr>
      <w:bookmarkStart w:id="1315" w:name="_Refd19e38438"/>
      <w:bookmarkStart w:id="1316" w:name="_Tocd19e38438"/>
      <w:r>
        <w:t>SUBPART 207.1</w:t>
      </w:r>
      <w:del w:id="1317" w:author="dita conv" w:date="2020-07-16T12:00:00Z">
        <w:r w:rsidR="000A22CF">
          <w:delText>--</w:delText>
        </w:r>
      </w:del>
      <w:ins w:id="1318" w:author="dita conv" w:date="2020-07-16T12:00:00Z">
        <w:r>
          <w:t xml:space="preserve"> —</w:t>
        </w:r>
      </w:ins>
      <w:r>
        <w:t>ACQUISITION PLANS</w:t>
      </w:r>
      <w:bookmarkEnd w:id="1315"/>
      <w:bookmarkEnd w:id="1316"/>
    </w:p>
    <w:p w14:paraId="7DE79E29" w14:textId="77777777" w:rsidR="008E64D4" w:rsidRDefault="000A22CF">
      <w:pPr>
        <w:spacing w:line="264" w:lineRule="exact"/>
        <w:ind w:left="101" w:right="423"/>
        <w:jc w:val="center"/>
        <w:rPr>
          <w:del w:id="1319" w:author="dita conv" w:date="2020-07-16T12:00:00Z"/>
          <w:i/>
        </w:rPr>
      </w:pPr>
      <w:del w:id="1320" w:author="dita conv" w:date="2020-07-16T12:00:00Z">
        <w:r>
          <w:rPr>
            <w:i/>
          </w:rPr>
          <w:delText>(Revised October 31, 2019)</w:delText>
        </w:r>
      </w:del>
    </w:p>
    <w:p w14:paraId="39AB748B" w14:textId="77777777" w:rsidR="008E64D4" w:rsidRDefault="008E64D4">
      <w:pPr>
        <w:pStyle w:val="BodyText"/>
        <w:spacing w:before="10"/>
        <w:rPr>
          <w:del w:id="1321" w:author="dita conv" w:date="2020-07-16T12:00:00Z"/>
          <w:i/>
          <w:sz w:val="35"/>
        </w:rPr>
      </w:pPr>
    </w:p>
    <w:p w14:paraId="51355326" w14:textId="77777777" w:rsidR="00627543" w:rsidRDefault="00244064">
      <w:pPr>
        <w:pStyle w:val="Heading5"/>
      </w:pPr>
      <w:bookmarkStart w:id="1322" w:name="_Refd19e38451"/>
      <w:bookmarkStart w:id="1323" w:name="_Tocd19e38451"/>
      <w:r>
        <w:t>207.102 Policy.</w:t>
      </w:r>
      <w:bookmarkEnd w:id="1322"/>
      <w:bookmarkEnd w:id="1323"/>
    </w:p>
    <w:p w14:paraId="05C3B08D" w14:textId="77777777" w:rsidR="00627543" w:rsidRDefault="00244064">
      <w:pPr>
        <w:pStyle w:val="BodyText"/>
      </w:pPr>
      <w:r>
        <w:t xml:space="preserve">(a)(1) </w:t>
      </w:r>
      <w:proofErr w:type="gramStart"/>
      <w:r>
        <w:t xml:space="preserve">See </w:t>
      </w:r>
      <w:ins w:id="1324" w:author="dita conv" w:date="2020-07-16T12:00:00Z">
        <w:r>
          <w:t xml:space="preserve"> 212.102</w:t>
        </w:r>
        <w:proofErr w:type="gramEnd"/>
        <w:r>
          <w:t xml:space="preserve">  </w:t>
        </w:r>
      </w:ins>
      <w:r>
        <w:t>regarding requirements for a written determination that the commercial item definition has been met when using FAR Part 12 procedures.</w:t>
      </w:r>
    </w:p>
    <w:p w14:paraId="3F58B93C" w14:textId="77777777" w:rsidR="00627543" w:rsidRDefault="00244064">
      <w:pPr>
        <w:pStyle w:val="Heading5"/>
      </w:pPr>
      <w:bookmarkStart w:id="1325" w:name="_Refd19e38477"/>
      <w:bookmarkStart w:id="1326" w:name="_Tocd19e38477"/>
      <w:r>
        <w:t>207.103 Agency-head responsibilities.</w:t>
      </w:r>
      <w:bookmarkEnd w:id="1325"/>
      <w:bookmarkEnd w:id="1326"/>
    </w:p>
    <w:p w14:paraId="49C70C7C" w14:textId="77777777" w:rsidR="00627543" w:rsidRDefault="00244064">
      <w:pPr>
        <w:pStyle w:val="BodyText"/>
      </w:pPr>
      <w:r>
        <w:t>(d)(</w:t>
      </w:r>
      <w:proofErr w:type="spellStart"/>
      <w:r>
        <w:t>i</w:t>
      </w:r>
      <w:proofErr w:type="spellEnd"/>
      <w:r>
        <w:t>) Prepare written acquisition plans for—</w:t>
      </w:r>
    </w:p>
    <w:p w14:paraId="7436DB24" w14:textId="77777777" w:rsidR="00627543" w:rsidRDefault="00244064">
      <w:pPr>
        <w:pStyle w:val="BodyText"/>
      </w:pPr>
      <w:r>
        <w:t>(A) Acquisitions for development, as defined in FAR 35.001, when the total cost of all contracts for the acquisition program is estimated at $10 million or more;</w:t>
      </w:r>
    </w:p>
    <w:p w14:paraId="7781FC12" w14:textId="77777777" w:rsidR="00627543" w:rsidRDefault="00244064">
      <w:pPr>
        <w:pStyle w:val="BodyText"/>
      </w:pPr>
      <w:r>
        <w:lastRenderedPageBreak/>
        <w:t>(B) Acquisitions for production or services when the total cost of all contracts for the acquisition program is estimated at $50 million or more for all years or</w:t>
      </w:r>
      <w:ins w:id="1327" w:author="dita conv" w:date="2020-07-16T12:00:00Z">
        <w:r>
          <w:t xml:space="preserve"> $25 million or more for any fiscal year; and</w:t>
        </w:r>
      </w:ins>
    </w:p>
    <w:p w14:paraId="01A2D6D6" w14:textId="77777777" w:rsidR="008E64D4" w:rsidRDefault="000A22CF">
      <w:pPr>
        <w:pStyle w:val="BodyText"/>
        <w:spacing w:line="249" w:lineRule="exact"/>
        <w:rPr>
          <w:del w:id="1328" w:author="dita conv" w:date="2020-07-16T12:00:00Z"/>
        </w:rPr>
      </w:pPr>
      <w:del w:id="1329" w:author="dita conv" w:date="2020-07-16T12:00:00Z">
        <w:r>
          <w:delText>$25 million or more for any fiscal year; and</w:delText>
        </w:r>
      </w:del>
    </w:p>
    <w:p w14:paraId="50B03274" w14:textId="77777777" w:rsidR="00627543" w:rsidRDefault="00244064">
      <w:pPr>
        <w:pStyle w:val="BodyText"/>
      </w:pPr>
      <w:r>
        <w:t>(C) Any other acquisition considered appropriate by the department or agency.</w:t>
      </w:r>
    </w:p>
    <w:p w14:paraId="128C65FC" w14:textId="77777777" w:rsidR="00627543" w:rsidRDefault="00244064">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14:paraId="2F311FDB" w14:textId="77777777" w:rsidR="00627543" w:rsidRDefault="00244064">
      <w:pPr>
        <w:pStyle w:val="BodyText"/>
      </w:pPr>
      <w:r>
        <w:t>(</w:t>
      </w:r>
      <w:proofErr w:type="gramStart"/>
      <w:r>
        <w:t>e</w:t>
      </w:r>
      <w:proofErr w:type="gramEnd"/>
      <w:r>
        <w:t>) Prepare written acquisition plans for acquisition programs meeting the thresholds of paragraphs (d)(</w:t>
      </w:r>
      <w:proofErr w:type="spellStart"/>
      <w:r>
        <w:t>i</w:t>
      </w:r>
      <w:proofErr w:type="spellEnd"/>
      <w:r>
        <w:t>)(A) and (B) of this section on a program basis. Other acquisition plans may be written on either a program or an individual contract basis.</w:t>
      </w:r>
    </w:p>
    <w:p w14:paraId="0A9FEDF4" w14:textId="77777777" w:rsidR="00627543" w:rsidRDefault="00244064">
      <w:pPr>
        <w:pStyle w:val="BodyText"/>
      </w:pPr>
      <w:r>
        <w:t>(g) The program manager, or other official responsible for the program, has overall responsibility for acquisition planning.</w:t>
      </w:r>
    </w:p>
    <w:p w14:paraId="34785181" w14:textId="5F187727" w:rsidR="00627543" w:rsidRDefault="00244064">
      <w:pPr>
        <w:pStyle w:val="BodyText"/>
      </w:pPr>
      <w:r>
        <w:t xml:space="preserve">(h) For procurement of conventional ammunition, as defined in </w:t>
      </w:r>
      <w:proofErr w:type="spellStart"/>
      <w:r>
        <w:t>DoDD</w:t>
      </w:r>
      <w:proofErr w:type="spellEnd"/>
      <w:r>
        <w:t xml:space="preserve">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del w:id="1330" w:author="dita conv" w:date="2020-07-16T12:00:00Z">
        <w:r w:rsidR="000A22CF" w:rsidRPr="00EF483B">
          <w:rPr>
            <w:spacing w:val="-6"/>
          </w:rPr>
          <w:delText>--</w:delText>
        </w:r>
      </w:del>
      <w:ins w:id="1331" w:author="dita conv" w:date="2020-07-16T12:00:00Z">
        <w:r>
          <w:t>—</w:t>
        </w:r>
      </w:ins>
    </w:p>
    <w:p w14:paraId="06DB8D9F" w14:textId="48A001D7" w:rsidR="00627543" w:rsidRDefault="00244064">
      <w:pPr>
        <w:pStyle w:val="BodyText"/>
      </w:pPr>
      <w:r>
        <w:t>(</w:t>
      </w:r>
      <w:proofErr w:type="spellStart"/>
      <w:r>
        <w:t>i</w:t>
      </w:r>
      <w:proofErr w:type="spellEnd"/>
      <w:r>
        <w:t xml:space="preserve">) Shall submit the acquisition plan to the address in </w:t>
      </w:r>
      <w:del w:id="1332" w:author="dita conv" w:date="2020-07-16T12:00:00Z">
        <w:r w:rsidR="000A22CF" w:rsidRPr="00EF483B">
          <w:rPr>
            <w:spacing w:val="-6"/>
          </w:rPr>
          <w:delText>(</w:delText>
        </w:r>
      </w:del>
      <w:proofErr w:type="gramStart"/>
      <w:ins w:id="1333" w:author="dita conv" w:date="2020-07-16T12:00:00Z">
        <w:r>
          <w:t>PGI  207.103</w:t>
        </w:r>
        <w:proofErr w:type="gramEnd"/>
        <w:r>
          <w:t xml:space="preserve"> (</w:t>
        </w:r>
      </w:ins>
      <w:r>
        <w:t>h); and</w:t>
      </w:r>
    </w:p>
    <w:p w14:paraId="2FD4B261" w14:textId="77777777" w:rsidR="00627543" w:rsidRDefault="00244064">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w:p w14:paraId="0DCBEDC3" w14:textId="77777777" w:rsidR="00627543" w:rsidRDefault="00244064">
      <w:pPr>
        <w:pStyle w:val="Heading5"/>
      </w:pPr>
      <w:bookmarkStart w:id="1334" w:name="_Refd19e38523"/>
      <w:bookmarkStart w:id="1335" w:name="_Tocd19e38523"/>
      <w:r>
        <w:t>207.104 General procedures.</w:t>
      </w:r>
      <w:bookmarkEnd w:id="1334"/>
      <w:bookmarkEnd w:id="1335"/>
    </w:p>
    <w:p w14:paraId="636CFFFE" w14:textId="3D735EE9" w:rsidR="00627543" w:rsidRDefault="00244064">
      <w:pPr>
        <w:pStyle w:val="BodyText"/>
      </w:pPr>
      <w:r>
        <w:t xml:space="preserve">In developing an acquisition plan, agency officials shall take into account the requirement for scheduling and conducting a Peer Review in accordance with </w:t>
      </w:r>
      <w:del w:id="1336" w:author="dita conv" w:date="2020-07-16T12:00:00Z">
        <w:r w:rsidR="000A22CF">
          <w:rPr>
            <w:spacing w:val="-6"/>
          </w:rPr>
          <w:delText>.</w:delText>
        </w:r>
      </w:del>
      <w:ins w:id="1337" w:author="dita conv" w:date="2020-07-16T12:00:00Z">
        <w:r>
          <w:t xml:space="preserve"> </w:t>
        </w:r>
        <w:proofErr w:type="gramStart"/>
        <w:r>
          <w:t>201.170 .</w:t>
        </w:r>
      </w:ins>
      <w:proofErr w:type="gramEnd"/>
    </w:p>
    <w:p w14:paraId="67A5AF47" w14:textId="77777777" w:rsidR="00627543" w:rsidRDefault="00244064">
      <w:pPr>
        <w:pStyle w:val="Heading5"/>
      </w:pPr>
      <w:bookmarkStart w:id="1338" w:name="_Refd19e38549"/>
      <w:bookmarkStart w:id="1339" w:name="_Tocd19e38549"/>
      <w:r>
        <w:t>207.105 Contents of written acquisition plans.</w:t>
      </w:r>
      <w:bookmarkEnd w:id="1338"/>
      <w:bookmarkEnd w:id="1339"/>
    </w:p>
    <w:p w14:paraId="5A42283C" w14:textId="0E0CE744" w:rsidR="00627543" w:rsidRDefault="00244064">
      <w:pPr>
        <w:pStyle w:val="BodyText"/>
      </w:pPr>
      <w:r>
        <w:t xml:space="preserve">In addition to the requirements of FAR 7.105, planners shall follow the procedures at </w:t>
      </w:r>
      <w:del w:id="1340" w:author="dita conv" w:date="2020-07-16T12:00:00Z">
        <w:r w:rsidR="000A22CF">
          <w:rPr>
            <w:spacing w:val="-6"/>
          </w:rPr>
          <w:delText>.</w:delText>
        </w:r>
      </w:del>
      <w:proofErr w:type="gramStart"/>
      <w:ins w:id="1341" w:author="dita conv" w:date="2020-07-16T12:00:00Z">
        <w:r>
          <w:t>PGI  207.105</w:t>
        </w:r>
        <w:proofErr w:type="gramEnd"/>
        <w:r>
          <w:t xml:space="preserve"> .</w:t>
        </w:r>
      </w:ins>
    </w:p>
    <w:p w14:paraId="370E5FC9" w14:textId="77777777" w:rsidR="00627543" w:rsidRDefault="00244064">
      <w:pPr>
        <w:pStyle w:val="Heading5"/>
      </w:pPr>
      <w:bookmarkStart w:id="1342" w:name="_Refd19e38577"/>
      <w:bookmarkStart w:id="1343" w:name="_Tocd19e38577"/>
      <w:r>
        <w:t>207.106 Additional requirements for major systems.</w:t>
      </w:r>
      <w:bookmarkEnd w:id="1342"/>
      <w:bookmarkEnd w:id="1343"/>
    </w:p>
    <w:p w14:paraId="3D7D81A1" w14:textId="77777777" w:rsidR="00627543" w:rsidRDefault="00244064">
      <w:pPr>
        <w:pStyle w:val="BodyText"/>
      </w:pPr>
      <w:r>
        <w:t xml:space="preserve">(b)(1)(A) The contracting officer is prohibited by 10 U.S.C. 2305(d)(4)(A) from requiring offers for development or production of major systems that would enable the Government to use technical data to competitively </w:t>
      </w:r>
      <w:proofErr w:type="spellStart"/>
      <w:r>
        <w:t>reprocure</w:t>
      </w:r>
      <w:proofErr w:type="spellEnd"/>
      <w:r>
        <w:t xml:space="preserve"> identical items or components of the system if the item or component were developed exclusively at private expense, unless the contracting officer determines that—</w:t>
      </w:r>
    </w:p>
    <w:p w14:paraId="12E2CEA4" w14:textId="77777777" w:rsidR="00627543" w:rsidRDefault="00244064">
      <w:pPr>
        <w:pStyle w:val="BodyText"/>
      </w:pPr>
      <w:r>
        <w:rPr>
          <w:i/>
        </w:rPr>
        <w:t>(1)</w:t>
      </w:r>
      <w:r>
        <w:t xml:space="preserve"> The original supplier of the item or component will be unable to satisfy program schedule or delivery requirements;</w:t>
      </w:r>
    </w:p>
    <w:p w14:paraId="221E1231" w14:textId="77777777" w:rsidR="00627543" w:rsidRDefault="00244064">
      <w:pPr>
        <w:pStyle w:val="BodyText"/>
      </w:pPr>
      <w:r>
        <w:rPr>
          <w:i/>
        </w:rPr>
        <w:lastRenderedPageBreak/>
        <w:t>(2)</w:t>
      </w:r>
      <w:r>
        <w:t xml:space="preserve"> Proposals by the original supplier of the item or component to meet mobilization requirements are insufficient to meet the agency's mobilization needs; or</w:t>
      </w:r>
    </w:p>
    <w:p w14:paraId="76ACA682" w14:textId="77777777" w:rsidR="00627543" w:rsidRDefault="00244064">
      <w:pPr>
        <w:pStyle w:val="BodyText"/>
      </w:pPr>
      <w:r>
        <w:rPr>
          <w:i/>
        </w:rPr>
        <w:t>(3)</w:t>
      </w:r>
      <w:r>
        <w:t xml:space="preserve"> The Government is otherwise entitled to unlimited rights in technical data.</w:t>
      </w:r>
    </w:p>
    <w:p w14:paraId="587CB8B8" w14:textId="77777777" w:rsidR="00627543" w:rsidRDefault="00244064">
      <w:pPr>
        <w:pStyle w:val="BodyText"/>
      </w:pPr>
      <w:r>
        <w:t>(B) If the contracting officer makes a determination, under paragraphs (b</w:t>
      </w:r>
      <w:proofErr w:type="gramStart"/>
      <w:r>
        <w:t>)(</w:t>
      </w:r>
      <w:proofErr w:type="gramEnd"/>
      <w:r>
        <w:t>1)(A)</w:t>
      </w:r>
      <w:r>
        <w:rPr>
          <w:i/>
        </w:rPr>
        <w:t>(1)</w:t>
      </w:r>
      <w:r>
        <w:t xml:space="preserve"> and </w:t>
      </w:r>
      <w:r>
        <w:rPr>
          <w:i/>
        </w:rPr>
        <w:t xml:space="preserve">(2) </w:t>
      </w:r>
      <w:r>
        <w:t>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14:paraId="43C74F79" w14:textId="77777777" w:rsidR="00627543" w:rsidRDefault="00244064">
      <w:pPr>
        <w:pStyle w:val="BodyText"/>
      </w:pPr>
      <w:r>
        <w:t xml:space="preserve">(S-70)(1) In accordance with section 802(a) of the National Defense Authorization Act for Fiscal Year 2007 (Pub. L. 109-364) and </w:t>
      </w:r>
      <w:proofErr w:type="gramStart"/>
      <w:r>
        <w:t>DoD</w:t>
      </w:r>
      <w:proofErr w:type="gramEnd"/>
      <w:r>
        <w:t xml:space="preserve"> policy requirements, acquisition plans for major weapon systems and subsystems of major weapon systems shall—</w:t>
      </w:r>
    </w:p>
    <w:p w14:paraId="5040AC9F" w14:textId="77777777" w:rsidR="00627543" w:rsidRDefault="00244064">
      <w:pPr>
        <w:pStyle w:val="BodyText"/>
      </w:pPr>
      <w:r>
        <w:t>(</w:t>
      </w:r>
      <w:proofErr w:type="spellStart"/>
      <w:proofErr w:type="gramStart"/>
      <w:r>
        <w:t>i</w:t>
      </w:r>
      <w:proofErr w:type="spellEnd"/>
      <w:proofErr w:type="gramEnd"/>
      <w:r>
        <w:t>) Assess the long-term technical data and computer software needs of those systems and subsystems; and</w:t>
      </w:r>
    </w:p>
    <w:p w14:paraId="5C2B3D88" w14:textId="77777777" w:rsidR="00627543" w:rsidRDefault="00244064">
      <w:pPr>
        <w:pStyle w:val="BodyText"/>
      </w:pPr>
      <w:r>
        <w:t>(ii) Establish acquisition strategies that provide for the technical data deliverables and associated license rights needed to sustain those systems and subsystems over their life cycle. The strategy may include—</w:t>
      </w:r>
    </w:p>
    <w:p w14:paraId="01E46838" w14:textId="77777777" w:rsidR="00627543" w:rsidRDefault="00244064">
      <w:pPr>
        <w:pStyle w:val="BodyText"/>
      </w:pPr>
      <w:r>
        <w:t xml:space="preserve">(A) The development of maintenance capabilities within </w:t>
      </w:r>
      <w:proofErr w:type="gramStart"/>
      <w:r>
        <w:t>DoD</w:t>
      </w:r>
      <w:proofErr w:type="gramEnd"/>
      <w:r>
        <w:t>; or</w:t>
      </w:r>
    </w:p>
    <w:p w14:paraId="2010CE48" w14:textId="77777777" w:rsidR="008E64D4" w:rsidRDefault="008E64D4">
      <w:pPr>
        <w:rPr>
          <w:del w:id="1344" w:author="dita conv" w:date="2020-07-16T12:00:00Z"/>
        </w:rPr>
        <w:sectPr w:rsidR="008E64D4" w:rsidSect="004916A2">
          <w:pgSz w:w="10540" w:h="13260"/>
          <w:pgMar w:top="300" w:right="1730" w:bottom="0" w:left="520" w:header="720" w:footer="720" w:gutter="0"/>
          <w:cols w:space="720"/>
        </w:sectPr>
      </w:pPr>
    </w:p>
    <w:p w14:paraId="3FC66AEF" w14:textId="77777777" w:rsidR="008E64D4" w:rsidRDefault="008E64D4">
      <w:pPr>
        <w:pStyle w:val="BodyText"/>
        <w:spacing w:before="10"/>
        <w:rPr>
          <w:del w:id="1345" w:author="dita conv" w:date="2020-07-16T12:00:00Z"/>
          <w:sz w:val="35"/>
        </w:rPr>
      </w:pPr>
    </w:p>
    <w:p w14:paraId="3A01374E" w14:textId="77777777" w:rsidR="008E64D4" w:rsidRDefault="000A22CF">
      <w:pPr>
        <w:pStyle w:val="BodyText"/>
        <w:rPr>
          <w:del w:id="1346" w:author="dita conv" w:date="2020-07-16T12:00:00Z"/>
        </w:rPr>
      </w:pPr>
      <w:del w:id="1347" w:author="dita conv" w:date="2020-07-16T12:00:00Z">
        <w:r>
          <w:rPr>
            <w:spacing w:val="-6"/>
          </w:rPr>
          <w:delText>subsystems.</w:delText>
        </w:r>
      </w:del>
    </w:p>
    <w:p w14:paraId="327EEFB5" w14:textId="77777777" w:rsidR="00627543" w:rsidRDefault="00244064">
      <w:pPr>
        <w:pStyle w:val="BodyText"/>
      </w:pPr>
      <w:r>
        <w:t>(B) Competition for contracts for sustainment of the systems or</w:t>
      </w:r>
      <w:ins w:id="1348" w:author="dita conv" w:date="2020-07-16T12:00:00Z">
        <w:r>
          <w:t xml:space="preserve"> subsystems.</w:t>
        </w:r>
      </w:ins>
    </w:p>
    <w:p w14:paraId="4ABEB18C" w14:textId="77777777" w:rsidR="00627543" w:rsidRDefault="00244064">
      <w:pPr>
        <w:pStyle w:val="BodyText"/>
      </w:pPr>
      <w:r>
        <w:t>(2) Assessments and corresponding acquisition strategies developed under this section shall—</w:t>
      </w:r>
    </w:p>
    <w:p w14:paraId="10AE1A95" w14:textId="5BB37510" w:rsidR="00627543" w:rsidRDefault="000A22CF">
      <w:pPr>
        <w:pStyle w:val="BodyText"/>
      </w:pPr>
      <w:del w:id="1349" w:author="dita conv" w:date="2020-07-16T12:00:00Z">
        <w:r>
          <w:rPr>
            <w:position w:val="-23"/>
          </w:rPr>
          <w:delText>subsystem;</w:delText>
        </w:r>
        <w:r>
          <w:delText>(</w:delText>
        </w:r>
      </w:del>
      <w:ins w:id="1350" w:author="dita conv" w:date="2020-07-16T12:00:00Z">
        <w:r w:rsidR="00244064">
          <w:t>(</w:t>
        </w:r>
      </w:ins>
      <w:proofErr w:type="spellStart"/>
      <w:r w:rsidR="00244064">
        <w:t>i</w:t>
      </w:r>
      <w:proofErr w:type="spellEnd"/>
      <w:r w:rsidR="00244064">
        <w:t>) Be developed before issuance of a solicitation for the weapon system or</w:t>
      </w:r>
      <w:ins w:id="1351" w:author="dita conv" w:date="2020-07-16T12:00:00Z">
        <w:r w:rsidR="00244064">
          <w:t xml:space="preserve"> subsystem;</w:t>
        </w:r>
      </w:ins>
    </w:p>
    <w:p w14:paraId="023E8DFD" w14:textId="0E9EDCD4" w:rsidR="00627543" w:rsidRDefault="00244064">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w:t>
      </w:r>
      <w:del w:id="1352" w:author="dita conv" w:date="2020-07-16T12:00:00Z">
        <w:r w:rsidR="000A22CF">
          <w:delText>(</w:delText>
        </w:r>
      </w:del>
      <w:proofErr w:type="gramStart"/>
      <w:ins w:id="1353" w:author="dita conv" w:date="2020-07-16T12:00:00Z">
        <w:r>
          <w:t>PGI  207.105</w:t>
        </w:r>
        <w:proofErr w:type="gramEnd"/>
        <w:r>
          <w:t xml:space="preserve"> (</w:t>
        </w:r>
      </w:ins>
      <w:r>
        <w:t>b)(14)(ii)</w:t>
      </w:r>
      <w:r>
        <w:rPr>
          <w:i/>
        </w:rPr>
        <w:t>(2)</w:t>
      </w:r>
      <w:r>
        <w:t>;</w:t>
      </w:r>
    </w:p>
    <w:p w14:paraId="34D9DDCE" w14:textId="77777777" w:rsidR="00627543" w:rsidRDefault="00244064">
      <w:pPr>
        <w:pStyle w:val="BodyText"/>
      </w:pPr>
      <w:r>
        <w:t>(iii) Address the merits of including a priced contract option for the future delivery of technical data and computer software, and associated license rights, that were not acquired upon initial contract award;</w:t>
      </w:r>
    </w:p>
    <w:p w14:paraId="251EF8D6" w14:textId="77777777" w:rsidR="00627543" w:rsidRDefault="00244064">
      <w:pPr>
        <w:pStyle w:val="BodyText"/>
      </w:pPr>
      <w:proofErr w:type="gramStart"/>
      <w:r>
        <w:t>(iv) Address</w:t>
      </w:r>
      <w:proofErr w:type="gramEnd"/>
      <w:r>
        <w:t xml:space="preserve"> the potential for changes in the sustainment plan over the life cycle of the weapon system or subsystem; and</w:t>
      </w:r>
    </w:p>
    <w:p w14:paraId="303D01C9" w14:textId="77777777" w:rsidR="00627543" w:rsidRDefault="00244064">
      <w:pPr>
        <w:pStyle w:val="BodyText"/>
      </w:pPr>
      <w:r>
        <w:t>(v) Apply to weapon systems and subsystems that are to be supported by performance-based logistics arrangements as well as to weapon systems and subsystems that are to be supported by other sustainment approaches.</w:t>
      </w:r>
    </w:p>
    <w:p w14:paraId="2F7A3FE8" w14:textId="77777777" w:rsidR="00627543" w:rsidRDefault="00244064">
      <w:pPr>
        <w:pStyle w:val="BodyText"/>
      </w:pPr>
      <w:r>
        <w:t xml:space="preserve">(S-71) </w:t>
      </w:r>
      <w:proofErr w:type="gramStart"/>
      <w:r>
        <w:t xml:space="preserve">See </w:t>
      </w:r>
      <w:ins w:id="1354" w:author="dita conv" w:date="2020-07-16T12:00:00Z">
        <w:r>
          <w:t xml:space="preserve"> 209.570</w:t>
        </w:r>
        <w:proofErr w:type="gramEnd"/>
        <w:r>
          <w:t xml:space="preserve">  </w:t>
        </w:r>
      </w:ins>
      <w:r>
        <w:t>for policy applicable to acquisition strategies that consider the use of lead system integrators.</w:t>
      </w:r>
    </w:p>
    <w:p w14:paraId="7FF2707C" w14:textId="77777777" w:rsidR="00627543" w:rsidRDefault="00244064">
      <w:pPr>
        <w:pStyle w:val="BodyText"/>
      </w:pPr>
      <w:r>
        <w:t>(S-72)(1) In accordance with section 202 of the Weapon Systems Acquisition Reform Act of 2009 (Pub. L. 111-23), acquisition plans for major defense acquisition programs as defined in 10 U.S.C. 2430, shall include measures that—</w:t>
      </w:r>
    </w:p>
    <w:p w14:paraId="12D230A6" w14:textId="77777777" w:rsidR="00627543" w:rsidRDefault="00244064">
      <w:pPr>
        <w:pStyle w:val="BodyText"/>
      </w:pPr>
      <w:r>
        <w:t>(</w:t>
      </w:r>
      <w:proofErr w:type="spellStart"/>
      <w:r>
        <w:t>i</w:t>
      </w:r>
      <w:proofErr w:type="spellEnd"/>
      <w:r>
        <w:t>) Ensure competition, or the option of competition, at both the prime contract level and subcontract level (at such tier or tiers as are appropriate) throughout the program life cycle as a means to improve contractor performance; and</w:t>
      </w:r>
    </w:p>
    <w:p w14:paraId="24A0FD7D" w14:textId="77777777" w:rsidR="00627543" w:rsidRDefault="00244064">
      <w:pPr>
        <w:pStyle w:val="BodyText"/>
      </w:pPr>
      <w:r>
        <w:t>(ii) Document the rationale for the selection of the appropriate subcontract tier or tiers under paragraph (S-72</w:t>
      </w:r>
      <w:proofErr w:type="gramStart"/>
      <w:r>
        <w:t>)(</w:t>
      </w:r>
      <w:proofErr w:type="gramEnd"/>
      <w:r>
        <w:t>1)(</w:t>
      </w:r>
      <w:proofErr w:type="spellStart"/>
      <w:r>
        <w:t>i</w:t>
      </w:r>
      <w:proofErr w:type="spellEnd"/>
      <w:r>
        <w:t>) of this section, and the measures which will be employed to ensure competition, or the option of competition.</w:t>
      </w:r>
    </w:p>
    <w:p w14:paraId="4F296C31" w14:textId="7F8A67B6" w:rsidR="00627543" w:rsidRDefault="00244064">
      <w:pPr>
        <w:pStyle w:val="BodyText"/>
      </w:pPr>
      <w:r>
        <w:t xml:space="preserve">(2) </w:t>
      </w:r>
      <w:del w:id="1355" w:author="dita conv" w:date="2020-07-16T12:00:00Z">
        <w:r w:rsidR="00EF483B">
          <w:rPr>
            <w:spacing w:val="-16"/>
          </w:rPr>
          <w:tab/>
        </w:r>
        <w:r w:rsidR="005A6413">
          <w:rPr>
            <w:noProof/>
          </w:rPr>
          <mc:AlternateContent>
            <mc:Choice Requires="wps">
              <w:drawing>
                <wp:anchor distT="0" distB="0" distL="114300" distR="114300" simplePos="0" relativeHeight="251673600" behindDoc="1" locked="0" layoutInCell="1" allowOverlap="1" wp14:anchorId="7BB9A1E2" wp14:editId="1B84432E">
                  <wp:simplePos x="0" y="0"/>
                  <wp:positionH relativeFrom="page">
                    <wp:posOffset>5320030</wp:posOffset>
                  </wp:positionH>
                  <wp:positionV relativeFrom="paragraph">
                    <wp:posOffset>293370</wp:posOffset>
                  </wp:positionV>
                  <wp:extent cx="38735" cy="7620"/>
                  <wp:effectExtent l="0" t="0" r="0" b="0"/>
                  <wp:wrapNone/>
                  <wp:docPr id="305"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80BED0" id="Rectangle 306" o:spid="_x0000_s1026" style="position:absolute;margin-left:418.9pt;margin-top:23.1pt;width:3.05pt;height:.6pt;z-index:-29586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" fillcolor="black" stroked="f">
                  <w10:wrap anchorx="page"/>
                </v:rect>
              </w:pict>
            </mc:Fallback>
          </mc:AlternateContent>
        </w:r>
      </w:del>
      <w:r>
        <w:t>Measures to ensure competition, or the option of competition, may include, but are not limited to, cost-effective measures intended to achieve the following:</w:t>
      </w:r>
    </w:p>
    <w:p w14:paraId="03286E18" w14:textId="77777777" w:rsidR="00627543" w:rsidRDefault="00244064">
      <w:pPr>
        <w:pStyle w:val="BodyText"/>
      </w:pPr>
      <w:r>
        <w:t>(</w:t>
      </w:r>
      <w:proofErr w:type="spellStart"/>
      <w:r>
        <w:t>i</w:t>
      </w:r>
      <w:proofErr w:type="spellEnd"/>
      <w:r>
        <w:t>) Competitive prototyping.</w:t>
      </w:r>
    </w:p>
    <w:p w14:paraId="41143D79" w14:textId="77777777" w:rsidR="00627543" w:rsidRDefault="00244064">
      <w:pPr>
        <w:pStyle w:val="BodyText"/>
      </w:pPr>
      <w:r>
        <w:t>(ii) Dual-sourcing.</w:t>
      </w:r>
    </w:p>
    <w:p w14:paraId="408731FC" w14:textId="77777777" w:rsidR="00627543" w:rsidRDefault="00244064">
      <w:pPr>
        <w:pStyle w:val="BodyText"/>
      </w:pPr>
      <w:r>
        <w:t>(iii) Unbundling of contracts.</w:t>
      </w:r>
    </w:p>
    <w:p w14:paraId="1D957806" w14:textId="77777777" w:rsidR="00627543" w:rsidRDefault="00244064">
      <w:pPr>
        <w:pStyle w:val="BodyText"/>
      </w:pPr>
      <w:proofErr w:type="gramStart"/>
      <w:r>
        <w:lastRenderedPageBreak/>
        <w:t>(iv) Funding</w:t>
      </w:r>
      <w:proofErr w:type="gramEnd"/>
      <w:r>
        <w:t xml:space="preserve"> of next-generation prototype systems or subsystems.</w:t>
      </w:r>
    </w:p>
    <w:p w14:paraId="0A2A521A" w14:textId="77777777" w:rsidR="00627543" w:rsidRDefault="00244064">
      <w:pPr>
        <w:pStyle w:val="BodyText"/>
      </w:pPr>
      <w:r>
        <w:t>(v) Use of modular, open architectures to enable competition for upgrades.</w:t>
      </w:r>
    </w:p>
    <w:p w14:paraId="3C11FABA" w14:textId="77777777" w:rsidR="008E64D4" w:rsidRDefault="008E64D4">
      <w:pPr>
        <w:rPr>
          <w:del w:id="1356" w:author="dita conv" w:date="2020-07-16T12:00:00Z"/>
        </w:rPr>
        <w:sectPr w:rsidR="008E64D4" w:rsidSect="004916A2">
          <w:pgSz w:w="10540" w:h="13260"/>
          <w:pgMar w:top="300" w:right="1730" w:bottom="0" w:left="520" w:header="720" w:footer="720" w:gutter="0"/>
          <w:cols w:space="720"/>
        </w:sectPr>
      </w:pPr>
    </w:p>
    <w:p w14:paraId="18CC8232" w14:textId="77777777" w:rsidR="008E64D4" w:rsidRDefault="008E64D4">
      <w:pPr>
        <w:pStyle w:val="BodyText"/>
        <w:spacing w:before="10"/>
        <w:rPr>
          <w:del w:id="1357" w:author="dita conv" w:date="2020-07-16T12:00:00Z"/>
          <w:sz w:val="35"/>
        </w:rPr>
      </w:pPr>
    </w:p>
    <w:p w14:paraId="78AB7CB8" w14:textId="77777777" w:rsidR="008E64D4" w:rsidRDefault="000A22CF">
      <w:pPr>
        <w:pStyle w:val="BodyText"/>
        <w:spacing w:before="1"/>
        <w:rPr>
          <w:del w:id="1358" w:author="dita conv" w:date="2020-07-16T12:00:00Z"/>
        </w:rPr>
      </w:pPr>
      <w:del w:id="1359" w:author="dita conv" w:date="2020-07-16T12:00:00Z">
        <w:r>
          <w:delText>sources.</w:delText>
        </w:r>
      </w:del>
    </w:p>
    <w:p w14:paraId="149C73B5" w14:textId="77777777" w:rsidR="00627543" w:rsidRDefault="00244064">
      <w:pPr>
        <w:pStyle w:val="BodyText"/>
      </w:pPr>
      <w:proofErr w:type="gramStart"/>
      <w:r>
        <w:t>(vi) Use</w:t>
      </w:r>
      <w:proofErr w:type="gramEnd"/>
      <w:r>
        <w:t xml:space="preserve"> of build-to-print approaches to enable production through multiple</w:t>
      </w:r>
      <w:ins w:id="1360" w:author="dita conv" w:date="2020-07-16T12:00:00Z">
        <w:r>
          <w:t xml:space="preserve"> sources.</w:t>
        </w:r>
      </w:ins>
    </w:p>
    <w:p w14:paraId="510FAC70" w14:textId="77777777" w:rsidR="00627543" w:rsidRDefault="00244064">
      <w:pPr>
        <w:pStyle w:val="BodyText"/>
      </w:pPr>
      <w:r>
        <w:t>(vii) Acquisition of complete technical data packages.</w:t>
      </w:r>
    </w:p>
    <w:p w14:paraId="61571BAD" w14:textId="77777777" w:rsidR="00627543" w:rsidRDefault="00244064">
      <w:pPr>
        <w:pStyle w:val="BodyText"/>
      </w:pPr>
      <w:r>
        <w:t>(viii) Periodic competitions for subsystem upgrades.</w:t>
      </w:r>
    </w:p>
    <w:p w14:paraId="65CDB7A1" w14:textId="77777777" w:rsidR="00627543" w:rsidRDefault="00244064">
      <w:pPr>
        <w:pStyle w:val="BodyText"/>
      </w:pPr>
      <w:r>
        <w:t>(ix) Licensing of additional suppliers.</w:t>
      </w:r>
    </w:p>
    <w:p w14:paraId="200A7807" w14:textId="77777777" w:rsidR="00627543" w:rsidRDefault="00244064">
      <w:pPr>
        <w:pStyle w:val="BodyText"/>
      </w:pPr>
      <w:r>
        <w:t>(x) Periodic system or program reviews to address long-term competitive effects of program decisions.</w:t>
      </w:r>
    </w:p>
    <w:p w14:paraId="4CAB6488" w14:textId="77777777" w:rsidR="00627543" w:rsidRDefault="00244064">
      <w:pPr>
        <w:pStyle w:val="BodyText"/>
      </w:pPr>
      <w:r>
        <w:t>(3) In order to ensure fair and objective “make-or-buy” decisions by prime contractors, acquisition strategies and resultant solicitations and contracts shall—</w:t>
      </w:r>
    </w:p>
    <w:p w14:paraId="663C93E4" w14:textId="77777777" w:rsidR="00627543" w:rsidRDefault="00244064">
      <w:pPr>
        <w:pStyle w:val="BodyText"/>
      </w:pPr>
      <w:r>
        <w:t>(</w:t>
      </w:r>
      <w:proofErr w:type="spellStart"/>
      <w:r>
        <w:t>i</w:t>
      </w:r>
      <w:proofErr w:type="spellEnd"/>
      <w:r>
        <w:t>) Require prime contractors to give full and fair consideration to qualified sources other than the prime contractor for the development or construction of major subsystems and components of major weapon systems;</w:t>
      </w:r>
    </w:p>
    <w:p w14:paraId="3D026D8A" w14:textId="77777777" w:rsidR="00627543" w:rsidRDefault="00244064">
      <w:pPr>
        <w:pStyle w:val="BodyText"/>
      </w:pPr>
      <w:r>
        <w:t>(ii) Provide for Government surveillance of the process by which prime contractors consider such sources and determine whether to conduct such development or construction in-house or through a subcontract; and</w:t>
      </w:r>
    </w:p>
    <w:p w14:paraId="21312D90" w14:textId="77777777" w:rsidR="00627543" w:rsidRDefault="00244064">
      <w:pPr>
        <w:pStyle w:val="BodyText"/>
      </w:pPr>
      <w:r>
        <w:t>(iii) Provide for the assessment of the extent to which the prime contractor has given full and fair consideration to qualified sources in sourcing decisions as a part of past performance evaluations.</w:t>
      </w:r>
    </w:p>
    <w:p w14:paraId="76ADAC66" w14:textId="77777777" w:rsidR="00627543" w:rsidRDefault="00244064">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14:paraId="7FBBC301" w14:textId="65DCA6C3" w:rsidR="00627543" w:rsidRDefault="00244064">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del w:id="1361" w:author="dita conv" w:date="2020-07-16T12:00:00Z">
        <w:r w:rsidR="000A22CF">
          <w:delText>,</w:delText>
        </w:r>
      </w:del>
      <w:ins w:id="1362" w:author="dita conv" w:date="2020-07-16T12:00:00Z">
        <w:r>
          <w:t xml:space="preserve"> 202.101 ,</w:t>
        </w:r>
      </w:ins>
      <w:r>
        <w:t xml:space="preserve">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14:paraId="61350A9A" w14:textId="77777777" w:rsidR="00627543" w:rsidRDefault="00244064">
      <w:pPr>
        <w:pStyle w:val="BodyText"/>
      </w:pPr>
      <w:r>
        <w:t>(</w:t>
      </w:r>
      <w:proofErr w:type="spellStart"/>
      <w:r>
        <w:t>i</w:t>
      </w:r>
      <w:proofErr w:type="spellEnd"/>
      <w:r>
        <w:t>) Encourage the use of incentive fees and penalties as appropriate; and</w:t>
      </w:r>
    </w:p>
    <w:p w14:paraId="4AE49EEB" w14:textId="77777777" w:rsidR="00627543" w:rsidRDefault="00244064">
      <w:pPr>
        <w:pStyle w:val="BodyText"/>
      </w:pPr>
      <w:r>
        <w:t xml:space="preserve">(ii)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w:t>
      </w:r>
      <w:r>
        <w:lastRenderedPageBreak/>
        <w:t>the contract; and to the maximum extent practicable, the data shall be shared with appropriate contractor and Government organizations.</w:t>
      </w:r>
    </w:p>
    <w:p w14:paraId="3FB18991" w14:textId="77777777" w:rsidR="00627543" w:rsidRDefault="00244064">
      <w:pPr>
        <w:pStyle w:val="BodyText"/>
      </w:pPr>
      <w:r>
        <w:t xml:space="preserve">(S-73) </w:t>
      </w:r>
      <w:proofErr w:type="gramStart"/>
      <w:r>
        <w:t>In accordance with section 815 of the National Defense Authorization Act for Fiscal Year 2009 (Pub.</w:t>
      </w:r>
      <w:proofErr w:type="gramEnd"/>
      <w:r>
        <w:t xml:space="preserve">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w:t>
      </w:r>
      <w:proofErr w:type="gramStart"/>
      <w:r>
        <w:t>USD(</w:t>
      </w:r>
      <w:proofErr w:type="gramEnd"/>
      <w:r>
        <w:t>AT&amp;L)) may waive this requirement if USD(AT&amp;L) determines that it is in the best interest of DoD.</w:t>
      </w:r>
    </w:p>
    <w:p w14:paraId="18F7649B" w14:textId="5CF673DC" w:rsidR="00627543" w:rsidRDefault="00244064">
      <w:pPr>
        <w:pStyle w:val="BodyText"/>
      </w:pPr>
      <w:r>
        <w:t xml:space="preserve">(S-74) When selecting contract type, see </w:t>
      </w:r>
      <w:del w:id="1363" w:author="dita conv" w:date="2020-07-16T12:00:00Z">
        <w:r w:rsidR="000A22CF">
          <w:rPr>
            <w:spacing w:val="-5"/>
          </w:rPr>
          <w:delText>(</w:delText>
        </w:r>
      </w:del>
      <w:ins w:id="1364" w:author="dita conv" w:date="2020-07-16T12:00:00Z">
        <w:r>
          <w:t xml:space="preserve"> </w:t>
        </w:r>
        <w:proofErr w:type="gramStart"/>
        <w:r>
          <w:t>234.004  (</w:t>
        </w:r>
      </w:ins>
      <w:proofErr w:type="gramEnd"/>
      <w:r>
        <w:t>section 811 of the National Defense Authorization Act for Fiscal Year 2013 (Pub. L. 112-239)).</w:t>
      </w:r>
    </w:p>
    <w:p w14:paraId="65DB5B7C" w14:textId="77777777" w:rsidR="00627543" w:rsidRDefault="00244064">
      <w:pPr>
        <w:pStyle w:val="Heading5"/>
      </w:pPr>
      <w:bookmarkStart w:id="1365" w:name="_Refd19e38725"/>
      <w:bookmarkStart w:id="1366" w:name="_Tocd19e38725"/>
      <w:r>
        <w:t>207.170 Reserved.</w:t>
      </w:r>
      <w:bookmarkEnd w:id="1365"/>
      <w:bookmarkEnd w:id="1366"/>
    </w:p>
    <w:p w14:paraId="2B518156" w14:textId="77777777" w:rsidR="00627543" w:rsidRDefault="00244064">
      <w:pPr>
        <w:pStyle w:val="Heading5"/>
      </w:pPr>
      <w:bookmarkStart w:id="1367" w:name="_Refd19e38739"/>
      <w:bookmarkStart w:id="1368" w:name="_Tocd19e38739"/>
      <w:r>
        <w:t>207.171 Component breakout.</w:t>
      </w:r>
      <w:bookmarkEnd w:id="1367"/>
      <w:bookmarkEnd w:id="1368"/>
    </w:p>
    <w:p w14:paraId="70DB792F" w14:textId="77777777" w:rsidR="00627543" w:rsidRDefault="00244064">
      <w:pPr>
        <w:pStyle w:val="Heading6"/>
      </w:pPr>
      <w:bookmarkStart w:id="1369" w:name="_Refd19e38752"/>
      <w:bookmarkStart w:id="1370" w:name="_Tocd19e38752"/>
      <w:proofErr w:type="gramStart"/>
      <w:r>
        <w:t>207.171-1 Scope.</w:t>
      </w:r>
      <w:bookmarkEnd w:id="1369"/>
      <w:bookmarkEnd w:id="1370"/>
      <w:proofErr w:type="gramEnd"/>
    </w:p>
    <w:p w14:paraId="2EC50214" w14:textId="77777777" w:rsidR="00627543" w:rsidRDefault="00244064">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14:paraId="56ED726F" w14:textId="77777777" w:rsidR="00627543" w:rsidRDefault="00244064">
      <w:pPr>
        <w:pStyle w:val="BodyText"/>
      </w:pPr>
      <w:r>
        <w:t> </w:t>
      </w:r>
    </w:p>
    <w:p w14:paraId="6E4BFCDD" w14:textId="77777777" w:rsidR="00627543" w:rsidRDefault="00244064">
      <w:pPr>
        <w:pStyle w:val="BodyText"/>
      </w:pPr>
      <w:r>
        <w:t>(b) This section does not apply to—</w:t>
      </w:r>
    </w:p>
    <w:p w14:paraId="7430A3BE" w14:textId="77777777" w:rsidR="00627543" w:rsidRDefault="00244064">
      <w:pPr>
        <w:pStyle w:val="BodyText"/>
      </w:pPr>
      <w:r>
        <w:t> </w:t>
      </w:r>
    </w:p>
    <w:p w14:paraId="09069ACD" w14:textId="77777777" w:rsidR="00627543" w:rsidRDefault="00244064">
      <w:pPr>
        <w:pStyle w:val="BodyText"/>
      </w:pPr>
      <w:r>
        <w:t>(1) The initial decisions on Government-furnished equipment or contractor-furnished equipment that are made at the inception of an acquisition program; or</w:t>
      </w:r>
    </w:p>
    <w:p w14:paraId="5D6D57CE" w14:textId="77777777" w:rsidR="00627543" w:rsidRDefault="00244064">
      <w:pPr>
        <w:pStyle w:val="BodyText"/>
      </w:pPr>
      <w:r>
        <w:t> </w:t>
      </w:r>
    </w:p>
    <w:p w14:paraId="46CE4F8E" w14:textId="77777777" w:rsidR="00627543" w:rsidRDefault="00244064">
      <w:pPr>
        <w:pStyle w:val="BodyText"/>
      </w:pPr>
      <w:r>
        <w:t>(2) Breakout of parts for replenishment (see Appendix E).</w:t>
      </w:r>
    </w:p>
    <w:p w14:paraId="73CECCA1" w14:textId="77777777" w:rsidR="00627543" w:rsidRDefault="00244064">
      <w:pPr>
        <w:pStyle w:val="Heading6"/>
      </w:pPr>
      <w:bookmarkStart w:id="1371" w:name="_Refd19e38783"/>
      <w:bookmarkStart w:id="1372" w:name="_Tocd19e38783"/>
      <w:proofErr w:type="gramStart"/>
      <w:r>
        <w:t>207.171-2 Definition.</w:t>
      </w:r>
      <w:bookmarkEnd w:id="1371"/>
      <w:bookmarkEnd w:id="1372"/>
      <w:proofErr w:type="gramEnd"/>
    </w:p>
    <w:p w14:paraId="5F8D38B8" w14:textId="77777777" w:rsidR="00627543" w:rsidRDefault="00244064">
      <w:pPr>
        <w:pStyle w:val="BodyText"/>
      </w:pPr>
      <w:r>
        <w:t>“Component,” as used in this section, includes subsystems, assemblies, subassemblies, and other major elements of an end item; it does not include elements of relatively small annual acquisition value.</w:t>
      </w:r>
    </w:p>
    <w:p w14:paraId="47C5CAFA" w14:textId="77777777" w:rsidR="00627543" w:rsidRDefault="00244064">
      <w:pPr>
        <w:pStyle w:val="BodyText"/>
      </w:pPr>
      <w:r>
        <w:t> </w:t>
      </w:r>
    </w:p>
    <w:p w14:paraId="0A08B463" w14:textId="77777777" w:rsidR="00627543" w:rsidRDefault="00244064">
      <w:pPr>
        <w:pStyle w:val="Heading6"/>
      </w:pPr>
      <w:bookmarkStart w:id="1373" w:name="_Refd19e38803"/>
      <w:bookmarkStart w:id="1374" w:name="_Tocd19e38803"/>
      <w:proofErr w:type="gramStart"/>
      <w:r>
        <w:t>207.171-3 Policy.</w:t>
      </w:r>
      <w:bookmarkEnd w:id="1373"/>
      <w:bookmarkEnd w:id="1374"/>
      <w:proofErr w:type="gramEnd"/>
    </w:p>
    <w:p w14:paraId="0AFCEC18" w14:textId="77777777" w:rsidR="00627543" w:rsidRDefault="00244064">
      <w:pPr>
        <w:pStyle w:val="BodyText"/>
      </w:pPr>
      <w:proofErr w:type="gramStart"/>
      <w:r>
        <w:t>DoD</w:t>
      </w:r>
      <w:proofErr w:type="gramEnd"/>
      <w:r>
        <w:t xml:space="preserve"> policy is to break out components of weapons systems or other major end items under certain circumstances.</w:t>
      </w:r>
    </w:p>
    <w:p w14:paraId="23FA1C0D" w14:textId="77777777" w:rsidR="00627543" w:rsidRDefault="00244064">
      <w:pPr>
        <w:pStyle w:val="BodyText"/>
      </w:pPr>
      <w:r>
        <w:t> </w:t>
      </w:r>
    </w:p>
    <w:p w14:paraId="4D12F590" w14:textId="77777777" w:rsidR="00627543" w:rsidRDefault="00244064">
      <w:pPr>
        <w:pStyle w:val="BodyText"/>
      </w:pPr>
      <w:r>
        <w:lastRenderedPageBreak/>
        <w:t>(a) When it is anticipated that a prime contract will be awarded without adequate price competition, and the prime contractor is expected to acquire any component without adequate price competition, the agency shall break out that component if—</w:t>
      </w:r>
    </w:p>
    <w:p w14:paraId="6B638328" w14:textId="77777777" w:rsidR="00627543" w:rsidRDefault="00244064">
      <w:pPr>
        <w:pStyle w:val="BodyText"/>
      </w:pPr>
      <w:r>
        <w:t> </w:t>
      </w:r>
    </w:p>
    <w:p w14:paraId="63AB7A4F" w14:textId="77777777" w:rsidR="00627543" w:rsidRDefault="00244064">
      <w:pPr>
        <w:pStyle w:val="BodyText"/>
      </w:pPr>
      <w:r>
        <w:t>(1) Substantial net cost savings probably will be achieved; and</w:t>
      </w:r>
    </w:p>
    <w:p w14:paraId="44800E61" w14:textId="77777777" w:rsidR="00627543" w:rsidRDefault="00244064">
      <w:pPr>
        <w:pStyle w:val="BodyText"/>
      </w:pPr>
      <w:r>
        <w:t> </w:t>
      </w:r>
    </w:p>
    <w:p w14:paraId="7FB4655E" w14:textId="77777777" w:rsidR="00627543" w:rsidRDefault="00244064">
      <w:pPr>
        <w:pStyle w:val="BodyText"/>
      </w:pPr>
      <w:r>
        <w:t>(2) Breakout action will not jeopardize the quality, reliability, performance, or timely delivery of the end item.</w:t>
      </w:r>
    </w:p>
    <w:p w14:paraId="46A1C7F3" w14:textId="77777777" w:rsidR="00627543" w:rsidRDefault="00244064">
      <w:pPr>
        <w:pStyle w:val="BodyText"/>
      </w:pPr>
      <w:r>
        <w:t> </w:t>
      </w:r>
    </w:p>
    <w:p w14:paraId="47809868" w14:textId="77777777" w:rsidR="00627543" w:rsidRDefault="00244064">
      <w:pPr>
        <w:pStyle w:val="BodyText"/>
      </w:pPr>
      <w:r>
        <w:t>(b) Even when either or both the prime contract and the component will be acquired with adequate price competition, the agency shall consider breakout of the component if substantial net cost savings will result from—</w:t>
      </w:r>
    </w:p>
    <w:p w14:paraId="2B63B389" w14:textId="77777777" w:rsidR="00627543" w:rsidRDefault="00244064">
      <w:pPr>
        <w:pStyle w:val="BodyText"/>
      </w:pPr>
      <w:r>
        <w:t> </w:t>
      </w:r>
    </w:p>
    <w:p w14:paraId="2AEB5BDF" w14:textId="77777777" w:rsidR="00627543" w:rsidRDefault="00244064">
      <w:pPr>
        <w:pStyle w:val="BodyText"/>
      </w:pPr>
      <w:r>
        <w:t>(1) Greater quantity acquisitions; or</w:t>
      </w:r>
    </w:p>
    <w:p w14:paraId="22305055" w14:textId="77777777" w:rsidR="00627543" w:rsidRDefault="00244064">
      <w:pPr>
        <w:pStyle w:val="BodyText"/>
      </w:pPr>
      <w:r>
        <w:t> </w:t>
      </w:r>
    </w:p>
    <w:p w14:paraId="328689F2" w14:textId="77777777" w:rsidR="00627543" w:rsidRDefault="00244064">
      <w:pPr>
        <w:pStyle w:val="BodyText"/>
      </w:pPr>
      <w:r>
        <w:t>(2) Such factors as improved logistics support (through reduction in varieties of spare parts) and economies in operations and training (through standardization of design).</w:t>
      </w:r>
    </w:p>
    <w:p w14:paraId="6E66E42D" w14:textId="77777777" w:rsidR="00627543" w:rsidRDefault="00244064">
      <w:pPr>
        <w:pStyle w:val="BodyText"/>
      </w:pPr>
      <w:r>
        <w:t> </w:t>
      </w:r>
    </w:p>
    <w:p w14:paraId="7C4C7553" w14:textId="77777777" w:rsidR="00627543" w:rsidRDefault="00244064">
      <w:pPr>
        <w:pStyle w:val="BodyText"/>
      </w:pPr>
      <w:r>
        <w:t>(c) Breakout normally is not justified for a component that is not expected to exceed $1 million for the current year's requirement.</w:t>
      </w:r>
    </w:p>
    <w:p w14:paraId="1C3DEF69" w14:textId="77777777" w:rsidR="00627543" w:rsidRDefault="00244064">
      <w:pPr>
        <w:pStyle w:val="Heading6"/>
      </w:pPr>
      <w:bookmarkStart w:id="1375" w:name="_Refd19e38851"/>
      <w:bookmarkStart w:id="1376" w:name="_Tocd19e38851"/>
      <w:proofErr w:type="gramStart"/>
      <w:r>
        <w:t>207.171-4 Procedures.</w:t>
      </w:r>
      <w:bookmarkEnd w:id="1375"/>
      <w:bookmarkEnd w:id="1376"/>
      <w:proofErr w:type="gramEnd"/>
    </w:p>
    <w:p w14:paraId="0F16452C" w14:textId="77777777" w:rsidR="00627543" w:rsidRDefault="00244064">
      <w:pPr>
        <w:pStyle w:val="BodyText"/>
      </w:pPr>
      <w:r>
        <w:t xml:space="preserve">Agencies shall follow the procedures at </w:t>
      </w:r>
      <w:proofErr w:type="gramStart"/>
      <w:ins w:id="1377" w:author="dita conv" w:date="2020-07-16T12:00:00Z">
        <w:r>
          <w:t>PGI  207.171</w:t>
        </w:r>
        <w:proofErr w:type="gramEnd"/>
        <w:r>
          <w:t xml:space="preserve">-4  </w:t>
        </w:r>
      </w:ins>
      <w:r>
        <w:t>for component breakout.</w:t>
      </w:r>
    </w:p>
    <w:p w14:paraId="64685B09" w14:textId="77777777" w:rsidR="00627543" w:rsidRDefault="00244064">
      <w:pPr>
        <w:pStyle w:val="Heading5"/>
      </w:pPr>
      <w:bookmarkStart w:id="1378" w:name="_Refd19e38878"/>
      <w:bookmarkStart w:id="1379" w:name="_Tocd19e38878"/>
      <w:r>
        <w:t>207.172 Human research.</w:t>
      </w:r>
      <w:bookmarkEnd w:id="1378"/>
      <w:bookmarkEnd w:id="1379"/>
    </w:p>
    <w:p w14:paraId="12794F00" w14:textId="77777777" w:rsidR="00627543" w:rsidRDefault="00244064">
      <w:pPr>
        <w:pStyle w:val="BodyText"/>
      </w:pPr>
      <w:r>
        <w:t xml:space="preserve">Any </w:t>
      </w:r>
      <w:proofErr w:type="gramStart"/>
      <w:r>
        <w:t>DoD</w:t>
      </w:r>
      <w:proofErr w:type="gramEnd"/>
      <w:r>
        <w:t xml:space="preserve"> component sponsoring research involving human subjects—</w:t>
      </w:r>
    </w:p>
    <w:p w14:paraId="52D86799" w14:textId="77777777" w:rsidR="00627543" w:rsidRDefault="00244064">
      <w:pPr>
        <w:pStyle w:val="BodyText"/>
      </w:pPr>
      <w:r>
        <w:t>(</w:t>
      </w:r>
      <w:proofErr w:type="gramStart"/>
      <w:r>
        <w:t>a</w:t>
      </w:r>
      <w:proofErr w:type="gramEnd"/>
      <w:r>
        <w:t>) Is responsible for oversight of compliance with 32 CFR Part 219, Protection of Human Subjects; and</w:t>
      </w:r>
    </w:p>
    <w:p w14:paraId="530B460D" w14:textId="75C7A3C6" w:rsidR="00627543" w:rsidRDefault="00244064">
      <w:pPr>
        <w:pStyle w:val="BodyText"/>
      </w:pPr>
      <w:r>
        <w:t xml:space="preserve">(b) Must have a Human Research Protection Official, as defined in the clause at </w:t>
      </w:r>
      <w:del w:id="1380" w:author="dita conv" w:date="2020-07-16T12:00:00Z">
        <w:r w:rsidR="000A22CF" w:rsidRPr="00EF483B">
          <w:rPr>
            <w:spacing w:val="-6"/>
          </w:rPr>
          <w:delText>,</w:delText>
        </w:r>
      </w:del>
      <w:ins w:id="1381" w:author="dita conv" w:date="2020-07-16T12:00:00Z">
        <w:r>
          <w:t xml:space="preserve"> 252.235-</w:t>
        </w:r>
        <w:proofErr w:type="gramStart"/>
        <w:r>
          <w:t>7004 ,</w:t>
        </w:r>
      </w:ins>
      <w:proofErr w:type="gramEnd"/>
      <w:r>
        <w:t xml:space="preserve"> Protection of Human Subjects, and identified in the DoD component’s Human Research Protection Management Plan. This official is responsible for the oversight and execution of the requirements of the clause </w:t>
      </w:r>
      <w:proofErr w:type="gramStart"/>
      <w:r>
        <w:t>at</w:t>
      </w:r>
      <w:ins w:id="1382" w:author="dita conv" w:date="2020-07-16T12:00:00Z">
        <w:r>
          <w:t xml:space="preserve">  252.235</w:t>
        </w:r>
        <w:proofErr w:type="gramEnd"/>
        <w:r>
          <w:t xml:space="preserve">-7004  </w:t>
        </w:r>
      </w:ins>
      <w:r>
        <w:t>and shall be identified in acquisition planning.</w:t>
      </w:r>
    </w:p>
    <w:p w14:paraId="728B4905" w14:textId="77777777" w:rsidR="00627543" w:rsidRDefault="00244064">
      <w:pPr>
        <w:pStyle w:val="Heading4"/>
      </w:pPr>
      <w:bookmarkStart w:id="1383" w:name="_Refd19e38916"/>
      <w:bookmarkStart w:id="1384" w:name="_Tocd19e38916"/>
      <w:r>
        <w:t>SUBPART 207.3 —CONTRACTOR VERSUS GOVERNMENT PERFORMANCE</w:t>
      </w:r>
      <w:bookmarkEnd w:id="1383"/>
      <w:bookmarkEnd w:id="1384"/>
    </w:p>
    <w:p w14:paraId="06E2CF81" w14:textId="77777777" w:rsidR="008E64D4" w:rsidRDefault="000A22CF">
      <w:pPr>
        <w:spacing w:line="264" w:lineRule="exact"/>
        <w:ind w:left="105" w:right="422"/>
        <w:jc w:val="center"/>
        <w:rPr>
          <w:del w:id="1385" w:author="dita conv" w:date="2020-07-16T12:00:00Z"/>
          <w:i/>
        </w:rPr>
      </w:pPr>
      <w:del w:id="1386" w:author="dita conv" w:date="2020-07-16T12:00:00Z">
        <w:r>
          <w:rPr>
            <w:i/>
          </w:rPr>
          <w:delText>(Added June 7, 2016)</w:delText>
        </w:r>
      </w:del>
    </w:p>
    <w:p w14:paraId="463F42FB" w14:textId="77777777" w:rsidR="008E64D4" w:rsidRDefault="008E64D4">
      <w:pPr>
        <w:pStyle w:val="BodyText"/>
        <w:spacing w:before="11"/>
        <w:rPr>
          <w:del w:id="1387" w:author="dita conv" w:date="2020-07-16T12:00:00Z"/>
          <w:i/>
          <w:sz w:val="35"/>
        </w:rPr>
      </w:pPr>
    </w:p>
    <w:p w14:paraId="647D3F06" w14:textId="77777777" w:rsidR="00627543" w:rsidRDefault="00244064">
      <w:pPr>
        <w:pStyle w:val="Heading5"/>
      </w:pPr>
      <w:bookmarkStart w:id="1388" w:name="_Refd19e38929"/>
      <w:bookmarkStart w:id="1389" w:name="_Tocd19e38929"/>
      <w:r>
        <w:lastRenderedPageBreak/>
        <w:t>207.302 Policy.</w:t>
      </w:r>
      <w:bookmarkEnd w:id="1388"/>
      <w:bookmarkEnd w:id="1389"/>
    </w:p>
    <w:p w14:paraId="33E7ACE9" w14:textId="77777777" w:rsidR="00627543" w:rsidRDefault="00244064">
      <w:pPr>
        <w:pStyle w:val="BodyText"/>
      </w:pPr>
      <w:r>
        <w:t xml:space="preserve">See </w:t>
      </w:r>
      <w:proofErr w:type="gramStart"/>
      <w:ins w:id="1390" w:author="dita conv" w:date="2020-07-16T12:00:00Z">
        <w:r>
          <w:t>PGI  207.302</w:t>
        </w:r>
        <w:proofErr w:type="gramEnd"/>
        <w:r>
          <w:t xml:space="preserve">  </w:t>
        </w:r>
      </w:ins>
      <w:r>
        <w:t xml:space="preserve">for information on the </w:t>
      </w:r>
      <w:proofErr w:type="spellStart"/>
      <w:r>
        <w:t>Governmentwide</w:t>
      </w:r>
      <w:proofErr w:type="spellEnd"/>
      <w:r>
        <w:t xml:space="preserve"> moratorium and restrictions on public-private competitions conducted pursuant to Office of Management and Budget (OMB) Circular A-76.</w:t>
      </w:r>
    </w:p>
    <w:p w14:paraId="59E1376A" w14:textId="03F97D17" w:rsidR="00627543" w:rsidRDefault="00244064">
      <w:pPr>
        <w:pStyle w:val="Heading4"/>
      </w:pPr>
      <w:bookmarkStart w:id="1391" w:name="_Refd19e38955"/>
      <w:bookmarkStart w:id="1392" w:name="_Tocd19e38955"/>
      <w:r>
        <w:t>SUBPART 207.4</w:t>
      </w:r>
      <w:del w:id="1393" w:author="dita conv" w:date="2020-07-16T12:00:00Z">
        <w:r w:rsidR="000A22CF">
          <w:delText>--</w:delText>
        </w:r>
      </w:del>
      <w:ins w:id="1394" w:author="dita conv" w:date="2020-07-16T12:00:00Z">
        <w:r>
          <w:t xml:space="preserve"> —</w:t>
        </w:r>
      </w:ins>
      <w:r>
        <w:t>EQUIPMENT LEASE OR PURCHASE</w:t>
      </w:r>
      <w:bookmarkEnd w:id="1391"/>
      <w:bookmarkEnd w:id="1392"/>
    </w:p>
    <w:p w14:paraId="15409008" w14:textId="77777777" w:rsidR="008E64D4" w:rsidRDefault="000A22CF">
      <w:pPr>
        <w:spacing w:line="264" w:lineRule="exact"/>
        <w:ind w:left="104" w:right="423"/>
        <w:jc w:val="center"/>
        <w:rPr>
          <w:del w:id="1395" w:author="dita conv" w:date="2020-07-16T12:00:00Z"/>
          <w:i/>
        </w:rPr>
      </w:pPr>
      <w:del w:id="1396" w:author="dita conv" w:date="2020-07-16T12:00:00Z">
        <w:r>
          <w:rPr>
            <w:i/>
          </w:rPr>
          <w:delText>(Revised December 7, 2011)</w:delText>
        </w:r>
      </w:del>
    </w:p>
    <w:p w14:paraId="68E250FB" w14:textId="77777777" w:rsidR="008E64D4" w:rsidRDefault="008E64D4">
      <w:pPr>
        <w:pStyle w:val="BodyText"/>
        <w:spacing w:before="11"/>
        <w:rPr>
          <w:del w:id="1397" w:author="dita conv" w:date="2020-07-16T12:00:00Z"/>
          <w:i/>
          <w:sz w:val="35"/>
        </w:rPr>
      </w:pPr>
    </w:p>
    <w:p w14:paraId="3017D65E" w14:textId="77777777" w:rsidR="00627543" w:rsidRDefault="00244064">
      <w:pPr>
        <w:pStyle w:val="Heading5"/>
      </w:pPr>
      <w:bookmarkStart w:id="1398" w:name="_Refd19e38968"/>
      <w:bookmarkStart w:id="1399" w:name="_Tocd19e38968"/>
      <w:r>
        <w:t>207.401 Acquisition considerations.</w:t>
      </w:r>
      <w:bookmarkEnd w:id="1398"/>
      <w:bookmarkEnd w:id="1399"/>
    </w:p>
    <w:p w14:paraId="1D87AD77" w14:textId="77777777" w:rsidR="00627543" w:rsidRDefault="00244064">
      <w:pPr>
        <w:pStyle w:val="BodyText"/>
      </w:pPr>
      <w:r>
        <w:t>If the equipment will be leased for more than 60 days, the requiring activity must prepare and provide the contracting officer with the justification supporting the decision to lease or purchase.</w:t>
      </w:r>
    </w:p>
    <w:p w14:paraId="7916757C" w14:textId="77777777" w:rsidR="00627543" w:rsidRDefault="00244064">
      <w:pPr>
        <w:pStyle w:val="Heading5"/>
      </w:pPr>
      <w:bookmarkStart w:id="1400" w:name="_Refd19e38987"/>
      <w:bookmarkStart w:id="1401" w:name="_Tocd19e38987"/>
      <w:ins w:id="1402" w:author="dita conv" w:date="2020-07-16T12:00:00Z">
        <w:r>
          <w:t xml:space="preserve">207.470 </w:t>
        </w:r>
      </w:ins>
      <w:r>
        <w:t>Statutory requirements.</w:t>
      </w:r>
      <w:bookmarkEnd w:id="1400"/>
      <w:bookmarkEnd w:id="1401"/>
    </w:p>
    <w:p w14:paraId="6DA60C48" w14:textId="77777777" w:rsidR="00627543" w:rsidRDefault="00244064">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w:t>
      </w:r>
      <w:ins w:id="1403" w:author="dita conv" w:date="2020-07-16T12:00:00Z">
        <w:r>
          <w:t xml:space="preserve"> U.S.C. 2401, when—</w:t>
        </w:r>
      </w:ins>
    </w:p>
    <w:p w14:paraId="4D49915D" w14:textId="77777777" w:rsidR="008E64D4" w:rsidRDefault="000A22CF">
      <w:pPr>
        <w:pStyle w:val="BodyText"/>
        <w:spacing w:line="251" w:lineRule="exact"/>
        <w:rPr>
          <w:del w:id="1404" w:author="dita conv" w:date="2020-07-16T12:00:00Z"/>
        </w:rPr>
      </w:pPr>
      <w:del w:id="1405" w:author="dita conv" w:date="2020-07-16T12:00:00Z">
        <w:r>
          <w:delText>U.S.C. 2401, when—</w:delText>
        </w:r>
      </w:del>
    </w:p>
    <w:p w14:paraId="16321846" w14:textId="77777777" w:rsidR="00627543" w:rsidRDefault="00244064">
      <w:pPr>
        <w:pStyle w:val="BodyText"/>
      </w:pPr>
      <w:r>
        <w:t>(1) The contract will be a long-term lease or charter as defined in 10 U.S.C. 2401(d</w:t>
      </w:r>
      <w:proofErr w:type="gramStart"/>
      <w:r>
        <w:t>)(</w:t>
      </w:r>
      <w:proofErr w:type="gramEnd"/>
      <w:r>
        <w:t>1); or</w:t>
      </w:r>
    </w:p>
    <w:p w14:paraId="1ADA017C" w14:textId="1A5A7102" w:rsidR="00627543" w:rsidRDefault="00244064">
      <w:pPr>
        <w:pStyle w:val="BodyText"/>
      </w:pPr>
      <w:r>
        <w:t>(2) The terms of the contract provide for a substantial termination liability as defined in 10 U.S.C. 2401(d</w:t>
      </w:r>
      <w:proofErr w:type="gramStart"/>
      <w:r>
        <w:t>)(</w:t>
      </w:r>
      <w:proofErr w:type="gramEnd"/>
      <w:r>
        <w:t xml:space="preserve">2). Also see </w:t>
      </w:r>
      <w:del w:id="1406" w:author="dita conv" w:date="2020-07-16T12:00:00Z">
        <w:r w:rsidR="000A22CF" w:rsidRPr="00EF483B">
          <w:rPr>
            <w:spacing w:val="-4"/>
          </w:rPr>
          <w:delText>.</w:delText>
        </w:r>
      </w:del>
      <w:proofErr w:type="gramStart"/>
      <w:ins w:id="1407" w:author="dita conv" w:date="2020-07-16T12:00:00Z">
        <w:r>
          <w:t>PGI  207.470</w:t>
        </w:r>
        <w:proofErr w:type="gramEnd"/>
        <w:r>
          <w:t xml:space="preserve"> .</w:t>
        </w:r>
      </w:ins>
    </w:p>
    <w:p w14:paraId="3877B389" w14:textId="77777777" w:rsidR="00627543" w:rsidRDefault="00244064">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14:paraId="632F5F2A" w14:textId="77777777" w:rsidR="00627543" w:rsidRDefault="00244064">
      <w:pPr>
        <w:pStyle w:val="BodyText"/>
      </w:pPr>
      <w:r>
        <w:t>(1) Considered all costs of such a contract (including estimated termination liability); and</w:t>
      </w:r>
    </w:p>
    <w:p w14:paraId="2B62CAA4" w14:textId="77777777" w:rsidR="00627543" w:rsidRDefault="00244064">
      <w:pPr>
        <w:pStyle w:val="BodyText"/>
      </w:pPr>
      <w:r>
        <w:t>(2) Determined in writing that the contract is in the best interest of the Government.</w:t>
      </w:r>
    </w:p>
    <w:p w14:paraId="0804BD23" w14:textId="77777777" w:rsidR="00627543" w:rsidRDefault="00244064">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w:p w14:paraId="38D8AD19" w14:textId="77777777" w:rsidR="00627543" w:rsidRDefault="00244064">
      <w:pPr>
        <w:pStyle w:val="Heading5"/>
      </w:pPr>
      <w:bookmarkStart w:id="1408" w:name="_Refd19e39033"/>
      <w:bookmarkStart w:id="1409" w:name="_Tocd19e39033"/>
      <w:ins w:id="1410" w:author="dita conv" w:date="2020-07-16T12:00:00Z">
        <w:r>
          <w:lastRenderedPageBreak/>
          <w:t xml:space="preserve">207.471 </w:t>
        </w:r>
      </w:ins>
      <w:r>
        <w:t>Funding requirements.</w:t>
      </w:r>
      <w:bookmarkEnd w:id="1408"/>
      <w:bookmarkEnd w:id="1409"/>
    </w:p>
    <w:p w14:paraId="6B757990" w14:textId="77777777" w:rsidR="00627543" w:rsidRDefault="00244064">
      <w:pPr>
        <w:pStyle w:val="BodyText"/>
      </w:pPr>
      <w:r>
        <w:t>(a) Fund leases in accordance with DoD Financial Management Regulation (FMR) 7000.14-R, Volume 2A, Chapter 1.</w:t>
      </w:r>
    </w:p>
    <w:p w14:paraId="14C56F38" w14:textId="77777777" w:rsidR="00627543" w:rsidRDefault="00244064">
      <w:pPr>
        <w:pStyle w:val="BodyText"/>
      </w:pPr>
      <w:proofErr w:type="gramStart"/>
      <w:r>
        <w:t>(b) DoD</w:t>
      </w:r>
      <w:proofErr w:type="gramEnd"/>
      <w:r>
        <w:t xml:space="preserve"> leases are either capital leases or operating leases. </w:t>
      </w:r>
      <w:proofErr w:type="gramStart"/>
      <w:r>
        <w:t>See FMR 7000.14-R, Volume 4, Chapter 6, Section 060206.</w:t>
      </w:r>
      <w:proofErr w:type="gramEnd"/>
    </w:p>
    <w:p w14:paraId="75486C04" w14:textId="77777777" w:rsidR="00627543" w:rsidRDefault="00244064">
      <w:pPr>
        <w:pStyle w:val="BodyText"/>
      </w:pPr>
      <w:r>
        <w:t>(c) Use procurement funds for capital leases, as these are essentially installment purchases of property.</w:t>
      </w:r>
    </w:p>
    <w:p w14:paraId="7664C9E4" w14:textId="77777777" w:rsidR="00627543" w:rsidRDefault="00244064">
      <w:pPr>
        <w:pStyle w:val="Heading4"/>
      </w:pPr>
      <w:bookmarkStart w:id="1411" w:name="_Refd19e39057"/>
      <w:bookmarkStart w:id="1412" w:name="_Tocd19e39057"/>
      <w:r>
        <w:t>SUBPART 207.5 —INHERENTLY GOVERNMENTAL FUNCTIONS</w:t>
      </w:r>
      <w:bookmarkEnd w:id="1411"/>
      <w:bookmarkEnd w:id="1412"/>
    </w:p>
    <w:p w14:paraId="1AAE1380" w14:textId="77777777" w:rsidR="008E64D4" w:rsidRDefault="000A22CF">
      <w:pPr>
        <w:spacing w:line="264" w:lineRule="exact"/>
        <w:ind w:left="98" w:right="423"/>
        <w:jc w:val="center"/>
        <w:rPr>
          <w:del w:id="1413" w:author="dita conv" w:date="2020-07-16T12:00:00Z"/>
          <w:i/>
        </w:rPr>
      </w:pPr>
      <w:del w:id="1414" w:author="dita conv" w:date="2020-07-16T12:00:00Z">
        <w:r>
          <w:rPr>
            <w:i/>
          </w:rPr>
          <w:delText>(Revised January 10, 2008)</w:delText>
        </w:r>
      </w:del>
    </w:p>
    <w:p w14:paraId="232ECAB4" w14:textId="77777777" w:rsidR="008E64D4" w:rsidRDefault="008E64D4">
      <w:pPr>
        <w:pStyle w:val="BodyText"/>
        <w:spacing w:before="11"/>
        <w:rPr>
          <w:del w:id="1415" w:author="dita conv" w:date="2020-07-16T12:00:00Z"/>
          <w:i/>
          <w:sz w:val="35"/>
        </w:rPr>
      </w:pPr>
    </w:p>
    <w:p w14:paraId="13A21429" w14:textId="77777777" w:rsidR="00627543" w:rsidRDefault="00244064">
      <w:pPr>
        <w:pStyle w:val="Heading5"/>
      </w:pPr>
      <w:bookmarkStart w:id="1416" w:name="_Refd19e39070"/>
      <w:bookmarkStart w:id="1417" w:name="_Tocd19e39070"/>
      <w:r>
        <w:t>207.500 Scope of subpart.</w:t>
      </w:r>
      <w:bookmarkEnd w:id="1416"/>
      <w:bookmarkEnd w:id="1417"/>
    </w:p>
    <w:p w14:paraId="4BEC24C3" w14:textId="77777777" w:rsidR="00627543" w:rsidRDefault="00244064">
      <w:pPr>
        <w:pStyle w:val="BodyText"/>
      </w:pPr>
      <w:r>
        <w:t>This subpart also implements 10 U.S.C. 2383.</w:t>
      </w:r>
    </w:p>
    <w:p w14:paraId="3D4B2BB3" w14:textId="77777777" w:rsidR="00627543" w:rsidRDefault="00244064">
      <w:pPr>
        <w:pStyle w:val="Heading5"/>
      </w:pPr>
      <w:bookmarkStart w:id="1418" w:name="_Refd19e39089"/>
      <w:bookmarkStart w:id="1419" w:name="_Tocd19e39089"/>
      <w:r>
        <w:t>207.503 Policy.</w:t>
      </w:r>
      <w:bookmarkEnd w:id="1418"/>
      <w:bookmarkEnd w:id="1419"/>
    </w:p>
    <w:p w14:paraId="07D84A39" w14:textId="77777777" w:rsidR="00627543" w:rsidRDefault="00244064">
      <w:pPr>
        <w:pStyle w:val="BodyText"/>
      </w:pPr>
      <w:r>
        <w:t>(e) The written determination required by FAR 7.503(e), that none of the functions to be performed by contract are inherently governmental—</w:t>
      </w:r>
    </w:p>
    <w:p w14:paraId="0FA4182B" w14:textId="77777777" w:rsidR="00627543" w:rsidRDefault="00244064">
      <w:pPr>
        <w:pStyle w:val="BodyText"/>
      </w:pPr>
      <w:r>
        <w:t>(</w:t>
      </w:r>
      <w:proofErr w:type="spellStart"/>
      <w:r>
        <w:t>i</w:t>
      </w:r>
      <w:proofErr w:type="spellEnd"/>
      <w:r>
        <w:t>) Shall be prepared using DoD Instruction 1100.22, Guidance for Determining Workforce Mix; and</w:t>
      </w:r>
    </w:p>
    <w:p w14:paraId="253FEA96" w14:textId="77777777" w:rsidR="00627543" w:rsidRDefault="00244064">
      <w:pPr>
        <w:pStyle w:val="BodyText"/>
      </w:pPr>
      <w:r>
        <w:t>(ii) Shall include a determination that none of the functions to be performed are exempt from private sector performance, as addressed in DoD Instruction 1100.22.</w:t>
      </w:r>
    </w:p>
    <w:p w14:paraId="2017427A" w14:textId="77777777" w:rsidR="00627543" w:rsidRDefault="00244064">
      <w:pPr>
        <w:pStyle w:val="BodyText"/>
      </w:pPr>
      <w:r>
        <w:t xml:space="preserve">(S-70) </w:t>
      </w:r>
      <w:proofErr w:type="gramStart"/>
      <w:r>
        <w:t>Contracts for acquisition functions.</w:t>
      </w:r>
      <w:proofErr w:type="gramEnd"/>
    </w:p>
    <w:p w14:paraId="375E0ED3" w14:textId="77777777" w:rsidR="00627543" w:rsidRDefault="00244064">
      <w:pPr>
        <w:pStyle w:val="BodyText"/>
      </w:pPr>
      <w:r>
        <w:t>(1) In accordance with 10 U.S.C. 2383, the head of an agency may enter into a contract for performance of the acquisition functions closely associated with inherently governmental functions that are listed at FAR 7.503(d) only if—</w:t>
      </w:r>
    </w:p>
    <w:p w14:paraId="2E6B7996" w14:textId="77777777" w:rsidR="00627543" w:rsidRDefault="00244064">
      <w:pPr>
        <w:pStyle w:val="BodyText"/>
      </w:pPr>
      <w:r>
        <w:t>(</w:t>
      </w:r>
      <w:proofErr w:type="spellStart"/>
      <w:r>
        <w:t>i</w:t>
      </w:r>
      <w:proofErr w:type="spellEnd"/>
      <w:r>
        <w:t xml:space="preserve">) The contracting officer determines that appropriate military or civilian </w:t>
      </w:r>
      <w:proofErr w:type="gramStart"/>
      <w:r>
        <w:t>DoD</w:t>
      </w:r>
      <w:proofErr w:type="gramEnd"/>
      <w:r>
        <w:t xml:space="preserve"> personnel—</w:t>
      </w:r>
    </w:p>
    <w:p w14:paraId="6C244D86" w14:textId="77777777" w:rsidR="00627543" w:rsidRDefault="00244064">
      <w:pPr>
        <w:pStyle w:val="BodyText"/>
      </w:pPr>
      <w:r>
        <w:t>(A) Cannot reasonably be made available to perform the functions;</w:t>
      </w:r>
    </w:p>
    <w:p w14:paraId="47BF0C4F" w14:textId="77777777" w:rsidR="00627543" w:rsidRDefault="00244064">
      <w:pPr>
        <w:pStyle w:val="BodyText"/>
      </w:pPr>
      <w:r>
        <w:t>(B) Will oversee contractor performance of the contract; and</w:t>
      </w:r>
    </w:p>
    <w:p w14:paraId="07480BA5" w14:textId="77777777" w:rsidR="00627543" w:rsidRDefault="00244064">
      <w:pPr>
        <w:pStyle w:val="BodyText"/>
      </w:pPr>
      <w:r>
        <w:t>(C) Will perform all inherently governmental functions associated with the functions to be performed under the contract; and</w:t>
      </w:r>
    </w:p>
    <w:p w14:paraId="71F35D5B" w14:textId="77777777" w:rsidR="00627543" w:rsidRDefault="00244064">
      <w:pPr>
        <w:pStyle w:val="BodyText"/>
      </w:pPr>
      <w:r>
        <w:t>(ii) The contracting officer ensures that the agency addresses any potential organizational conflict of interest of the contractor in the performance of the functions under the contract (see FAR Subpart 9.5).</w:t>
      </w:r>
    </w:p>
    <w:p w14:paraId="2051508A" w14:textId="77777777" w:rsidR="00627543" w:rsidRDefault="00244064">
      <w:pPr>
        <w:pStyle w:val="BodyText"/>
      </w:pPr>
      <w:r>
        <w:t xml:space="preserve">(2) See related information at </w:t>
      </w:r>
      <w:proofErr w:type="gramStart"/>
      <w:r>
        <w:t>PGI  207.503</w:t>
      </w:r>
      <w:proofErr w:type="gramEnd"/>
      <w:r>
        <w:t xml:space="preserve"> (S-70).</w:t>
      </w:r>
    </w:p>
    <w:p w14:paraId="6A8B87EF" w14:textId="55230D84" w:rsidR="00627543" w:rsidRDefault="00244064">
      <w:pPr>
        <w:pStyle w:val="Heading4"/>
      </w:pPr>
      <w:bookmarkStart w:id="1420" w:name="_Refd19e39141"/>
      <w:bookmarkStart w:id="1421" w:name="_Tocd19e39141"/>
      <w:r>
        <w:t>SUBPART 207.70</w:t>
      </w:r>
      <w:del w:id="1422" w:author="dita conv" w:date="2020-07-16T12:00:00Z">
        <w:r w:rsidR="000A22CF">
          <w:rPr>
            <w:spacing w:val="-5"/>
          </w:rPr>
          <w:delText>--</w:delText>
        </w:r>
      </w:del>
      <w:ins w:id="1423" w:author="dita conv" w:date="2020-07-16T12:00:00Z">
        <w:r>
          <w:t xml:space="preserve"> —</w:t>
        </w:r>
      </w:ins>
      <w:r>
        <w:t>BUY-TO-BUDGET – ADDITIONAL QUANTITIES OF END ITEMS</w:t>
      </w:r>
      <w:bookmarkEnd w:id="1420"/>
      <w:bookmarkEnd w:id="1421"/>
    </w:p>
    <w:p w14:paraId="3CCA6EA6" w14:textId="77777777" w:rsidR="008E64D4" w:rsidRDefault="000A22CF">
      <w:pPr>
        <w:spacing w:line="249" w:lineRule="exact"/>
        <w:ind w:left="97" w:right="423"/>
        <w:jc w:val="center"/>
        <w:rPr>
          <w:del w:id="1424" w:author="dita conv" w:date="2020-07-16T12:00:00Z"/>
          <w:i/>
        </w:rPr>
      </w:pPr>
      <w:del w:id="1425" w:author="dita conv" w:date="2020-07-16T12:00:00Z">
        <w:r>
          <w:rPr>
            <w:i/>
          </w:rPr>
          <w:delText>(Added July 22, 2003)</w:delText>
        </w:r>
      </w:del>
    </w:p>
    <w:p w14:paraId="3D03AD26" w14:textId="77777777" w:rsidR="008E64D4" w:rsidRDefault="008E64D4">
      <w:pPr>
        <w:pStyle w:val="BodyText"/>
        <w:spacing w:before="10"/>
        <w:rPr>
          <w:del w:id="1426" w:author="dita conv" w:date="2020-07-16T12:00:00Z"/>
          <w:i/>
          <w:sz w:val="35"/>
        </w:rPr>
      </w:pPr>
    </w:p>
    <w:p w14:paraId="05EAD8CF" w14:textId="77777777" w:rsidR="00627543" w:rsidRDefault="00244064">
      <w:pPr>
        <w:pStyle w:val="Heading5"/>
      </w:pPr>
      <w:bookmarkStart w:id="1427" w:name="_Refd19e39154"/>
      <w:bookmarkStart w:id="1428" w:name="_Tocd19e39154"/>
      <w:r>
        <w:lastRenderedPageBreak/>
        <w:t>207.7001 Definition.</w:t>
      </w:r>
      <w:bookmarkEnd w:id="1427"/>
      <w:bookmarkEnd w:id="1428"/>
    </w:p>
    <w:p w14:paraId="1D8C2FC7" w14:textId="77777777" w:rsidR="00627543" w:rsidRDefault="00244064">
      <w:pPr>
        <w:pStyle w:val="BodyText"/>
      </w:pPr>
      <w:r>
        <w:t>“End item,” as used in this subpart, means a production product assembled, completed, and ready for issue or deployment.</w:t>
      </w:r>
    </w:p>
    <w:p w14:paraId="2611B013" w14:textId="77777777" w:rsidR="00627543" w:rsidRDefault="00244064">
      <w:pPr>
        <w:pStyle w:val="Heading5"/>
      </w:pPr>
      <w:bookmarkStart w:id="1429" w:name="_Refd19e39173"/>
      <w:bookmarkStart w:id="1430" w:name="_Tocd19e39173"/>
      <w:r>
        <w:t>207.7002 Authority to acquire additional quantities of end items.</w:t>
      </w:r>
      <w:bookmarkEnd w:id="1429"/>
      <w:bookmarkEnd w:id="1430"/>
    </w:p>
    <w:p w14:paraId="0F9C8705" w14:textId="77777777" w:rsidR="00627543" w:rsidRDefault="00244064">
      <w:pPr>
        <w:pStyle w:val="BodyText"/>
      </w:pPr>
      <w:r>
        <w:t xml:space="preserve">10 U.S.C. 2308 authorizes </w:t>
      </w:r>
      <w:proofErr w:type="gramStart"/>
      <w:r>
        <w:t>DoD</w:t>
      </w:r>
      <w:proofErr w:type="gramEnd"/>
      <w:r>
        <w:t xml:space="preserve"> to use funds available for the acquisition of an end item to acquire a higher quantity of the end item than the quantity specified in a law providing for the funding of that acquisition, if the head of an agency determines that—</w:t>
      </w:r>
    </w:p>
    <w:p w14:paraId="02F4948D" w14:textId="77777777" w:rsidR="00627543" w:rsidRDefault="00244064">
      <w:pPr>
        <w:pStyle w:val="BodyText"/>
      </w:pPr>
      <w:r>
        <w:t>(a) The agency has an established requirement for the end item that is expected to remain substantially unchanged throughout the period of the acquisition;</w:t>
      </w:r>
    </w:p>
    <w:p w14:paraId="7BF38E81" w14:textId="77777777" w:rsidR="00627543" w:rsidRDefault="00244064">
      <w:pPr>
        <w:pStyle w:val="BodyText"/>
      </w:pPr>
      <w:r>
        <w:t>(b) It is possible to acquire the higher quantity of the end item without additional funding because of production efficiencies or other cost reductions;</w:t>
      </w:r>
    </w:p>
    <w:p w14:paraId="49AEEE4A" w14:textId="77777777" w:rsidR="00627543" w:rsidRDefault="00244064">
      <w:pPr>
        <w:pStyle w:val="BodyText"/>
      </w:pPr>
      <w:r>
        <w:t>(c) The amount of funds used for the acquisition of the higher quantity of the end item will not exceed the amount provided under that law for the acquisition of the end item; and</w:t>
      </w:r>
    </w:p>
    <w:p w14:paraId="56F86E5D" w14:textId="77777777" w:rsidR="00627543" w:rsidRDefault="00244064">
      <w:pPr>
        <w:pStyle w:val="BodyText"/>
      </w:pPr>
      <w:r>
        <w:t>(d) The amount provided under that law for the acquisition of the end item is sufficient to ensure that each unit of the end item acquired within the higher quantity is fully funded as a complete end item.</w:t>
      </w:r>
    </w:p>
    <w:p w14:paraId="13AECBB1" w14:textId="77777777" w:rsidR="00627543" w:rsidRDefault="00244064">
      <w:pPr>
        <w:pStyle w:val="Heading5"/>
      </w:pPr>
      <w:bookmarkStart w:id="1431" w:name="_Refd19e39199"/>
      <w:bookmarkStart w:id="1432" w:name="_Tocd19e39199"/>
      <w:r>
        <w:t>207.7003 Limitation.</w:t>
      </w:r>
      <w:bookmarkEnd w:id="1431"/>
      <w:bookmarkEnd w:id="1432"/>
    </w:p>
    <w:p w14:paraId="33C8F9FA" w14:textId="77777777" w:rsidR="00627543" w:rsidRDefault="00244064">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w:p w14:paraId="51165249" w14:textId="77777777" w:rsidR="008E64D4" w:rsidRDefault="008E64D4">
      <w:pPr>
        <w:spacing w:line="199" w:lineRule="auto"/>
        <w:rPr>
          <w:del w:id="1433" w:author="dita conv" w:date="2020-07-16T12:00:00Z"/>
        </w:rPr>
        <w:sectPr w:rsidR="008E64D4" w:rsidSect="004916A2">
          <w:pgSz w:w="10540" w:h="13260"/>
          <w:pgMar w:top="280" w:right="1730" w:bottom="280" w:left="520" w:header="720" w:footer="720" w:gutter="0"/>
          <w:cols w:space="720"/>
        </w:sectPr>
      </w:pPr>
    </w:p>
    <w:p w14:paraId="605F9F4C" w14:textId="77777777" w:rsidR="008E64D4" w:rsidRDefault="000A22CF">
      <w:pPr>
        <w:pStyle w:val="Heading2"/>
        <w:spacing w:before="86"/>
        <w:ind w:right="3773"/>
        <w:jc w:val="right"/>
        <w:rPr>
          <w:del w:id="1434" w:author="dita conv" w:date="2020-07-16T12:00:00Z"/>
        </w:rPr>
      </w:pPr>
      <w:bookmarkStart w:id="1435" w:name="toc208"/>
      <w:bookmarkEnd w:id="1435"/>
      <w:del w:id="1436" w:author="dita conv" w:date="2020-07-16T12:00:00Z">
        <w:r>
          <w:lastRenderedPageBreak/>
          <w:delText>TABLE OF CONTENTS</w:delText>
        </w:r>
      </w:del>
    </w:p>
    <w:p w14:paraId="4F6F0C36" w14:textId="77777777" w:rsidR="008E64D4" w:rsidRDefault="000A22CF">
      <w:pPr>
        <w:spacing w:line="264" w:lineRule="exact"/>
        <w:ind w:left="101" w:right="423"/>
        <w:jc w:val="center"/>
        <w:rPr>
          <w:del w:id="1437" w:author="dita conv" w:date="2020-07-16T12:00:00Z"/>
          <w:i/>
        </w:rPr>
      </w:pPr>
      <w:del w:id="1438" w:author="dita conv" w:date="2020-07-16T12:00:00Z">
        <w:r>
          <w:rPr>
            <w:i/>
          </w:rPr>
          <w:delText>(Revised April 20, 2015)</w:delText>
        </w:r>
      </w:del>
    </w:p>
    <w:p w14:paraId="402AB9E5" w14:textId="77777777" w:rsidR="00627543" w:rsidRDefault="00244064">
      <w:pPr>
        <w:pStyle w:val="Heading3"/>
        <w:rPr>
          <w:ins w:id="1439" w:author="dita conv" w:date="2020-07-16T12:00:00Z"/>
        </w:rPr>
      </w:pPr>
      <w:bookmarkStart w:id="1440" w:name="_Refd19e39213"/>
      <w:bookmarkStart w:id="1441" w:name="_Tocd19e39213"/>
      <w:ins w:id="1442" w:author="dita conv" w:date="2020-07-16T12:00:00Z">
        <w:r>
          <w:t>PART 208 - REQUIRED SOURCES OF SUPPLIES AND SERVICES</w:t>
        </w:r>
        <w:bookmarkEnd w:id="1440"/>
        <w:bookmarkEnd w:id="1441"/>
      </w:ins>
    </w:p>
    <w:p w14:paraId="422A6A5F" w14:textId="72345924" w:rsidR="00627543" w:rsidRDefault="00244064">
      <w:pPr>
        <w:pStyle w:val="ListBullet"/>
        <w:numPr>
          <w:ilvl w:val="0"/>
          <w:numId w:val="64"/>
        </w:numPr>
      </w:pPr>
      <w:r>
        <w:t xml:space="preserve">208.002 Priorities for use of </w:t>
      </w:r>
      <w:ins w:id="1443" w:author="dita conv" w:date="2020-07-16T12:00:00Z">
        <w:r>
          <w:t xml:space="preserve">mandatory </w:t>
        </w:r>
      </w:ins>
      <w:r>
        <w:t xml:space="preserve">Government </w:t>
      </w:r>
      <w:del w:id="1444" w:author="dita conv" w:date="2020-07-16T12:00:00Z">
        <w:r w:rsidR="000A22CF">
          <w:rPr>
            <w:spacing w:val="-5"/>
          </w:rPr>
          <w:delText>supply</w:delText>
        </w:r>
        <w:r w:rsidR="000A22CF">
          <w:rPr>
            <w:spacing w:val="-37"/>
          </w:rPr>
          <w:delText xml:space="preserve"> </w:delText>
        </w:r>
      </w:del>
      <w:r>
        <w:t>sources.</w:t>
      </w:r>
    </w:p>
    <w:p w14:paraId="703F92BA" w14:textId="5D4CBF00" w:rsidR="00627543" w:rsidRDefault="00244064">
      <w:pPr>
        <w:pStyle w:val="ListBullet"/>
        <w:numPr>
          <w:ilvl w:val="0"/>
          <w:numId w:val="64"/>
        </w:numPr>
      </w:pPr>
      <w:r>
        <w:t>SUBPART 208.4</w:t>
      </w:r>
      <w:del w:id="1445" w:author="dita conv" w:date="2020-07-16T12:00:00Z">
        <w:r w:rsidR="000A22CF">
          <w:rPr>
            <w:spacing w:val="-6"/>
          </w:rPr>
          <w:delText>--</w:delText>
        </w:r>
      </w:del>
      <w:ins w:id="1446" w:author="dita conv" w:date="2020-07-16T12:00:00Z">
        <w:r>
          <w:t xml:space="preserve"> —</w:t>
        </w:r>
      </w:ins>
      <w:r>
        <w:t>FEDERAL SUPPLY SCHEDULES</w:t>
      </w:r>
    </w:p>
    <w:p w14:paraId="51ECF011" w14:textId="77777777" w:rsidR="00627543" w:rsidRDefault="00244064">
      <w:pPr>
        <w:pStyle w:val="ListBullet2"/>
        <w:numPr>
          <w:ilvl w:val="1"/>
          <w:numId w:val="65"/>
        </w:numPr>
      </w:pPr>
      <w:r>
        <w:t>208.404 Use of Federal Supply Schedules.</w:t>
      </w:r>
    </w:p>
    <w:p w14:paraId="09C297D1" w14:textId="77777777" w:rsidR="00627543" w:rsidRDefault="00244064">
      <w:pPr>
        <w:pStyle w:val="ListBullet2"/>
        <w:numPr>
          <w:ilvl w:val="1"/>
          <w:numId w:val="65"/>
        </w:numPr>
        <w:rPr>
          <w:ins w:id="1447" w:author="dita conv" w:date="2020-07-16T12:00:00Z"/>
        </w:rPr>
      </w:pPr>
      <w:r>
        <w:t>208.405 Ordering procedures for Federal Supply Schedules</w:t>
      </w:r>
      <w:ins w:id="1448" w:author="dita conv" w:date="2020-07-16T12:00:00Z">
        <w:r>
          <w:t>.</w:t>
        </w:r>
      </w:ins>
    </w:p>
    <w:p w14:paraId="0946E606" w14:textId="77777777" w:rsidR="00627543" w:rsidRDefault="00244064">
      <w:pPr>
        <w:pStyle w:val="ListBullet3"/>
        <w:numPr>
          <w:ilvl w:val="2"/>
          <w:numId w:val="66"/>
        </w:numPr>
      </w:pPr>
      <w:r>
        <w:t xml:space="preserve">208.405-6 </w:t>
      </w:r>
      <w:proofErr w:type="gramStart"/>
      <w:r>
        <w:t>Limiting</w:t>
      </w:r>
      <w:proofErr w:type="gramEnd"/>
      <w:r>
        <w:t xml:space="preserve"> sources.</w:t>
      </w:r>
    </w:p>
    <w:p w14:paraId="7FF33763" w14:textId="77777777" w:rsidR="00627543" w:rsidRDefault="00244064">
      <w:pPr>
        <w:pStyle w:val="ListBullet2"/>
        <w:numPr>
          <w:ilvl w:val="1"/>
          <w:numId w:val="65"/>
        </w:numPr>
      </w:pPr>
      <w:r>
        <w:t>208.406 Ordering activity responsibilities.</w:t>
      </w:r>
    </w:p>
    <w:p w14:paraId="30A0CE8C" w14:textId="77777777" w:rsidR="00627543" w:rsidRDefault="00244064">
      <w:pPr>
        <w:pStyle w:val="ListBullet3"/>
        <w:numPr>
          <w:ilvl w:val="2"/>
          <w:numId w:val="67"/>
        </w:numPr>
      </w:pPr>
      <w:r>
        <w:t>208.406-1 Order placement.</w:t>
      </w:r>
    </w:p>
    <w:p w14:paraId="242094D2" w14:textId="644845D4" w:rsidR="00627543" w:rsidRDefault="00244064">
      <w:pPr>
        <w:pStyle w:val="ListBullet"/>
        <w:numPr>
          <w:ilvl w:val="0"/>
          <w:numId w:val="64"/>
        </w:numPr>
      </w:pPr>
      <w:r>
        <w:t>SUBPART 208.6</w:t>
      </w:r>
      <w:del w:id="1449" w:author="dita conv" w:date="2020-07-16T12:00:00Z">
        <w:r w:rsidR="000A22CF">
          <w:rPr>
            <w:spacing w:val="-6"/>
          </w:rPr>
          <w:delText>--</w:delText>
        </w:r>
      </w:del>
      <w:ins w:id="1450" w:author="dita conv" w:date="2020-07-16T12:00:00Z">
        <w:r>
          <w:t xml:space="preserve"> —</w:t>
        </w:r>
      </w:ins>
      <w:r>
        <w:t>ACQUISITION FROM FEDERAL PRISON INDUSTRIES, INC.</w:t>
      </w:r>
    </w:p>
    <w:p w14:paraId="10FA0C77" w14:textId="77777777" w:rsidR="00627543" w:rsidRDefault="00244064">
      <w:pPr>
        <w:pStyle w:val="ListBullet2"/>
        <w:numPr>
          <w:ilvl w:val="1"/>
          <w:numId w:val="68"/>
        </w:numPr>
      </w:pPr>
      <w:r>
        <w:t>208.602-70 Acquisition of items for which FPI has a significant market share.</w:t>
      </w:r>
    </w:p>
    <w:p w14:paraId="63BCF257" w14:textId="77777777" w:rsidR="00627543" w:rsidRDefault="00244064">
      <w:pPr>
        <w:pStyle w:val="ListBullet2"/>
        <w:numPr>
          <w:ilvl w:val="1"/>
          <w:numId w:val="68"/>
        </w:numPr>
        <w:rPr>
          <w:ins w:id="1451" w:author="dita conv" w:date="2020-07-16T12:00:00Z"/>
        </w:rPr>
      </w:pPr>
      <w:ins w:id="1452" w:author="dita conv" w:date="2020-07-16T12:00:00Z">
        <w:r>
          <w:t>208.606 Evaluating FPI performance.</w:t>
        </w:r>
      </w:ins>
    </w:p>
    <w:p w14:paraId="62A9EDE3" w14:textId="43ABC642" w:rsidR="00627543" w:rsidRDefault="00244064">
      <w:pPr>
        <w:pStyle w:val="ListBullet"/>
        <w:numPr>
          <w:ilvl w:val="0"/>
          <w:numId w:val="64"/>
        </w:numPr>
      </w:pPr>
      <w:r>
        <w:t>SUBPART 208.7</w:t>
      </w:r>
      <w:del w:id="1453" w:author="dita conv" w:date="2020-07-16T12:00:00Z">
        <w:r w:rsidR="000A22CF">
          <w:rPr>
            <w:spacing w:val="-6"/>
          </w:rPr>
          <w:delText>--</w:delText>
        </w:r>
      </w:del>
      <w:ins w:id="1454" w:author="dita conv" w:date="2020-07-16T12:00:00Z">
        <w:r>
          <w:t xml:space="preserve"> —</w:t>
        </w:r>
      </w:ins>
      <w:r>
        <w:t>ACQUISITION FROM NONPROFIT AGENCIES EMPLOYING PEOPLE WHO ARE BLIND OR SEVERELY DISABLED</w:t>
      </w:r>
    </w:p>
    <w:p w14:paraId="2C180817" w14:textId="77777777" w:rsidR="00627543" w:rsidRDefault="00244064">
      <w:pPr>
        <w:pStyle w:val="ListBullet2"/>
        <w:numPr>
          <w:ilvl w:val="1"/>
          <w:numId w:val="69"/>
        </w:numPr>
      </w:pPr>
      <w:r>
        <w:t>208.705 Procedures.</w:t>
      </w:r>
    </w:p>
    <w:p w14:paraId="30FB200A" w14:textId="2FE1AF90" w:rsidR="00627543" w:rsidRDefault="00244064">
      <w:pPr>
        <w:pStyle w:val="ListBullet"/>
        <w:numPr>
          <w:ilvl w:val="0"/>
          <w:numId w:val="64"/>
        </w:numPr>
      </w:pPr>
      <w:r>
        <w:t>SUBPART 208.70</w:t>
      </w:r>
      <w:del w:id="1455" w:author="dita conv" w:date="2020-07-16T12:00:00Z">
        <w:r w:rsidR="000A22CF">
          <w:delText>--</w:delText>
        </w:r>
      </w:del>
      <w:ins w:id="1456" w:author="dita conv" w:date="2020-07-16T12:00:00Z">
        <w:r>
          <w:t xml:space="preserve"> —</w:t>
        </w:r>
      </w:ins>
      <w:r>
        <w:t>COORDINATED ACQUISITION</w:t>
      </w:r>
    </w:p>
    <w:p w14:paraId="2D08F6A0" w14:textId="77777777" w:rsidR="00627543" w:rsidRDefault="00244064">
      <w:pPr>
        <w:pStyle w:val="ListBullet2"/>
        <w:numPr>
          <w:ilvl w:val="1"/>
          <w:numId w:val="70"/>
        </w:numPr>
      </w:pPr>
      <w:r>
        <w:t>208.7000 Scope of subpart.</w:t>
      </w:r>
    </w:p>
    <w:p w14:paraId="4BEA2D8B" w14:textId="77777777" w:rsidR="00627543" w:rsidRDefault="00244064">
      <w:pPr>
        <w:pStyle w:val="ListBullet2"/>
        <w:numPr>
          <w:ilvl w:val="1"/>
          <w:numId w:val="70"/>
        </w:numPr>
      </w:pPr>
      <w:r>
        <w:t>208.7001 Definitions.</w:t>
      </w:r>
    </w:p>
    <w:p w14:paraId="71E20A08" w14:textId="77777777" w:rsidR="00627543" w:rsidRDefault="00244064">
      <w:pPr>
        <w:pStyle w:val="ListBullet2"/>
        <w:numPr>
          <w:ilvl w:val="1"/>
          <w:numId w:val="70"/>
        </w:numPr>
      </w:pPr>
      <w:r>
        <w:t>208.7002 Assignment authority.</w:t>
      </w:r>
    </w:p>
    <w:p w14:paraId="07A7BB43" w14:textId="77777777" w:rsidR="00627543" w:rsidRDefault="00244064">
      <w:pPr>
        <w:pStyle w:val="ListBullet3"/>
        <w:numPr>
          <w:ilvl w:val="2"/>
          <w:numId w:val="71"/>
        </w:numPr>
      </w:pPr>
      <w:r>
        <w:t>208.7002-1 Acquiring department responsibilities.</w:t>
      </w:r>
    </w:p>
    <w:p w14:paraId="48C7B19C" w14:textId="77777777" w:rsidR="00627543" w:rsidRDefault="00244064">
      <w:pPr>
        <w:pStyle w:val="ListBullet3"/>
        <w:numPr>
          <w:ilvl w:val="2"/>
          <w:numId w:val="71"/>
        </w:numPr>
      </w:pPr>
      <w:r>
        <w:t>208.7002-2 Requiring department responsibilities.</w:t>
      </w:r>
    </w:p>
    <w:p w14:paraId="2FF59752" w14:textId="77777777" w:rsidR="00627543" w:rsidRDefault="00244064">
      <w:pPr>
        <w:pStyle w:val="ListBullet2"/>
        <w:numPr>
          <w:ilvl w:val="1"/>
          <w:numId w:val="70"/>
        </w:numPr>
      </w:pPr>
      <w:r>
        <w:t>208.7003 Applicability.</w:t>
      </w:r>
    </w:p>
    <w:p w14:paraId="7BBB02F8" w14:textId="77777777" w:rsidR="00627543" w:rsidRDefault="00244064">
      <w:pPr>
        <w:pStyle w:val="ListBullet3"/>
        <w:numPr>
          <w:ilvl w:val="2"/>
          <w:numId w:val="72"/>
        </w:numPr>
      </w:pPr>
      <w:r>
        <w:t>208.7003-1 Assignments under integrated materiel management (IMM).</w:t>
      </w:r>
    </w:p>
    <w:p w14:paraId="506DF0A9" w14:textId="77777777" w:rsidR="00627543" w:rsidRDefault="00244064">
      <w:pPr>
        <w:pStyle w:val="ListBullet3"/>
        <w:numPr>
          <w:ilvl w:val="2"/>
          <w:numId w:val="72"/>
        </w:numPr>
      </w:pPr>
      <w:r>
        <w:t>208.7003-2 Assignments under coordinated acquisition.</w:t>
      </w:r>
    </w:p>
    <w:p w14:paraId="24B653F2" w14:textId="77777777" w:rsidR="00627543" w:rsidRDefault="00244064">
      <w:pPr>
        <w:pStyle w:val="ListBullet2"/>
        <w:numPr>
          <w:ilvl w:val="1"/>
          <w:numId w:val="70"/>
        </w:numPr>
      </w:pPr>
      <w:r>
        <w:t>208.7004 Procedures.</w:t>
      </w:r>
    </w:p>
    <w:p w14:paraId="01BF2882" w14:textId="77777777" w:rsidR="00627543" w:rsidRDefault="00244064">
      <w:pPr>
        <w:pStyle w:val="ListBullet2"/>
        <w:numPr>
          <w:ilvl w:val="1"/>
          <w:numId w:val="70"/>
        </w:numPr>
      </w:pPr>
      <w:r>
        <w:t>208.7005 Military interdepartmental purchase requests.</w:t>
      </w:r>
    </w:p>
    <w:p w14:paraId="1D81C28B" w14:textId="77777777" w:rsidR="00627543" w:rsidRDefault="00244064">
      <w:pPr>
        <w:pStyle w:val="ListBullet2"/>
        <w:numPr>
          <w:ilvl w:val="1"/>
          <w:numId w:val="70"/>
        </w:numPr>
      </w:pPr>
      <w:r>
        <w:t>208.7006 Coordinated acquisition assignments.</w:t>
      </w:r>
    </w:p>
    <w:p w14:paraId="161114A2" w14:textId="0018FC23" w:rsidR="00627543" w:rsidRDefault="00244064">
      <w:pPr>
        <w:pStyle w:val="ListBullet"/>
        <w:numPr>
          <w:ilvl w:val="0"/>
          <w:numId w:val="64"/>
        </w:numPr>
      </w:pPr>
      <w:r>
        <w:t>SUBPART 208.71</w:t>
      </w:r>
      <w:del w:id="1457" w:author="dita conv" w:date="2020-07-16T12:00:00Z">
        <w:r w:rsidR="000A22CF">
          <w:rPr>
            <w:spacing w:val="-6"/>
          </w:rPr>
          <w:delText>--</w:delText>
        </w:r>
      </w:del>
      <w:ins w:id="1458" w:author="dita conv" w:date="2020-07-16T12:00:00Z">
        <w:r>
          <w:t xml:space="preserve"> —</w:t>
        </w:r>
      </w:ins>
      <w:r>
        <w:t>ACQUISITION FOR NATIONAL AERONAUTICS AND SPACE ADMINISTRATION (NASA)</w:t>
      </w:r>
    </w:p>
    <w:p w14:paraId="285155EE" w14:textId="77777777" w:rsidR="00627543" w:rsidRDefault="00244064">
      <w:pPr>
        <w:pStyle w:val="ListBullet2"/>
        <w:numPr>
          <w:ilvl w:val="1"/>
          <w:numId w:val="73"/>
        </w:numPr>
      </w:pPr>
      <w:r>
        <w:t>208.7100 Authorization.</w:t>
      </w:r>
    </w:p>
    <w:p w14:paraId="535A6573" w14:textId="77777777" w:rsidR="00627543" w:rsidRDefault="00244064">
      <w:pPr>
        <w:pStyle w:val="ListBullet2"/>
        <w:numPr>
          <w:ilvl w:val="1"/>
          <w:numId w:val="73"/>
        </w:numPr>
      </w:pPr>
      <w:r>
        <w:t>208.7101 Policy.</w:t>
      </w:r>
    </w:p>
    <w:p w14:paraId="4DF2CC63" w14:textId="77777777" w:rsidR="00627543" w:rsidRDefault="00244064">
      <w:pPr>
        <w:pStyle w:val="ListBullet2"/>
        <w:numPr>
          <w:ilvl w:val="1"/>
          <w:numId w:val="73"/>
        </w:numPr>
      </w:pPr>
      <w:r>
        <w:t>208.7102 Procedures.</w:t>
      </w:r>
    </w:p>
    <w:p w14:paraId="7697C31C" w14:textId="598D6F81" w:rsidR="00627543" w:rsidRDefault="00244064">
      <w:pPr>
        <w:pStyle w:val="ListBullet"/>
        <w:numPr>
          <w:ilvl w:val="0"/>
          <w:numId w:val="64"/>
        </w:numPr>
      </w:pPr>
      <w:r>
        <w:t>SUBPART 208.72</w:t>
      </w:r>
      <w:del w:id="1459" w:author="dita conv" w:date="2020-07-16T12:00:00Z">
        <w:r w:rsidR="000A22CF">
          <w:delText>--RESERVED</w:delText>
        </w:r>
      </w:del>
    </w:p>
    <w:p w14:paraId="3724FE83" w14:textId="21FB88D3" w:rsidR="00627543" w:rsidRDefault="00244064">
      <w:pPr>
        <w:pStyle w:val="ListBullet"/>
        <w:numPr>
          <w:ilvl w:val="0"/>
          <w:numId w:val="64"/>
        </w:numPr>
      </w:pPr>
      <w:r>
        <w:t>SUBPART 208.73</w:t>
      </w:r>
      <w:del w:id="1460" w:author="dita conv" w:date="2020-07-16T12:00:00Z">
        <w:r w:rsidR="000A22CF">
          <w:rPr>
            <w:b/>
          </w:rPr>
          <w:delText>--</w:delText>
        </w:r>
      </w:del>
      <w:ins w:id="1461" w:author="dita conv" w:date="2020-07-16T12:00:00Z">
        <w:r>
          <w:t xml:space="preserve"> —</w:t>
        </w:r>
      </w:ins>
      <w:r>
        <w:t>USE OF GOVERNMENT-OWNED PRECIOUS METALS</w:t>
      </w:r>
    </w:p>
    <w:p w14:paraId="2144AC73" w14:textId="77777777" w:rsidR="00627543" w:rsidRDefault="00244064">
      <w:pPr>
        <w:pStyle w:val="ListBullet2"/>
        <w:numPr>
          <w:ilvl w:val="1"/>
          <w:numId w:val="74"/>
        </w:numPr>
      </w:pPr>
      <w:r>
        <w:t>208.7301 Definitions.</w:t>
      </w:r>
    </w:p>
    <w:p w14:paraId="62988ED8" w14:textId="77777777" w:rsidR="00627543" w:rsidRDefault="00244064">
      <w:pPr>
        <w:pStyle w:val="ListBullet2"/>
        <w:numPr>
          <w:ilvl w:val="1"/>
          <w:numId w:val="74"/>
        </w:numPr>
      </w:pPr>
      <w:r>
        <w:t>208.7302 Policy.</w:t>
      </w:r>
    </w:p>
    <w:p w14:paraId="11ACD0DC" w14:textId="77777777" w:rsidR="00627543" w:rsidRDefault="00244064">
      <w:pPr>
        <w:pStyle w:val="ListBullet2"/>
        <w:numPr>
          <w:ilvl w:val="1"/>
          <w:numId w:val="74"/>
        </w:numPr>
      </w:pPr>
      <w:r>
        <w:t>208.7303 Procedures.</w:t>
      </w:r>
    </w:p>
    <w:p w14:paraId="2DD539FA" w14:textId="77777777" w:rsidR="00627543" w:rsidRDefault="00244064">
      <w:pPr>
        <w:pStyle w:val="ListBullet2"/>
        <w:numPr>
          <w:ilvl w:val="1"/>
          <w:numId w:val="74"/>
        </w:numPr>
      </w:pPr>
      <w:r>
        <w:t>208.7304 Refined precious metals.</w:t>
      </w:r>
    </w:p>
    <w:p w14:paraId="681DEC2E" w14:textId="77777777" w:rsidR="00627543" w:rsidRDefault="00244064">
      <w:pPr>
        <w:pStyle w:val="ListBullet2"/>
        <w:numPr>
          <w:ilvl w:val="1"/>
          <w:numId w:val="74"/>
        </w:numPr>
      </w:pPr>
      <w:r>
        <w:t>208.7305 Contract clause.</w:t>
      </w:r>
    </w:p>
    <w:p w14:paraId="5EFAA209" w14:textId="49BCC96A" w:rsidR="00627543" w:rsidRDefault="00244064">
      <w:pPr>
        <w:pStyle w:val="ListBullet"/>
        <w:numPr>
          <w:ilvl w:val="0"/>
          <w:numId w:val="64"/>
        </w:numPr>
      </w:pPr>
      <w:r>
        <w:t>SUBPART 208.74</w:t>
      </w:r>
      <w:del w:id="1462" w:author="dita conv" w:date="2020-07-16T12:00:00Z">
        <w:r w:rsidR="000A22CF">
          <w:delText>--</w:delText>
        </w:r>
      </w:del>
      <w:ins w:id="1463" w:author="dita conv" w:date="2020-07-16T12:00:00Z">
        <w:r>
          <w:t xml:space="preserve"> —</w:t>
        </w:r>
      </w:ins>
      <w:r>
        <w:t>ENTERPRISE SOFTWARE AGREEMENTS</w:t>
      </w:r>
    </w:p>
    <w:p w14:paraId="502720BD" w14:textId="77777777" w:rsidR="00627543" w:rsidRDefault="00244064">
      <w:pPr>
        <w:pStyle w:val="ListBullet2"/>
        <w:numPr>
          <w:ilvl w:val="1"/>
          <w:numId w:val="75"/>
        </w:numPr>
      </w:pPr>
      <w:r>
        <w:lastRenderedPageBreak/>
        <w:t>208.7400 Scope of subpart.</w:t>
      </w:r>
    </w:p>
    <w:p w14:paraId="081FDAF7" w14:textId="77777777" w:rsidR="00627543" w:rsidRDefault="00244064">
      <w:pPr>
        <w:pStyle w:val="ListBullet2"/>
        <w:numPr>
          <w:ilvl w:val="1"/>
          <w:numId w:val="75"/>
        </w:numPr>
      </w:pPr>
      <w:r>
        <w:t>208.7401 Definitions.</w:t>
      </w:r>
    </w:p>
    <w:p w14:paraId="491FE336" w14:textId="77777777" w:rsidR="00627543" w:rsidRDefault="00244064">
      <w:pPr>
        <w:pStyle w:val="ListBullet2"/>
        <w:numPr>
          <w:ilvl w:val="1"/>
          <w:numId w:val="75"/>
        </w:numPr>
      </w:pPr>
      <w:r>
        <w:t>208.7402 General.</w:t>
      </w:r>
    </w:p>
    <w:p w14:paraId="675C7245" w14:textId="77777777" w:rsidR="00627543" w:rsidRDefault="00244064">
      <w:pPr>
        <w:pStyle w:val="ListBullet2"/>
        <w:numPr>
          <w:ilvl w:val="1"/>
          <w:numId w:val="75"/>
        </w:numPr>
      </w:pPr>
      <w:r>
        <w:t>208.7403 Acquisition procedures.</w:t>
      </w:r>
    </w:p>
    <w:p w14:paraId="6A87BB46" w14:textId="77777777" w:rsidR="008E64D4" w:rsidRDefault="008E64D4">
      <w:pPr>
        <w:spacing w:line="264" w:lineRule="exact"/>
        <w:rPr>
          <w:del w:id="1464" w:author="dita conv" w:date="2020-07-16T12:00:00Z"/>
        </w:rPr>
        <w:sectPr w:rsidR="008E64D4" w:rsidSect="004916A2">
          <w:pgSz w:w="10540" w:h="13260"/>
          <w:pgMar w:top="280" w:right="1730" w:bottom="0" w:left="520" w:header="720" w:footer="720" w:gutter="0"/>
          <w:cols w:space="720"/>
        </w:sectPr>
      </w:pPr>
    </w:p>
    <w:p w14:paraId="74286F7A" w14:textId="77777777" w:rsidR="008E64D4" w:rsidRDefault="000A22CF">
      <w:pPr>
        <w:spacing w:before="88"/>
        <w:ind w:left="102" w:right="423"/>
        <w:jc w:val="center"/>
        <w:rPr>
          <w:del w:id="1465" w:author="dita conv" w:date="2020-07-16T12:00:00Z"/>
          <w:i/>
        </w:rPr>
      </w:pPr>
      <w:bookmarkStart w:id="1466" w:name="208_0"/>
      <w:bookmarkEnd w:id="1466"/>
      <w:del w:id="1467" w:author="dita conv" w:date="2020-07-16T12:00:00Z">
        <w:r>
          <w:rPr>
            <w:i/>
          </w:rPr>
          <w:lastRenderedPageBreak/>
          <w:delText>(Revised June 5, 2020)</w:delText>
        </w:r>
      </w:del>
    </w:p>
    <w:p w14:paraId="4E498F9C" w14:textId="77777777" w:rsidR="008E64D4" w:rsidRDefault="008E64D4">
      <w:pPr>
        <w:pStyle w:val="BodyText"/>
        <w:spacing w:before="11"/>
        <w:rPr>
          <w:del w:id="1468" w:author="dita conv" w:date="2020-07-16T12:00:00Z"/>
          <w:i/>
          <w:sz w:val="35"/>
        </w:rPr>
      </w:pPr>
    </w:p>
    <w:p w14:paraId="6098B13B" w14:textId="4EAFD278" w:rsidR="00627543" w:rsidRDefault="00244064">
      <w:pPr>
        <w:pStyle w:val="Heading4"/>
      </w:pPr>
      <w:bookmarkStart w:id="1469" w:name="_Refd19e39571"/>
      <w:bookmarkStart w:id="1470" w:name="_Tocd19e39571"/>
      <w:r>
        <w:t>208</w:t>
      </w:r>
      <w:proofErr w:type="gramStart"/>
      <w:r>
        <w:t>.</w:t>
      </w:r>
      <w:proofErr w:type="gramEnd"/>
      <w:del w:id="1471" w:author="dita conv" w:date="2020-07-16T12:00:00Z">
        <w:r w:rsidR="00EF483B">
          <w:rPr>
            <w:spacing w:val="-16"/>
          </w:rPr>
          <w:delText>02</w:delText>
        </w:r>
        <w:r w:rsidR="00EF483B">
          <w:rPr>
            <w:spacing w:val="-16"/>
          </w:rPr>
          <w:tab/>
        </w:r>
      </w:del>
      <w:ins w:id="1472" w:author="dita conv" w:date="2020-07-16T12:00:00Z">
        <w:r>
          <w:t xml:space="preserve">002 </w:t>
        </w:r>
      </w:ins>
      <w:r>
        <w:t xml:space="preserve">Priorities for use of mandatory </w:t>
      </w:r>
      <w:del w:id="1473" w:author="dita conv" w:date="2020-07-16T12:00:00Z">
        <w:r w:rsidR="000A22CF">
          <w:rPr>
            <w:spacing w:val="-5"/>
          </w:rPr>
          <w:delText>supply</w:delText>
        </w:r>
      </w:del>
      <w:ins w:id="1474" w:author="dita conv" w:date="2020-07-16T12:00:00Z">
        <w:r>
          <w:t>Government</w:t>
        </w:r>
      </w:ins>
      <w:r>
        <w:t xml:space="preserve"> sources.</w:t>
      </w:r>
      <w:bookmarkEnd w:id="1469"/>
      <w:bookmarkEnd w:id="1470"/>
    </w:p>
    <w:p w14:paraId="5CD4216A" w14:textId="4A2A2521" w:rsidR="00627543" w:rsidRDefault="00244064">
      <w:pPr>
        <w:pStyle w:val="BodyText"/>
      </w:pPr>
      <w:r>
        <w:t>(a)(1) Supplies. (</w:t>
      </w:r>
      <w:proofErr w:type="spellStart"/>
      <w:r>
        <w:t>i</w:t>
      </w:r>
      <w:proofErr w:type="spellEnd"/>
      <w:r>
        <w:t xml:space="preserve">) See the guidance at </w:t>
      </w:r>
      <w:del w:id="1475" w:author="dita conv" w:date="2020-07-16T12:00:00Z">
        <w:r w:rsidR="000A22CF" w:rsidRPr="00EF483B">
          <w:rPr>
            <w:spacing w:val="-6"/>
          </w:rPr>
          <w:delText>(</w:delText>
        </w:r>
      </w:del>
      <w:ins w:id="1476" w:author="dita conv" w:date="2020-07-16T12:00:00Z">
        <w:r>
          <w:t>PGI 208.002(</w:t>
        </w:r>
      </w:ins>
      <w:r>
        <w:t>a</w:t>
      </w:r>
      <w:proofErr w:type="gramStart"/>
      <w:r>
        <w:t>)(</w:t>
      </w:r>
      <w:proofErr w:type="gramEnd"/>
      <w:r>
        <w:t>1)(</w:t>
      </w:r>
      <w:proofErr w:type="spellStart"/>
      <w:r>
        <w:t>i</w:t>
      </w:r>
      <w:proofErr w:type="spellEnd"/>
      <w:r>
        <w:t>) to obtain information on available items in DoD’s property inventories.</w:t>
      </w:r>
    </w:p>
    <w:p w14:paraId="5112B872" w14:textId="05D49DB8" w:rsidR="00627543" w:rsidRDefault="00244064">
      <w:pPr>
        <w:pStyle w:val="BodyText"/>
      </w:pPr>
      <w:r>
        <w:t xml:space="preserve">(v) See subpart </w:t>
      </w:r>
      <w:del w:id="1477" w:author="dita conv" w:date="2020-07-16T12:00:00Z">
        <w:r w:rsidR="000A22CF">
          <w:rPr>
            <w:spacing w:val="-5"/>
          </w:rPr>
          <w:delText>,</w:delText>
        </w:r>
      </w:del>
      <w:ins w:id="1478" w:author="dita conv" w:date="2020-07-16T12:00:00Z">
        <w:r>
          <w:t>208.70,</w:t>
        </w:r>
      </w:ins>
      <w:r>
        <w:t xml:space="preserve"> Coordinated Acquisition, and subpart</w:t>
      </w:r>
      <w:del w:id="1479" w:author="dita conv" w:date="2020-07-16T12:00:00Z">
        <w:r w:rsidR="000A22CF">
          <w:rPr>
            <w:spacing w:val="-5"/>
          </w:rPr>
          <w:delText>,</w:delText>
        </w:r>
      </w:del>
      <w:ins w:id="1480" w:author="dita conv" w:date="2020-07-16T12:00:00Z">
        <w:r>
          <w:t xml:space="preserve"> 208.74,</w:t>
        </w:r>
      </w:ins>
      <w:r>
        <w:t xml:space="preserve"> Enterprise Software Agreements.</w:t>
      </w:r>
    </w:p>
    <w:p w14:paraId="563ADE8E" w14:textId="48B3602E" w:rsidR="00627543" w:rsidRDefault="00244064">
      <w:pPr>
        <w:pStyle w:val="Heading4"/>
      </w:pPr>
      <w:bookmarkStart w:id="1481" w:name="_Refd19e39604"/>
      <w:bookmarkStart w:id="1482" w:name="_Tocd19e39604"/>
      <w:r>
        <w:t>SUBPART 208.4</w:t>
      </w:r>
      <w:del w:id="1483" w:author="dita conv" w:date="2020-07-16T12:00:00Z">
        <w:r w:rsidR="000A22CF">
          <w:delText>--</w:delText>
        </w:r>
      </w:del>
      <w:ins w:id="1484" w:author="dita conv" w:date="2020-07-16T12:00:00Z">
        <w:r>
          <w:t xml:space="preserve"> —</w:t>
        </w:r>
      </w:ins>
      <w:r>
        <w:t>FEDERAL SUPPLY SCHEDULES</w:t>
      </w:r>
      <w:bookmarkEnd w:id="1481"/>
      <w:bookmarkEnd w:id="1482"/>
    </w:p>
    <w:p w14:paraId="247D915D" w14:textId="77777777" w:rsidR="008E64D4" w:rsidRDefault="000A22CF">
      <w:pPr>
        <w:spacing w:line="264" w:lineRule="exact"/>
        <w:ind w:left="102" w:right="423"/>
        <w:jc w:val="center"/>
        <w:rPr>
          <w:del w:id="1485" w:author="dita conv" w:date="2020-07-16T12:00:00Z"/>
          <w:i/>
        </w:rPr>
      </w:pPr>
      <w:del w:id="1486" w:author="dita conv" w:date="2020-07-16T12:00:00Z">
        <w:r>
          <w:rPr>
            <w:i/>
          </w:rPr>
          <w:delText>(Revised October 1, 2019)</w:delText>
        </w:r>
      </w:del>
    </w:p>
    <w:p w14:paraId="003E6FA9" w14:textId="77777777" w:rsidR="008E64D4" w:rsidRDefault="008E64D4">
      <w:pPr>
        <w:pStyle w:val="BodyText"/>
        <w:spacing w:before="10"/>
        <w:rPr>
          <w:del w:id="1487" w:author="dita conv" w:date="2020-07-16T12:00:00Z"/>
          <w:i/>
          <w:sz w:val="35"/>
        </w:rPr>
      </w:pPr>
    </w:p>
    <w:p w14:paraId="2B78D211" w14:textId="77777777" w:rsidR="00627543" w:rsidRDefault="00244064">
      <w:pPr>
        <w:pStyle w:val="Heading5"/>
      </w:pPr>
      <w:bookmarkStart w:id="1488" w:name="_Refd19e39617"/>
      <w:bookmarkStart w:id="1489" w:name="_Tocd19e39617"/>
      <w:r>
        <w:t>208.404 Use of Federal Supply Schedules.</w:t>
      </w:r>
      <w:bookmarkEnd w:id="1488"/>
      <w:bookmarkEnd w:id="1489"/>
    </w:p>
    <w:p w14:paraId="551F9FE7" w14:textId="764E55D2" w:rsidR="00627543" w:rsidRDefault="00244064">
      <w:pPr>
        <w:pStyle w:val="BodyText"/>
      </w:pPr>
      <w:r>
        <w:t xml:space="preserve">See </w:t>
      </w:r>
      <w:proofErr w:type="gramStart"/>
      <w:r>
        <w:t xml:space="preserve">DoD </w:t>
      </w:r>
      <w:del w:id="1490" w:author="dita conv" w:date="2020-07-16T12:00:00Z">
        <w:r w:rsidR="000A22CF">
          <w:rPr>
            <w:color w:val="4F81BD"/>
          </w:rPr>
          <w:delText>-</w:delText>
        </w:r>
      </w:del>
      <w:ins w:id="1491" w:author="dita conv" w:date="2020-07-16T12:00:00Z">
        <w:r>
          <w:t>Class</w:t>
        </w:r>
        <w:proofErr w:type="gramEnd"/>
        <w:r>
          <w:t xml:space="preserve"> Deviation 2014-O0011-</w:t>
        </w:r>
      </w:ins>
      <w:r>
        <w:t xml:space="preserve">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14:paraId="394656EE" w14:textId="77777777" w:rsidR="00627543" w:rsidRDefault="00244064">
      <w:pPr>
        <w:pStyle w:val="BodyText"/>
      </w:pPr>
      <w:r>
        <w:t>(a)(</w:t>
      </w:r>
      <w:proofErr w:type="spellStart"/>
      <w:r>
        <w:t>i</w:t>
      </w:r>
      <w:proofErr w:type="spellEnd"/>
      <w:r>
        <w:t xml:space="preserve">) If only one offer is received in response to an order exceeding the simplified acquisition threshold that is placed on a competitive basis, the procedures </w:t>
      </w:r>
      <w:proofErr w:type="gramStart"/>
      <w:r>
        <w:t xml:space="preserve">at </w:t>
      </w:r>
      <w:ins w:id="1492" w:author="dita conv" w:date="2020-07-16T12:00:00Z">
        <w:r>
          <w:t xml:space="preserve"> 215.371</w:t>
        </w:r>
        <w:proofErr w:type="gramEnd"/>
        <w:r>
          <w:t xml:space="preserve"> </w:t>
        </w:r>
      </w:ins>
      <w:r>
        <w:t xml:space="preserve"> apply.</w:t>
      </w:r>
    </w:p>
    <w:p w14:paraId="5A81C585" w14:textId="363F58AB" w:rsidR="00627543" w:rsidRDefault="00244064">
      <w:pPr>
        <w:pStyle w:val="BodyText"/>
      </w:pPr>
      <w:r>
        <w:t xml:space="preserve">(ii) Departments and agencies shall comply with the review, approval, and reporting requirements established in accordance with subpart </w:t>
      </w:r>
      <w:ins w:id="1493" w:author="dita conv" w:date="2020-07-16T12:00:00Z">
        <w:r>
          <w:t xml:space="preserve">217.7 </w:t>
        </w:r>
      </w:ins>
      <w:r>
        <w:t xml:space="preserve">when placing orders for supplies or services in amounts exceeding the simplified </w:t>
      </w:r>
      <w:del w:id="1494" w:author="dita conv" w:date="2020-07-16T12:00:00Z">
        <w:r w:rsidR="000A22CF" w:rsidRPr="00EF483B">
          <w:rPr>
            <w:spacing w:val="-6"/>
          </w:rPr>
          <w:delText xml:space="preserve">acquisition </w:delText>
        </w:r>
        <w:r w:rsidR="000A22CF" w:rsidRPr="00EF483B">
          <w:rPr>
            <w:spacing w:val="-5"/>
          </w:rPr>
          <w:delText>threshold</w:delText>
        </w:r>
      </w:del>
      <w:proofErr w:type="spellStart"/>
      <w:ins w:id="1495" w:author="dita conv" w:date="2020-07-16T12:00:00Z">
        <w:r>
          <w:t>acquisitionthreshold</w:t>
        </w:r>
      </w:ins>
      <w:proofErr w:type="spellEnd"/>
      <w:r>
        <w:t>.</w:t>
      </w:r>
    </w:p>
    <w:p w14:paraId="3F837015" w14:textId="77777777" w:rsidR="00627543" w:rsidRDefault="00244064">
      <w:pPr>
        <w:pStyle w:val="BodyText"/>
      </w:pPr>
      <w:r>
        <w:t xml:space="preserve">(iii) When a schedule lists both foreign and domestic items that will meet the needs of the requiring activity, the ordering office must apply the procedures of part </w:t>
      </w:r>
      <w:ins w:id="1496" w:author="dita conv" w:date="2020-07-16T12:00:00Z">
        <w:r>
          <w:t>225</w:t>
        </w:r>
      </w:ins>
      <w:r>
        <w:t xml:space="preserve"> and FAR part 25, Foreign Acquisition. When purchase of an item of foreign origin is specifically required, the requiring activity must furnish the ordering office sufficient information to permit the determinations required by part</w:t>
      </w:r>
      <w:ins w:id="1497" w:author="dita conv" w:date="2020-07-16T12:00:00Z">
        <w:r>
          <w:t xml:space="preserve"> 225 </w:t>
        </w:r>
      </w:ins>
      <w:r>
        <w:t>and FAR part 25 to be made.</w:t>
      </w:r>
    </w:p>
    <w:p w14:paraId="306FBDA1" w14:textId="5620F670" w:rsidR="00627543" w:rsidRDefault="00244064">
      <w:pPr>
        <w:pStyle w:val="BodyText"/>
      </w:pPr>
      <w:proofErr w:type="gramStart"/>
      <w:r>
        <w:t>(iv) Use</w:t>
      </w:r>
      <w:proofErr w:type="gramEnd"/>
      <w:r>
        <w:t xml:space="preserve"> the provisions at </w:t>
      </w:r>
      <w:del w:id="1498" w:author="dita conv" w:date="2020-07-16T12:00:00Z">
        <w:r w:rsidR="000A22CF" w:rsidRPr="00EF483B">
          <w:rPr>
            <w:spacing w:val="-6"/>
          </w:rPr>
          <w:delText xml:space="preserve">, </w:delText>
        </w:r>
        <w:r w:rsidR="000A22CF" w:rsidRPr="00EF483B">
          <w:rPr>
            <w:spacing w:val="-5"/>
          </w:rPr>
          <w:delText xml:space="preserve">Notice </w:delText>
        </w:r>
        <w:r w:rsidR="000A22CF" w:rsidRPr="00EF483B">
          <w:rPr>
            <w:spacing w:val="-3"/>
          </w:rPr>
          <w:delText xml:space="preserve">of </w:delText>
        </w:r>
        <w:r w:rsidR="000A22CF" w:rsidRPr="00EF483B">
          <w:rPr>
            <w:spacing w:val="-5"/>
          </w:rPr>
          <w:delText xml:space="preserve">Intent </w:delText>
        </w:r>
        <w:r w:rsidR="000A22CF" w:rsidRPr="00EF483B">
          <w:rPr>
            <w:spacing w:val="-3"/>
          </w:rPr>
          <w:delText xml:space="preserve">to </w:delText>
        </w:r>
        <w:r w:rsidR="000A22CF" w:rsidRPr="00EF483B">
          <w:rPr>
            <w:spacing w:val="-5"/>
          </w:rPr>
          <w:delText xml:space="preserve">Resolicit, </w:delText>
        </w:r>
        <w:r w:rsidR="000A22CF" w:rsidRPr="00EF483B">
          <w:rPr>
            <w:spacing w:val="-4"/>
          </w:rPr>
          <w:delText>and</w:delText>
        </w:r>
        <w:r w:rsidR="000A22CF" w:rsidRPr="00EF483B">
          <w:rPr>
            <w:spacing w:val="-6"/>
          </w:rPr>
          <w:delText xml:space="preserve">, </w:delText>
        </w:r>
        <w:r w:rsidR="000A22CF" w:rsidRPr="00EF483B">
          <w:rPr>
            <w:spacing w:val="-4"/>
          </w:rPr>
          <w:delText xml:space="preserve">Only One </w:delText>
        </w:r>
        <w:r w:rsidR="000A22CF" w:rsidRPr="00EF483B">
          <w:rPr>
            <w:spacing w:val="-5"/>
          </w:rPr>
          <w:delText xml:space="preserve">Offer,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at</w:delText>
        </w:r>
        <w:r w:rsidR="000A22CF" w:rsidRPr="00EF483B">
          <w:rPr>
            <w:spacing w:val="-4"/>
          </w:rPr>
          <w:delText>and</w:delText>
        </w:r>
        <w:r w:rsidR="000A22CF" w:rsidRPr="00EF483B">
          <w:rPr>
            <w:spacing w:val="-6"/>
          </w:rPr>
          <w:delText>(</w:delText>
        </w:r>
      </w:del>
      <w:ins w:id="1499" w:author="dita conv" w:date="2020-07-16T12:00:00Z">
        <w:r>
          <w:t xml:space="preserve"> 215.408 (</w:t>
        </w:r>
      </w:ins>
      <w:r>
        <w:t>3), respectively.</w:t>
      </w:r>
    </w:p>
    <w:p w14:paraId="49CAA7D3" w14:textId="77777777" w:rsidR="00627543" w:rsidRDefault="00244064">
      <w:pPr>
        <w:pStyle w:val="Heading5"/>
      </w:pPr>
      <w:bookmarkStart w:id="1500" w:name="_Refd19e39665"/>
      <w:bookmarkStart w:id="1501" w:name="_Tocd19e39665"/>
      <w:r>
        <w:t>208.405 Ordering procedures for Federal Supply Schedules.</w:t>
      </w:r>
      <w:bookmarkEnd w:id="1500"/>
      <w:bookmarkEnd w:id="1501"/>
    </w:p>
    <w:p w14:paraId="7E95176D" w14:textId="59FD11E3" w:rsidR="00627543" w:rsidRDefault="00244064">
      <w:pPr>
        <w:pStyle w:val="BodyText"/>
      </w:pPr>
      <w:r>
        <w:t xml:space="preserve">(1) Include an evaluation factor regarding supply chain risk (see subpart </w:t>
      </w:r>
      <w:del w:id="1502" w:author="dita conv" w:date="2020-07-16T12:00:00Z">
        <w:r w:rsidR="000A22CF" w:rsidRPr="00EF483B">
          <w:rPr>
            <w:spacing w:val="-5"/>
          </w:rPr>
          <w:delText>)</w:delText>
        </w:r>
      </w:del>
      <w:ins w:id="1503" w:author="dita conv" w:date="2020-07-16T12:00:00Z">
        <w:r>
          <w:t>239.73)</w:t>
        </w:r>
      </w:ins>
      <w:r>
        <w:t xml:space="preserve"> when acquiring information technology, whether as a service or as a supply, that is a covered system, is a part of a covered system, or is in support of a covered system, as defined in</w:t>
      </w:r>
      <w:del w:id="1504" w:author="dita conv" w:date="2020-07-16T12:00:00Z">
        <w:r w:rsidR="000A22CF" w:rsidRPr="00EF483B">
          <w:rPr>
            <w:spacing w:val="-6"/>
          </w:rPr>
          <w:delText>.</w:delText>
        </w:r>
      </w:del>
      <w:ins w:id="1505" w:author="dita conv" w:date="2020-07-16T12:00:00Z">
        <w:r>
          <w:t xml:space="preserve">  239.7301 .</w:t>
        </w:r>
      </w:ins>
    </w:p>
    <w:p w14:paraId="1DF62E21" w14:textId="77777777" w:rsidR="008E64D4" w:rsidRPr="00EF483B" w:rsidRDefault="00EF483B" w:rsidP="00EF483B">
      <w:pPr>
        <w:tabs>
          <w:tab w:val="left" w:pos="929"/>
        </w:tabs>
        <w:spacing w:before="242" w:line="199" w:lineRule="auto"/>
        <w:ind w:left="165" w:right="944" w:firstLine="360"/>
        <w:rPr>
          <w:del w:id="1506" w:author="dita conv" w:date="2020-07-16T12:00:00Z"/>
        </w:rPr>
      </w:pPr>
      <w:del w:id="1507" w:author="dita conv" w:date="2020-07-16T12:00:00Z">
        <w:r>
          <w:rPr>
            <w:spacing w:val="-15"/>
          </w:rPr>
          <w:lastRenderedPageBreak/>
          <w:delText>(2)</w:delText>
        </w:r>
        <w:r>
          <w:rPr>
            <w:spacing w:val="-15"/>
          </w:rPr>
          <w:tab/>
        </w:r>
        <w:r w:rsidR="000A22CF" w:rsidRPr="00EF483B">
          <w:rPr>
            <w:spacing w:val="-4"/>
          </w:rPr>
          <w:delText>See</w:delText>
        </w:r>
        <w:r w:rsidR="000A22CF" w:rsidRPr="00EF483B">
          <w:rPr>
            <w:color w:val="0000FF"/>
            <w:spacing w:val="-9"/>
          </w:rPr>
          <w:delText xml:space="preserve"> </w:delText>
        </w:r>
        <w:r w:rsidR="000A22CF" w:rsidRPr="00EF483B">
          <w:rPr>
            <w:spacing w:val="-4"/>
          </w:rPr>
          <w:delText>for</w:delText>
        </w:r>
        <w:r w:rsidR="000A22CF" w:rsidRPr="00EF483B">
          <w:rPr>
            <w:spacing w:val="-9"/>
          </w:rPr>
          <w:delText xml:space="preserve"> </w:delText>
        </w:r>
        <w:r w:rsidR="000A22CF" w:rsidRPr="00EF483B">
          <w:rPr>
            <w:spacing w:val="-4"/>
          </w:rPr>
          <w:delText>the</w:delText>
        </w:r>
        <w:r w:rsidR="000A22CF" w:rsidRPr="00EF483B">
          <w:rPr>
            <w:spacing w:val="-9"/>
          </w:rPr>
          <w:delText xml:space="preserve"> </w:delText>
        </w:r>
        <w:r w:rsidR="000A22CF" w:rsidRPr="00EF483B">
          <w:rPr>
            <w:spacing w:val="-5"/>
          </w:rPr>
          <w:delText>limitations</w:delText>
        </w:r>
        <w:r w:rsidR="000A22CF" w:rsidRPr="00EF483B">
          <w:rPr>
            <w:spacing w:val="-8"/>
          </w:rPr>
          <w:delText xml:space="preserve"> </w:delText>
        </w:r>
        <w:r w:rsidR="000A22CF" w:rsidRPr="00EF483B">
          <w:rPr>
            <w:spacing w:val="-4"/>
          </w:rPr>
          <w:delText>and</w:delText>
        </w:r>
        <w:r w:rsidR="000A22CF" w:rsidRPr="00EF483B">
          <w:rPr>
            <w:spacing w:val="-10"/>
          </w:rPr>
          <w:delText xml:space="preserve"> </w:delText>
        </w:r>
        <w:r w:rsidR="000A22CF" w:rsidRPr="00EF483B">
          <w:rPr>
            <w:spacing w:val="-5"/>
          </w:rPr>
          <w:delText>prohibitions</w:delText>
        </w:r>
        <w:r w:rsidR="000A22CF" w:rsidRPr="00EF483B">
          <w:rPr>
            <w:spacing w:val="-8"/>
          </w:rPr>
          <w:delText xml:space="preserve"> </w:delText>
        </w:r>
        <w:r w:rsidR="000A22CF" w:rsidRPr="00EF483B">
          <w:rPr>
            <w:spacing w:val="-3"/>
          </w:rPr>
          <w:delText>on</w:delText>
        </w:r>
        <w:r w:rsidR="000A22CF" w:rsidRPr="00EF483B">
          <w:rPr>
            <w:spacing w:val="-9"/>
          </w:rPr>
          <w:delText xml:space="preserve"> </w:delText>
        </w:r>
        <w:r w:rsidR="000A22CF" w:rsidRPr="00EF483B">
          <w:rPr>
            <w:spacing w:val="-4"/>
          </w:rPr>
          <w:delText>the</w:delText>
        </w:r>
        <w:r w:rsidR="000A22CF" w:rsidRPr="00EF483B">
          <w:rPr>
            <w:spacing w:val="-9"/>
          </w:rPr>
          <w:delText xml:space="preserve"> </w:delText>
        </w:r>
        <w:r w:rsidR="000A22CF" w:rsidRPr="00EF483B">
          <w:rPr>
            <w:spacing w:val="-5"/>
          </w:rPr>
          <w:delText>use</w:delText>
        </w:r>
        <w:r w:rsidR="000A22CF" w:rsidRPr="00EF483B">
          <w:rPr>
            <w:spacing w:val="-9"/>
          </w:rPr>
          <w:delText xml:space="preserve"> </w:delText>
        </w:r>
        <w:r w:rsidR="000A22CF" w:rsidRPr="00EF483B">
          <w:rPr>
            <w:spacing w:val="-3"/>
          </w:rPr>
          <w:delText>of</w:delText>
        </w:r>
        <w:r w:rsidR="000A22CF" w:rsidRPr="00EF483B">
          <w:rPr>
            <w:spacing w:val="-7"/>
          </w:rPr>
          <w:delText xml:space="preserve"> </w:delText>
        </w:r>
        <w:r w:rsidR="000A22CF" w:rsidRPr="00EF483B">
          <w:rPr>
            <w:spacing w:val="-4"/>
          </w:rPr>
          <w:delText>the</w:delText>
        </w:r>
        <w:r w:rsidR="000A22CF" w:rsidRPr="00EF483B">
          <w:rPr>
            <w:spacing w:val="-8"/>
          </w:rPr>
          <w:delText xml:space="preserve"> </w:delText>
        </w:r>
        <w:r w:rsidR="000A22CF" w:rsidRPr="00EF483B">
          <w:rPr>
            <w:spacing w:val="-5"/>
          </w:rPr>
          <w:delText xml:space="preserve">lowest </w:delText>
        </w:r>
        <w:r w:rsidR="000A22CF" w:rsidRPr="00EF483B">
          <w:rPr>
            <w:spacing w:val="-4"/>
          </w:rPr>
          <w:delText xml:space="preserve">price </w:delText>
        </w:r>
        <w:r w:rsidR="000A22CF" w:rsidRPr="00EF483B">
          <w:rPr>
            <w:spacing w:val="-5"/>
          </w:rPr>
          <w:delText xml:space="preserve">technically acceptable source selection process, which </w:delText>
        </w:r>
        <w:r w:rsidR="000A22CF" w:rsidRPr="00EF483B">
          <w:rPr>
            <w:spacing w:val="-4"/>
          </w:rPr>
          <w:delText xml:space="preserve">are </w:delText>
        </w:r>
        <w:r w:rsidR="000A22CF" w:rsidRPr="00EF483B">
          <w:rPr>
            <w:spacing w:val="-5"/>
          </w:rPr>
          <w:delText xml:space="preserve">applicable </w:delText>
        </w:r>
        <w:r w:rsidR="000A22CF" w:rsidRPr="00EF483B">
          <w:rPr>
            <w:spacing w:val="-3"/>
          </w:rPr>
          <w:delText xml:space="preserve">to </w:delText>
        </w:r>
        <w:r w:rsidR="000A22CF" w:rsidRPr="00EF483B">
          <w:rPr>
            <w:spacing w:val="-5"/>
          </w:rPr>
          <w:delText>orders placed under Federal Supply</w:delText>
        </w:r>
        <w:r w:rsidR="000A22CF" w:rsidRPr="00EF483B">
          <w:rPr>
            <w:spacing w:val="-28"/>
          </w:rPr>
          <w:delText xml:space="preserve"> </w:delText>
        </w:r>
        <w:r w:rsidR="000A22CF" w:rsidRPr="00EF483B">
          <w:rPr>
            <w:spacing w:val="-5"/>
          </w:rPr>
          <w:delText>Schedules.</w:delText>
        </w:r>
      </w:del>
    </w:p>
    <w:p w14:paraId="38B09F44" w14:textId="08546728" w:rsidR="00627543" w:rsidRDefault="00EF483B">
      <w:pPr>
        <w:pStyle w:val="BodyText"/>
      </w:pPr>
      <w:del w:id="1508" w:author="dita conv" w:date="2020-07-16T12:00:00Z">
        <w:r>
          <w:rPr>
            <w:spacing w:val="-15"/>
          </w:rPr>
          <w:delText>(3)</w:delText>
        </w:r>
        <w:r>
          <w:rPr>
            <w:spacing w:val="-15"/>
          </w:rPr>
          <w:tab/>
        </w:r>
        <w:r w:rsidR="000A22CF" w:rsidRPr="00EF483B">
          <w:rPr>
            <w:spacing w:val="-4"/>
          </w:rPr>
          <w:delText>See</w:delText>
        </w:r>
        <w:r w:rsidR="000A22CF" w:rsidRPr="00EF483B">
          <w:rPr>
            <w:color w:val="0000FF"/>
            <w:spacing w:val="-9"/>
          </w:rPr>
          <w:delText xml:space="preserve"> </w:delText>
        </w:r>
      </w:del>
      <w:ins w:id="1509" w:author="dita conv" w:date="2020-07-16T12:00:00Z">
        <w:r w:rsidR="00244064">
          <w:t xml:space="preserve">(2) </w:t>
        </w:r>
        <w:proofErr w:type="gramStart"/>
        <w:r w:rsidR="00244064">
          <w:t>See  217.7801</w:t>
        </w:r>
        <w:proofErr w:type="gramEnd"/>
        <w:r w:rsidR="00244064">
          <w:t xml:space="preserve">  </w:t>
        </w:r>
      </w:ins>
      <w:r w:rsidR="00244064">
        <w:t>for the prohibition on the use of reverse auctions for personal protective equipment and aviation critical safety items.</w:t>
      </w:r>
    </w:p>
    <w:p w14:paraId="6ADAD87B" w14:textId="77777777" w:rsidR="00627543" w:rsidRDefault="00244064">
      <w:pPr>
        <w:pStyle w:val="Heading6"/>
      </w:pPr>
      <w:bookmarkStart w:id="1510" w:name="_Refd19e39698"/>
      <w:bookmarkStart w:id="1511" w:name="_Tocd19e39698"/>
      <w:r>
        <w:t xml:space="preserve">208.405-6 </w:t>
      </w:r>
      <w:proofErr w:type="gramStart"/>
      <w:r>
        <w:t>Limiting</w:t>
      </w:r>
      <w:proofErr w:type="gramEnd"/>
      <w:r>
        <w:t xml:space="preserve"> sources.</w:t>
      </w:r>
      <w:bookmarkEnd w:id="1510"/>
      <w:bookmarkEnd w:id="1511"/>
    </w:p>
    <w:p w14:paraId="68AFCC49" w14:textId="290621BB" w:rsidR="00627543" w:rsidRDefault="00244064">
      <w:pPr>
        <w:pStyle w:val="BodyText"/>
      </w:pPr>
      <w:r>
        <w:t>For an order or blanket purchase agreement (BPA) exceeding the simplified acquisition threshold that is a follow-on to an order or BPA for the same supply or service previously issued based on a limiting sources justification citing the authority at FAR 8.405-6(a)(1)(</w:t>
      </w:r>
      <w:proofErr w:type="spellStart"/>
      <w:r>
        <w:t>i</w:t>
      </w:r>
      <w:proofErr w:type="spellEnd"/>
      <w:r>
        <w:t xml:space="preserve">)(B) or (C), follow the procedures at </w:t>
      </w:r>
      <w:del w:id="1512" w:author="dita conv" w:date="2020-07-16T12:00:00Z">
        <w:r w:rsidR="000A22CF">
          <w:rPr>
            <w:spacing w:val="-6"/>
          </w:rPr>
          <w:delText>.</w:delText>
        </w:r>
      </w:del>
      <w:ins w:id="1513" w:author="dita conv" w:date="2020-07-16T12:00:00Z">
        <w:r>
          <w:t>PGI  208.405-6 .</w:t>
        </w:r>
      </w:ins>
    </w:p>
    <w:p w14:paraId="3B3CF20C" w14:textId="77777777" w:rsidR="00627543" w:rsidRDefault="00244064">
      <w:pPr>
        <w:pStyle w:val="Heading5"/>
      </w:pPr>
      <w:bookmarkStart w:id="1514" w:name="_Refd19e39727"/>
      <w:bookmarkStart w:id="1515" w:name="_Tocd19e39727"/>
      <w:r>
        <w:t>208.406 Ordering activity responsibilities.</w:t>
      </w:r>
      <w:bookmarkEnd w:id="1514"/>
      <w:bookmarkEnd w:id="1515"/>
    </w:p>
    <w:p w14:paraId="2C1E94EC" w14:textId="77777777" w:rsidR="00627543" w:rsidRDefault="00244064">
      <w:pPr>
        <w:pStyle w:val="Heading6"/>
      </w:pPr>
      <w:bookmarkStart w:id="1516" w:name="_Refd19e39740"/>
      <w:bookmarkStart w:id="1517" w:name="_Tocd19e39740"/>
      <w:proofErr w:type="gramStart"/>
      <w:r>
        <w:t>208.406-1 Order placement.</w:t>
      </w:r>
      <w:bookmarkEnd w:id="1516"/>
      <w:bookmarkEnd w:id="1517"/>
      <w:proofErr w:type="gramEnd"/>
    </w:p>
    <w:p w14:paraId="2C43DE0E" w14:textId="77777777" w:rsidR="00627543" w:rsidRDefault="00244064">
      <w:pPr>
        <w:pStyle w:val="BodyText"/>
      </w:pPr>
      <w:r>
        <w:t xml:space="preserve">Follow the procedures at </w:t>
      </w:r>
      <w:proofErr w:type="gramStart"/>
      <w:ins w:id="1518" w:author="dita conv" w:date="2020-07-16T12:00:00Z">
        <w:r>
          <w:t>PGI  208.406</w:t>
        </w:r>
        <w:proofErr w:type="gramEnd"/>
        <w:r>
          <w:t xml:space="preserve">-1  </w:t>
        </w:r>
      </w:ins>
      <w:r>
        <w:t>when ordering from schedules.</w:t>
      </w:r>
    </w:p>
    <w:p w14:paraId="42AA7B07" w14:textId="6B48BF40" w:rsidR="00627543" w:rsidRDefault="00244064">
      <w:pPr>
        <w:pStyle w:val="Heading4"/>
      </w:pPr>
      <w:bookmarkStart w:id="1519" w:name="_Refd19e39767"/>
      <w:bookmarkStart w:id="1520" w:name="_Tocd19e39767"/>
      <w:r>
        <w:t>SUBPART 208.6</w:t>
      </w:r>
      <w:del w:id="1521" w:author="dita conv" w:date="2020-07-16T12:00:00Z">
        <w:r w:rsidR="000A22CF">
          <w:delText>--</w:delText>
        </w:r>
      </w:del>
      <w:ins w:id="1522" w:author="dita conv" w:date="2020-07-16T12:00:00Z">
        <w:r>
          <w:t xml:space="preserve"> —</w:t>
        </w:r>
      </w:ins>
      <w:r>
        <w:t>ACQUISITION FROM FEDERAL PRISON INDUSTRIES, INC.</w:t>
      </w:r>
      <w:bookmarkEnd w:id="1519"/>
      <w:bookmarkEnd w:id="1520"/>
    </w:p>
    <w:p w14:paraId="60DDDC8E" w14:textId="77777777" w:rsidR="008E64D4" w:rsidRDefault="000A22CF">
      <w:pPr>
        <w:spacing w:line="249" w:lineRule="exact"/>
        <w:ind w:left="100" w:right="423"/>
        <w:jc w:val="center"/>
        <w:rPr>
          <w:del w:id="1523" w:author="dita conv" w:date="2020-07-16T12:00:00Z"/>
          <w:i/>
        </w:rPr>
      </w:pPr>
      <w:del w:id="1524" w:author="dita conv" w:date="2020-07-16T12:00:00Z">
        <w:r>
          <w:rPr>
            <w:i/>
          </w:rPr>
          <w:delText>(Added August 12, 2008)</w:delText>
        </w:r>
      </w:del>
    </w:p>
    <w:p w14:paraId="3A63196A" w14:textId="77777777" w:rsidR="008E64D4" w:rsidRDefault="008E64D4">
      <w:pPr>
        <w:pStyle w:val="BodyText"/>
        <w:spacing w:before="3"/>
        <w:rPr>
          <w:del w:id="1525" w:author="dita conv" w:date="2020-07-16T12:00:00Z"/>
          <w:i/>
          <w:sz w:val="39"/>
        </w:rPr>
      </w:pPr>
    </w:p>
    <w:p w14:paraId="213EA15F" w14:textId="77777777" w:rsidR="00627543" w:rsidRDefault="00244064">
      <w:pPr>
        <w:pStyle w:val="Heading5"/>
      </w:pPr>
      <w:bookmarkStart w:id="1526" w:name="_Refd19e39780"/>
      <w:bookmarkStart w:id="1527" w:name="_Tocd19e39780"/>
      <w:r>
        <w:t>208.602-70 Acquisition of items for which FPI has a significant market share.</w:t>
      </w:r>
      <w:bookmarkEnd w:id="1526"/>
      <w:bookmarkEnd w:id="1527"/>
    </w:p>
    <w:p w14:paraId="7AC18D94" w14:textId="77777777" w:rsidR="00627543" w:rsidRDefault="00244064">
      <w:pPr>
        <w:pStyle w:val="BodyText"/>
      </w:pPr>
      <w:r>
        <w:t xml:space="preserve">(a) </w:t>
      </w:r>
      <w:r>
        <w:rPr>
          <w:i/>
        </w:rPr>
        <w:t>Scope</w:t>
      </w:r>
      <w:r>
        <w:t>. This subsection implements Section 827 of the National Defense Authorization Act for Fiscal Year 2008 (Pub. L. 110-181).</w:t>
      </w:r>
    </w:p>
    <w:p w14:paraId="6E615F53" w14:textId="06D2CB95" w:rsidR="00627543" w:rsidRDefault="00244064">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del w:id="1528" w:author="dita conv" w:date="2020-07-16T12:00:00Z">
        <w:r w:rsidR="000A22CF" w:rsidRPr="00EF483B">
          <w:rPr>
            <w:spacing w:val="-6"/>
          </w:rPr>
          <w:delText>.</w:delText>
        </w:r>
      </w:del>
      <w:ins w:id="1529" w:author="dita conv" w:date="2020-07-16T12:00:00Z">
        <w:r>
          <w:t xml:space="preserve"> http://www.acq.osd.mil/dpap/cpic/cp/specific_policy_areas.html#federal_prison.</w:t>
        </w:r>
      </w:ins>
    </w:p>
    <w:p w14:paraId="2892D709" w14:textId="77777777" w:rsidR="00627543" w:rsidRDefault="00244064">
      <w:pPr>
        <w:pStyle w:val="BodyText"/>
      </w:pPr>
      <w:r>
        <w:t xml:space="preserve">(c) </w:t>
      </w:r>
      <w:r>
        <w:rPr>
          <w:i/>
        </w:rPr>
        <w:t>Policy</w:t>
      </w:r>
      <w:r>
        <w:t>.</w:t>
      </w:r>
    </w:p>
    <w:p w14:paraId="24502CB1" w14:textId="77777777" w:rsidR="00627543" w:rsidRDefault="00244064">
      <w:pPr>
        <w:pStyle w:val="BodyText"/>
      </w:pPr>
      <w:r>
        <w:t>(1) When acquiring an item for which FPI has a significant market share—</w:t>
      </w:r>
    </w:p>
    <w:p w14:paraId="32CF5386" w14:textId="77777777" w:rsidR="00627543" w:rsidRDefault="00244064">
      <w:pPr>
        <w:pStyle w:val="BodyText"/>
      </w:pPr>
      <w:r>
        <w:t>(</w:t>
      </w:r>
      <w:proofErr w:type="spellStart"/>
      <w:r>
        <w:t>i</w:t>
      </w:r>
      <w:proofErr w:type="spellEnd"/>
      <w:r>
        <w:t>) Acquire the item using—</w:t>
      </w:r>
    </w:p>
    <w:p w14:paraId="56C4119F" w14:textId="77777777" w:rsidR="00627543" w:rsidRDefault="00244064">
      <w:pPr>
        <w:pStyle w:val="BodyText"/>
      </w:pPr>
      <w:r>
        <w:t>(A) Competitive procedures (e.g., the procedures in FAR 6.102, the set-aside procedures in FAR Subpart 19.5, or competition conducted in accordance with FAR Part 13); or</w:t>
      </w:r>
    </w:p>
    <w:p w14:paraId="3AE4E7B7" w14:textId="77777777" w:rsidR="00627543" w:rsidRDefault="00244064">
      <w:pPr>
        <w:pStyle w:val="BodyText"/>
      </w:pPr>
      <w:r>
        <w:t>(B) The fair opportunity procedures in FAR 16.505, if placing an order under a multiple award delivery-order contract; and</w:t>
      </w:r>
    </w:p>
    <w:p w14:paraId="7A9A20FB" w14:textId="77777777" w:rsidR="00627543" w:rsidRDefault="00244064">
      <w:pPr>
        <w:pStyle w:val="BodyText"/>
      </w:pPr>
      <w:r>
        <w:t>(ii) Include FPI in the solicitation process, consider a timely offer from FPI, and make an award in accordance with the policy at FAR 8.602(a</w:t>
      </w:r>
      <w:proofErr w:type="gramStart"/>
      <w:r>
        <w:t>)(</w:t>
      </w:r>
      <w:proofErr w:type="gramEnd"/>
      <w:r>
        <w:t>4)(ii) through (v).</w:t>
      </w:r>
    </w:p>
    <w:p w14:paraId="05F044A8" w14:textId="77777777" w:rsidR="00627543" w:rsidRDefault="00244064">
      <w:pPr>
        <w:pStyle w:val="BodyText"/>
      </w:pPr>
      <w:r>
        <w:t>(2) When acquiring an item for which FPI does not have a significant market share, acquire the item in accordance with the policy at FAR 8.602.</w:t>
      </w:r>
    </w:p>
    <w:p w14:paraId="6D86A417" w14:textId="77777777" w:rsidR="00627543" w:rsidRDefault="00244064">
      <w:pPr>
        <w:pStyle w:val="Heading5"/>
      </w:pPr>
      <w:bookmarkStart w:id="1530" w:name="_Refd19e39836"/>
      <w:bookmarkStart w:id="1531" w:name="_Tocd19e39836"/>
      <w:r>
        <w:lastRenderedPageBreak/>
        <w:t>208.606 Evaluating FPI performance.</w:t>
      </w:r>
      <w:bookmarkEnd w:id="1530"/>
      <w:bookmarkEnd w:id="1531"/>
    </w:p>
    <w:p w14:paraId="6151F5FF" w14:textId="5FD8BEF6" w:rsidR="00627543" w:rsidRDefault="00244064">
      <w:pPr>
        <w:pStyle w:val="BodyText"/>
      </w:pPr>
      <w:r>
        <w:t xml:space="preserve">See </w:t>
      </w:r>
      <w:proofErr w:type="gramStart"/>
      <w:r>
        <w:t>DoD</w:t>
      </w:r>
      <w:proofErr w:type="gramEnd"/>
      <w:r>
        <w:t xml:space="preserve"> Class Deviation </w:t>
      </w:r>
      <w:del w:id="1532" w:author="dita conv" w:date="2020-07-16T12:00:00Z">
        <w:r w:rsidR="000A22CF">
          <w:rPr>
            <w:b/>
            <w:color w:val="4F81BD"/>
            <w:spacing w:val="-6"/>
          </w:rPr>
          <w:delText>,</w:delText>
        </w:r>
      </w:del>
      <w:ins w:id="1533" w:author="dita conv" w:date="2020-07-16T12:00:00Z">
        <w:r>
          <w:t>2013-O0018,</w:t>
        </w:r>
      </w:ins>
      <w:r>
        <w:t xml:space="preserve">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w:p w14:paraId="20572A5B" w14:textId="1922C72D" w:rsidR="00627543" w:rsidRDefault="00244064">
      <w:pPr>
        <w:pStyle w:val="Heading4"/>
      </w:pPr>
      <w:bookmarkStart w:id="1534" w:name="_Refd19e39859"/>
      <w:bookmarkStart w:id="1535" w:name="_Tocd19e39859"/>
      <w:r>
        <w:t>SUBPART 208.7</w:t>
      </w:r>
      <w:del w:id="1536" w:author="dita conv" w:date="2020-07-16T12:00:00Z">
        <w:r w:rsidR="000A22CF">
          <w:rPr>
            <w:b/>
            <w:spacing w:val="-6"/>
          </w:rPr>
          <w:delText>--</w:delText>
        </w:r>
      </w:del>
      <w:ins w:id="1537" w:author="dita conv" w:date="2020-07-16T12:00:00Z">
        <w:r>
          <w:t xml:space="preserve"> —</w:t>
        </w:r>
      </w:ins>
      <w:r>
        <w:t>ACQUISITION FROM NONPROFIT AGENCIES EMPLOYING PEOPLE WHO ARE BLIND OR SEVERELY DISABLED</w:t>
      </w:r>
      <w:bookmarkEnd w:id="1534"/>
      <w:bookmarkEnd w:id="1535"/>
    </w:p>
    <w:p w14:paraId="663FBAB9" w14:textId="77777777" w:rsidR="008E64D4" w:rsidRDefault="000A22CF">
      <w:pPr>
        <w:spacing w:line="249" w:lineRule="exact"/>
        <w:ind w:left="101" w:right="423"/>
        <w:jc w:val="center"/>
        <w:rPr>
          <w:del w:id="1538" w:author="dita conv" w:date="2020-07-16T12:00:00Z"/>
          <w:i/>
        </w:rPr>
      </w:pPr>
      <w:del w:id="1539" w:author="dita conv" w:date="2020-07-16T12:00:00Z">
        <w:r>
          <w:rPr>
            <w:i/>
          </w:rPr>
          <w:delText>(Revised August 12, 2008)</w:delText>
        </w:r>
      </w:del>
    </w:p>
    <w:p w14:paraId="35EB3FF2" w14:textId="77777777" w:rsidR="008E64D4" w:rsidRDefault="008E64D4">
      <w:pPr>
        <w:pStyle w:val="BodyText"/>
        <w:spacing w:before="3"/>
        <w:rPr>
          <w:del w:id="1540" w:author="dita conv" w:date="2020-07-16T12:00:00Z"/>
          <w:i/>
          <w:sz w:val="39"/>
        </w:rPr>
      </w:pPr>
    </w:p>
    <w:p w14:paraId="4B009C0E" w14:textId="1D01009B" w:rsidR="00627543" w:rsidRDefault="00244064">
      <w:pPr>
        <w:pStyle w:val="BodyText"/>
      </w:pPr>
      <w:r>
        <w:t xml:space="preserve">See </w:t>
      </w:r>
      <w:proofErr w:type="gramStart"/>
      <w:r>
        <w:t>DoD</w:t>
      </w:r>
      <w:proofErr w:type="gramEnd"/>
      <w:r>
        <w:t xml:space="preserve"> Class Deviation </w:t>
      </w:r>
      <w:del w:id="1541" w:author="dita conv" w:date="2020-07-16T12:00:00Z">
        <w:r w:rsidR="000A22CF">
          <w:rPr>
            <w:color w:val="4F81BD"/>
            <w:spacing w:val="-4"/>
          </w:rPr>
          <w:delText>,</w:delText>
        </w:r>
      </w:del>
      <w:ins w:id="1542" w:author="dita conv" w:date="2020-07-16T12:00:00Z">
        <w:r>
          <w:t>2013-O0018,</w:t>
        </w:r>
      </w:ins>
      <w:r>
        <w:t xml:space="preserve"> Past Performance Evaluation Thresholds and Reporting Requirements, issued on September 24, 2013. This class deviation requires past performance reporting for contracts awarded under FAR subpart 8.7, Acquisition from Nonprofit Agencies Employing People Who are Blind or Severely Handicapped, when the thresholds in this deviation are exceeded. This deviation is effective until incorporated in the DFARS or rescinded.</w:t>
      </w:r>
    </w:p>
    <w:p w14:paraId="716FAB5C" w14:textId="77777777" w:rsidR="00627543" w:rsidRDefault="00244064">
      <w:pPr>
        <w:pStyle w:val="Heading5"/>
      </w:pPr>
      <w:bookmarkStart w:id="1543" w:name="_Refd19e39879"/>
      <w:bookmarkStart w:id="1544" w:name="_Tocd19e39879"/>
      <w:r>
        <w:t>208.705 Procedures.</w:t>
      </w:r>
      <w:bookmarkEnd w:id="1543"/>
      <w:bookmarkEnd w:id="1544"/>
    </w:p>
    <w:p w14:paraId="640DE64D" w14:textId="77777777" w:rsidR="00627543" w:rsidRDefault="00244064">
      <w:pPr>
        <w:pStyle w:val="BodyText"/>
      </w:pPr>
      <w:r>
        <w:t xml:space="preserve">Follow the procedures at </w:t>
      </w:r>
      <w:proofErr w:type="gramStart"/>
      <w:r>
        <w:t>PGI  208.705</w:t>
      </w:r>
      <w:proofErr w:type="gramEnd"/>
      <w:r>
        <w:t xml:space="preserve">  when placing orders with central nonprofit agencies.</w:t>
      </w:r>
    </w:p>
    <w:p w14:paraId="0448F7CF" w14:textId="4A80FE0B" w:rsidR="00627543" w:rsidRDefault="00244064">
      <w:pPr>
        <w:pStyle w:val="Heading4"/>
      </w:pPr>
      <w:bookmarkStart w:id="1545" w:name="_Refd19e39905"/>
      <w:bookmarkStart w:id="1546" w:name="_Tocd19e39905"/>
      <w:r>
        <w:t>SUBPART 208.70</w:t>
      </w:r>
      <w:del w:id="1547" w:author="dita conv" w:date="2020-07-16T12:00:00Z">
        <w:r w:rsidR="000A22CF">
          <w:delText>--</w:delText>
        </w:r>
      </w:del>
      <w:ins w:id="1548" w:author="dita conv" w:date="2020-07-16T12:00:00Z">
        <w:r>
          <w:t xml:space="preserve"> —</w:t>
        </w:r>
      </w:ins>
      <w:r>
        <w:t>COORDINATED ACQUISITION</w:t>
      </w:r>
      <w:bookmarkEnd w:id="1545"/>
      <w:bookmarkEnd w:id="1546"/>
    </w:p>
    <w:p w14:paraId="519ECDA0" w14:textId="77777777" w:rsidR="008E64D4" w:rsidRDefault="000A22CF">
      <w:pPr>
        <w:spacing w:line="264" w:lineRule="exact"/>
        <w:ind w:left="98" w:right="423"/>
        <w:jc w:val="center"/>
        <w:rPr>
          <w:del w:id="1549" w:author="dita conv" w:date="2020-07-16T12:00:00Z"/>
          <w:i/>
        </w:rPr>
      </w:pPr>
      <w:del w:id="1550" w:author="dita conv" w:date="2020-07-16T12:00:00Z">
        <w:r>
          <w:rPr>
            <w:i/>
          </w:rPr>
          <w:delText>(Revised December 1, 2006)</w:delText>
        </w:r>
      </w:del>
    </w:p>
    <w:p w14:paraId="544366F7" w14:textId="77777777" w:rsidR="008E64D4" w:rsidRDefault="008E64D4">
      <w:pPr>
        <w:pStyle w:val="BodyText"/>
        <w:spacing w:before="11"/>
        <w:rPr>
          <w:del w:id="1551" w:author="dita conv" w:date="2020-07-16T12:00:00Z"/>
          <w:i/>
          <w:sz w:val="35"/>
        </w:rPr>
      </w:pPr>
    </w:p>
    <w:p w14:paraId="7E577FE3" w14:textId="77777777" w:rsidR="00627543" w:rsidRDefault="00244064">
      <w:pPr>
        <w:pStyle w:val="Heading5"/>
      </w:pPr>
      <w:bookmarkStart w:id="1552" w:name="_Refd19e39918"/>
      <w:bookmarkStart w:id="1553" w:name="_Tocd19e39918"/>
      <w:r>
        <w:t>208.7000 Scope of subpart.</w:t>
      </w:r>
      <w:bookmarkEnd w:id="1552"/>
      <w:bookmarkEnd w:id="1553"/>
    </w:p>
    <w:p w14:paraId="7DD21070" w14:textId="77777777" w:rsidR="00627543" w:rsidRDefault="00244064">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14:paraId="7ECD84F5" w14:textId="77777777" w:rsidR="00627543" w:rsidRDefault="00244064">
      <w:pPr>
        <w:pStyle w:val="BodyText"/>
      </w:pPr>
      <w:r>
        <w:t xml:space="preserve">(a) The Coordinated Acquisition Program (commodity assignments are listed in </w:t>
      </w:r>
      <w:proofErr w:type="gramStart"/>
      <w:r>
        <w:t>PGI  208.7006</w:t>
      </w:r>
      <w:proofErr w:type="gramEnd"/>
      <w:r>
        <w:t xml:space="preserve"> ); or</w:t>
      </w:r>
    </w:p>
    <w:p w14:paraId="2D7296FA" w14:textId="77777777" w:rsidR="00627543" w:rsidRDefault="00244064">
      <w:pPr>
        <w:pStyle w:val="BodyText"/>
      </w:pPr>
      <w:r>
        <w:t xml:space="preserve">(b) The Integrated Materiel Management Program (assignments are in </w:t>
      </w:r>
      <w:proofErr w:type="gramStart"/>
      <w:r>
        <w:t>DoD</w:t>
      </w:r>
      <w:proofErr w:type="gramEnd"/>
      <w:r>
        <w:t xml:space="preserve"> 4140.26-M, Defense Integrated Materiel Management Manual for Consumable Items).</w:t>
      </w:r>
    </w:p>
    <w:p w14:paraId="2016C4EC" w14:textId="77777777" w:rsidR="00627543" w:rsidRDefault="00244064">
      <w:pPr>
        <w:pStyle w:val="Heading5"/>
      </w:pPr>
      <w:bookmarkStart w:id="1554" w:name="_Refd19e39948"/>
      <w:bookmarkStart w:id="1555" w:name="_Tocd19e39948"/>
      <w:r>
        <w:t>208.7001 Definitions.</w:t>
      </w:r>
      <w:bookmarkEnd w:id="1554"/>
      <w:bookmarkEnd w:id="1555"/>
    </w:p>
    <w:p w14:paraId="248D4BE1" w14:textId="77777777" w:rsidR="00627543" w:rsidRDefault="00244064">
      <w:pPr>
        <w:pStyle w:val="BodyText"/>
      </w:pPr>
      <w:r>
        <w:t>For purposes of this subpart—</w:t>
      </w:r>
    </w:p>
    <w:p w14:paraId="5BA4CEC7" w14:textId="77777777" w:rsidR="00627543" w:rsidRDefault="00244064">
      <w:pPr>
        <w:pStyle w:val="BodyText"/>
      </w:pPr>
      <w:r>
        <w:t>“Acquiring department” means the department, agency, or General Services Administration which has contracting responsibility under the Coordinated Acquisition Program.</w:t>
      </w:r>
    </w:p>
    <w:p w14:paraId="5C9D928A" w14:textId="77777777" w:rsidR="00627543" w:rsidRDefault="00244064">
      <w:pPr>
        <w:pStyle w:val="BodyText"/>
      </w:pPr>
      <w:r>
        <w:t xml:space="preserve">“Integrated materiel management” means assignment of acquisition management responsibility to one department, agency, or the General Service Administration for all of </w:t>
      </w:r>
      <w:proofErr w:type="gramStart"/>
      <w:r>
        <w:t>DoD's</w:t>
      </w:r>
      <w:proofErr w:type="gramEnd"/>
      <w:r>
        <w:t xml:space="preserve"> requirements for the assigned item. Acquisition management normally </w:t>
      </w:r>
      <w:r>
        <w:lastRenderedPageBreak/>
        <w:t xml:space="preserve">includes computing requirements, funding, budgeting, </w:t>
      </w:r>
      <w:proofErr w:type="gramStart"/>
      <w:r>
        <w:t>storing</w:t>
      </w:r>
      <w:proofErr w:type="gramEnd"/>
      <w:r>
        <w:t>, issuing, cataloging, standardizing, and contracting functions.</w:t>
      </w:r>
    </w:p>
    <w:p w14:paraId="240BA7B4" w14:textId="77777777" w:rsidR="00627543" w:rsidRDefault="00244064">
      <w:pPr>
        <w:pStyle w:val="BodyText"/>
      </w:pPr>
      <w:r>
        <w:t>“Requiring department” means the department or agency which has the requirement for an item.</w:t>
      </w:r>
    </w:p>
    <w:p w14:paraId="6E2D699F" w14:textId="77777777" w:rsidR="00627543" w:rsidRDefault="00244064">
      <w:pPr>
        <w:pStyle w:val="Heading5"/>
      </w:pPr>
      <w:bookmarkStart w:id="1556" w:name="_Refd19e39972"/>
      <w:bookmarkStart w:id="1557" w:name="_Tocd19e39972"/>
      <w:r>
        <w:t>208.7002 Assignment authority.</w:t>
      </w:r>
      <w:bookmarkEnd w:id="1556"/>
      <w:bookmarkEnd w:id="1557"/>
    </w:p>
    <w:p w14:paraId="5F39F2AB" w14:textId="77777777" w:rsidR="00627543" w:rsidRDefault="00244064">
      <w:pPr>
        <w:pStyle w:val="BodyText"/>
      </w:pPr>
      <w:r>
        <w:t>(a) Under the DoD Coordinated Acquisition Program, contracting responsibility for certain commodities is assigned to a single department, agency, or the General Services Administration (GSA). Commodity assignments are made—</w:t>
      </w:r>
    </w:p>
    <w:p w14:paraId="4D1F7857" w14:textId="77777777" w:rsidR="00627543" w:rsidRDefault="00244064">
      <w:pPr>
        <w:pStyle w:val="BodyText"/>
      </w:pPr>
      <w:r>
        <w:t xml:space="preserve">(1) To the departments and agencies, by the Deputy </w:t>
      </w:r>
      <w:proofErr w:type="gramStart"/>
      <w:r>
        <w:t>Under</w:t>
      </w:r>
      <w:proofErr w:type="gramEnd"/>
      <w:r>
        <w:t xml:space="preserve"> Secretary of Defense (Logistics);</w:t>
      </w:r>
    </w:p>
    <w:p w14:paraId="4B5882DD" w14:textId="77777777" w:rsidR="00627543" w:rsidRDefault="00244064">
      <w:pPr>
        <w:pStyle w:val="BodyText"/>
      </w:pPr>
      <w:r>
        <w:t xml:space="preserve">(2) To GSA, through agreement with GSA, by the Deputy </w:t>
      </w:r>
      <w:proofErr w:type="gramStart"/>
      <w:r>
        <w:t>Under</w:t>
      </w:r>
      <w:proofErr w:type="gramEnd"/>
      <w:r>
        <w:t xml:space="preserve"> Secretary of Defense (Logistics);</w:t>
      </w:r>
    </w:p>
    <w:p w14:paraId="1DA12949" w14:textId="77777777" w:rsidR="00627543" w:rsidRDefault="00244064">
      <w:pPr>
        <w:pStyle w:val="BodyText"/>
      </w:pPr>
      <w:r>
        <w:t>(3) Outside the contiguous United States, by the Unified Commanders; and</w:t>
      </w:r>
    </w:p>
    <w:p w14:paraId="4AB9968F" w14:textId="77777777" w:rsidR="00627543" w:rsidRDefault="00244064">
      <w:pPr>
        <w:pStyle w:val="BodyText"/>
      </w:pPr>
      <w:r>
        <w:t>(4) For acquisitions to be made in the contiguous United States for commodities not assigned under paragraphs (a)(1), (2), or (3) of this section, by agreement of agency heads (10 U.S.C. 2311).</w:t>
      </w:r>
    </w:p>
    <w:p w14:paraId="4CD1B8E6" w14:textId="77777777" w:rsidR="00627543" w:rsidRDefault="00244064">
      <w:pPr>
        <w:pStyle w:val="BodyText"/>
      </w:pPr>
      <w:r>
        <w:t>(</w:t>
      </w:r>
      <w:proofErr w:type="spellStart"/>
      <w:r>
        <w:t>i</w:t>
      </w:r>
      <w:proofErr w:type="spellEnd"/>
      <w:r>
        <w:t>)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14:paraId="24AF3E4D" w14:textId="77777777" w:rsidR="00627543" w:rsidRDefault="00244064">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14:paraId="71F5D547" w14:textId="77777777" w:rsidR="00627543" w:rsidRDefault="00244064">
      <w:pPr>
        <w:pStyle w:val="BodyText"/>
      </w:pPr>
      <w:r>
        <w:t xml:space="preserve">(b) Under the Integrated Materiel Management Program, assignments are made by the Deputy </w:t>
      </w:r>
      <w:proofErr w:type="gramStart"/>
      <w:r>
        <w:t>Under</w:t>
      </w:r>
      <w:proofErr w:type="gramEnd"/>
      <w:r>
        <w:t xml:space="preserve"> Secretary of Defense (Logistics)—</w:t>
      </w:r>
    </w:p>
    <w:p w14:paraId="7F0405AB" w14:textId="77777777" w:rsidR="00627543" w:rsidRDefault="00244064">
      <w:pPr>
        <w:pStyle w:val="BodyText"/>
      </w:pPr>
      <w:r>
        <w:t>(1) To the departments and agencies; and</w:t>
      </w:r>
    </w:p>
    <w:p w14:paraId="585A5B25" w14:textId="77777777" w:rsidR="00627543" w:rsidRDefault="00244064">
      <w:pPr>
        <w:pStyle w:val="BodyText"/>
      </w:pPr>
      <w:r>
        <w:t>(2) To GSA, through agreement with GSA.</w:t>
      </w:r>
    </w:p>
    <w:p w14:paraId="1D67752F" w14:textId="77777777" w:rsidR="00627543" w:rsidRDefault="00244064">
      <w:pPr>
        <w:pStyle w:val="Heading6"/>
      </w:pPr>
      <w:bookmarkStart w:id="1558" w:name="_Refd19e40007"/>
      <w:bookmarkStart w:id="1559" w:name="_Tocd19e40007"/>
      <w:proofErr w:type="gramStart"/>
      <w:r>
        <w:t>208.7002-1 Acquiring department responsibilities.</w:t>
      </w:r>
      <w:bookmarkEnd w:id="1558"/>
      <w:bookmarkEnd w:id="1559"/>
      <w:proofErr w:type="gramEnd"/>
    </w:p>
    <w:p w14:paraId="25073E47" w14:textId="77777777" w:rsidR="00627543" w:rsidRDefault="00244064">
      <w:pPr>
        <w:pStyle w:val="BodyText"/>
      </w:pPr>
      <w:r>
        <w:t xml:space="preserve">See </w:t>
      </w:r>
      <w:proofErr w:type="gramStart"/>
      <w:r>
        <w:t>PGI  208.7002</w:t>
      </w:r>
      <w:proofErr w:type="gramEnd"/>
      <w:r>
        <w:t>-1  for the acquiring department’s responsibilities.</w:t>
      </w:r>
    </w:p>
    <w:p w14:paraId="21ECF818" w14:textId="77777777" w:rsidR="00627543" w:rsidRDefault="00244064">
      <w:pPr>
        <w:pStyle w:val="Heading6"/>
      </w:pPr>
      <w:bookmarkStart w:id="1560" w:name="_Refd19e40033"/>
      <w:bookmarkStart w:id="1561" w:name="_Tocd19e40033"/>
      <w:r>
        <w:t>208.7002-2 Requiring department responsibilities.</w:t>
      </w:r>
      <w:bookmarkEnd w:id="1560"/>
      <w:bookmarkEnd w:id="1561"/>
    </w:p>
    <w:p w14:paraId="1AF68371" w14:textId="77777777" w:rsidR="00627543" w:rsidRDefault="00244064">
      <w:pPr>
        <w:pStyle w:val="BodyText"/>
      </w:pPr>
      <w:r>
        <w:t xml:space="preserve">See </w:t>
      </w:r>
      <w:proofErr w:type="gramStart"/>
      <w:r>
        <w:t>PGI  208.7002</w:t>
      </w:r>
      <w:proofErr w:type="gramEnd"/>
      <w:r>
        <w:t>-2  for the requiring department’s responsibilities.</w:t>
      </w:r>
    </w:p>
    <w:p w14:paraId="7E1D4DE7" w14:textId="77777777" w:rsidR="00627543" w:rsidRDefault="00244064">
      <w:pPr>
        <w:pStyle w:val="Heading5"/>
      </w:pPr>
      <w:bookmarkStart w:id="1562" w:name="_Refd19e40060"/>
      <w:bookmarkStart w:id="1563" w:name="_Tocd19e40060"/>
      <w:r>
        <w:t>208.7003 Applicability.</w:t>
      </w:r>
      <w:bookmarkEnd w:id="1562"/>
      <w:bookmarkEnd w:id="1563"/>
    </w:p>
    <w:p w14:paraId="45429E8A" w14:textId="77777777" w:rsidR="00627543" w:rsidRDefault="00244064">
      <w:pPr>
        <w:pStyle w:val="Heading6"/>
      </w:pPr>
      <w:bookmarkStart w:id="1564" w:name="_Refd19e40073"/>
      <w:bookmarkStart w:id="1565" w:name="_Tocd19e40073"/>
      <w:proofErr w:type="gramStart"/>
      <w:r>
        <w:t>208.7003-1 Assignments under integrated materiel management (IMM).</w:t>
      </w:r>
      <w:bookmarkEnd w:id="1564"/>
      <w:bookmarkEnd w:id="1565"/>
      <w:proofErr w:type="gramEnd"/>
    </w:p>
    <w:p w14:paraId="27C8E548" w14:textId="77777777" w:rsidR="00627543" w:rsidRDefault="00244064">
      <w:pPr>
        <w:pStyle w:val="BodyText"/>
      </w:pPr>
      <w:r>
        <w:t>(a) Acquire all items assigned for IMM from the IMM manager except—</w:t>
      </w:r>
    </w:p>
    <w:p w14:paraId="6110CA21" w14:textId="77777777" w:rsidR="00627543" w:rsidRDefault="00244064">
      <w:pPr>
        <w:pStyle w:val="BodyText"/>
      </w:pPr>
      <w:r>
        <w:t xml:space="preserve">(1) Items purchased under circumstances of unusual and compelling urgency as defined in FAR 6.302-2. After such a purchase is made, the requiring activity must </w:t>
      </w:r>
      <w:r>
        <w:lastRenderedPageBreak/>
        <w:t>send one copy of the contract and a statement of the emergency to the IMM manager;</w:t>
      </w:r>
    </w:p>
    <w:p w14:paraId="5C273F0F" w14:textId="77777777" w:rsidR="00627543" w:rsidRDefault="00244064">
      <w:pPr>
        <w:pStyle w:val="BodyText"/>
      </w:pPr>
      <w:r>
        <w:t>(2) Items for which the IMM manager assigns a supply system code for local purchase or otherwise grants authority to purchase locally; or</w:t>
      </w:r>
    </w:p>
    <w:p w14:paraId="68AB11F1" w14:textId="77777777" w:rsidR="00627543" w:rsidRDefault="00244064">
      <w:pPr>
        <w:pStyle w:val="BodyText"/>
      </w:pPr>
      <w:r>
        <w:t>(3) When purchase by the requiring activity is in the best interest of the Government in terms of the combination of quality, timeliness, and cost that best meets the requirement. This exception does not apply to items—</w:t>
      </w:r>
    </w:p>
    <w:p w14:paraId="05DC2F2F" w14:textId="77777777" w:rsidR="00627543" w:rsidRDefault="00244064">
      <w:pPr>
        <w:pStyle w:val="BodyText"/>
      </w:pPr>
      <w:r>
        <w:t>(</w:t>
      </w:r>
      <w:proofErr w:type="spellStart"/>
      <w:proofErr w:type="gramStart"/>
      <w:r>
        <w:t>i</w:t>
      </w:r>
      <w:proofErr w:type="spellEnd"/>
      <w:proofErr w:type="gramEnd"/>
      <w:r>
        <w:t>) Critical to the safe operation of a weapon system;</w:t>
      </w:r>
    </w:p>
    <w:p w14:paraId="6B0ACF60" w14:textId="77777777" w:rsidR="00627543" w:rsidRDefault="00244064">
      <w:pPr>
        <w:pStyle w:val="BodyText"/>
      </w:pPr>
      <w:r>
        <w:t>(ii) With special security characteristics; or</w:t>
      </w:r>
    </w:p>
    <w:p w14:paraId="18C283A6" w14:textId="77777777" w:rsidR="00627543" w:rsidRDefault="00244064">
      <w:pPr>
        <w:pStyle w:val="BodyText"/>
      </w:pPr>
      <w:r>
        <w:t>(iii) Which are dangerous (e.g., explosives, munitions).</w:t>
      </w:r>
    </w:p>
    <w:p w14:paraId="79412ED3" w14:textId="77777777" w:rsidR="00627543" w:rsidRDefault="00244064">
      <w:pPr>
        <w:pStyle w:val="BodyText"/>
      </w:pPr>
      <w:r>
        <w:t>(b) Follow the procedures at PGI  208.7003-1 (b) when an item assigned for IMM is to be acquired by the requiring department in accordance with paragraph (a)(3) of this subsection.</w:t>
      </w:r>
    </w:p>
    <w:p w14:paraId="54AE4558" w14:textId="77777777" w:rsidR="00627543" w:rsidRDefault="00244064">
      <w:pPr>
        <w:pStyle w:val="Heading6"/>
      </w:pPr>
      <w:bookmarkStart w:id="1566" w:name="_Refd19e40116"/>
      <w:bookmarkStart w:id="1567" w:name="_Tocd19e40116"/>
      <w:proofErr w:type="gramStart"/>
      <w:r>
        <w:t>208.7003-2 Assignments under coordinated acquisition.</w:t>
      </w:r>
      <w:bookmarkEnd w:id="1566"/>
      <w:bookmarkEnd w:id="1567"/>
      <w:proofErr w:type="gramEnd"/>
    </w:p>
    <w:p w14:paraId="3CA72200" w14:textId="77777777" w:rsidR="00627543" w:rsidRDefault="00244064">
      <w:pPr>
        <w:pStyle w:val="BodyText"/>
      </w:pPr>
      <w:r>
        <w:t>Requiring departments must submit to the acquiring department all contracting requirements for items assigned for coordinated acquisition, except—</w:t>
      </w:r>
    </w:p>
    <w:p w14:paraId="72D03C74" w14:textId="77777777" w:rsidR="00627543" w:rsidRDefault="00244064">
      <w:pPr>
        <w:pStyle w:val="BodyText"/>
      </w:pPr>
      <w:r>
        <w:t>(a) Items obtained through the sources in FAR 8.002(a</w:t>
      </w:r>
      <w:proofErr w:type="gramStart"/>
      <w:r>
        <w:t>)(</w:t>
      </w:r>
      <w:proofErr w:type="gramEnd"/>
      <w:r>
        <w:t>1)(</w:t>
      </w:r>
      <w:proofErr w:type="spellStart"/>
      <w:r>
        <w:t>i</w:t>
      </w:r>
      <w:proofErr w:type="spellEnd"/>
      <w:r>
        <w:t>) through (vii);</w:t>
      </w:r>
    </w:p>
    <w:p w14:paraId="39AC21E8" w14:textId="77777777" w:rsidR="00627543" w:rsidRDefault="00244064">
      <w:pPr>
        <w:pStyle w:val="BodyText"/>
      </w:pPr>
      <w:r>
        <w:t xml:space="preserve">(b) Items obtained </w:t>
      </w:r>
      <w:proofErr w:type="gramStart"/>
      <w:r>
        <w:t>under  208.7003</w:t>
      </w:r>
      <w:proofErr w:type="gramEnd"/>
      <w:r>
        <w:t>-1 (a);</w:t>
      </w:r>
    </w:p>
    <w:p w14:paraId="1B9D8D30" w14:textId="77777777" w:rsidR="00627543" w:rsidRDefault="00244064">
      <w:pPr>
        <w:pStyle w:val="BodyText"/>
      </w:pPr>
      <w:r>
        <w:t xml:space="preserve">(c) Requirements not in excess of the simplified acquisition threshold in FAR Part 2, when contracting by the requiring department </w:t>
      </w:r>
      <w:proofErr w:type="gramStart"/>
      <w:r>
        <w:t>is</w:t>
      </w:r>
      <w:proofErr w:type="gramEnd"/>
      <w:r>
        <w:t xml:space="preserve"> in the best interest of the Government;</w:t>
      </w:r>
    </w:p>
    <w:p w14:paraId="063E1DFE" w14:textId="77777777" w:rsidR="00627543" w:rsidRDefault="00244064">
      <w:pPr>
        <w:pStyle w:val="BodyText"/>
      </w:pPr>
      <w:r>
        <w:t>(d) In an emergency. When an emergency purchase is made, the requiring department must send one copy of the contract and a statement of the emergency to the contracting activity of the acquiring department;</w:t>
      </w:r>
    </w:p>
    <w:p w14:paraId="18114B8E" w14:textId="77777777" w:rsidR="00627543" w:rsidRDefault="00244064">
      <w:pPr>
        <w:pStyle w:val="BodyText"/>
      </w:pPr>
      <w:r>
        <w:t>(e) Requirements for which the acquiring department's contracting activity delegates contracting authority to the requiring department;</w:t>
      </w:r>
    </w:p>
    <w:p w14:paraId="6A8C357D" w14:textId="77777777" w:rsidR="00627543" w:rsidRDefault="00244064">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14:paraId="1FECF160" w14:textId="77777777" w:rsidR="00627543" w:rsidRDefault="00244064">
      <w:pPr>
        <w:pStyle w:val="BodyText"/>
      </w:pPr>
      <w:r>
        <w:t xml:space="preserve">(g) Items peculiar to nuclear ordnance material where design characteristics or test-inspection requirements are controlled by the Department of Energy (DoE) or by </w:t>
      </w:r>
      <w:proofErr w:type="gramStart"/>
      <w:r>
        <w:t>DoD</w:t>
      </w:r>
      <w:proofErr w:type="gramEnd"/>
      <w:r>
        <w:t xml:space="preserve"> to ensure reliability of nuclear weapons.</w:t>
      </w:r>
    </w:p>
    <w:p w14:paraId="5FF4B81B" w14:textId="77777777" w:rsidR="00627543" w:rsidRDefault="00244064">
      <w:pPr>
        <w:pStyle w:val="BodyText"/>
      </w:pPr>
      <w:r>
        <w:t xml:space="preserve">(1) This exception applies to all items designed for and peculiar to nuclear ordnance regardless of agency control, or to any item which requires test or inspection conducted or controlled by DoE or </w:t>
      </w:r>
      <w:proofErr w:type="gramStart"/>
      <w:r>
        <w:t>DoD</w:t>
      </w:r>
      <w:proofErr w:type="gramEnd"/>
      <w:r>
        <w:t>.</w:t>
      </w:r>
    </w:p>
    <w:p w14:paraId="4A47C18B" w14:textId="77777777" w:rsidR="00627543" w:rsidRDefault="00244064">
      <w:pPr>
        <w:pStyle w:val="BodyText"/>
      </w:pPr>
      <w:r>
        <w:lastRenderedPageBreak/>
        <w:t>(2) This exception does not cover items used for both nuclear ordnance and other purposes if the items are not subject to the special testing procedures.</w:t>
      </w:r>
    </w:p>
    <w:p w14:paraId="3DD8D441" w14:textId="77777777" w:rsidR="00627543" w:rsidRDefault="00244064">
      <w:pPr>
        <w:pStyle w:val="BodyText"/>
      </w:pPr>
      <w:r>
        <w:t>(h) Items to be acquired under FAR 6.302-6 (national security requires limitation of sources);</w:t>
      </w:r>
    </w:p>
    <w:p w14:paraId="42538486" w14:textId="77777777" w:rsidR="00627543" w:rsidRDefault="00244064">
      <w:pPr>
        <w:pStyle w:val="BodyText"/>
      </w:pPr>
      <w:r>
        <w:t>(</w:t>
      </w:r>
      <w:proofErr w:type="spellStart"/>
      <w:r>
        <w:t>i</w:t>
      </w:r>
      <w:proofErr w:type="spellEnd"/>
      <w:r>
        <w:t>) Items to be acquired under FAR 6.302-1 (supplies available only from the original source for follow-on contract);</w:t>
      </w:r>
    </w:p>
    <w:p w14:paraId="190FEA64" w14:textId="77777777" w:rsidR="00627543" w:rsidRDefault="00244064">
      <w:pPr>
        <w:pStyle w:val="BodyText"/>
      </w:pPr>
      <w:r>
        <w:t xml:space="preserve">(j) Items directly related to a major system and which </w:t>
      </w:r>
      <w:proofErr w:type="gramStart"/>
      <w:r>
        <w:t>are design</w:t>
      </w:r>
      <w:proofErr w:type="gramEnd"/>
      <w:r>
        <w:t xml:space="preserve"> controlled by and acquired from either the system manufacturer or a manufacturer of a major subsystem;</w:t>
      </w:r>
    </w:p>
    <w:p w14:paraId="129FAC6A" w14:textId="77777777" w:rsidR="00627543" w:rsidRDefault="00244064">
      <w:pPr>
        <w:pStyle w:val="BodyText"/>
      </w:pPr>
      <w:r>
        <w:t xml:space="preserve">(k) Items subject to rapid design </w:t>
      </w:r>
      <w:proofErr w:type="gramStart"/>
      <w:r>
        <w:t>changes,</w:t>
      </w:r>
      <w:proofErr w:type="gramEnd"/>
      <w:r>
        <w:t xml:space="preserve"> or to continuous redesign or modification during the production and/or operational use phases, which require continual contact between industry and the requiring department to ensure that the item meets the requirements:</w:t>
      </w:r>
    </w:p>
    <w:p w14:paraId="12A606D3" w14:textId="77777777" w:rsidR="00627543" w:rsidRDefault="00244064">
      <w:pPr>
        <w:pStyle w:val="BodyText"/>
      </w:pPr>
      <w:r>
        <w:t xml:space="preserve">(1) This exception permits the requiring department to contract for items of highly unstable design. For use of this exception, it must be clearly impractical, both technically and contractually, to refer the acquisition to the acquiring department. </w:t>
      </w:r>
      <w:proofErr w:type="gramStart"/>
      <w:r>
        <w:t>Anticipation that contracting by negotiation will be appropriate, or that a number of design changes may occur during contract performance is not in itself sufficient reason for using this exception.</w:t>
      </w:r>
      <w:proofErr w:type="gramEnd"/>
    </w:p>
    <w:p w14:paraId="0660757E" w14:textId="77777777" w:rsidR="00627543" w:rsidRDefault="00244064">
      <w:pPr>
        <w:pStyle w:val="BodyText"/>
      </w:pPr>
      <w:r>
        <w:t>(2) This exception also applies to items requiring compatibility testing, provided such testing requires continual contact between industry and the requiring department;</w:t>
      </w:r>
    </w:p>
    <w:p w14:paraId="3D881606" w14:textId="77777777" w:rsidR="00627543" w:rsidRDefault="00244064">
      <w:pPr>
        <w:pStyle w:val="BodyText"/>
      </w:pPr>
      <w:r>
        <w:t>(l) Containers acquired only with items for which they are designed;</w:t>
      </w:r>
    </w:p>
    <w:p w14:paraId="28C1C750" w14:textId="77777777" w:rsidR="00627543" w:rsidRDefault="00244064">
      <w:pPr>
        <w:pStyle w:val="BodyText"/>
      </w:pPr>
      <w:r>
        <w:t xml:space="preserve">(m) One-time buy of a </w:t>
      </w:r>
      <w:proofErr w:type="spellStart"/>
      <w:r>
        <w:t>noncataloged</w:t>
      </w:r>
      <w:proofErr w:type="spellEnd"/>
      <w:r>
        <w:t xml:space="preserve"> item.</w:t>
      </w:r>
    </w:p>
    <w:p w14:paraId="2D080774" w14:textId="77777777" w:rsidR="00627543" w:rsidRDefault="00244064">
      <w:pPr>
        <w:pStyle w:val="BodyText"/>
      </w:pPr>
      <w:r>
        <w:t xml:space="preserve">(1) This exception permits the requiring departments to contract for a nonrecurring requirement for a </w:t>
      </w:r>
      <w:proofErr w:type="spellStart"/>
      <w:r>
        <w:t>noncataloged</w:t>
      </w:r>
      <w:proofErr w:type="spellEnd"/>
      <w:r>
        <w:t xml:space="preserve"> item. This exception could cover a part or component for a prototype which may be stock numbered at a later date.</w:t>
      </w:r>
    </w:p>
    <w:p w14:paraId="2812BA3E" w14:textId="77777777" w:rsidR="00627543" w:rsidRDefault="00244064">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w:p w14:paraId="717FB2D7" w14:textId="77777777" w:rsidR="00627543" w:rsidRDefault="00244064">
      <w:pPr>
        <w:pStyle w:val="Heading5"/>
      </w:pPr>
      <w:bookmarkStart w:id="1568" w:name="_Refd19e40190"/>
      <w:bookmarkStart w:id="1569" w:name="_Tocd19e40190"/>
      <w:r>
        <w:t>208.7004 Procedures.</w:t>
      </w:r>
      <w:bookmarkEnd w:id="1568"/>
      <w:bookmarkEnd w:id="1569"/>
    </w:p>
    <w:p w14:paraId="4AFCC589" w14:textId="77777777" w:rsidR="00627543" w:rsidRDefault="00244064">
      <w:pPr>
        <w:pStyle w:val="BodyText"/>
      </w:pPr>
      <w:r>
        <w:t xml:space="preserve">Follow the procedures at </w:t>
      </w:r>
      <w:proofErr w:type="gramStart"/>
      <w:r>
        <w:t>PGI  208.7004</w:t>
      </w:r>
      <w:proofErr w:type="gramEnd"/>
      <w:r>
        <w:t xml:space="preserve">  for processing coordinated acquisition requirements.</w:t>
      </w:r>
    </w:p>
    <w:p w14:paraId="5E32F41B" w14:textId="77777777" w:rsidR="00627543" w:rsidRDefault="00244064">
      <w:pPr>
        <w:pStyle w:val="Heading5"/>
      </w:pPr>
      <w:bookmarkStart w:id="1570" w:name="_Refd19e40216"/>
      <w:bookmarkStart w:id="1571" w:name="_Tocd19e40216"/>
      <w:r>
        <w:t>208.7005 Military interdepartmental purchase requests.</w:t>
      </w:r>
      <w:bookmarkEnd w:id="1570"/>
      <w:bookmarkEnd w:id="1571"/>
    </w:p>
    <w:p w14:paraId="63CB99C1" w14:textId="77777777" w:rsidR="00627543" w:rsidRDefault="00244064">
      <w:pPr>
        <w:pStyle w:val="BodyText"/>
      </w:pPr>
      <w:r>
        <w:t>Follow the procedures at—</w:t>
      </w:r>
    </w:p>
    <w:p w14:paraId="14D67B2D" w14:textId="77777777" w:rsidR="00627543" w:rsidRDefault="00244064">
      <w:pPr>
        <w:pStyle w:val="BodyText"/>
      </w:pPr>
      <w:r>
        <w:t xml:space="preserve">(a) </w:t>
      </w:r>
      <w:proofErr w:type="gramStart"/>
      <w:r>
        <w:t>PGI  253.208</w:t>
      </w:r>
      <w:proofErr w:type="gramEnd"/>
      <w:r>
        <w:t>-1  when using DD Form 448, Military Interdepartmental Purchase Request; and</w:t>
      </w:r>
    </w:p>
    <w:p w14:paraId="03401CB5" w14:textId="77777777" w:rsidR="00627543" w:rsidRDefault="00244064">
      <w:pPr>
        <w:pStyle w:val="BodyText"/>
      </w:pPr>
      <w:r>
        <w:lastRenderedPageBreak/>
        <w:t xml:space="preserve">(b) </w:t>
      </w:r>
      <w:proofErr w:type="gramStart"/>
      <w:r>
        <w:t>PGI  253.208</w:t>
      </w:r>
      <w:proofErr w:type="gramEnd"/>
      <w:r>
        <w:t>-2  when using DD Form 448-2, Acceptance of MIPR.</w:t>
      </w:r>
    </w:p>
    <w:p w14:paraId="4D99F770" w14:textId="77777777" w:rsidR="00627543" w:rsidRDefault="00244064">
      <w:pPr>
        <w:pStyle w:val="Heading5"/>
      </w:pPr>
      <w:bookmarkStart w:id="1572" w:name="_Refd19e40252"/>
      <w:bookmarkStart w:id="1573" w:name="_Tocd19e40252"/>
      <w:r>
        <w:t>208.7006 Coordinated acquisition assignments.</w:t>
      </w:r>
      <w:bookmarkEnd w:id="1572"/>
      <w:bookmarkEnd w:id="1573"/>
    </w:p>
    <w:p w14:paraId="26B6598F" w14:textId="77777777" w:rsidR="00627543" w:rsidRDefault="00244064">
      <w:pPr>
        <w:pStyle w:val="BodyText"/>
      </w:pPr>
      <w:r>
        <w:t xml:space="preserve">See </w:t>
      </w:r>
      <w:proofErr w:type="gramStart"/>
      <w:r>
        <w:t>PGI  208.7006</w:t>
      </w:r>
      <w:proofErr w:type="gramEnd"/>
      <w:r>
        <w:t xml:space="preserve">  for coordinated acquisition assignments.</w:t>
      </w:r>
    </w:p>
    <w:p w14:paraId="3C969393" w14:textId="38D1E487" w:rsidR="00627543" w:rsidRDefault="00244064">
      <w:pPr>
        <w:pStyle w:val="Heading4"/>
      </w:pPr>
      <w:bookmarkStart w:id="1574" w:name="_Refd19e40279"/>
      <w:bookmarkStart w:id="1575" w:name="_Tocd19e40279"/>
      <w:r>
        <w:t>SUBPART 208.71</w:t>
      </w:r>
      <w:del w:id="1576" w:author="dita conv" w:date="2020-07-16T12:00:00Z">
        <w:r w:rsidR="000A22CF">
          <w:rPr>
            <w:spacing w:val="-5"/>
          </w:rPr>
          <w:delText>--</w:delText>
        </w:r>
      </w:del>
      <w:ins w:id="1577" w:author="dita conv" w:date="2020-07-16T12:00:00Z">
        <w:r>
          <w:t xml:space="preserve"> —</w:t>
        </w:r>
      </w:ins>
      <w:r>
        <w:t>ACQUISITION FOR NATIONAL AERONAUTICS AND SPACE ADMINISTRATION (NASA)</w:t>
      </w:r>
      <w:bookmarkEnd w:id="1574"/>
      <w:bookmarkEnd w:id="1575"/>
    </w:p>
    <w:p w14:paraId="6738DDDE" w14:textId="77777777" w:rsidR="008E64D4" w:rsidRDefault="000A22CF">
      <w:pPr>
        <w:spacing w:line="249" w:lineRule="exact"/>
        <w:ind w:left="97" w:right="423"/>
        <w:jc w:val="center"/>
        <w:rPr>
          <w:del w:id="1578" w:author="dita conv" w:date="2020-07-16T12:00:00Z"/>
          <w:i/>
        </w:rPr>
      </w:pPr>
      <w:del w:id="1579" w:author="dita conv" w:date="2020-07-16T12:00:00Z">
        <w:r>
          <w:rPr>
            <w:i/>
          </w:rPr>
          <w:delText>(Revised July 11, 2006)</w:delText>
        </w:r>
      </w:del>
    </w:p>
    <w:p w14:paraId="0BA46ACA" w14:textId="77777777" w:rsidR="008E64D4" w:rsidRDefault="008E64D4">
      <w:pPr>
        <w:pStyle w:val="BodyText"/>
        <w:spacing w:before="10"/>
        <w:rPr>
          <w:del w:id="1580" w:author="dita conv" w:date="2020-07-16T12:00:00Z"/>
          <w:i/>
          <w:sz w:val="35"/>
        </w:rPr>
      </w:pPr>
    </w:p>
    <w:p w14:paraId="77A832F5" w14:textId="77777777" w:rsidR="00627543" w:rsidRDefault="00244064">
      <w:pPr>
        <w:pStyle w:val="Heading5"/>
      </w:pPr>
      <w:bookmarkStart w:id="1581" w:name="_Refd19e40292"/>
      <w:bookmarkStart w:id="1582" w:name="_Tocd19e40292"/>
      <w:r>
        <w:t>208.7100 Authorization.</w:t>
      </w:r>
      <w:bookmarkEnd w:id="1581"/>
      <w:bookmarkEnd w:id="1582"/>
    </w:p>
    <w:p w14:paraId="0AB7E8ED" w14:textId="77777777" w:rsidR="00627543" w:rsidRDefault="00244064">
      <w:pPr>
        <w:pStyle w:val="BodyText"/>
      </w:pPr>
      <w:r>
        <w:t xml:space="preserve">NASA is authorized by Pub. L. 85-568 to use the acquisition services, personnel, equipment, and facilities of </w:t>
      </w:r>
      <w:proofErr w:type="gramStart"/>
      <w:r>
        <w:t>DoD</w:t>
      </w:r>
      <w:proofErr w:type="gramEnd"/>
      <w:r>
        <w:t xml:space="preserve"> departments and agencies with their consent, with or without reimbursement, and on a similar basis to cooperate with the departments/ agencies in the use of acquisition services, equipment, and facilities.</w:t>
      </w:r>
    </w:p>
    <w:p w14:paraId="4C6F92C1" w14:textId="77777777" w:rsidR="00627543" w:rsidRDefault="00244064">
      <w:pPr>
        <w:pStyle w:val="Heading5"/>
      </w:pPr>
      <w:bookmarkStart w:id="1583" w:name="_Refd19e40311"/>
      <w:bookmarkStart w:id="1584" w:name="_Tocd19e40311"/>
      <w:r>
        <w:t>208.7101 Policy.</w:t>
      </w:r>
      <w:bookmarkEnd w:id="1583"/>
      <w:bookmarkEnd w:id="1584"/>
    </w:p>
    <w:p w14:paraId="6F5DDAF7" w14:textId="77777777" w:rsidR="00627543" w:rsidRDefault="00244064">
      <w:pPr>
        <w:pStyle w:val="BodyText"/>
      </w:pPr>
      <w:r>
        <w:t>Departments and agencies shall cooperate fully with NASA in making acquisition services, equipment, personnel, and facilities available on the basis of mutual agreement.</w:t>
      </w:r>
    </w:p>
    <w:p w14:paraId="7EA6224C" w14:textId="77777777" w:rsidR="00627543" w:rsidRDefault="00244064">
      <w:pPr>
        <w:pStyle w:val="Heading5"/>
      </w:pPr>
      <w:bookmarkStart w:id="1585" w:name="_Refd19e40329"/>
      <w:bookmarkStart w:id="1586" w:name="_Tocd19e40329"/>
      <w:r>
        <w:t>208.7102 Procedures.</w:t>
      </w:r>
      <w:bookmarkEnd w:id="1585"/>
      <w:bookmarkEnd w:id="1586"/>
    </w:p>
    <w:p w14:paraId="467EC574" w14:textId="77777777" w:rsidR="00627543" w:rsidRDefault="00244064">
      <w:pPr>
        <w:pStyle w:val="BodyText"/>
      </w:pPr>
      <w:r>
        <w:t xml:space="preserve">Follow the procedures at </w:t>
      </w:r>
      <w:proofErr w:type="gramStart"/>
      <w:r>
        <w:t>PGI  208.7102</w:t>
      </w:r>
      <w:proofErr w:type="gramEnd"/>
      <w:r>
        <w:t xml:space="preserve">  when contracting or performing services for NASA.</w:t>
      </w:r>
    </w:p>
    <w:p w14:paraId="0869D91F" w14:textId="77777777" w:rsidR="00627543" w:rsidRDefault="00244064">
      <w:pPr>
        <w:pStyle w:val="Heading4"/>
      </w:pPr>
      <w:bookmarkStart w:id="1587" w:name="_Refd19e40355"/>
      <w:bookmarkStart w:id="1588" w:name="_Tocd19e40355"/>
      <w:r>
        <w:t>SUBPART 208.72</w:t>
      </w:r>
      <w:bookmarkEnd w:id="1587"/>
      <w:bookmarkEnd w:id="1588"/>
    </w:p>
    <w:p w14:paraId="3DA17264" w14:textId="77777777" w:rsidR="008E64D4" w:rsidRDefault="000A22CF">
      <w:pPr>
        <w:spacing w:line="264" w:lineRule="exact"/>
        <w:ind w:left="97" w:right="423"/>
        <w:jc w:val="center"/>
        <w:rPr>
          <w:del w:id="1589" w:author="dita conv" w:date="2020-07-16T12:00:00Z"/>
          <w:i/>
        </w:rPr>
      </w:pPr>
      <w:del w:id="1590" w:author="dita conv" w:date="2020-07-16T12:00:00Z">
        <w:r>
          <w:rPr>
            <w:i/>
          </w:rPr>
          <w:delText>(Removed July 11, 2006)</w:delText>
        </w:r>
      </w:del>
    </w:p>
    <w:p w14:paraId="75AE4A34" w14:textId="77777777" w:rsidR="008E64D4" w:rsidRDefault="008E64D4">
      <w:pPr>
        <w:spacing w:line="264" w:lineRule="exact"/>
        <w:jc w:val="center"/>
        <w:rPr>
          <w:del w:id="1591" w:author="dita conv" w:date="2020-07-16T12:00:00Z"/>
        </w:rPr>
        <w:sectPr w:rsidR="008E64D4" w:rsidSect="004916A2">
          <w:pgSz w:w="10540" w:h="13260"/>
          <w:pgMar w:top="280" w:right="1730" w:bottom="280" w:left="520" w:header="720" w:footer="720" w:gutter="0"/>
          <w:cols w:space="720"/>
        </w:sectPr>
      </w:pPr>
    </w:p>
    <w:p w14:paraId="5FBB35E7" w14:textId="3A61B1F7" w:rsidR="00627543" w:rsidRDefault="00244064">
      <w:pPr>
        <w:pStyle w:val="Heading4"/>
      </w:pPr>
      <w:bookmarkStart w:id="1592" w:name="_Refd19e40376"/>
      <w:bookmarkStart w:id="1593" w:name="_Tocd19e40376"/>
      <w:r>
        <w:lastRenderedPageBreak/>
        <w:t>SUBPART 208.73</w:t>
      </w:r>
      <w:del w:id="1594" w:author="dita conv" w:date="2020-07-16T12:00:00Z">
        <w:r w:rsidR="000A22CF">
          <w:delText>--</w:delText>
        </w:r>
      </w:del>
      <w:ins w:id="1595" w:author="dita conv" w:date="2020-07-16T12:00:00Z">
        <w:r>
          <w:t xml:space="preserve"> —</w:t>
        </w:r>
      </w:ins>
      <w:r>
        <w:t>USE OF GOVERNMENT-OWNED PRECIOUS METALS</w:t>
      </w:r>
      <w:bookmarkEnd w:id="1592"/>
      <w:bookmarkEnd w:id="1593"/>
    </w:p>
    <w:p w14:paraId="50F51AFC" w14:textId="77777777" w:rsidR="008E64D4" w:rsidRDefault="000A22CF">
      <w:pPr>
        <w:spacing w:line="264" w:lineRule="exact"/>
        <w:ind w:left="97" w:right="423"/>
        <w:jc w:val="center"/>
        <w:rPr>
          <w:del w:id="1596" w:author="dita conv" w:date="2020-07-16T12:00:00Z"/>
          <w:i/>
        </w:rPr>
      </w:pPr>
      <w:del w:id="1597" w:author="dita conv" w:date="2020-07-16T12:00:00Z">
        <w:r>
          <w:rPr>
            <w:i/>
          </w:rPr>
          <w:delText>(Revised July 11, 2006)</w:delText>
        </w:r>
      </w:del>
    </w:p>
    <w:p w14:paraId="66190F9C" w14:textId="77777777" w:rsidR="008E64D4" w:rsidRDefault="008E64D4">
      <w:pPr>
        <w:pStyle w:val="BodyText"/>
        <w:spacing w:before="11"/>
        <w:rPr>
          <w:del w:id="1598" w:author="dita conv" w:date="2020-07-16T12:00:00Z"/>
          <w:i/>
          <w:sz w:val="35"/>
        </w:rPr>
      </w:pPr>
    </w:p>
    <w:p w14:paraId="2C0FCF3D" w14:textId="77777777" w:rsidR="00627543" w:rsidRDefault="00244064">
      <w:pPr>
        <w:pStyle w:val="Heading5"/>
      </w:pPr>
      <w:bookmarkStart w:id="1599" w:name="_Refd19e40389"/>
      <w:bookmarkStart w:id="1600" w:name="_Tocd19e40389"/>
      <w:r>
        <w:t>208.7301 Definitions.</w:t>
      </w:r>
      <w:bookmarkEnd w:id="1599"/>
      <w:bookmarkEnd w:id="1600"/>
    </w:p>
    <w:p w14:paraId="758E1559" w14:textId="77777777" w:rsidR="00627543" w:rsidRDefault="00244064">
      <w:pPr>
        <w:pStyle w:val="BodyText"/>
      </w:pPr>
      <w:r>
        <w:t>As used in this subpart—</w:t>
      </w:r>
    </w:p>
    <w:p w14:paraId="66D5EE64" w14:textId="77777777" w:rsidR="00627543" w:rsidRDefault="00244064">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14:paraId="3827644B" w14:textId="77777777" w:rsidR="00627543" w:rsidRDefault="00244064">
      <w:pPr>
        <w:pStyle w:val="BodyText"/>
      </w:pPr>
      <w:r>
        <w:t>“Refined precious metal” means recovered silver, gold, platinum, palladium, iridium, rhodium, or ruthenium, in bullion, granulation or sponge form, which has been purified to at least .999 percentage of fineness.</w:t>
      </w:r>
    </w:p>
    <w:p w14:paraId="5A3F75A6" w14:textId="77777777" w:rsidR="00627543" w:rsidRDefault="00244064">
      <w:pPr>
        <w:pStyle w:val="Heading5"/>
      </w:pPr>
      <w:bookmarkStart w:id="1601" w:name="_Refd19e40412"/>
      <w:bookmarkStart w:id="1602" w:name="_Tocd19e40412"/>
      <w:r>
        <w:t>208.7302 Policy.</w:t>
      </w:r>
      <w:bookmarkEnd w:id="1601"/>
      <w:bookmarkEnd w:id="1602"/>
    </w:p>
    <w:p w14:paraId="4F914A6E" w14:textId="77777777" w:rsidR="00627543" w:rsidRDefault="00244064">
      <w:pPr>
        <w:pStyle w:val="BodyText"/>
      </w:pPr>
      <w:proofErr w:type="gramStart"/>
      <w:r>
        <w:t>DoD</w:t>
      </w:r>
      <w:proofErr w:type="gramEnd"/>
      <w:r>
        <w:t xml:space="preserve"> policy is for maximum participation in the Precious Metals Recovery Program. </w:t>
      </w:r>
      <w:proofErr w:type="gramStart"/>
      <w:r>
        <w:t>DoD</w:t>
      </w:r>
      <w:proofErr w:type="gramEnd"/>
      <w:r>
        <w:t xml:space="preserve"> components shall furnish recovered precious metals contained in the DSCP inventory to production contractors rather than use contractor-furnished precious metals whenever the contracting officer determines it to be in the Government's best interest.</w:t>
      </w:r>
    </w:p>
    <w:p w14:paraId="13E131BC" w14:textId="77777777" w:rsidR="00627543" w:rsidRDefault="00244064">
      <w:pPr>
        <w:pStyle w:val="Heading5"/>
      </w:pPr>
      <w:bookmarkStart w:id="1603" w:name="_Refd19e40430"/>
      <w:bookmarkStart w:id="1604" w:name="_Tocd19e40430"/>
      <w:r>
        <w:t>208.7303 Procedures.</w:t>
      </w:r>
      <w:bookmarkEnd w:id="1603"/>
      <w:bookmarkEnd w:id="1604"/>
    </w:p>
    <w:p w14:paraId="413DAF9F" w14:textId="77777777" w:rsidR="00627543" w:rsidRDefault="00244064">
      <w:pPr>
        <w:pStyle w:val="BodyText"/>
      </w:pPr>
      <w:r>
        <w:t xml:space="preserve">Follow the procedures at </w:t>
      </w:r>
      <w:proofErr w:type="gramStart"/>
      <w:r>
        <w:t>PGI  208.7303</w:t>
      </w:r>
      <w:proofErr w:type="gramEnd"/>
      <w:r>
        <w:t xml:space="preserve">  for use of the Precious Metals Recovery Program.</w:t>
      </w:r>
    </w:p>
    <w:p w14:paraId="768734AF" w14:textId="77777777" w:rsidR="00627543" w:rsidRDefault="00244064">
      <w:pPr>
        <w:pStyle w:val="Heading5"/>
      </w:pPr>
      <w:bookmarkStart w:id="1605" w:name="_Refd19e40456"/>
      <w:bookmarkStart w:id="1606" w:name="_Tocd19e40456"/>
      <w:r>
        <w:t>208.7304 Refined precious metals.</w:t>
      </w:r>
      <w:bookmarkEnd w:id="1605"/>
      <w:bookmarkEnd w:id="1606"/>
    </w:p>
    <w:p w14:paraId="3BFD1A2E" w14:textId="77777777" w:rsidR="00627543" w:rsidRDefault="00244064">
      <w:pPr>
        <w:pStyle w:val="BodyText"/>
      </w:pPr>
      <w:r>
        <w:t xml:space="preserve">See </w:t>
      </w:r>
      <w:proofErr w:type="gramStart"/>
      <w:r>
        <w:t>PGI  208.7304</w:t>
      </w:r>
      <w:proofErr w:type="gramEnd"/>
      <w:r>
        <w:t xml:space="preserve">  for a list of refined precious metals managed by DSCP.</w:t>
      </w:r>
    </w:p>
    <w:p w14:paraId="77E2333F" w14:textId="77777777" w:rsidR="00627543" w:rsidRDefault="00244064">
      <w:pPr>
        <w:pStyle w:val="Heading5"/>
      </w:pPr>
      <w:bookmarkStart w:id="1607" w:name="_Refd19e40481"/>
      <w:bookmarkStart w:id="1608" w:name="_Tocd19e40481"/>
      <w:r>
        <w:t>208.7305 Contract clause.</w:t>
      </w:r>
      <w:bookmarkEnd w:id="1607"/>
      <w:bookmarkEnd w:id="1608"/>
    </w:p>
    <w:p w14:paraId="3BD4DE3D" w14:textId="77777777" w:rsidR="00627543" w:rsidRDefault="00244064">
      <w:pPr>
        <w:pStyle w:val="BodyText"/>
      </w:pPr>
      <w:r>
        <w:t>(a) Use the clause at  252.208-7000 , Intent to Furnish Precious Metals as Government-Furnished Material, in all solicitations and contracts except—</w:t>
      </w:r>
    </w:p>
    <w:p w14:paraId="705EA8CB" w14:textId="77777777" w:rsidR="00627543" w:rsidRDefault="00244064">
      <w:pPr>
        <w:pStyle w:val="BodyText"/>
      </w:pPr>
      <w:r>
        <w:t>(1) When the contracting officer has determined that the required precious metals are not available from DSCP;</w:t>
      </w:r>
    </w:p>
    <w:p w14:paraId="7A7E5D64" w14:textId="77777777" w:rsidR="00627543" w:rsidRDefault="00244064">
      <w:pPr>
        <w:pStyle w:val="BodyText"/>
      </w:pPr>
      <w:r>
        <w:t>(2) When the contracting officer knows that the items being acquired do not require precious metals in their manufacture; or</w:t>
      </w:r>
    </w:p>
    <w:p w14:paraId="5CD1CA06" w14:textId="77777777" w:rsidR="00627543" w:rsidRDefault="00244064">
      <w:pPr>
        <w:pStyle w:val="BodyText"/>
      </w:pPr>
      <w:r>
        <w:t>(3) For acquisitions at or below the simplified acquisition threshold.</w:t>
      </w:r>
    </w:p>
    <w:p w14:paraId="77403C64" w14:textId="77777777" w:rsidR="00627543" w:rsidRDefault="00244064">
      <w:pPr>
        <w:pStyle w:val="BodyText"/>
      </w:pPr>
      <w:r>
        <w:t>(b) To make the determination in paragraph (a)(1) of this section, the contracting officer shall consult with the end item inventory manager and comply with the procedures in Chapter 11, DoD 4160.21-M, Defense Materiel Disposition Manual.</w:t>
      </w:r>
    </w:p>
    <w:p w14:paraId="7659BDF6" w14:textId="6A78BA3F" w:rsidR="00627543" w:rsidRDefault="00244064">
      <w:pPr>
        <w:pStyle w:val="Heading4"/>
      </w:pPr>
      <w:bookmarkStart w:id="1609" w:name="_Refd19e40515"/>
      <w:bookmarkStart w:id="1610" w:name="_Tocd19e40515"/>
      <w:r>
        <w:t>SUBPART 208.74</w:t>
      </w:r>
      <w:del w:id="1611" w:author="dita conv" w:date="2020-07-16T12:00:00Z">
        <w:r w:rsidR="000A22CF">
          <w:delText>--</w:delText>
        </w:r>
      </w:del>
      <w:ins w:id="1612" w:author="dita conv" w:date="2020-07-16T12:00:00Z">
        <w:r>
          <w:t xml:space="preserve"> —</w:t>
        </w:r>
      </w:ins>
      <w:r>
        <w:t>ENTERPRISE SOFTWARE AGREEMENTS</w:t>
      </w:r>
      <w:bookmarkEnd w:id="1609"/>
      <w:bookmarkEnd w:id="1610"/>
    </w:p>
    <w:p w14:paraId="348DF647" w14:textId="77777777" w:rsidR="008E64D4" w:rsidRDefault="000A22CF">
      <w:pPr>
        <w:spacing w:line="264" w:lineRule="exact"/>
        <w:ind w:left="102" w:right="423"/>
        <w:jc w:val="center"/>
        <w:rPr>
          <w:del w:id="1613" w:author="dita conv" w:date="2020-07-16T12:00:00Z"/>
          <w:i/>
        </w:rPr>
      </w:pPr>
      <w:del w:id="1614" w:author="dita conv" w:date="2020-07-16T12:00:00Z">
        <w:r>
          <w:rPr>
            <w:i/>
          </w:rPr>
          <w:delText>(Revised October 30, 2015)</w:delText>
        </w:r>
      </w:del>
    </w:p>
    <w:p w14:paraId="452DD124" w14:textId="77777777" w:rsidR="008E64D4" w:rsidRDefault="008E64D4">
      <w:pPr>
        <w:pStyle w:val="BodyText"/>
        <w:spacing w:before="11"/>
        <w:rPr>
          <w:del w:id="1615" w:author="dita conv" w:date="2020-07-16T12:00:00Z"/>
          <w:i/>
          <w:sz w:val="35"/>
        </w:rPr>
      </w:pPr>
    </w:p>
    <w:p w14:paraId="6BD98D76" w14:textId="77777777" w:rsidR="00627543" w:rsidRDefault="00244064">
      <w:pPr>
        <w:pStyle w:val="Heading5"/>
      </w:pPr>
      <w:bookmarkStart w:id="1616" w:name="_Refd19e40528"/>
      <w:bookmarkStart w:id="1617" w:name="_Tocd19e40528"/>
      <w:r>
        <w:lastRenderedPageBreak/>
        <w:t>208.7400 Scope of subpart.</w:t>
      </w:r>
      <w:bookmarkEnd w:id="1616"/>
      <w:bookmarkEnd w:id="1617"/>
    </w:p>
    <w:p w14:paraId="1414D4E4" w14:textId="77777777" w:rsidR="00627543" w:rsidRDefault="00244064">
      <w:pPr>
        <w:pStyle w:val="BodyText"/>
      </w:pPr>
      <w:r>
        <w:t>This subpart prescribes policy and procedures for acquisition of commercial software and software maintenance, including software and software maintenance that is acquired—</w:t>
      </w:r>
    </w:p>
    <w:p w14:paraId="7E37ED64" w14:textId="77777777" w:rsidR="00627543" w:rsidRDefault="00244064">
      <w:pPr>
        <w:pStyle w:val="BodyText"/>
      </w:pPr>
      <w:r>
        <w:t>(a) As part of a system or system upgrade, where practicable;</w:t>
      </w:r>
    </w:p>
    <w:p w14:paraId="429B08DE" w14:textId="77777777" w:rsidR="00627543" w:rsidRDefault="00244064">
      <w:pPr>
        <w:pStyle w:val="BodyText"/>
      </w:pPr>
      <w:r>
        <w:t>(b) Under a service contract;</w:t>
      </w:r>
    </w:p>
    <w:p w14:paraId="50B00A15" w14:textId="77777777" w:rsidR="00627543" w:rsidRDefault="00244064">
      <w:pPr>
        <w:pStyle w:val="BodyText"/>
      </w:pPr>
      <w:r>
        <w:t>(c) Under a contract or agreement administered by another agency (e.g., under an interagency agreement);</w:t>
      </w:r>
    </w:p>
    <w:p w14:paraId="0C7FB4E1" w14:textId="77777777" w:rsidR="00627543" w:rsidRDefault="00244064">
      <w:pPr>
        <w:pStyle w:val="BodyText"/>
      </w:pPr>
      <w:r>
        <w:t>(d) Under a Federal Supply Schedule contract or blanket purchase agreement established in accordance with FAR 8.405; or</w:t>
      </w:r>
    </w:p>
    <w:p w14:paraId="1A4AC8C6" w14:textId="77777777" w:rsidR="00627543" w:rsidRDefault="00244064">
      <w:pPr>
        <w:pStyle w:val="BodyText"/>
      </w:pPr>
      <w:r>
        <w:t>(e) By a contractor that is authorized to order from a Government supply source pursuant to FAR 51.101.</w:t>
      </w:r>
    </w:p>
    <w:p w14:paraId="42050DC6" w14:textId="77777777" w:rsidR="00627543" w:rsidRDefault="00244064">
      <w:pPr>
        <w:pStyle w:val="Heading5"/>
      </w:pPr>
      <w:bookmarkStart w:id="1618" w:name="_Refd19e40563"/>
      <w:bookmarkStart w:id="1619" w:name="_Tocd19e40563"/>
      <w:r>
        <w:t>208.7401 Definitions.</w:t>
      </w:r>
      <w:bookmarkEnd w:id="1618"/>
      <w:bookmarkEnd w:id="1619"/>
    </w:p>
    <w:p w14:paraId="56EE4776" w14:textId="77777777" w:rsidR="00627543" w:rsidRDefault="00244064">
      <w:pPr>
        <w:pStyle w:val="BodyText"/>
      </w:pPr>
      <w:r>
        <w:t>As used in this subpart—</w:t>
      </w:r>
    </w:p>
    <w:p w14:paraId="0E384E3D" w14:textId="77777777" w:rsidR="00627543" w:rsidRDefault="00244064">
      <w:pPr>
        <w:pStyle w:val="BodyText"/>
      </w:pPr>
      <w:r>
        <w:t>“Enterprise software agreement” means an agreement or a contract that is used to acquire designated commercial software or related services such as software maintenance.</w:t>
      </w:r>
    </w:p>
    <w:p w14:paraId="211E41DE" w14:textId="77777777" w:rsidR="00627543" w:rsidRDefault="00244064">
      <w:pPr>
        <w:pStyle w:val="BodyText"/>
      </w:pPr>
      <w:r>
        <w:t>“Enterprise Software Initiative” means an initiative led by the DoD Chief Information Officer to develop processes for DoD-wide software asset management.</w:t>
      </w:r>
    </w:p>
    <w:p w14:paraId="20D1B4F9" w14:textId="77777777" w:rsidR="00627543" w:rsidRDefault="00244064">
      <w:pPr>
        <w:pStyle w:val="BodyText"/>
      </w:pPr>
      <w:r>
        <w:t>“Software maintenance” means services normally provided by a software company as standard services at established catalog or market prices, e.g., the right to receive and use upgraded versions of software, updates, and revisions.</w:t>
      </w:r>
    </w:p>
    <w:p w14:paraId="28186756" w14:textId="77777777" w:rsidR="00627543" w:rsidRDefault="00244064">
      <w:pPr>
        <w:pStyle w:val="Heading5"/>
      </w:pPr>
      <w:bookmarkStart w:id="1620" w:name="_Refd19e40587"/>
      <w:bookmarkStart w:id="1621" w:name="_Tocd19e40587"/>
      <w:r>
        <w:t>208.7402 General.</w:t>
      </w:r>
      <w:bookmarkEnd w:id="1620"/>
      <w:bookmarkEnd w:id="1621"/>
    </w:p>
    <w:p w14:paraId="4B410E88" w14:textId="09BD39A2" w:rsidR="00627543" w:rsidRDefault="00244064">
      <w:pPr>
        <w:pStyle w:val="BodyText"/>
      </w:pPr>
      <w:r>
        <w:t xml:space="preserve">(1) Departments and agencies shall fulfill requirements for commercial software and related services, such as software maintenance, in accordance with the DoD Enterprise Software Initiative (ESI) (see website at </w:t>
      </w:r>
      <w:del w:id="1622" w:author="dita conv" w:date="2020-07-16T12:00:00Z">
        <w:r w:rsidR="000A22CF" w:rsidRPr="00EF483B">
          <w:rPr>
            <w:spacing w:val="-5"/>
          </w:rPr>
          <w:delText>).</w:delText>
        </w:r>
      </w:del>
      <w:ins w:id="1623" w:author="dita conv" w:date="2020-07-16T12:00:00Z">
        <w:r>
          <w:t>http://www.esi.mil/).</w:t>
        </w:r>
      </w:ins>
      <w:r>
        <w:t xml:space="preserve"> ESI promotes the use of enterprise software agreements (ESAs) with contractors that allow </w:t>
      </w:r>
      <w:proofErr w:type="gramStart"/>
      <w:r>
        <w:t>DoD</w:t>
      </w:r>
      <w:proofErr w:type="gramEnd"/>
      <w:r>
        <w:t xml:space="preserve"> to obtain favorable terms and pricing for commercial software and related services. ESI does not dictate the products or services to be acquired.</w:t>
      </w:r>
    </w:p>
    <w:p w14:paraId="19D74B67" w14:textId="54733960" w:rsidR="00627543" w:rsidRDefault="00244064">
      <w:pPr>
        <w:pStyle w:val="BodyText"/>
      </w:pPr>
      <w:r>
        <w:t xml:space="preserve">(2) Include an evaluation factor regarding supply chain risk (see subpart </w:t>
      </w:r>
      <w:del w:id="1624" w:author="dita conv" w:date="2020-07-16T12:00:00Z">
        <w:r w:rsidR="000A22CF" w:rsidRPr="00EF483B">
          <w:rPr>
            <w:spacing w:val="-5"/>
          </w:rPr>
          <w:delText>)</w:delText>
        </w:r>
      </w:del>
      <w:ins w:id="1625" w:author="dita conv" w:date="2020-07-16T12:00:00Z">
        <w:r>
          <w:t>239.73)</w:t>
        </w:r>
      </w:ins>
      <w:r>
        <w:t xml:space="preserve"> when acquiring information technology, whether as a service or as a supply, that is a covered system, is a part of a covered system, or is in support of a covered system, as defined in</w:t>
      </w:r>
      <w:del w:id="1626" w:author="dita conv" w:date="2020-07-16T12:00:00Z">
        <w:r w:rsidR="000A22CF" w:rsidRPr="00EF483B">
          <w:rPr>
            <w:spacing w:val="-6"/>
          </w:rPr>
          <w:delText>.</w:delText>
        </w:r>
      </w:del>
      <w:ins w:id="1627" w:author="dita conv" w:date="2020-07-16T12:00:00Z">
        <w:r>
          <w:t xml:space="preserve">  239.7301 .</w:t>
        </w:r>
      </w:ins>
    </w:p>
    <w:p w14:paraId="737479A5" w14:textId="77777777" w:rsidR="00627543" w:rsidRDefault="00244064">
      <w:pPr>
        <w:pStyle w:val="Heading5"/>
      </w:pPr>
      <w:bookmarkStart w:id="1628" w:name="_Refd19e40615"/>
      <w:bookmarkStart w:id="1629" w:name="_Tocd19e40615"/>
      <w:r>
        <w:t>208.7403 Acquisition procedures.</w:t>
      </w:r>
      <w:bookmarkEnd w:id="1628"/>
      <w:bookmarkEnd w:id="1629"/>
    </w:p>
    <w:p w14:paraId="566B96DE" w14:textId="77777777" w:rsidR="00627543" w:rsidRDefault="00244064">
      <w:pPr>
        <w:pStyle w:val="BodyText"/>
      </w:pPr>
      <w:r>
        <w:t xml:space="preserve">Follow the procedures at </w:t>
      </w:r>
      <w:proofErr w:type="gramStart"/>
      <w:ins w:id="1630" w:author="dita conv" w:date="2020-07-16T12:00:00Z">
        <w:r>
          <w:t>PGI  208.7403</w:t>
        </w:r>
        <w:proofErr w:type="gramEnd"/>
        <w:r>
          <w:t xml:space="preserve">  </w:t>
        </w:r>
      </w:ins>
      <w:r>
        <w:t>when acquiring commercial software and related services.</w:t>
      </w:r>
    </w:p>
    <w:p w14:paraId="636D044B" w14:textId="77777777" w:rsidR="008E64D4" w:rsidRDefault="008E64D4">
      <w:pPr>
        <w:spacing w:line="199" w:lineRule="auto"/>
        <w:rPr>
          <w:del w:id="1631" w:author="dita conv" w:date="2020-07-16T12:00:00Z"/>
        </w:rPr>
        <w:sectPr w:rsidR="008E64D4" w:rsidSect="004916A2">
          <w:pgSz w:w="10540" w:h="13260"/>
          <w:pgMar w:top="260" w:right="1730" w:bottom="280" w:left="520" w:header="720" w:footer="720" w:gutter="0"/>
          <w:cols w:space="720"/>
        </w:sectPr>
      </w:pPr>
    </w:p>
    <w:p w14:paraId="684AAB14" w14:textId="77777777" w:rsidR="008E64D4" w:rsidRDefault="000A22CF">
      <w:pPr>
        <w:pStyle w:val="Heading2"/>
        <w:spacing w:before="86"/>
        <w:ind w:left="94" w:right="423"/>
        <w:jc w:val="center"/>
        <w:rPr>
          <w:del w:id="1632" w:author="dita conv" w:date="2020-07-16T12:00:00Z"/>
        </w:rPr>
      </w:pPr>
      <w:bookmarkStart w:id="1633" w:name="toc209"/>
      <w:bookmarkEnd w:id="1633"/>
      <w:del w:id="1634" w:author="dita conv" w:date="2020-07-16T12:00:00Z">
        <w:r>
          <w:lastRenderedPageBreak/>
          <w:delText>TABLE OF CONTENTS</w:delText>
        </w:r>
      </w:del>
    </w:p>
    <w:p w14:paraId="13920572" w14:textId="77777777" w:rsidR="008E64D4" w:rsidRDefault="000A22CF">
      <w:pPr>
        <w:spacing w:line="264" w:lineRule="exact"/>
        <w:ind w:left="101" w:right="423"/>
        <w:jc w:val="center"/>
        <w:rPr>
          <w:del w:id="1635" w:author="dita conv" w:date="2020-07-16T12:00:00Z"/>
          <w:i/>
        </w:rPr>
      </w:pPr>
      <w:del w:id="1636" w:author="dita conv" w:date="2020-07-16T12:00:00Z">
        <w:r>
          <w:rPr>
            <w:i/>
          </w:rPr>
          <w:delText>(Revised December 11, 2014)</w:delText>
        </w:r>
      </w:del>
    </w:p>
    <w:p w14:paraId="63E79E75" w14:textId="77777777" w:rsidR="008E64D4" w:rsidRDefault="008E64D4">
      <w:pPr>
        <w:pStyle w:val="BodyText"/>
        <w:spacing w:before="11"/>
        <w:rPr>
          <w:del w:id="1637" w:author="dita conv" w:date="2020-07-16T12:00:00Z"/>
          <w:i/>
          <w:sz w:val="35"/>
        </w:rPr>
      </w:pPr>
    </w:p>
    <w:p w14:paraId="78879A16" w14:textId="77777777" w:rsidR="00627543" w:rsidRDefault="00244064">
      <w:pPr>
        <w:pStyle w:val="Heading3"/>
        <w:rPr>
          <w:ins w:id="1638" w:author="dita conv" w:date="2020-07-16T12:00:00Z"/>
        </w:rPr>
      </w:pPr>
      <w:bookmarkStart w:id="1639" w:name="_Refd19e40636"/>
      <w:bookmarkStart w:id="1640" w:name="_Tocd19e40636"/>
      <w:ins w:id="1641" w:author="dita conv" w:date="2020-07-16T12:00:00Z">
        <w:r>
          <w:t>PART 209 - CONTRACTOR QUALIFICATIONS</w:t>
        </w:r>
        <w:bookmarkEnd w:id="1639"/>
        <w:bookmarkEnd w:id="1640"/>
      </w:ins>
    </w:p>
    <w:p w14:paraId="052F3D39" w14:textId="47B6E99C" w:rsidR="00627543" w:rsidRDefault="00244064">
      <w:pPr>
        <w:pStyle w:val="ListBullet"/>
        <w:numPr>
          <w:ilvl w:val="0"/>
          <w:numId w:val="76"/>
        </w:numPr>
      </w:pPr>
      <w:r>
        <w:t>SUBPART 209.1</w:t>
      </w:r>
      <w:del w:id="1642" w:author="dita conv" w:date="2020-07-16T12:00:00Z">
        <w:r w:rsidR="000A22CF">
          <w:delText>--</w:delText>
        </w:r>
      </w:del>
      <w:ins w:id="1643" w:author="dita conv" w:date="2020-07-16T12:00:00Z">
        <w:r>
          <w:t xml:space="preserve"> —</w:t>
        </w:r>
      </w:ins>
      <w:r>
        <w:t>RESPONSIBLE PROSPECTIVE CONTRACTORS</w:t>
      </w:r>
    </w:p>
    <w:p w14:paraId="004C77AC" w14:textId="77777777" w:rsidR="00627543" w:rsidRDefault="00244064">
      <w:pPr>
        <w:pStyle w:val="ListBullet2"/>
        <w:numPr>
          <w:ilvl w:val="1"/>
          <w:numId w:val="77"/>
        </w:numPr>
      </w:pPr>
      <w:r>
        <w:t>209.101 Definitions.</w:t>
      </w:r>
    </w:p>
    <w:p w14:paraId="1097AB4C" w14:textId="77777777" w:rsidR="00627543" w:rsidRDefault="00244064">
      <w:pPr>
        <w:pStyle w:val="ListBullet2"/>
        <w:numPr>
          <w:ilvl w:val="1"/>
          <w:numId w:val="77"/>
        </w:numPr>
      </w:pPr>
      <w:r>
        <w:t>209.104 Standards.</w:t>
      </w:r>
    </w:p>
    <w:p w14:paraId="259343BA" w14:textId="77777777" w:rsidR="00627543" w:rsidRDefault="00244064">
      <w:pPr>
        <w:pStyle w:val="ListBullet3"/>
        <w:numPr>
          <w:ilvl w:val="2"/>
          <w:numId w:val="78"/>
        </w:numPr>
      </w:pPr>
      <w:r>
        <w:t>209.104-1 General standards.</w:t>
      </w:r>
    </w:p>
    <w:p w14:paraId="1D99F27F" w14:textId="77777777" w:rsidR="00627543" w:rsidRDefault="00244064">
      <w:pPr>
        <w:pStyle w:val="ListBullet3"/>
        <w:numPr>
          <w:ilvl w:val="2"/>
          <w:numId w:val="78"/>
        </w:numPr>
      </w:pPr>
      <w:r>
        <w:t>209.104-4 Subcontractor responsibility.</w:t>
      </w:r>
    </w:p>
    <w:p w14:paraId="35F8B978" w14:textId="77777777" w:rsidR="00627543" w:rsidRDefault="00244064">
      <w:pPr>
        <w:pStyle w:val="ListBullet3"/>
        <w:numPr>
          <w:ilvl w:val="2"/>
          <w:numId w:val="78"/>
        </w:numPr>
      </w:pPr>
      <w:r>
        <w:t>209.104-70 Solicitation provision.</w:t>
      </w:r>
    </w:p>
    <w:p w14:paraId="21F00770" w14:textId="77777777" w:rsidR="00627543" w:rsidRDefault="00244064">
      <w:pPr>
        <w:pStyle w:val="ListBullet2"/>
        <w:numPr>
          <w:ilvl w:val="1"/>
          <w:numId w:val="77"/>
        </w:numPr>
      </w:pPr>
      <w:r>
        <w:t>209.105 Procedures.</w:t>
      </w:r>
    </w:p>
    <w:p w14:paraId="105A1B2C" w14:textId="77777777" w:rsidR="00627543" w:rsidRDefault="00244064">
      <w:pPr>
        <w:pStyle w:val="ListBullet3"/>
        <w:numPr>
          <w:ilvl w:val="2"/>
          <w:numId w:val="79"/>
        </w:numPr>
      </w:pPr>
      <w:r>
        <w:t>209.105-1 Obtaining information.</w:t>
      </w:r>
    </w:p>
    <w:p w14:paraId="6BD12566" w14:textId="77777777" w:rsidR="00627543" w:rsidRDefault="00244064">
      <w:pPr>
        <w:pStyle w:val="ListBullet3"/>
        <w:numPr>
          <w:ilvl w:val="2"/>
          <w:numId w:val="79"/>
        </w:numPr>
      </w:pPr>
      <w:r>
        <w:t>209.105-2 Determinations and documentation.</w:t>
      </w:r>
    </w:p>
    <w:p w14:paraId="51949FA8" w14:textId="77777777" w:rsidR="00627543" w:rsidRDefault="00244064">
      <w:pPr>
        <w:pStyle w:val="ListBullet4"/>
        <w:numPr>
          <w:ilvl w:val="3"/>
          <w:numId w:val="80"/>
        </w:numPr>
      </w:pPr>
      <w:r>
        <w:t>209.105-2-70 Inclusion of determination of contractor fault in Federal Awardee Performance and Integrity Information System (FAPIIS).</w:t>
      </w:r>
    </w:p>
    <w:p w14:paraId="4DBDD58F" w14:textId="77777777" w:rsidR="00627543" w:rsidRDefault="00244064">
      <w:pPr>
        <w:pStyle w:val="ListBullet2"/>
        <w:numPr>
          <w:ilvl w:val="1"/>
          <w:numId w:val="77"/>
        </w:numPr>
      </w:pPr>
      <w:r>
        <w:t xml:space="preserve">209.106 </w:t>
      </w:r>
      <w:proofErr w:type="spellStart"/>
      <w:r>
        <w:t>Preaward</w:t>
      </w:r>
      <w:proofErr w:type="spellEnd"/>
      <w:r>
        <w:t xml:space="preserve"> surveys.</w:t>
      </w:r>
    </w:p>
    <w:p w14:paraId="06B6AD83" w14:textId="4F2CF038" w:rsidR="00627543" w:rsidRDefault="00244064">
      <w:pPr>
        <w:pStyle w:val="ListBullet"/>
        <w:numPr>
          <w:ilvl w:val="0"/>
          <w:numId w:val="76"/>
        </w:numPr>
      </w:pPr>
      <w:r>
        <w:t>SUBPART 209.2</w:t>
      </w:r>
      <w:del w:id="1644" w:author="dita conv" w:date="2020-07-16T12:00:00Z">
        <w:r w:rsidR="000A22CF">
          <w:delText>--</w:delText>
        </w:r>
      </w:del>
      <w:ins w:id="1645" w:author="dita conv" w:date="2020-07-16T12:00:00Z">
        <w:r>
          <w:t xml:space="preserve"> —</w:t>
        </w:r>
      </w:ins>
      <w:r>
        <w:t>QUALIFICATIONS REQUIREMENTS</w:t>
      </w:r>
    </w:p>
    <w:p w14:paraId="292B36E9" w14:textId="77777777" w:rsidR="00627543" w:rsidRDefault="00244064">
      <w:pPr>
        <w:pStyle w:val="ListBullet2"/>
        <w:numPr>
          <w:ilvl w:val="1"/>
          <w:numId w:val="81"/>
        </w:numPr>
      </w:pPr>
      <w:r>
        <w:t>209.202 Policy.</w:t>
      </w:r>
    </w:p>
    <w:p w14:paraId="79E64495" w14:textId="77777777" w:rsidR="00627543" w:rsidRDefault="00244064">
      <w:pPr>
        <w:pStyle w:val="ListBullet2"/>
        <w:numPr>
          <w:ilvl w:val="1"/>
          <w:numId w:val="81"/>
        </w:numPr>
      </w:pPr>
      <w:r>
        <w:t>209.270 Aviation and ship critical safety items.</w:t>
      </w:r>
    </w:p>
    <w:p w14:paraId="11E21453" w14:textId="77777777" w:rsidR="00627543" w:rsidRDefault="00244064">
      <w:pPr>
        <w:pStyle w:val="ListBullet3"/>
        <w:numPr>
          <w:ilvl w:val="2"/>
          <w:numId w:val="82"/>
        </w:numPr>
      </w:pPr>
      <w:r>
        <w:t>209.270-1 Scope.</w:t>
      </w:r>
    </w:p>
    <w:p w14:paraId="293261EF" w14:textId="77777777" w:rsidR="00627543" w:rsidRDefault="00244064">
      <w:pPr>
        <w:pStyle w:val="ListBullet3"/>
        <w:numPr>
          <w:ilvl w:val="2"/>
          <w:numId w:val="82"/>
        </w:numPr>
      </w:pPr>
      <w:r>
        <w:t>209.270-2 Definitions.</w:t>
      </w:r>
    </w:p>
    <w:p w14:paraId="0CE3E6FE" w14:textId="77777777" w:rsidR="00627543" w:rsidRDefault="00244064">
      <w:pPr>
        <w:pStyle w:val="ListBullet3"/>
        <w:numPr>
          <w:ilvl w:val="2"/>
          <w:numId w:val="82"/>
        </w:numPr>
      </w:pPr>
      <w:r>
        <w:t>209.270-3 Policy.</w:t>
      </w:r>
    </w:p>
    <w:p w14:paraId="1E215799" w14:textId="77777777" w:rsidR="00627543" w:rsidRDefault="00244064">
      <w:pPr>
        <w:pStyle w:val="ListBullet3"/>
        <w:numPr>
          <w:ilvl w:val="2"/>
          <w:numId w:val="82"/>
        </w:numPr>
      </w:pPr>
      <w:r>
        <w:t>209.270-4 Procedures.</w:t>
      </w:r>
    </w:p>
    <w:p w14:paraId="002A3A57" w14:textId="77777777" w:rsidR="00627543" w:rsidRDefault="00244064">
      <w:pPr>
        <w:pStyle w:val="ListBullet3"/>
        <w:numPr>
          <w:ilvl w:val="2"/>
          <w:numId w:val="82"/>
        </w:numPr>
      </w:pPr>
      <w:r>
        <w:t>209.270-5 Contract clause.</w:t>
      </w:r>
    </w:p>
    <w:p w14:paraId="6F0CC018" w14:textId="77777777" w:rsidR="00627543" w:rsidRDefault="00244064">
      <w:pPr>
        <w:pStyle w:val="ListBullet"/>
        <w:numPr>
          <w:ilvl w:val="0"/>
          <w:numId w:val="76"/>
        </w:numPr>
        <w:rPr>
          <w:ins w:id="1646" w:author="dita conv" w:date="2020-07-16T12:00:00Z"/>
        </w:rPr>
      </w:pPr>
      <w:ins w:id="1647" w:author="dita conv" w:date="2020-07-16T12:00:00Z">
        <w:r>
          <w:t>SUBPART 209.3</w:t>
        </w:r>
      </w:ins>
    </w:p>
    <w:p w14:paraId="5732442B" w14:textId="0A08796D" w:rsidR="00627543" w:rsidRDefault="00244064">
      <w:pPr>
        <w:pStyle w:val="ListBullet"/>
        <w:numPr>
          <w:ilvl w:val="0"/>
          <w:numId w:val="76"/>
        </w:numPr>
      </w:pPr>
      <w:r>
        <w:t>SUBPART 209.4</w:t>
      </w:r>
      <w:del w:id="1648" w:author="dita conv" w:date="2020-07-16T12:00:00Z">
        <w:r w:rsidR="000A22CF">
          <w:delText>--</w:delText>
        </w:r>
      </w:del>
      <w:ins w:id="1649" w:author="dita conv" w:date="2020-07-16T12:00:00Z">
        <w:r>
          <w:t xml:space="preserve"> —</w:t>
        </w:r>
      </w:ins>
      <w:r>
        <w:t>DEBARMENT, SUSPENSION, AND INELIGIBILITY</w:t>
      </w:r>
    </w:p>
    <w:p w14:paraId="3E6DF99E" w14:textId="77777777" w:rsidR="00627543" w:rsidRDefault="00244064">
      <w:pPr>
        <w:pStyle w:val="ListBullet2"/>
        <w:numPr>
          <w:ilvl w:val="1"/>
          <w:numId w:val="83"/>
        </w:numPr>
      </w:pPr>
      <w:r>
        <w:t>209.402 Policy.</w:t>
      </w:r>
    </w:p>
    <w:p w14:paraId="1C0DEDA1" w14:textId="77777777" w:rsidR="00627543" w:rsidRDefault="00244064">
      <w:pPr>
        <w:pStyle w:val="ListBullet2"/>
        <w:numPr>
          <w:ilvl w:val="1"/>
          <w:numId w:val="83"/>
        </w:numPr>
      </w:pPr>
      <w:r>
        <w:t>209.403 Definitions.</w:t>
      </w:r>
    </w:p>
    <w:p w14:paraId="5D61FB0D" w14:textId="77777777" w:rsidR="00627543" w:rsidRDefault="00244064">
      <w:pPr>
        <w:pStyle w:val="ListBullet2"/>
        <w:numPr>
          <w:ilvl w:val="1"/>
          <w:numId w:val="83"/>
        </w:numPr>
      </w:pPr>
      <w:r>
        <w:t>209.405 Effect of listing.</w:t>
      </w:r>
    </w:p>
    <w:p w14:paraId="12E8F918" w14:textId="77777777" w:rsidR="00627543" w:rsidRDefault="00244064">
      <w:pPr>
        <w:pStyle w:val="ListBullet3"/>
        <w:numPr>
          <w:ilvl w:val="2"/>
          <w:numId w:val="84"/>
        </w:numPr>
      </w:pPr>
      <w:r>
        <w:t>209.405-2 Restrictions on subcontracting.</w:t>
      </w:r>
    </w:p>
    <w:p w14:paraId="0EA8B941" w14:textId="77777777" w:rsidR="00627543" w:rsidRDefault="00244064">
      <w:pPr>
        <w:pStyle w:val="ListBullet2"/>
        <w:numPr>
          <w:ilvl w:val="1"/>
          <w:numId w:val="83"/>
        </w:numPr>
      </w:pPr>
      <w:r>
        <w:t>209.406 Debarment.</w:t>
      </w:r>
    </w:p>
    <w:p w14:paraId="79D7BA8B" w14:textId="77777777" w:rsidR="00627543" w:rsidRDefault="00244064">
      <w:pPr>
        <w:pStyle w:val="ListBullet3"/>
        <w:numPr>
          <w:ilvl w:val="2"/>
          <w:numId w:val="85"/>
        </w:numPr>
      </w:pPr>
      <w:r>
        <w:t>209.406-1 General.</w:t>
      </w:r>
    </w:p>
    <w:p w14:paraId="641C4EB8" w14:textId="77777777" w:rsidR="00627543" w:rsidRDefault="00244064">
      <w:pPr>
        <w:pStyle w:val="ListBullet3"/>
        <w:numPr>
          <w:ilvl w:val="2"/>
          <w:numId w:val="85"/>
        </w:numPr>
      </w:pPr>
      <w:r>
        <w:t>209.406-2 Causes for debarment.</w:t>
      </w:r>
    </w:p>
    <w:p w14:paraId="2D04DC29" w14:textId="77777777" w:rsidR="00627543" w:rsidRDefault="00244064">
      <w:pPr>
        <w:pStyle w:val="ListBullet3"/>
        <w:numPr>
          <w:ilvl w:val="2"/>
          <w:numId w:val="85"/>
        </w:numPr>
      </w:pPr>
      <w:r>
        <w:t>209.406-3 Procedures.</w:t>
      </w:r>
    </w:p>
    <w:p w14:paraId="2E7ED947" w14:textId="77777777" w:rsidR="00627543" w:rsidRDefault="00244064">
      <w:pPr>
        <w:pStyle w:val="ListBullet2"/>
        <w:numPr>
          <w:ilvl w:val="1"/>
          <w:numId w:val="83"/>
        </w:numPr>
      </w:pPr>
      <w:r>
        <w:t>209.407 Suspension.</w:t>
      </w:r>
    </w:p>
    <w:p w14:paraId="53623E1A" w14:textId="77777777" w:rsidR="00627543" w:rsidRDefault="00244064">
      <w:pPr>
        <w:pStyle w:val="ListBullet3"/>
        <w:numPr>
          <w:ilvl w:val="2"/>
          <w:numId w:val="86"/>
        </w:numPr>
      </w:pPr>
      <w:r>
        <w:t>209.407-3 Procedures.</w:t>
      </w:r>
    </w:p>
    <w:p w14:paraId="7AF545F5" w14:textId="77777777" w:rsidR="00627543" w:rsidRDefault="00244064">
      <w:pPr>
        <w:pStyle w:val="ListBullet2"/>
        <w:numPr>
          <w:ilvl w:val="1"/>
          <w:numId w:val="83"/>
        </w:numPr>
      </w:pPr>
      <w:r>
        <w:t>209.409 Solicitation provision and contract clause.</w:t>
      </w:r>
    </w:p>
    <w:p w14:paraId="2E89B207" w14:textId="77777777" w:rsidR="00627543" w:rsidRDefault="00244064">
      <w:pPr>
        <w:pStyle w:val="ListBullet2"/>
        <w:numPr>
          <w:ilvl w:val="1"/>
          <w:numId w:val="83"/>
        </w:numPr>
      </w:pPr>
      <w:r>
        <w:t>209.470 Reserve Officer Training Corps and military recruiting on campus.</w:t>
      </w:r>
    </w:p>
    <w:p w14:paraId="737F9147" w14:textId="77777777" w:rsidR="00627543" w:rsidRDefault="00244064">
      <w:pPr>
        <w:pStyle w:val="ListBullet3"/>
        <w:numPr>
          <w:ilvl w:val="2"/>
          <w:numId w:val="87"/>
        </w:numPr>
      </w:pPr>
      <w:r>
        <w:t>209.470-1 Definition.</w:t>
      </w:r>
    </w:p>
    <w:p w14:paraId="7FF54FB8" w14:textId="77777777" w:rsidR="00627543" w:rsidRDefault="00244064">
      <w:pPr>
        <w:pStyle w:val="ListBullet3"/>
        <w:numPr>
          <w:ilvl w:val="2"/>
          <w:numId w:val="87"/>
        </w:numPr>
      </w:pPr>
      <w:r>
        <w:lastRenderedPageBreak/>
        <w:t>209.470-2 Policy.</w:t>
      </w:r>
    </w:p>
    <w:p w14:paraId="01003AA9" w14:textId="77777777" w:rsidR="00627543" w:rsidRDefault="00244064">
      <w:pPr>
        <w:pStyle w:val="ListBullet3"/>
        <w:numPr>
          <w:ilvl w:val="2"/>
          <w:numId w:val="87"/>
        </w:numPr>
      </w:pPr>
      <w:r>
        <w:t>209.470-3 Procedures.</w:t>
      </w:r>
    </w:p>
    <w:p w14:paraId="00D71FC5" w14:textId="77777777" w:rsidR="00627543" w:rsidRDefault="00244064">
      <w:pPr>
        <w:pStyle w:val="ListBullet3"/>
        <w:numPr>
          <w:ilvl w:val="2"/>
          <w:numId w:val="87"/>
        </w:numPr>
      </w:pPr>
      <w:r>
        <w:t>209.470-4 Solicitation provision and contract clause.</w:t>
      </w:r>
    </w:p>
    <w:p w14:paraId="57EA68C9" w14:textId="77777777" w:rsidR="00627543" w:rsidRDefault="00244064">
      <w:pPr>
        <w:pStyle w:val="ListBullet2"/>
        <w:numPr>
          <w:ilvl w:val="1"/>
          <w:numId w:val="83"/>
        </w:numPr>
      </w:pPr>
      <w:r>
        <w:t>209.471 Congressional Medal of Honor.</w:t>
      </w:r>
    </w:p>
    <w:p w14:paraId="56C2D067" w14:textId="77777777" w:rsidR="00627543" w:rsidRDefault="00244064">
      <w:pPr>
        <w:pStyle w:val="ListBullet"/>
        <w:numPr>
          <w:ilvl w:val="0"/>
          <w:numId w:val="76"/>
        </w:numPr>
      </w:pPr>
      <w:r>
        <w:t>SUBPART 209.5 —ORGANIZATIONAL AND CONSULTANT CONFLICTS OF INTEREST</w:t>
      </w:r>
    </w:p>
    <w:p w14:paraId="0AC1E7CC" w14:textId="77777777" w:rsidR="00627543" w:rsidRDefault="00244064">
      <w:pPr>
        <w:pStyle w:val="ListBullet2"/>
        <w:numPr>
          <w:ilvl w:val="1"/>
          <w:numId w:val="88"/>
        </w:numPr>
      </w:pPr>
      <w:r>
        <w:t>209.505 General rules.</w:t>
      </w:r>
    </w:p>
    <w:p w14:paraId="4BE6318F" w14:textId="77777777" w:rsidR="00627543" w:rsidRDefault="00244064">
      <w:pPr>
        <w:pStyle w:val="ListBullet3"/>
        <w:numPr>
          <w:ilvl w:val="2"/>
          <w:numId w:val="89"/>
        </w:numPr>
      </w:pPr>
      <w:r>
        <w:t xml:space="preserve">209.505-4 </w:t>
      </w:r>
      <w:proofErr w:type="gramStart"/>
      <w:r>
        <w:t>Obtaining</w:t>
      </w:r>
      <w:proofErr w:type="gramEnd"/>
      <w:r>
        <w:t xml:space="preserve"> access to proprietary information.</w:t>
      </w:r>
    </w:p>
    <w:p w14:paraId="59081A7B" w14:textId="77777777" w:rsidR="00627543" w:rsidRDefault="00244064">
      <w:pPr>
        <w:pStyle w:val="ListBullet2"/>
        <w:numPr>
          <w:ilvl w:val="1"/>
          <w:numId w:val="88"/>
        </w:numPr>
      </w:pPr>
      <w:r>
        <w:t>209.570 Limitations on contractors acting as lead system integrators.</w:t>
      </w:r>
    </w:p>
    <w:p w14:paraId="26ECD13A" w14:textId="77777777" w:rsidR="00627543" w:rsidRDefault="00244064">
      <w:pPr>
        <w:pStyle w:val="ListBullet3"/>
        <w:numPr>
          <w:ilvl w:val="2"/>
          <w:numId w:val="90"/>
        </w:numPr>
      </w:pPr>
      <w:r>
        <w:t>209.570-1 Definitions.</w:t>
      </w:r>
    </w:p>
    <w:p w14:paraId="6623712A" w14:textId="77777777" w:rsidR="00627543" w:rsidRDefault="00244064">
      <w:pPr>
        <w:pStyle w:val="ListBullet3"/>
        <w:numPr>
          <w:ilvl w:val="2"/>
          <w:numId w:val="90"/>
        </w:numPr>
      </w:pPr>
      <w:r>
        <w:t>209.570-2 Policy.</w:t>
      </w:r>
    </w:p>
    <w:p w14:paraId="78B942F4" w14:textId="77777777" w:rsidR="00627543" w:rsidRDefault="00244064">
      <w:pPr>
        <w:pStyle w:val="ListBullet3"/>
        <w:numPr>
          <w:ilvl w:val="2"/>
          <w:numId w:val="90"/>
        </w:numPr>
        <w:rPr>
          <w:ins w:id="1650" w:author="dita conv" w:date="2020-07-16T12:00:00Z"/>
        </w:rPr>
      </w:pPr>
      <w:ins w:id="1651" w:author="dita conv" w:date="2020-07-16T12:00:00Z">
        <w:r>
          <w:t>209.570-3 Procedures.</w:t>
        </w:r>
      </w:ins>
    </w:p>
    <w:p w14:paraId="764A7DA7" w14:textId="77777777" w:rsidR="00627543" w:rsidRDefault="00244064">
      <w:pPr>
        <w:pStyle w:val="ListBullet3"/>
        <w:numPr>
          <w:ilvl w:val="2"/>
          <w:numId w:val="90"/>
        </w:numPr>
        <w:rPr>
          <w:ins w:id="1652" w:author="dita conv" w:date="2020-07-16T12:00:00Z"/>
        </w:rPr>
      </w:pPr>
      <w:ins w:id="1653" w:author="dita conv" w:date="2020-07-16T12:00:00Z">
        <w:r>
          <w:t>209.570-4 Solicitation provision and contract clause.</w:t>
        </w:r>
      </w:ins>
    </w:p>
    <w:p w14:paraId="22C368FB" w14:textId="77777777" w:rsidR="00627543" w:rsidRDefault="00244064">
      <w:pPr>
        <w:pStyle w:val="ListBullet2"/>
        <w:numPr>
          <w:ilvl w:val="1"/>
          <w:numId w:val="88"/>
        </w:numPr>
        <w:rPr>
          <w:ins w:id="1654" w:author="dita conv" w:date="2020-07-16T12:00:00Z"/>
        </w:rPr>
      </w:pPr>
      <w:ins w:id="1655" w:author="dita conv" w:date="2020-07-16T12:00:00Z">
        <w:r>
          <w:t>209.571 Organizational conflicts of interest in major defense acquisition programs.</w:t>
        </w:r>
      </w:ins>
    </w:p>
    <w:p w14:paraId="3D9F1BA8" w14:textId="77777777" w:rsidR="00627543" w:rsidRDefault="00244064">
      <w:pPr>
        <w:pStyle w:val="ListBullet3"/>
        <w:numPr>
          <w:ilvl w:val="2"/>
          <w:numId w:val="91"/>
        </w:numPr>
        <w:rPr>
          <w:ins w:id="1656" w:author="dita conv" w:date="2020-07-16T12:00:00Z"/>
        </w:rPr>
      </w:pPr>
      <w:ins w:id="1657" w:author="dita conv" w:date="2020-07-16T12:00:00Z">
        <w:r>
          <w:t>209.571-0 Scope of subpart.</w:t>
        </w:r>
      </w:ins>
    </w:p>
    <w:p w14:paraId="1BF4D7E5" w14:textId="77777777" w:rsidR="00627543" w:rsidRDefault="00244064">
      <w:pPr>
        <w:pStyle w:val="ListBullet3"/>
        <w:numPr>
          <w:ilvl w:val="2"/>
          <w:numId w:val="91"/>
        </w:numPr>
        <w:rPr>
          <w:ins w:id="1658" w:author="dita conv" w:date="2020-07-16T12:00:00Z"/>
        </w:rPr>
      </w:pPr>
      <w:ins w:id="1659" w:author="dita conv" w:date="2020-07-16T12:00:00Z">
        <w:r>
          <w:t>209.571-1 Definitions.</w:t>
        </w:r>
      </w:ins>
    </w:p>
    <w:p w14:paraId="1B0B3A32" w14:textId="77777777" w:rsidR="00627543" w:rsidRDefault="00244064">
      <w:pPr>
        <w:pStyle w:val="ListBullet3"/>
        <w:numPr>
          <w:ilvl w:val="2"/>
          <w:numId w:val="91"/>
        </w:numPr>
        <w:rPr>
          <w:ins w:id="1660" w:author="dita conv" w:date="2020-07-16T12:00:00Z"/>
        </w:rPr>
      </w:pPr>
      <w:ins w:id="1661" w:author="dita conv" w:date="2020-07-16T12:00:00Z">
        <w:r>
          <w:t>209.571-2 Applicability.</w:t>
        </w:r>
      </w:ins>
    </w:p>
    <w:p w14:paraId="18C44704" w14:textId="77777777" w:rsidR="00627543" w:rsidRDefault="00244064">
      <w:pPr>
        <w:pStyle w:val="ListBullet3"/>
        <w:numPr>
          <w:ilvl w:val="2"/>
          <w:numId w:val="91"/>
        </w:numPr>
        <w:rPr>
          <w:ins w:id="1662" w:author="dita conv" w:date="2020-07-16T12:00:00Z"/>
        </w:rPr>
      </w:pPr>
      <w:ins w:id="1663" w:author="dita conv" w:date="2020-07-16T12:00:00Z">
        <w:r>
          <w:t>209.571-3 Policy.</w:t>
        </w:r>
      </w:ins>
    </w:p>
    <w:p w14:paraId="3CE5166E" w14:textId="77777777" w:rsidR="00627543" w:rsidRDefault="00244064">
      <w:pPr>
        <w:pStyle w:val="ListBullet3"/>
        <w:numPr>
          <w:ilvl w:val="2"/>
          <w:numId w:val="91"/>
        </w:numPr>
        <w:rPr>
          <w:ins w:id="1664" w:author="dita conv" w:date="2020-07-16T12:00:00Z"/>
        </w:rPr>
      </w:pPr>
      <w:ins w:id="1665" w:author="dita conv" w:date="2020-07-16T12:00:00Z">
        <w:r>
          <w:t xml:space="preserve">209.571-4 </w:t>
        </w:r>
        <w:proofErr w:type="gramStart"/>
        <w:r>
          <w:t>Mitigation .</w:t>
        </w:r>
        <w:proofErr w:type="gramEnd"/>
      </w:ins>
    </w:p>
    <w:p w14:paraId="3B9A59B8" w14:textId="77777777" w:rsidR="00627543" w:rsidRDefault="00244064">
      <w:pPr>
        <w:pStyle w:val="ListBullet3"/>
        <w:numPr>
          <w:ilvl w:val="2"/>
          <w:numId w:val="91"/>
        </w:numPr>
        <w:rPr>
          <w:ins w:id="1666" w:author="dita conv" w:date="2020-07-16T12:00:00Z"/>
        </w:rPr>
      </w:pPr>
      <w:ins w:id="1667" w:author="dita conv" w:date="2020-07-16T12:00:00Z">
        <w:r>
          <w:t>209.571-5 Lead system integrators.</w:t>
        </w:r>
      </w:ins>
    </w:p>
    <w:p w14:paraId="2B70C6EE" w14:textId="77777777" w:rsidR="00627543" w:rsidRDefault="00244064">
      <w:pPr>
        <w:pStyle w:val="ListBullet3"/>
        <w:numPr>
          <w:ilvl w:val="2"/>
          <w:numId w:val="91"/>
        </w:numPr>
        <w:rPr>
          <w:ins w:id="1668" w:author="dita conv" w:date="2020-07-16T12:00:00Z"/>
        </w:rPr>
      </w:pPr>
      <w:ins w:id="1669" w:author="dita conv" w:date="2020-07-16T12:00:00Z">
        <w:r>
          <w:t>209.571-6 Identification of organizational conflicts of interest.</w:t>
        </w:r>
      </w:ins>
    </w:p>
    <w:p w14:paraId="208C5F32" w14:textId="77777777" w:rsidR="00627543" w:rsidRDefault="00244064">
      <w:pPr>
        <w:pStyle w:val="ListBullet3"/>
        <w:numPr>
          <w:ilvl w:val="2"/>
          <w:numId w:val="91"/>
        </w:numPr>
        <w:rPr>
          <w:ins w:id="1670" w:author="dita conv" w:date="2020-07-16T12:00:00Z"/>
        </w:rPr>
      </w:pPr>
      <w:ins w:id="1671" w:author="dita conv" w:date="2020-07-16T12:00:00Z">
        <w:r>
          <w:t>209.571-7 Systems engineering and technical assistance contracts.</w:t>
        </w:r>
      </w:ins>
    </w:p>
    <w:p w14:paraId="442CC69F" w14:textId="77777777" w:rsidR="00627543" w:rsidRDefault="00244064">
      <w:pPr>
        <w:pStyle w:val="ListBullet3"/>
        <w:numPr>
          <w:ilvl w:val="2"/>
          <w:numId w:val="91"/>
        </w:numPr>
        <w:rPr>
          <w:ins w:id="1672" w:author="dita conv" w:date="2020-07-16T12:00:00Z"/>
        </w:rPr>
      </w:pPr>
      <w:ins w:id="1673" w:author="dita conv" w:date="2020-07-16T12:00:00Z">
        <w:r>
          <w:t>209.571-8 Solicitation provision and contract clause.</w:t>
        </w:r>
      </w:ins>
    </w:p>
    <w:p w14:paraId="04CCAA37" w14:textId="0226FF5A" w:rsidR="00627543" w:rsidRDefault="00244064">
      <w:pPr>
        <w:pStyle w:val="Heading4"/>
      </w:pPr>
      <w:bookmarkStart w:id="1674" w:name="_Refd19e41130"/>
      <w:bookmarkStart w:id="1675" w:name="_Tocd19e41130"/>
      <w:r>
        <w:t>SUBPART 209.1</w:t>
      </w:r>
      <w:del w:id="1676" w:author="dita conv" w:date="2020-07-16T12:00:00Z">
        <w:r w:rsidR="000A22CF">
          <w:delText>--</w:delText>
        </w:r>
      </w:del>
      <w:ins w:id="1677" w:author="dita conv" w:date="2020-07-16T12:00:00Z">
        <w:r>
          <w:t xml:space="preserve"> —</w:t>
        </w:r>
      </w:ins>
      <w:r>
        <w:t>RESPONSIBLE PROSPECTIVE CONTRACTORS</w:t>
      </w:r>
      <w:bookmarkEnd w:id="1674"/>
      <w:bookmarkEnd w:id="1675"/>
    </w:p>
    <w:p w14:paraId="2D1ECE61" w14:textId="77777777" w:rsidR="008E64D4" w:rsidRDefault="000A22CF">
      <w:pPr>
        <w:spacing w:line="264" w:lineRule="exact"/>
        <w:ind w:left="101" w:right="423"/>
        <w:jc w:val="center"/>
        <w:rPr>
          <w:del w:id="1678" w:author="dita conv" w:date="2020-07-16T12:00:00Z"/>
          <w:i/>
        </w:rPr>
      </w:pPr>
      <w:del w:id="1679" w:author="dita conv" w:date="2020-07-16T12:00:00Z">
        <w:r>
          <w:rPr>
            <w:i/>
          </w:rPr>
          <w:delText>(Revised September 13, 2019)</w:delText>
        </w:r>
      </w:del>
    </w:p>
    <w:p w14:paraId="11E018F0" w14:textId="77777777" w:rsidR="008E64D4" w:rsidRDefault="008E64D4">
      <w:pPr>
        <w:pStyle w:val="BodyText"/>
        <w:spacing w:before="11"/>
        <w:rPr>
          <w:del w:id="1680" w:author="dita conv" w:date="2020-07-16T12:00:00Z"/>
          <w:i/>
          <w:sz w:val="35"/>
        </w:rPr>
      </w:pPr>
    </w:p>
    <w:p w14:paraId="3AAABB66" w14:textId="77777777" w:rsidR="00627543" w:rsidRDefault="00244064">
      <w:pPr>
        <w:pStyle w:val="Heading5"/>
      </w:pPr>
      <w:bookmarkStart w:id="1681" w:name="_Refd19e41143"/>
      <w:bookmarkStart w:id="1682" w:name="_Tocd19e41143"/>
      <w:r>
        <w:t>209.101 Definitions.</w:t>
      </w:r>
      <w:bookmarkEnd w:id="1681"/>
      <w:bookmarkEnd w:id="1682"/>
    </w:p>
    <w:p w14:paraId="42E41378" w14:textId="5D29746B" w:rsidR="00627543" w:rsidRDefault="00244064">
      <w:pPr>
        <w:pStyle w:val="BodyText"/>
      </w:pPr>
      <w:r>
        <w:t xml:space="preserve">“Entity controlled by a foreign government,” “foreign government,” and “proscribed information” are defined in the provision at </w:t>
      </w:r>
      <w:del w:id="1683" w:author="dita conv" w:date="2020-07-16T12:00:00Z">
        <w:r w:rsidR="000A22CF">
          <w:rPr>
            <w:spacing w:val="-6"/>
          </w:rPr>
          <w:delText>,</w:delText>
        </w:r>
      </w:del>
      <w:ins w:id="1684" w:author="dita conv" w:date="2020-07-16T12:00:00Z">
        <w:r>
          <w:t xml:space="preserve"> 252.209-</w:t>
        </w:r>
        <w:proofErr w:type="gramStart"/>
        <w:r>
          <w:t>7002 ,</w:t>
        </w:r>
      </w:ins>
      <w:proofErr w:type="gramEnd"/>
      <w:r>
        <w:t xml:space="preserve"> Disclosure of Ownership or Control by a Foreign Government.</w:t>
      </w:r>
    </w:p>
    <w:p w14:paraId="42CBAD26" w14:textId="77777777" w:rsidR="00627543" w:rsidRDefault="00244064">
      <w:pPr>
        <w:pStyle w:val="Heading5"/>
      </w:pPr>
      <w:bookmarkStart w:id="1685" w:name="_Refd19e41169"/>
      <w:bookmarkStart w:id="1686" w:name="_Tocd19e41169"/>
      <w:r>
        <w:t>209.104 Standards.</w:t>
      </w:r>
      <w:bookmarkEnd w:id="1685"/>
      <w:bookmarkEnd w:id="1686"/>
    </w:p>
    <w:p w14:paraId="1ABE5A62" w14:textId="77777777" w:rsidR="00627543" w:rsidRDefault="00244064">
      <w:pPr>
        <w:pStyle w:val="Heading6"/>
      </w:pPr>
      <w:bookmarkStart w:id="1687" w:name="_Refd19e41182"/>
      <w:bookmarkStart w:id="1688" w:name="_Tocd19e41182"/>
      <w:proofErr w:type="gramStart"/>
      <w:r>
        <w:t>209.104-1 General standards.</w:t>
      </w:r>
      <w:bookmarkEnd w:id="1687"/>
      <w:bookmarkEnd w:id="1688"/>
      <w:proofErr w:type="gramEnd"/>
    </w:p>
    <w:p w14:paraId="139E1155" w14:textId="77777777" w:rsidR="00627543" w:rsidRDefault="00244064">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14:paraId="320BB868" w14:textId="77777777" w:rsidR="00627543" w:rsidRDefault="00244064">
      <w:pPr>
        <w:pStyle w:val="BodyText"/>
      </w:pPr>
      <w:r>
        <w:t>(</w:t>
      </w:r>
      <w:proofErr w:type="spellStart"/>
      <w:r>
        <w:t>i</w:t>
      </w:r>
      <w:proofErr w:type="spellEnd"/>
      <w:r>
        <w:t>) Applicable laws and regulations are complied with;</w:t>
      </w:r>
    </w:p>
    <w:p w14:paraId="06AE2F0C" w14:textId="77777777" w:rsidR="00627543" w:rsidRDefault="00244064">
      <w:pPr>
        <w:pStyle w:val="BodyText"/>
      </w:pPr>
      <w:r>
        <w:t>(ii) The accounting system and cost data are reliable;</w:t>
      </w:r>
    </w:p>
    <w:p w14:paraId="634F9ADA" w14:textId="77777777" w:rsidR="00627543" w:rsidRDefault="00244064">
      <w:pPr>
        <w:pStyle w:val="BodyText"/>
      </w:pPr>
      <w:r>
        <w:lastRenderedPageBreak/>
        <w:t>(iii) Risk of misallocations and mischarges are minimized; and</w:t>
      </w:r>
    </w:p>
    <w:p w14:paraId="7FF47F93" w14:textId="77777777" w:rsidR="00627543" w:rsidRDefault="00244064">
      <w:pPr>
        <w:pStyle w:val="BodyText"/>
      </w:pPr>
      <w:proofErr w:type="gramStart"/>
      <w:r>
        <w:t>(iv) Contract</w:t>
      </w:r>
      <w:proofErr w:type="gramEnd"/>
      <w:r>
        <w:t xml:space="preserve"> allocations and charges are consistent with invoice procedures.</w:t>
      </w:r>
    </w:p>
    <w:p w14:paraId="61CF1732" w14:textId="77777777" w:rsidR="00627543" w:rsidRDefault="00244064">
      <w:pPr>
        <w:pStyle w:val="BodyText"/>
      </w:pPr>
      <w:r>
        <w:t>(g)(</w:t>
      </w:r>
      <w:proofErr w:type="spellStart"/>
      <w:r>
        <w:t>i</w:t>
      </w:r>
      <w:proofErr w:type="spellEnd"/>
      <w:r>
        <w:t xml:space="preserve">) </w:t>
      </w:r>
      <w:r>
        <w:rPr>
          <w:i/>
        </w:rPr>
        <w:t>Ownership or control by the government of a country that is a state sponsor of terrorism</w:t>
      </w:r>
      <w:r>
        <w:t>. (</w:t>
      </w:r>
      <w:proofErr w:type="gramStart"/>
      <w:r>
        <w:t>See  225.771</w:t>
      </w:r>
      <w:proofErr w:type="gramEnd"/>
      <w:r>
        <w:t xml:space="preserve"> .)</w:t>
      </w:r>
    </w:p>
    <w:p w14:paraId="60B9CF79" w14:textId="77777777" w:rsidR="00627543" w:rsidRDefault="00244064">
      <w:pPr>
        <w:pStyle w:val="BodyText"/>
      </w:pPr>
      <w:r>
        <w:t xml:space="preserve">(ii) </w:t>
      </w:r>
      <w:r>
        <w:rPr>
          <w:i/>
        </w:rPr>
        <w:t>Ownership or control by a foreign government when access to proscribed information is required.</w:t>
      </w:r>
    </w:p>
    <w:p w14:paraId="53594DE4" w14:textId="77777777" w:rsidR="00627543" w:rsidRDefault="00244064">
      <w:pPr>
        <w:pStyle w:val="BodyText"/>
      </w:pPr>
      <w:r>
        <w:t xml:space="preserve">(A) Under 10 U.S.C. 2536(a), no </w:t>
      </w:r>
      <w:proofErr w:type="gramStart"/>
      <w:r>
        <w:t>DoD</w:t>
      </w:r>
      <w:proofErr w:type="gramEnd"/>
      <w:r>
        <w:t xml:space="preserve"> contract under a national security program may be awarded to an entity controlled by a foreign government if that entity requires access to proscribed information to perform the contract.</w:t>
      </w:r>
    </w:p>
    <w:p w14:paraId="240E041D" w14:textId="1A6426C8" w:rsidR="00627543" w:rsidRDefault="00244064">
      <w:pPr>
        <w:pStyle w:val="BodyText"/>
      </w:pPr>
      <w:r>
        <w:t xml:space="preserve">(B) Whenever the contracting officer has a question about application of the provision at </w:t>
      </w:r>
      <w:del w:id="1689" w:author="dita conv" w:date="2020-07-16T12:00:00Z">
        <w:r w:rsidR="000A22CF" w:rsidRPr="00EF483B">
          <w:rPr>
            <w:spacing w:val="-6"/>
          </w:rPr>
          <w:delText>,</w:delText>
        </w:r>
      </w:del>
      <w:ins w:id="1690" w:author="dita conv" w:date="2020-07-16T12:00:00Z">
        <w:r>
          <w:t xml:space="preserve"> 252.209-7002 ,</w:t>
        </w:r>
      </w:ins>
      <w:r>
        <w:t xml:space="preserve"> the contracting officer may seek advice from the Security Directorate, Office of the Deputy Under Secretary of Defense, Human Intelligence, Counterintelligence, and Security.</w:t>
      </w:r>
    </w:p>
    <w:p w14:paraId="48C08FAC" w14:textId="77777777" w:rsidR="00627543" w:rsidRDefault="00244064">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14:paraId="1E5489BC" w14:textId="77777777" w:rsidR="00627543" w:rsidRDefault="00244064">
      <w:pPr>
        <w:pStyle w:val="BodyText"/>
      </w:pPr>
      <w:r>
        <w:rPr>
          <w:i/>
        </w:rPr>
        <w:t>(1)</w:t>
      </w:r>
      <w:r>
        <w:t xml:space="preserve"> Identification of the proposed awardee, with a synopsis of its foreign ownership (include solicitation and other reference numbers to identify the action);</w:t>
      </w:r>
    </w:p>
    <w:p w14:paraId="0F308E71" w14:textId="77777777" w:rsidR="008E64D4" w:rsidRDefault="008E64D4">
      <w:pPr>
        <w:pStyle w:val="BodyText"/>
        <w:spacing w:before="4"/>
        <w:rPr>
          <w:del w:id="1691" w:author="dita conv" w:date="2020-07-16T12:00:00Z"/>
          <w:sz w:val="8"/>
        </w:rPr>
      </w:pPr>
    </w:p>
    <w:p w14:paraId="54D538FA" w14:textId="77777777" w:rsidR="008E64D4" w:rsidRDefault="008E64D4">
      <w:pPr>
        <w:rPr>
          <w:del w:id="1692" w:author="dita conv" w:date="2020-07-16T12:00:00Z"/>
          <w:sz w:val="8"/>
        </w:rPr>
        <w:sectPr w:rsidR="008E64D4" w:rsidSect="004916A2">
          <w:pgSz w:w="10540" w:h="13260"/>
          <w:pgMar w:top="280" w:right="1730" w:bottom="280" w:left="520" w:header="720" w:footer="720" w:gutter="0"/>
          <w:cols w:space="720"/>
        </w:sectPr>
      </w:pPr>
    </w:p>
    <w:p w14:paraId="12F7A3F1" w14:textId="77777777" w:rsidR="008E64D4" w:rsidRDefault="008E64D4">
      <w:pPr>
        <w:pStyle w:val="BodyText"/>
        <w:spacing w:before="4"/>
        <w:rPr>
          <w:del w:id="1693" w:author="dita conv" w:date="2020-07-16T12:00:00Z"/>
          <w:sz w:val="28"/>
        </w:rPr>
      </w:pPr>
    </w:p>
    <w:p w14:paraId="41591537" w14:textId="77777777" w:rsidR="008E64D4" w:rsidRDefault="000A22CF">
      <w:pPr>
        <w:pStyle w:val="BodyText"/>
        <w:rPr>
          <w:del w:id="1694" w:author="dita conv" w:date="2020-07-16T12:00:00Z"/>
        </w:rPr>
      </w:pPr>
      <w:del w:id="1695" w:author="dita conv" w:date="2020-07-16T12:00:00Z">
        <w:r>
          <w:rPr>
            <w:spacing w:val="-5"/>
          </w:rPr>
          <w:delText>requirements;</w:delText>
        </w:r>
      </w:del>
    </w:p>
    <w:p w14:paraId="2C34B961" w14:textId="77777777" w:rsidR="00627543" w:rsidRDefault="00244064">
      <w:pPr>
        <w:pStyle w:val="BodyText"/>
      </w:pPr>
      <w:r>
        <w:rPr>
          <w:i/>
        </w:rPr>
        <w:t xml:space="preserve">(2) </w:t>
      </w:r>
      <w:r>
        <w:t>General description of the acquisition and performance</w:t>
      </w:r>
      <w:ins w:id="1696" w:author="dita conv" w:date="2020-07-16T12:00:00Z">
        <w:r>
          <w:t xml:space="preserve"> requirements;</w:t>
        </w:r>
      </w:ins>
    </w:p>
    <w:p w14:paraId="7DB88E09" w14:textId="77777777" w:rsidR="00627543" w:rsidRDefault="00244064">
      <w:pPr>
        <w:pStyle w:val="BodyText"/>
      </w:pPr>
      <w:r>
        <w:rPr>
          <w:i/>
        </w:rPr>
        <w:t xml:space="preserve">(3) </w:t>
      </w:r>
      <w:r>
        <w:t>Identification of the national security interests involved and the ways in which award of the contract helps advance those interests;</w:t>
      </w:r>
    </w:p>
    <w:p w14:paraId="2C2DDA45" w14:textId="77777777" w:rsidR="00627543" w:rsidRDefault="00244064">
      <w:pPr>
        <w:pStyle w:val="BodyText"/>
      </w:pPr>
      <w:r>
        <w:rPr>
          <w:i/>
        </w:rPr>
        <w:t>(4)</w:t>
      </w:r>
      <w:r>
        <w:t xml:space="preserve"> A statement as to availability of another entity with the capacity, capability and technical expertise to satisfy defense acquisition, technology base, or industrial base requirements; and</w:t>
      </w:r>
    </w:p>
    <w:p w14:paraId="761B4B3A" w14:textId="77777777" w:rsidR="00627543" w:rsidRDefault="00244064">
      <w:pPr>
        <w:pStyle w:val="BodyText"/>
      </w:pPr>
      <w:r>
        <w:rPr>
          <w:i/>
        </w:rPr>
        <w:t xml:space="preserve">(5) </w:t>
      </w:r>
      <w:r>
        <w:t>A description of any alternate means available to satisfy the requirement, e.g., use of substitute products or technology or alternate approaches to accomplish the program objectives</w:t>
      </w:r>
      <w:r>
        <w:rPr>
          <w:i/>
        </w:rPr>
        <w:t>.</w:t>
      </w:r>
    </w:p>
    <w:p w14:paraId="1021D8D3" w14:textId="118FAF75" w:rsidR="00627543" w:rsidRDefault="00244064">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del w:id="1697" w:author="dita conv" w:date="2020-07-16T12:00:00Z">
        <w:r w:rsidR="000A22CF" w:rsidRPr="00EF483B">
          <w:rPr>
            <w:rFonts w:ascii="Symbol" w:hAnsi="Symbol"/>
            <w:spacing w:val="-4"/>
          </w:rPr>
          <w:delText></w:delText>
        </w:r>
      </w:del>
      <w:ins w:id="1698" w:author="dita conv" w:date="2020-07-16T12:00:00Z">
        <w:r>
          <w:t>¾</w:t>
        </w:r>
      </w:ins>
    </w:p>
    <w:p w14:paraId="7D87C7BA" w14:textId="504AD220" w:rsidR="00627543" w:rsidRDefault="00244064">
      <w:pPr>
        <w:pStyle w:val="BodyText"/>
      </w:pPr>
      <w:r>
        <w:rPr>
          <w:i/>
        </w:rPr>
        <w:t>(1)</w:t>
      </w:r>
      <w:r>
        <w:t xml:space="preserve"> Determining that</w:t>
      </w:r>
      <w:del w:id="1699" w:author="dita conv" w:date="2020-07-16T12:00:00Z">
        <w:r w:rsidR="000A22CF" w:rsidRPr="00EF483B">
          <w:rPr>
            <w:rFonts w:ascii="Symbol" w:hAnsi="Symbol"/>
            <w:spacing w:val="-4"/>
          </w:rPr>
          <w:delText></w:delText>
        </w:r>
      </w:del>
      <w:ins w:id="1700" w:author="dita conv" w:date="2020-07-16T12:00:00Z">
        <w:r>
          <w:t>¾</w:t>
        </w:r>
      </w:ins>
    </w:p>
    <w:p w14:paraId="5D0629CC" w14:textId="77777777" w:rsidR="00627543" w:rsidRDefault="00244064">
      <w:pPr>
        <w:pStyle w:val="BodyText"/>
      </w:pPr>
      <w:r>
        <w:rPr>
          <w:i/>
        </w:rPr>
        <w:t>(</w:t>
      </w:r>
      <w:proofErr w:type="spellStart"/>
      <w:r>
        <w:rPr>
          <w:i/>
        </w:rPr>
        <w:t>i</w:t>
      </w:r>
      <w:proofErr w:type="spellEnd"/>
      <w:r>
        <w:rPr>
          <w:i/>
        </w:rPr>
        <w:t>)</w:t>
      </w:r>
      <w:r>
        <w:t xml:space="preserve"> The waiver will advance the environmental restoration, remediation, or waste management objectives of </w:t>
      </w:r>
      <w:proofErr w:type="gramStart"/>
      <w:r>
        <w:t>DoD</w:t>
      </w:r>
      <w:proofErr w:type="gramEnd"/>
      <w:r>
        <w:t xml:space="preserve"> and will not harm the national security interests of the United States; and</w:t>
      </w:r>
    </w:p>
    <w:p w14:paraId="507E616F" w14:textId="77777777" w:rsidR="00627543" w:rsidRDefault="00244064">
      <w:pPr>
        <w:pStyle w:val="BodyText"/>
      </w:pP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14:paraId="1B6CAF80" w14:textId="77777777" w:rsidR="00627543" w:rsidRDefault="00244064">
      <w:pPr>
        <w:pStyle w:val="BodyText"/>
      </w:pPr>
      <w:r>
        <w:rPr>
          <w:i/>
        </w:rPr>
        <w:t xml:space="preserve">(2) </w:t>
      </w:r>
      <w:r>
        <w:t>Notifying Congress of the decision to grant the waiver. The contract may be awarded only after the end of the 45-day period beginning on the date the notification is received by the appropriate Congressional committees.</w:t>
      </w:r>
    </w:p>
    <w:p w14:paraId="3395829D" w14:textId="77777777" w:rsidR="00627543" w:rsidRDefault="00244064">
      <w:pPr>
        <w:pStyle w:val="Heading6"/>
      </w:pPr>
      <w:bookmarkStart w:id="1701" w:name="_Refd19e41290"/>
      <w:bookmarkStart w:id="1702" w:name="_Tocd19e41290"/>
      <w:proofErr w:type="gramStart"/>
      <w:r>
        <w:t>209.104-4 Subcontractor responsibility.</w:t>
      </w:r>
      <w:bookmarkEnd w:id="1701"/>
      <w:bookmarkEnd w:id="1702"/>
      <w:proofErr w:type="gramEnd"/>
    </w:p>
    <w:p w14:paraId="09C094F5" w14:textId="77777777" w:rsidR="00627543" w:rsidRDefault="00244064">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w:p w14:paraId="3C1F3F44" w14:textId="77777777" w:rsidR="00627543" w:rsidRDefault="00244064">
      <w:pPr>
        <w:pStyle w:val="Heading6"/>
      </w:pPr>
      <w:bookmarkStart w:id="1703" w:name="_Refd19e41308"/>
      <w:bookmarkStart w:id="1704" w:name="_Tocd19e41308"/>
      <w:proofErr w:type="gramStart"/>
      <w:r>
        <w:t>209.104-70 Solicitation provision.</w:t>
      </w:r>
      <w:bookmarkEnd w:id="1703"/>
      <w:bookmarkEnd w:id="1704"/>
      <w:proofErr w:type="gramEnd"/>
    </w:p>
    <w:p w14:paraId="15CAD964" w14:textId="616BFF6C" w:rsidR="00627543" w:rsidRDefault="00244064">
      <w:pPr>
        <w:pStyle w:val="BodyText"/>
      </w:pPr>
      <w:r>
        <w:t xml:space="preserve">Use the provision at </w:t>
      </w:r>
      <w:del w:id="1705" w:author="dita conv" w:date="2020-07-16T12:00:00Z">
        <w:r w:rsidR="000A22CF">
          <w:rPr>
            <w:spacing w:val="-6"/>
          </w:rPr>
          <w:delText>,</w:delText>
        </w:r>
      </w:del>
      <w:ins w:id="1706" w:author="dita conv" w:date="2020-07-16T12:00:00Z">
        <w:r>
          <w:t xml:space="preserve"> 252.209-</w:t>
        </w:r>
        <w:proofErr w:type="gramStart"/>
        <w:r>
          <w:t>7002 ,</w:t>
        </w:r>
      </w:ins>
      <w:proofErr w:type="gramEnd"/>
      <w:r>
        <w:t xml:space="preserve">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w:t>
      </w:r>
      <w:proofErr w:type="gramStart"/>
      <w:r>
        <w:t xml:space="preserve">provision </w:t>
      </w:r>
      <w:ins w:id="1707" w:author="dita conv" w:date="2020-07-16T12:00:00Z">
        <w:r>
          <w:t xml:space="preserve"> 252.209</w:t>
        </w:r>
        <w:proofErr w:type="gramEnd"/>
        <w:r>
          <w:t xml:space="preserve">-7002  </w:t>
        </w:r>
      </w:ins>
      <w:r>
        <w:t>in the solicitation.</w:t>
      </w:r>
    </w:p>
    <w:p w14:paraId="220281F5" w14:textId="77777777" w:rsidR="00627543" w:rsidRDefault="00244064">
      <w:pPr>
        <w:pStyle w:val="Heading5"/>
      </w:pPr>
      <w:bookmarkStart w:id="1708" w:name="_Refd19e41344"/>
      <w:bookmarkStart w:id="1709" w:name="_Tocd19e41344"/>
      <w:r>
        <w:lastRenderedPageBreak/>
        <w:t>209.105 Procedures.</w:t>
      </w:r>
      <w:bookmarkEnd w:id="1708"/>
      <w:bookmarkEnd w:id="1709"/>
    </w:p>
    <w:p w14:paraId="5540696C" w14:textId="77777777" w:rsidR="00627543" w:rsidRDefault="00244064">
      <w:pPr>
        <w:pStyle w:val="Heading6"/>
      </w:pPr>
      <w:bookmarkStart w:id="1710" w:name="_Refd19e41357"/>
      <w:bookmarkStart w:id="1711" w:name="_Tocd19e41357"/>
      <w:proofErr w:type="gramStart"/>
      <w:r>
        <w:t>209.105-1 Obtaining information.</w:t>
      </w:r>
      <w:bookmarkEnd w:id="1710"/>
      <w:bookmarkEnd w:id="1711"/>
      <w:proofErr w:type="gramEnd"/>
    </w:p>
    <w:p w14:paraId="231930C6" w14:textId="0732BE5C" w:rsidR="00627543" w:rsidRDefault="00244064">
      <w:pPr>
        <w:pStyle w:val="BodyText"/>
      </w:pPr>
      <w:r>
        <w:t xml:space="preserve">(1) For guidance on using the Exclusion section of the System for Award Management, see </w:t>
      </w:r>
      <w:del w:id="1712" w:author="dita conv" w:date="2020-07-16T12:00:00Z">
        <w:r w:rsidR="000A22CF" w:rsidRPr="00EF483B">
          <w:rPr>
            <w:spacing w:val="-6"/>
          </w:rPr>
          <w:delText>.</w:delText>
        </w:r>
      </w:del>
      <w:proofErr w:type="gramStart"/>
      <w:ins w:id="1713" w:author="dita conv" w:date="2020-07-16T12:00:00Z">
        <w:r>
          <w:t>PGI  209.105</w:t>
        </w:r>
        <w:proofErr w:type="gramEnd"/>
        <w:r>
          <w:t>-1 .</w:t>
        </w:r>
      </w:ins>
    </w:p>
    <w:p w14:paraId="1870DBEC" w14:textId="41F19C1D" w:rsidR="00627543" w:rsidRDefault="00244064">
      <w:pPr>
        <w:pStyle w:val="BodyText"/>
      </w:pPr>
      <w:r>
        <w:t xml:space="preserve">(2) A satisfactory performance record is a factor in determining contractor responsibility (see FAR 9.104-1(c)). One source of information relating to contractor performance is Contractor Performance Assessment Reporting System (CPARS), available at </w:t>
      </w:r>
      <w:del w:id="1714" w:author="dita conv" w:date="2020-07-16T12:00:00Z">
        <w:r w:rsidR="000A22CF" w:rsidRPr="00EF483B">
          <w:rPr>
            <w:spacing w:val="-5"/>
          </w:rPr>
          <w:delText>.</w:delText>
        </w:r>
      </w:del>
      <w:ins w:id="1715" w:author="dita conv" w:date="2020-07-16T12:00:00Z">
        <w:r>
          <w:t>https://ww.cpars.gov/.</w:t>
        </w:r>
      </w:ins>
      <w:r>
        <w:t xml:space="preserve"> Information relating to contract terminations for cause and for default is also available through the Federal Awardee Performance and Integrity Information System (FAPIIS) module of CPARS, available at</w:t>
      </w:r>
      <w:del w:id="1716" w:author="dita conv" w:date="2020-07-16T12:00:00Z">
        <w:r w:rsidR="000A22CF" w:rsidRPr="00EF483B">
          <w:rPr>
            <w:spacing w:val="-5"/>
          </w:rPr>
          <w:delText>.</w:delText>
        </w:r>
      </w:del>
      <w:ins w:id="1717" w:author="dita conv" w:date="2020-07-16T12:00:00Z">
        <w:r>
          <w:t xml:space="preserve"> https://www.fapiis.gov.</w:t>
        </w:r>
      </w:ins>
      <w:r>
        <w:t xml:space="preserve"> (</w:t>
      </w:r>
      <w:proofErr w:type="gramStart"/>
      <w:r>
        <w:t>see</w:t>
      </w:r>
      <w:proofErr w:type="gramEnd"/>
      <w:r>
        <w:t xml:space="preserve"> subpart 42.15). This termination information is just one consideration in determining contractor responsibility.</w:t>
      </w:r>
    </w:p>
    <w:p w14:paraId="3CB1A4DB" w14:textId="77777777" w:rsidR="00627543" w:rsidRDefault="00244064">
      <w:pPr>
        <w:pStyle w:val="Heading6"/>
      </w:pPr>
      <w:bookmarkStart w:id="1718" w:name="_Refd19e41388"/>
      <w:bookmarkStart w:id="1719" w:name="_Tocd19e41388"/>
      <w:proofErr w:type="gramStart"/>
      <w:r>
        <w:t>209.105-2 Determinations and documentation.</w:t>
      </w:r>
      <w:bookmarkEnd w:id="1718"/>
      <w:bookmarkEnd w:id="1719"/>
      <w:proofErr w:type="gramEnd"/>
    </w:p>
    <w:p w14:paraId="060E4146" w14:textId="6CFEE172" w:rsidR="00627543" w:rsidRDefault="00244064">
      <w:pPr>
        <w:pStyle w:val="BodyText"/>
      </w:pPr>
      <w:r>
        <w:t xml:space="preserve">(a) The contracting officer shall submit a copy of a determination of </w:t>
      </w:r>
      <w:proofErr w:type="spellStart"/>
      <w:r>
        <w:t>nonresponsibility</w:t>
      </w:r>
      <w:proofErr w:type="spellEnd"/>
      <w:r>
        <w:t xml:space="preserve"> to the appropriate debarring and suspending official listed in </w:t>
      </w:r>
      <w:del w:id="1720" w:author="dita conv" w:date="2020-07-16T12:00:00Z">
        <w:r w:rsidR="000A22CF" w:rsidRPr="00EF483B">
          <w:rPr>
            <w:spacing w:val="-6"/>
          </w:rPr>
          <w:delText>.</w:delText>
        </w:r>
      </w:del>
      <w:ins w:id="1721" w:author="dita conv" w:date="2020-07-16T12:00:00Z">
        <w:r>
          <w:t xml:space="preserve"> </w:t>
        </w:r>
        <w:proofErr w:type="gramStart"/>
        <w:r>
          <w:t>209.403 .</w:t>
        </w:r>
      </w:ins>
      <w:proofErr w:type="gramEnd"/>
    </w:p>
    <w:p w14:paraId="6BEADA7E" w14:textId="77777777" w:rsidR="00627543" w:rsidRDefault="00244064">
      <w:pPr>
        <w:pStyle w:val="Heading7"/>
      </w:pPr>
      <w:bookmarkStart w:id="1722" w:name="_Refd19e41412"/>
      <w:bookmarkStart w:id="1723" w:name="_Tocd19e41412"/>
      <w:proofErr w:type="gramStart"/>
      <w:r>
        <w:t>209.105-2-70 Inclusion of determination of contractor fault in Federal Awardee Performance and Integrity Information System (FAPIIS).</w:t>
      </w:r>
      <w:bookmarkEnd w:id="1722"/>
      <w:bookmarkEnd w:id="1723"/>
      <w:proofErr w:type="gramEnd"/>
    </w:p>
    <w:p w14:paraId="2BCCF93A" w14:textId="77777777" w:rsidR="00627543" w:rsidRDefault="00244064">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w:p w14:paraId="7181FDCF" w14:textId="77777777" w:rsidR="00627543" w:rsidRDefault="00244064">
      <w:pPr>
        <w:pStyle w:val="Heading5"/>
      </w:pPr>
      <w:bookmarkStart w:id="1724" w:name="_Refd19e41433"/>
      <w:bookmarkStart w:id="1725" w:name="_Tocd19e41433"/>
      <w:r>
        <w:t xml:space="preserve">209.106 </w:t>
      </w:r>
      <w:proofErr w:type="spellStart"/>
      <w:r>
        <w:t>Preaward</w:t>
      </w:r>
      <w:proofErr w:type="spellEnd"/>
      <w:r>
        <w:t xml:space="preserve"> surveys.</w:t>
      </w:r>
      <w:bookmarkEnd w:id="1724"/>
      <w:bookmarkEnd w:id="1725"/>
    </w:p>
    <w:p w14:paraId="22F2E2F1" w14:textId="091BB540" w:rsidR="00627543" w:rsidRDefault="00244064">
      <w:pPr>
        <w:pStyle w:val="BodyText"/>
      </w:pPr>
      <w:r>
        <w:t xml:space="preserve">When requesting a </w:t>
      </w:r>
      <w:proofErr w:type="spellStart"/>
      <w:r>
        <w:t>preaward</w:t>
      </w:r>
      <w:proofErr w:type="spellEnd"/>
      <w:r>
        <w:t xml:space="preserve"> survey, follow the procedures at </w:t>
      </w:r>
      <w:del w:id="1726" w:author="dita conv" w:date="2020-07-16T12:00:00Z">
        <w:r w:rsidR="000A22CF">
          <w:delText>.</w:delText>
        </w:r>
      </w:del>
      <w:proofErr w:type="gramStart"/>
      <w:ins w:id="1727" w:author="dita conv" w:date="2020-07-16T12:00:00Z">
        <w:r>
          <w:t>PGI  209.106</w:t>
        </w:r>
        <w:proofErr w:type="gramEnd"/>
        <w:r>
          <w:t xml:space="preserve"> .</w:t>
        </w:r>
      </w:ins>
    </w:p>
    <w:p w14:paraId="5AF8EB06" w14:textId="0704FBD8" w:rsidR="00627543" w:rsidRDefault="00244064">
      <w:pPr>
        <w:pStyle w:val="BodyText"/>
      </w:pPr>
      <w:r>
        <w:t xml:space="preserve">See </w:t>
      </w:r>
      <w:proofErr w:type="gramStart"/>
      <w:r>
        <w:t xml:space="preserve">DoD </w:t>
      </w:r>
      <w:del w:id="1728" w:author="dita conv" w:date="2020-07-16T12:00:00Z">
        <w:r w:rsidR="000A22CF">
          <w:rPr>
            <w:color w:val="4F81BD"/>
            <w:spacing w:val="-6"/>
          </w:rPr>
          <w:delText>,</w:delText>
        </w:r>
      </w:del>
      <w:ins w:id="1729" w:author="dita conv" w:date="2020-07-16T12:00:00Z">
        <w:r>
          <w:t>Class</w:t>
        </w:r>
        <w:proofErr w:type="gramEnd"/>
        <w:r>
          <w:t xml:space="preserve"> Deviation 2012-O0004,</w:t>
        </w:r>
      </w:ins>
      <w:r>
        <w:t xml:space="preserve"> Prohibition Against Contracting with Corporations That Have an Unpaid Delinquent Tax Liability or a Felony Conviction under Federal Law, issued January 23, 2012. This deviation is effective until incorporated in the FAR or otherwise rescinded.</w:t>
      </w:r>
    </w:p>
    <w:p w14:paraId="1A5D3D38" w14:textId="653E4BA8" w:rsidR="00627543" w:rsidRDefault="00244064">
      <w:pPr>
        <w:pStyle w:val="BodyText"/>
      </w:pPr>
      <w:r>
        <w:t xml:space="preserve">See </w:t>
      </w:r>
      <w:proofErr w:type="gramStart"/>
      <w:r>
        <w:t xml:space="preserve">DoD </w:t>
      </w:r>
      <w:del w:id="1730" w:author="dita conv" w:date="2020-07-16T12:00:00Z">
        <w:r w:rsidR="000A22CF">
          <w:rPr>
            <w:color w:val="4F81BD"/>
            <w:spacing w:val="-6"/>
          </w:rPr>
          <w:delText>,</w:delText>
        </w:r>
      </w:del>
      <w:ins w:id="1731" w:author="dita conv" w:date="2020-07-16T12:00:00Z">
        <w:r>
          <w:t>Class</w:t>
        </w:r>
        <w:proofErr w:type="gramEnd"/>
        <w:r>
          <w:t xml:space="preserve"> Deviation 2012-O0007,</w:t>
        </w:r>
      </w:ins>
      <w:r>
        <w:t xml:space="preserve"> Prohibition Against Contracting with Corporations that have a Felony Conviction under Federal or State Law, issued March 9, 2012. This deviation is effective for contract actions issued using </w:t>
      </w:r>
      <w:proofErr w:type="gramStart"/>
      <w:r>
        <w:t>DoD</w:t>
      </w:r>
      <w:proofErr w:type="gramEnd"/>
      <w:r>
        <w:t xml:space="preserve"> funds appropriated by the Consolidated Appropriations Act, 2012 (Pub. </w:t>
      </w:r>
      <w:proofErr w:type="gramStart"/>
      <w:r>
        <w:t>L. 112-74).</w:t>
      </w:r>
      <w:proofErr w:type="gramEnd"/>
    </w:p>
    <w:p w14:paraId="06024060" w14:textId="21E96318" w:rsidR="00627543" w:rsidRDefault="00244064">
      <w:pPr>
        <w:pStyle w:val="BodyText"/>
      </w:pPr>
      <w:r>
        <w:t xml:space="preserve">See </w:t>
      </w:r>
      <w:proofErr w:type="gramStart"/>
      <w:r>
        <w:t xml:space="preserve">DoD </w:t>
      </w:r>
      <w:del w:id="1732" w:author="dita conv" w:date="2020-07-16T12:00:00Z">
        <w:r w:rsidR="000A22CF">
          <w:rPr>
            <w:color w:val="4F81BD"/>
            <w:spacing w:val="-6"/>
          </w:rPr>
          <w:delText>,</w:delText>
        </w:r>
      </w:del>
      <w:ins w:id="1733" w:author="dita conv" w:date="2020-07-16T12:00:00Z">
        <w:r>
          <w:t>Class</w:t>
        </w:r>
        <w:proofErr w:type="gramEnd"/>
        <w:r>
          <w:t xml:space="preserve"> Deviation 2013-O0006,</w:t>
        </w:r>
      </w:ins>
      <w:r>
        <w:t xml:space="preserve"> Prohibition Against Using Fiscal Year 2013 Funds to Contract with Corporations that have an Unpaid Delinquent Tax Liability or </w:t>
      </w:r>
      <w:r>
        <w:lastRenderedPageBreak/>
        <w:t xml:space="preserve">a Felony Conviction under Federal Law, issued January 22, 2013. This deviation is effective for contract actions issued using </w:t>
      </w:r>
      <w:proofErr w:type="gramStart"/>
      <w:r>
        <w:t>DoD</w:t>
      </w:r>
      <w:proofErr w:type="gramEnd"/>
      <w:r>
        <w:t xml:space="preserve"> funds appropriated by the Continuing Appropriations Resolution, 2013 (Pub. L. 112-175).</w:t>
      </w:r>
    </w:p>
    <w:p w14:paraId="1F6C4ABD" w14:textId="118B5B40" w:rsidR="00627543" w:rsidRDefault="00244064">
      <w:pPr>
        <w:pStyle w:val="BodyText"/>
      </w:pPr>
      <w:r>
        <w:t xml:space="preserve">See </w:t>
      </w:r>
      <w:proofErr w:type="gramStart"/>
      <w:r>
        <w:t xml:space="preserve">DoD </w:t>
      </w:r>
      <w:del w:id="1734" w:author="dita conv" w:date="2020-07-16T12:00:00Z">
        <w:r w:rsidR="000A22CF">
          <w:rPr>
            <w:color w:val="4F81BD"/>
            <w:spacing w:val="-6"/>
          </w:rPr>
          <w:delText>,</w:delText>
        </w:r>
      </w:del>
      <w:ins w:id="1735" w:author="dita conv" w:date="2020-07-16T12:00:00Z">
        <w:r>
          <w:t>Class</w:t>
        </w:r>
        <w:proofErr w:type="gramEnd"/>
        <w:r>
          <w:t xml:space="preserve"> Deviation 2013-O0010,</w:t>
        </w:r>
      </w:ins>
      <w:r>
        <w:t xml:space="preserve">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14:paraId="187C006A" w14:textId="2A385D53" w:rsidR="00627543" w:rsidRDefault="00244064">
      <w:pPr>
        <w:pStyle w:val="BodyText"/>
      </w:pPr>
      <w:r>
        <w:t xml:space="preserve">See </w:t>
      </w:r>
      <w:proofErr w:type="gramStart"/>
      <w:r>
        <w:t xml:space="preserve">DoD </w:t>
      </w:r>
      <w:del w:id="1736" w:author="dita conv" w:date="2020-07-16T12:00:00Z">
        <w:r w:rsidR="000A22CF">
          <w:rPr>
            <w:color w:val="4F81BD"/>
          </w:rPr>
          <w:delText>,</w:delText>
        </w:r>
      </w:del>
      <w:ins w:id="1737" w:author="dita conv" w:date="2020-07-16T12:00:00Z">
        <w:r>
          <w:t>Class</w:t>
        </w:r>
        <w:proofErr w:type="gramEnd"/>
        <w:r>
          <w:t xml:space="preserve"> Deviation 2014-O0004,</w:t>
        </w:r>
      </w:ins>
      <w:r>
        <w:t xml:space="preserve"> Prohibition Against Using FY 2014 Funds to Contract with Corporations that Have an Unpaid Delinquent Tax Liability or a Felony Conviction under Federal Law, issued February 21, 2014. This deviation is effective for contract actions issued using </w:t>
      </w:r>
      <w:proofErr w:type="gramStart"/>
      <w:r>
        <w:t>DoD</w:t>
      </w:r>
      <w:proofErr w:type="gramEnd"/>
      <w:r>
        <w:t xml:space="preserve"> funds appropriated by the Continuing Appropriations Act, 2014 (Pub. </w:t>
      </w:r>
      <w:proofErr w:type="gramStart"/>
      <w:r>
        <w:t>L. 113-46).</w:t>
      </w:r>
      <w:proofErr w:type="gramEnd"/>
    </w:p>
    <w:p w14:paraId="6828AE7C" w14:textId="574B2CAA" w:rsidR="00627543" w:rsidRDefault="000A22CF">
      <w:pPr>
        <w:pStyle w:val="BodyText"/>
      </w:pPr>
      <w:del w:id="1738" w:author="dita conv" w:date="2020-07-16T12:00:00Z">
        <w:r>
          <w:rPr>
            <w:color w:val="4F81BD"/>
          </w:rPr>
          <w:delText>See ,</w:delText>
        </w:r>
      </w:del>
      <w:ins w:id="1739" w:author="dita conv" w:date="2020-07-16T12:00:00Z">
        <w:r w:rsidR="00244064">
          <w:t xml:space="preserve">See </w:t>
        </w:r>
        <w:proofErr w:type="gramStart"/>
        <w:r w:rsidR="00244064">
          <w:t>DoD</w:t>
        </w:r>
        <w:proofErr w:type="gramEnd"/>
        <w:r w:rsidR="00244064">
          <w:t xml:space="preserve"> Class Deviation 2014-O0009,</w:t>
        </w:r>
      </w:ins>
      <w:r w:rsidR="00244064">
        <w:t xml:space="preserve">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w:p w14:paraId="7BBAABED" w14:textId="79FD55F6" w:rsidR="00627543" w:rsidRDefault="00244064">
      <w:pPr>
        <w:pStyle w:val="Heading4"/>
      </w:pPr>
      <w:bookmarkStart w:id="1740" w:name="_Refd19e41472"/>
      <w:bookmarkStart w:id="1741" w:name="_Tocd19e41472"/>
      <w:r>
        <w:t>SUBPART 209.2</w:t>
      </w:r>
      <w:del w:id="1742" w:author="dita conv" w:date="2020-07-16T12:00:00Z">
        <w:r w:rsidR="000A22CF">
          <w:delText>--</w:delText>
        </w:r>
      </w:del>
      <w:ins w:id="1743" w:author="dita conv" w:date="2020-07-16T12:00:00Z">
        <w:r>
          <w:t xml:space="preserve"> —</w:t>
        </w:r>
      </w:ins>
      <w:r>
        <w:t>QUALIFICATIONS REQUIREMENTS</w:t>
      </w:r>
      <w:bookmarkEnd w:id="1740"/>
      <w:bookmarkEnd w:id="1741"/>
    </w:p>
    <w:p w14:paraId="06D7C744" w14:textId="77777777" w:rsidR="008E64D4" w:rsidRDefault="000A22CF">
      <w:pPr>
        <w:spacing w:line="264" w:lineRule="exact"/>
        <w:ind w:left="104" w:right="423"/>
        <w:jc w:val="center"/>
        <w:rPr>
          <w:del w:id="1744" w:author="dita conv" w:date="2020-07-16T12:00:00Z"/>
          <w:i/>
        </w:rPr>
      </w:pPr>
      <w:del w:id="1745" w:author="dita conv" w:date="2020-07-16T12:00:00Z">
        <w:r>
          <w:rPr>
            <w:i/>
          </w:rPr>
          <w:delText>(Revised August 19, 2011)</w:delText>
        </w:r>
      </w:del>
    </w:p>
    <w:p w14:paraId="1F0429C9" w14:textId="77777777" w:rsidR="008E64D4" w:rsidRDefault="008E64D4">
      <w:pPr>
        <w:pStyle w:val="BodyText"/>
        <w:spacing w:before="11"/>
        <w:rPr>
          <w:del w:id="1746" w:author="dita conv" w:date="2020-07-16T12:00:00Z"/>
          <w:i/>
          <w:sz w:val="35"/>
        </w:rPr>
      </w:pPr>
    </w:p>
    <w:p w14:paraId="43629DFB" w14:textId="77777777" w:rsidR="00627543" w:rsidRDefault="00244064">
      <w:pPr>
        <w:pStyle w:val="Heading5"/>
      </w:pPr>
      <w:bookmarkStart w:id="1747" w:name="_Refd19e41485"/>
      <w:bookmarkStart w:id="1748" w:name="_Tocd19e41485"/>
      <w:r>
        <w:t>209.202 Policy.</w:t>
      </w:r>
      <w:bookmarkEnd w:id="1747"/>
      <w:bookmarkEnd w:id="1748"/>
    </w:p>
    <w:p w14:paraId="39537BD4" w14:textId="7DC3D2B1" w:rsidR="00627543" w:rsidRDefault="00244064">
      <w:pPr>
        <w:pStyle w:val="BodyText"/>
      </w:pPr>
      <w:r>
        <w:t xml:space="preserve">(a)(1) Except for aviation or ship critical safety items, obtain approval in accordance with PGI </w:t>
      </w:r>
      <w:del w:id="1749" w:author="dita conv" w:date="2020-07-16T12:00:00Z">
        <w:r w:rsidR="000A22CF">
          <w:rPr>
            <w:spacing w:val="-5"/>
          </w:rPr>
          <w:delText>(</w:delText>
        </w:r>
      </w:del>
      <w:ins w:id="1750" w:author="dita conv" w:date="2020-07-16T12:00:00Z">
        <w:r>
          <w:t xml:space="preserve"> 209.202 (</w:t>
        </w:r>
      </w:ins>
      <w:r>
        <w:t>a</w:t>
      </w:r>
      <w:proofErr w:type="gramStart"/>
      <w:r>
        <w:t>)(</w:t>
      </w:r>
      <w:proofErr w:type="gramEnd"/>
      <w:r>
        <w:t xml:space="preserve">1) when establishing qualification requirements. </w:t>
      </w:r>
      <w:proofErr w:type="gramStart"/>
      <w:r>
        <w:t xml:space="preserve">See </w:t>
      </w:r>
      <w:ins w:id="1751" w:author="dita conv" w:date="2020-07-16T12:00:00Z">
        <w:r>
          <w:t xml:space="preserve"> 209.270</w:t>
        </w:r>
        <w:proofErr w:type="gramEnd"/>
        <w:r>
          <w:t xml:space="preserve">  </w:t>
        </w:r>
      </w:ins>
      <w:r>
        <w:t>for approval of qualification requirements for aviation or ship critical safety items.</w:t>
      </w:r>
    </w:p>
    <w:p w14:paraId="52C23F18" w14:textId="5C76C5DD" w:rsidR="00627543" w:rsidRDefault="00244064">
      <w:pPr>
        <w:pStyle w:val="Heading5"/>
      </w:pPr>
      <w:bookmarkStart w:id="1752" w:name="_Refd19e41518"/>
      <w:bookmarkStart w:id="1753" w:name="_Tocd19e41518"/>
      <w:r>
        <w:t>209.270 Aviation and ship critical safety items.</w:t>
      </w:r>
      <w:bookmarkEnd w:id="1752"/>
      <w:bookmarkEnd w:id="1753"/>
      <w:del w:id="1754" w:author="dita conv" w:date="2020-07-16T12:00:00Z">
        <w:r w:rsidR="000A22CF">
          <w:rPr>
            <w:spacing w:val="-5"/>
          </w:rPr>
          <w:delText xml:space="preserve"> </w:delText>
        </w:r>
        <w:r w:rsidR="000A22CF">
          <w:rPr>
            <w:spacing w:val="-6"/>
          </w:rPr>
          <w:delText>209.270-1</w:delText>
        </w:r>
        <w:r w:rsidR="000A22CF">
          <w:rPr>
            <w:spacing w:val="54"/>
          </w:rPr>
          <w:delText xml:space="preserve"> </w:delText>
        </w:r>
        <w:r w:rsidR="000A22CF">
          <w:rPr>
            <w:spacing w:val="-5"/>
          </w:rPr>
          <w:delText>Scope.</w:delText>
        </w:r>
      </w:del>
    </w:p>
    <w:p w14:paraId="00FB55B6" w14:textId="77777777" w:rsidR="00627543" w:rsidRDefault="00244064">
      <w:pPr>
        <w:pStyle w:val="Heading6"/>
        <w:rPr>
          <w:ins w:id="1755" w:author="dita conv" w:date="2020-07-16T12:00:00Z"/>
        </w:rPr>
      </w:pPr>
      <w:bookmarkStart w:id="1756" w:name="_Refd19e41531"/>
      <w:bookmarkStart w:id="1757" w:name="_Tocd19e41531"/>
      <w:proofErr w:type="gramStart"/>
      <w:ins w:id="1758" w:author="dita conv" w:date="2020-07-16T12:00:00Z">
        <w:r>
          <w:t>209.270-1 Scope.</w:t>
        </w:r>
        <w:bookmarkEnd w:id="1756"/>
        <w:bookmarkEnd w:id="1757"/>
        <w:proofErr w:type="gramEnd"/>
      </w:ins>
    </w:p>
    <w:p w14:paraId="4513E05D" w14:textId="77777777" w:rsidR="00627543" w:rsidRDefault="00244064">
      <w:pPr>
        <w:pStyle w:val="BodyText"/>
      </w:pPr>
      <w:r>
        <w:t>This section—</w:t>
      </w:r>
    </w:p>
    <w:p w14:paraId="269320EF" w14:textId="77777777" w:rsidR="00627543" w:rsidRDefault="00244064">
      <w:pPr>
        <w:pStyle w:val="BodyText"/>
      </w:pPr>
      <w:r>
        <w:t>(a) Implements—</w:t>
      </w:r>
    </w:p>
    <w:p w14:paraId="75634B42" w14:textId="77777777" w:rsidR="00627543" w:rsidRDefault="00244064">
      <w:pPr>
        <w:pStyle w:val="BodyText"/>
      </w:pPr>
      <w:r>
        <w:t>(1) Section 802 of the National Defense Authorization Act for Fiscal Year 2004 (Pub. L. 108-136); and</w:t>
      </w:r>
    </w:p>
    <w:p w14:paraId="7D4B2C64" w14:textId="77777777" w:rsidR="00627543" w:rsidRDefault="00244064">
      <w:pPr>
        <w:pStyle w:val="BodyText"/>
      </w:pPr>
      <w:r>
        <w:t>(2) Section 130 of the National Defense Authorization Act for Fiscal Year 2007 (Pub. L. 109-364); and</w:t>
      </w:r>
    </w:p>
    <w:p w14:paraId="47F2FDA0" w14:textId="77777777" w:rsidR="00627543" w:rsidRDefault="00244064">
      <w:pPr>
        <w:pStyle w:val="BodyText"/>
      </w:pPr>
      <w:r>
        <w:t>(b) Prescribes policy and procedures for qualification requirements in the procurement of aviation and ship critical safety items and the modification, repair, and overhaul of those items.</w:t>
      </w:r>
    </w:p>
    <w:p w14:paraId="4FF8C25C" w14:textId="77777777" w:rsidR="00627543" w:rsidRDefault="00244064">
      <w:pPr>
        <w:pStyle w:val="Heading6"/>
      </w:pPr>
      <w:bookmarkStart w:id="1759" w:name="_Refd19e41558"/>
      <w:bookmarkStart w:id="1760" w:name="_Tocd19e41558"/>
      <w:proofErr w:type="gramStart"/>
      <w:r>
        <w:lastRenderedPageBreak/>
        <w:t>209.270-2 Definitions.</w:t>
      </w:r>
      <w:bookmarkEnd w:id="1759"/>
      <w:bookmarkEnd w:id="1760"/>
      <w:proofErr w:type="gramEnd"/>
    </w:p>
    <w:p w14:paraId="15451818" w14:textId="77777777" w:rsidR="00627543" w:rsidRDefault="00244064">
      <w:pPr>
        <w:pStyle w:val="BodyText"/>
      </w:pPr>
      <w:r>
        <w:t>As used in this section—</w:t>
      </w:r>
    </w:p>
    <w:p w14:paraId="16BA0DF0" w14:textId="77777777" w:rsidR="00627543" w:rsidRDefault="00244064">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14:paraId="7AB57305" w14:textId="77777777" w:rsidR="00627543" w:rsidRDefault="00244064">
      <w:pPr>
        <w:pStyle w:val="BodyText"/>
      </w:pPr>
      <w:r>
        <w:t>(1) A catastrophic or critical failure resulting in the loss of or serious damage to the aircraft or weapon system;</w:t>
      </w:r>
    </w:p>
    <w:p w14:paraId="1E0A87EC" w14:textId="77777777" w:rsidR="00627543" w:rsidRDefault="00244064">
      <w:pPr>
        <w:pStyle w:val="BodyText"/>
      </w:pPr>
      <w:r>
        <w:t>(2) An unacceptable risk of personal injury or loss of life; or</w:t>
      </w:r>
    </w:p>
    <w:p w14:paraId="150D1B04" w14:textId="77777777" w:rsidR="00627543" w:rsidRDefault="00244064">
      <w:pPr>
        <w:pStyle w:val="BodyText"/>
      </w:pPr>
      <w:r>
        <w:t xml:space="preserve">(3) An </w:t>
      </w:r>
      <w:proofErr w:type="spellStart"/>
      <w:r>
        <w:t>uncommanded</w:t>
      </w:r>
      <w:proofErr w:type="spellEnd"/>
      <w:r>
        <w:t xml:space="preserve"> engine shutdown that jeopardizes safety.</w:t>
      </w:r>
    </w:p>
    <w:p w14:paraId="32D2175C" w14:textId="77777777" w:rsidR="00627543" w:rsidRDefault="00244064">
      <w:pPr>
        <w:pStyle w:val="BodyText"/>
      </w:pPr>
      <w:r>
        <w:t>“Design control activity”—</w:t>
      </w:r>
    </w:p>
    <w:p w14:paraId="40D6F306" w14:textId="77777777" w:rsidR="00627543" w:rsidRDefault="00244064">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14:paraId="1135F56A" w14:textId="77777777" w:rsidR="00627543" w:rsidRDefault="00244064">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14:paraId="5E149AE1" w14:textId="77777777" w:rsidR="00627543" w:rsidRDefault="00244064">
      <w:pPr>
        <w:pStyle w:val="BodyText"/>
      </w:pPr>
      <w:r>
        <w:t>“Ship critical safety item” means any ship part, assembly, or support equipment containing a characteristic the failure, malfunction, or absence of which could cause—</w:t>
      </w:r>
    </w:p>
    <w:p w14:paraId="57868C7E" w14:textId="77777777" w:rsidR="00627543" w:rsidRDefault="00244064">
      <w:pPr>
        <w:pStyle w:val="BodyText"/>
      </w:pPr>
      <w:r>
        <w:t>(1) A catastrophic or critical failure resulting in loss of or serious damage to the ship; or</w:t>
      </w:r>
    </w:p>
    <w:p w14:paraId="5FC8A70C" w14:textId="77777777" w:rsidR="00627543" w:rsidRDefault="00244064">
      <w:pPr>
        <w:pStyle w:val="BodyText"/>
      </w:pPr>
      <w:r>
        <w:t>(2) An unacceptable risk of personal injury or loss of life.</w:t>
      </w:r>
    </w:p>
    <w:p w14:paraId="2FBD5911" w14:textId="77777777" w:rsidR="00627543" w:rsidRDefault="00244064">
      <w:pPr>
        <w:pStyle w:val="Heading6"/>
      </w:pPr>
      <w:bookmarkStart w:id="1761" w:name="_Refd19e41596"/>
      <w:bookmarkStart w:id="1762" w:name="_Tocd19e41596"/>
      <w:proofErr w:type="gramStart"/>
      <w:r>
        <w:t>209.270-3 Policy.</w:t>
      </w:r>
      <w:bookmarkEnd w:id="1761"/>
      <w:bookmarkEnd w:id="1762"/>
      <w:proofErr w:type="gramEnd"/>
    </w:p>
    <w:p w14:paraId="0E0EB5A0" w14:textId="77777777" w:rsidR="00627543" w:rsidRDefault="00244064">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14:paraId="655A636F" w14:textId="77777777" w:rsidR="00627543" w:rsidRDefault="00244064">
      <w:pPr>
        <w:pStyle w:val="BodyText"/>
      </w:pPr>
      <w:r>
        <w:t>(b) The approval authorities specified in this section apply instead of those otherwise specified in FAR 9.202(a</w:t>
      </w:r>
      <w:proofErr w:type="gramStart"/>
      <w:r>
        <w:t>)(</w:t>
      </w:r>
      <w:proofErr w:type="gramEnd"/>
      <w:r>
        <w:t>1), 9.202(c), or 9.206-1(c), for the procurement, modification, repair, and overhaul of aviation or ship critical safety items.</w:t>
      </w:r>
    </w:p>
    <w:p w14:paraId="57A58EE3" w14:textId="77777777" w:rsidR="00627543" w:rsidRDefault="00244064">
      <w:pPr>
        <w:pStyle w:val="Heading6"/>
      </w:pPr>
      <w:bookmarkStart w:id="1763" w:name="_Refd19e41620"/>
      <w:bookmarkStart w:id="1764" w:name="_Tocd19e41620"/>
      <w:proofErr w:type="gramStart"/>
      <w:r>
        <w:t>209.270-4 Procedures.</w:t>
      </w:r>
      <w:bookmarkEnd w:id="1763"/>
      <w:bookmarkEnd w:id="1764"/>
      <w:proofErr w:type="gramEnd"/>
    </w:p>
    <w:p w14:paraId="05677415" w14:textId="77777777" w:rsidR="00627543" w:rsidRDefault="00244064">
      <w:pPr>
        <w:pStyle w:val="BodyText"/>
      </w:pPr>
      <w:r>
        <w:t>(a) The head of the design control activity shall—</w:t>
      </w:r>
    </w:p>
    <w:p w14:paraId="6CDD0665" w14:textId="539188F9" w:rsidR="00627543" w:rsidRDefault="00244064">
      <w:pPr>
        <w:pStyle w:val="BodyText"/>
      </w:pPr>
      <w:r>
        <w:t xml:space="preserve">(1) Identify items that meet the criteria for designation as aviation or ship critical safety items. See additional information at PGI </w:t>
      </w:r>
      <w:del w:id="1765" w:author="dita conv" w:date="2020-07-16T12:00:00Z">
        <w:r w:rsidR="000A22CF" w:rsidRPr="00EF483B">
          <w:rPr>
            <w:spacing w:val="-4"/>
          </w:rPr>
          <w:delText>;</w:delText>
        </w:r>
      </w:del>
      <w:ins w:id="1766" w:author="dita conv" w:date="2020-07-16T12:00:00Z">
        <w:r>
          <w:t xml:space="preserve"> 209.270-</w:t>
        </w:r>
        <w:proofErr w:type="gramStart"/>
        <w:r>
          <w:t>4 ;</w:t>
        </w:r>
      </w:ins>
      <w:proofErr w:type="gramEnd"/>
    </w:p>
    <w:p w14:paraId="764B3671" w14:textId="77777777" w:rsidR="00627543" w:rsidRDefault="00244064">
      <w:pPr>
        <w:pStyle w:val="BodyText"/>
      </w:pPr>
      <w:r>
        <w:lastRenderedPageBreak/>
        <w:t>(2) Approve qualification requirements in accordance with procedures established by the design control activity; and</w:t>
      </w:r>
    </w:p>
    <w:p w14:paraId="3E7480AA" w14:textId="77777777" w:rsidR="00627543" w:rsidRDefault="00244064">
      <w:pPr>
        <w:pStyle w:val="BodyText"/>
      </w:pPr>
      <w:r>
        <w:t>(3) Qualify and identify aviation and ship critical safety item suppliers and products.</w:t>
      </w:r>
    </w:p>
    <w:p w14:paraId="1678DE17" w14:textId="77777777" w:rsidR="00627543" w:rsidRDefault="00244064">
      <w:pPr>
        <w:pStyle w:val="BodyText"/>
      </w:pPr>
      <w:r>
        <w:t>(b) The contracting officer shall—</w:t>
      </w:r>
    </w:p>
    <w:p w14:paraId="35ECD426" w14:textId="77777777" w:rsidR="00627543" w:rsidRDefault="00244064">
      <w:pPr>
        <w:pStyle w:val="BodyText"/>
      </w:pPr>
      <w:r>
        <w:t>(1) Ensure that the head of the design control activity has determined that a prospective contractor or its product meets or can meet the established qualification standards before the date specified for award of the contract;</w:t>
      </w:r>
    </w:p>
    <w:p w14:paraId="59938DB2" w14:textId="77777777" w:rsidR="00627543" w:rsidRDefault="00244064">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14:paraId="0CAFC1FB" w14:textId="77777777" w:rsidR="00627543" w:rsidRDefault="00244064">
      <w:pPr>
        <w:pStyle w:val="BodyText"/>
      </w:pPr>
      <w:r>
        <w:t>(3) Refer any requests for qualification to the design control activity.</w:t>
      </w:r>
    </w:p>
    <w:p w14:paraId="4DB16544" w14:textId="1140A28F" w:rsidR="00627543" w:rsidRDefault="00244064">
      <w:pPr>
        <w:pStyle w:val="BodyText"/>
      </w:pPr>
      <w:r>
        <w:t xml:space="preserve">(c) See </w:t>
      </w:r>
      <w:del w:id="1767" w:author="dita conv" w:date="2020-07-16T12:00:00Z">
        <w:r w:rsidR="000A22CF" w:rsidRPr="00EF483B">
          <w:rPr>
            <w:spacing w:val="-5"/>
          </w:rPr>
          <w:delText>(</w:delText>
        </w:r>
      </w:del>
      <w:ins w:id="1768" w:author="dita conv" w:date="2020-07-16T12:00:00Z">
        <w:r>
          <w:t xml:space="preserve"> 246.407 (</w:t>
        </w:r>
      </w:ins>
      <w:r>
        <w:t xml:space="preserve">S-70) </w:t>
      </w:r>
      <w:proofErr w:type="gramStart"/>
      <w:r>
        <w:t>and</w:t>
      </w:r>
      <w:ins w:id="1769" w:author="dita conv" w:date="2020-07-16T12:00:00Z">
        <w:r>
          <w:t xml:space="preserve">  246.504</w:t>
        </w:r>
        <w:proofErr w:type="gramEnd"/>
        <w:r>
          <w:t xml:space="preserve">  </w:t>
        </w:r>
      </w:ins>
      <w:r>
        <w:t>for quality assurance requirements.</w:t>
      </w:r>
    </w:p>
    <w:p w14:paraId="2986CC8D" w14:textId="77777777" w:rsidR="00627543" w:rsidRDefault="00244064">
      <w:pPr>
        <w:pStyle w:val="Heading6"/>
      </w:pPr>
      <w:bookmarkStart w:id="1770" w:name="_Refd19e41675"/>
      <w:bookmarkStart w:id="1771" w:name="_Tocd19e41675"/>
      <w:proofErr w:type="gramStart"/>
      <w:r>
        <w:t>209.270-5 Contract clause.</w:t>
      </w:r>
      <w:bookmarkEnd w:id="1770"/>
      <w:bookmarkEnd w:id="1771"/>
      <w:proofErr w:type="gramEnd"/>
    </w:p>
    <w:p w14:paraId="336217D0" w14:textId="77A90337" w:rsidR="00627543" w:rsidRDefault="00244064">
      <w:pPr>
        <w:pStyle w:val="BodyText"/>
      </w:pPr>
      <w:r>
        <w:t xml:space="preserve">The contracting officer shall insert the clause at </w:t>
      </w:r>
      <w:del w:id="1772" w:author="dita conv" w:date="2020-07-16T12:00:00Z">
        <w:r w:rsidR="000A22CF">
          <w:rPr>
            <w:spacing w:val="-4"/>
          </w:rPr>
          <w:delText>,</w:delText>
        </w:r>
      </w:del>
      <w:ins w:id="1773" w:author="dita conv" w:date="2020-07-16T12:00:00Z">
        <w:r>
          <w:t xml:space="preserve"> 252.209-</w:t>
        </w:r>
        <w:proofErr w:type="gramStart"/>
        <w:r>
          <w:t>7010 ,</w:t>
        </w:r>
      </w:ins>
      <w:proofErr w:type="gramEnd"/>
      <w:r>
        <w:t xml:space="preserve"> Critical Safety Items, in solicitations and contracts when the acquisition includes one or more items designated by the design control activity as critical safety items.</w:t>
      </w:r>
    </w:p>
    <w:p w14:paraId="55385131" w14:textId="77777777" w:rsidR="00627543" w:rsidRDefault="00244064">
      <w:pPr>
        <w:pStyle w:val="Heading4"/>
      </w:pPr>
      <w:bookmarkStart w:id="1774" w:name="_Refd19e41702"/>
      <w:bookmarkStart w:id="1775" w:name="_Tocd19e41702"/>
      <w:r>
        <w:t>SUBPART 209.3</w:t>
      </w:r>
      <w:bookmarkEnd w:id="1774"/>
      <w:bookmarkEnd w:id="1775"/>
    </w:p>
    <w:p w14:paraId="29ED48D2" w14:textId="77777777" w:rsidR="008E64D4" w:rsidRDefault="000A22CF">
      <w:pPr>
        <w:spacing w:line="264" w:lineRule="exact"/>
        <w:ind w:left="98" w:right="423"/>
        <w:jc w:val="center"/>
        <w:rPr>
          <w:del w:id="1776" w:author="dita conv" w:date="2020-07-16T12:00:00Z"/>
          <w:i/>
        </w:rPr>
      </w:pPr>
      <w:del w:id="1777" w:author="dita conv" w:date="2020-07-16T12:00:00Z">
        <w:r>
          <w:rPr>
            <w:i/>
          </w:rPr>
          <w:delText>(Removed November 10, 2004)</w:delText>
        </w:r>
      </w:del>
    </w:p>
    <w:p w14:paraId="0F0F733D" w14:textId="77777777" w:rsidR="008E64D4" w:rsidRDefault="008E64D4">
      <w:pPr>
        <w:spacing w:line="264" w:lineRule="exact"/>
        <w:jc w:val="center"/>
        <w:rPr>
          <w:del w:id="1778" w:author="dita conv" w:date="2020-07-16T12:00:00Z"/>
        </w:rPr>
        <w:sectPr w:rsidR="008E64D4" w:rsidSect="004916A2">
          <w:pgSz w:w="10540" w:h="13260"/>
          <w:pgMar w:top="280" w:right="1730" w:bottom="280" w:left="520" w:header="720" w:footer="720" w:gutter="0"/>
          <w:cols w:space="720"/>
        </w:sectPr>
      </w:pPr>
    </w:p>
    <w:p w14:paraId="6C8F9B57" w14:textId="5EC4A18E" w:rsidR="00627543" w:rsidRDefault="00244064">
      <w:pPr>
        <w:pStyle w:val="Heading4"/>
      </w:pPr>
      <w:bookmarkStart w:id="1779" w:name="_Refd19e41723"/>
      <w:bookmarkStart w:id="1780" w:name="_Tocd19e41723"/>
      <w:r>
        <w:lastRenderedPageBreak/>
        <w:t>SUBPART 209.4</w:t>
      </w:r>
      <w:del w:id="1781" w:author="dita conv" w:date="2020-07-16T12:00:00Z">
        <w:r w:rsidR="000A22CF">
          <w:delText>--</w:delText>
        </w:r>
      </w:del>
      <w:ins w:id="1782" w:author="dita conv" w:date="2020-07-16T12:00:00Z">
        <w:r>
          <w:t xml:space="preserve"> —</w:t>
        </w:r>
      </w:ins>
      <w:r>
        <w:t>DEBARMENT, SUSPENSION, AND INELIGIBILITY</w:t>
      </w:r>
      <w:bookmarkEnd w:id="1779"/>
      <w:bookmarkEnd w:id="1780"/>
    </w:p>
    <w:p w14:paraId="3876BFD8" w14:textId="77777777" w:rsidR="008E64D4" w:rsidRDefault="000A22CF">
      <w:pPr>
        <w:spacing w:line="264" w:lineRule="exact"/>
        <w:ind w:left="102" w:right="423"/>
        <w:jc w:val="center"/>
        <w:rPr>
          <w:del w:id="1783" w:author="dita conv" w:date="2020-07-16T12:00:00Z"/>
          <w:i/>
        </w:rPr>
      </w:pPr>
      <w:del w:id="1784" w:author="dita conv" w:date="2020-07-16T12:00:00Z">
        <w:r>
          <w:rPr>
            <w:i/>
          </w:rPr>
          <w:delText>(Revised April 30, 2019)</w:delText>
        </w:r>
      </w:del>
    </w:p>
    <w:p w14:paraId="3EAA9397" w14:textId="77777777" w:rsidR="008E64D4" w:rsidRDefault="008E64D4">
      <w:pPr>
        <w:pStyle w:val="BodyText"/>
        <w:spacing w:before="10"/>
        <w:rPr>
          <w:del w:id="1785" w:author="dita conv" w:date="2020-07-16T12:00:00Z"/>
          <w:i/>
          <w:sz w:val="35"/>
        </w:rPr>
      </w:pPr>
    </w:p>
    <w:p w14:paraId="5C4750F0" w14:textId="77777777" w:rsidR="00627543" w:rsidRDefault="00244064">
      <w:pPr>
        <w:pStyle w:val="Heading5"/>
      </w:pPr>
      <w:bookmarkStart w:id="1786" w:name="_Refd19e41736"/>
      <w:bookmarkStart w:id="1787" w:name="_Tocd19e41736"/>
      <w:r>
        <w:t>209.402 Policy.</w:t>
      </w:r>
      <w:bookmarkEnd w:id="1786"/>
      <w:bookmarkEnd w:id="1787"/>
    </w:p>
    <w:p w14:paraId="36F8FC9A" w14:textId="77777777" w:rsidR="00627543" w:rsidRDefault="00244064">
      <w:pPr>
        <w:pStyle w:val="BodyText"/>
      </w:pPr>
      <w:r>
        <w:t>(d) The suspension and debarment procedures in Appendix H are to be followed by all debarring and suspending officials.</w:t>
      </w:r>
    </w:p>
    <w:p w14:paraId="08FF6BA0" w14:textId="77777777" w:rsidR="00627543" w:rsidRDefault="00244064">
      <w:pPr>
        <w:pStyle w:val="BodyText"/>
      </w:pPr>
      <w:r>
        <w:t>(e) The department or agency shall provide a copy of Appendix H, Debarment and Suspension Procedures, to contractors at the time of their suspension or when they are proposed for debarment, and upon request to other interested parties.</w:t>
      </w:r>
    </w:p>
    <w:p w14:paraId="49D09E22" w14:textId="77777777" w:rsidR="00627543" w:rsidRDefault="00244064">
      <w:pPr>
        <w:pStyle w:val="Heading5"/>
      </w:pPr>
      <w:bookmarkStart w:id="1788" w:name="_Refd19e41757"/>
      <w:bookmarkStart w:id="1789" w:name="_Tocd19e41757"/>
      <w:r>
        <w:t>209.403 Definitions.</w:t>
      </w:r>
      <w:bookmarkEnd w:id="1788"/>
      <w:bookmarkEnd w:id="1789"/>
    </w:p>
    <w:p w14:paraId="634F635A" w14:textId="77777777" w:rsidR="00627543" w:rsidRDefault="00244064">
      <w:pPr>
        <w:pStyle w:val="BodyText"/>
      </w:pPr>
      <w:r>
        <w:t>“Debarring and suspending official.”</w:t>
      </w:r>
    </w:p>
    <w:p w14:paraId="77A36E33" w14:textId="77777777" w:rsidR="00627543" w:rsidRDefault="00244064">
      <w:pPr>
        <w:pStyle w:val="BodyText"/>
      </w:pPr>
      <w:r>
        <w:t xml:space="preserve">(1) For </w:t>
      </w:r>
      <w:proofErr w:type="gramStart"/>
      <w:r>
        <w:t>DoD</w:t>
      </w:r>
      <w:proofErr w:type="gramEnd"/>
      <w:r>
        <w:t>, the designees are—</w:t>
      </w:r>
    </w:p>
    <w:p w14:paraId="53C79A0E" w14:textId="77777777" w:rsidR="00627543" w:rsidRDefault="00244064">
      <w:pPr>
        <w:pStyle w:val="BodyText"/>
      </w:pPr>
      <w:r>
        <w:t>Army—Director, Soldier &amp; Family Legal Services</w:t>
      </w:r>
    </w:p>
    <w:p w14:paraId="2B6DEAEC" w14:textId="77777777" w:rsidR="00627543" w:rsidRDefault="00244064">
      <w:pPr>
        <w:pStyle w:val="BodyText"/>
      </w:pPr>
      <w:r>
        <w:t>Navy/Marine Corps—</w:t>
      </w:r>
      <w:proofErr w:type="gramStart"/>
      <w:r>
        <w:t>The</w:t>
      </w:r>
      <w:proofErr w:type="gramEnd"/>
      <w:r>
        <w:t xml:space="preserve"> Assistant General Counsel (Acquisition Integrity)</w:t>
      </w:r>
    </w:p>
    <w:p w14:paraId="32DA1F6D" w14:textId="77777777" w:rsidR="00627543" w:rsidRDefault="00244064">
      <w:pPr>
        <w:pStyle w:val="BodyText"/>
      </w:pPr>
      <w:r>
        <w:t>Air Force—Deputy General Counsel (Contractor Responsibility)</w:t>
      </w:r>
    </w:p>
    <w:p w14:paraId="74F45B35" w14:textId="77777777" w:rsidR="00627543" w:rsidRDefault="00244064">
      <w:pPr>
        <w:pStyle w:val="BodyText"/>
      </w:pPr>
      <w:r>
        <w:t>Defense Advanced Research Projects Agency—</w:t>
      </w:r>
      <w:proofErr w:type="gramStart"/>
      <w:r>
        <w:t>The</w:t>
      </w:r>
      <w:proofErr w:type="gramEnd"/>
      <w:r>
        <w:t xml:space="preserve"> Director</w:t>
      </w:r>
    </w:p>
    <w:p w14:paraId="5D5BEC73" w14:textId="77777777" w:rsidR="00627543" w:rsidRDefault="00244064">
      <w:pPr>
        <w:pStyle w:val="BodyText"/>
      </w:pPr>
      <w:r>
        <w:t>Defense Information Systems Agency—</w:t>
      </w:r>
      <w:proofErr w:type="gramStart"/>
      <w:r>
        <w:t>The</w:t>
      </w:r>
      <w:proofErr w:type="gramEnd"/>
      <w:r>
        <w:t xml:space="preserve"> General Counsel</w:t>
      </w:r>
    </w:p>
    <w:p w14:paraId="2A8ADCB5" w14:textId="77777777" w:rsidR="00627543" w:rsidRDefault="00244064">
      <w:pPr>
        <w:pStyle w:val="BodyText"/>
      </w:pPr>
      <w:r>
        <w:t>Defense Logistics Agency—</w:t>
      </w:r>
      <w:proofErr w:type="gramStart"/>
      <w:r>
        <w:t>The</w:t>
      </w:r>
      <w:proofErr w:type="gramEnd"/>
      <w:r>
        <w:t xml:space="preserve"> Special Assistant for Contracting Integrity</w:t>
      </w:r>
    </w:p>
    <w:p w14:paraId="2C41D8EE" w14:textId="77777777" w:rsidR="00627543" w:rsidRDefault="00244064">
      <w:pPr>
        <w:pStyle w:val="BodyText"/>
      </w:pPr>
      <w:r>
        <w:t>Defense Intelligence Agency—</w:t>
      </w:r>
      <w:proofErr w:type="gramStart"/>
      <w:r>
        <w:t>The</w:t>
      </w:r>
      <w:proofErr w:type="gramEnd"/>
      <w:r>
        <w:t xml:space="preserve"> Senior Procurement Executive</w:t>
      </w:r>
    </w:p>
    <w:p w14:paraId="752BFFBE" w14:textId="77777777" w:rsidR="00627543" w:rsidRDefault="00244064">
      <w:pPr>
        <w:pStyle w:val="BodyText"/>
      </w:pPr>
      <w:r>
        <w:t>National Geospatial Intelligence Agency—</w:t>
      </w:r>
      <w:proofErr w:type="gramStart"/>
      <w:r>
        <w:t>The</w:t>
      </w:r>
      <w:proofErr w:type="gramEnd"/>
      <w:r>
        <w:t xml:space="preserve"> General Counsel</w:t>
      </w:r>
    </w:p>
    <w:p w14:paraId="33FF21B2" w14:textId="77777777" w:rsidR="00627543" w:rsidRDefault="00244064">
      <w:pPr>
        <w:pStyle w:val="BodyText"/>
      </w:pPr>
      <w:r>
        <w:t>Defense Threat Reduction Agency—</w:t>
      </w:r>
      <w:proofErr w:type="gramStart"/>
      <w:r>
        <w:t>The</w:t>
      </w:r>
      <w:proofErr w:type="gramEnd"/>
      <w:r>
        <w:t xml:space="preserve"> Director</w:t>
      </w:r>
    </w:p>
    <w:p w14:paraId="5DBC854D" w14:textId="30ECE4B1" w:rsidR="00627543" w:rsidRDefault="00244064">
      <w:pPr>
        <w:pStyle w:val="BodyText"/>
      </w:pPr>
      <w:r>
        <w:t>National Security Agency—</w:t>
      </w:r>
      <w:proofErr w:type="gramStart"/>
      <w:r>
        <w:t>The</w:t>
      </w:r>
      <w:proofErr w:type="gramEnd"/>
      <w:r>
        <w:t xml:space="preserve"> Senior Acquisition Executive</w:t>
      </w:r>
      <w:del w:id="1790" w:author="dita conv" w:date="2020-07-16T12:00:00Z">
        <w:r w:rsidR="000A22CF">
          <w:rPr>
            <w:spacing w:val="-5"/>
          </w:rPr>
          <w:delText xml:space="preserve"> Missile Defense </w:delText>
        </w:r>
        <w:r w:rsidR="000A22CF">
          <w:rPr>
            <w:spacing w:val="-6"/>
          </w:rPr>
          <w:delText xml:space="preserve">Agency—The </w:delText>
        </w:r>
        <w:r w:rsidR="000A22CF">
          <w:rPr>
            <w:spacing w:val="-5"/>
          </w:rPr>
          <w:delText>General</w:delText>
        </w:r>
        <w:r w:rsidR="000A22CF">
          <w:rPr>
            <w:spacing w:val="-25"/>
          </w:rPr>
          <w:delText xml:space="preserve"> </w:delText>
        </w:r>
        <w:r w:rsidR="000A22CF">
          <w:rPr>
            <w:spacing w:val="-6"/>
          </w:rPr>
          <w:delText>Counsel</w:delText>
        </w:r>
      </w:del>
    </w:p>
    <w:p w14:paraId="2452BA6F" w14:textId="77777777" w:rsidR="00627543" w:rsidRDefault="00244064">
      <w:pPr>
        <w:pStyle w:val="BodyText"/>
        <w:rPr>
          <w:ins w:id="1791" w:author="dita conv" w:date="2020-07-16T12:00:00Z"/>
        </w:rPr>
      </w:pPr>
      <w:ins w:id="1792" w:author="dita conv" w:date="2020-07-16T12:00:00Z">
        <w:r>
          <w:t>Missile Defense Agency—</w:t>
        </w:r>
        <w:proofErr w:type="gramStart"/>
        <w:r>
          <w:t>The</w:t>
        </w:r>
        <w:proofErr w:type="gramEnd"/>
        <w:r>
          <w:t xml:space="preserve"> General Counsel</w:t>
        </w:r>
      </w:ins>
    </w:p>
    <w:p w14:paraId="14C6F78A" w14:textId="77777777" w:rsidR="00627543" w:rsidRDefault="00244064">
      <w:pPr>
        <w:pStyle w:val="BodyText"/>
      </w:pPr>
      <w:r>
        <w:t>United States Cyber Command—</w:t>
      </w:r>
      <w:proofErr w:type="gramStart"/>
      <w:r>
        <w:t>The</w:t>
      </w:r>
      <w:proofErr w:type="gramEnd"/>
      <w:r>
        <w:t xml:space="preserve"> Staff Judge Advocate</w:t>
      </w:r>
    </w:p>
    <w:p w14:paraId="301319FD" w14:textId="77777777" w:rsidR="00627543" w:rsidRDefault="00244064">
      <w:pPr>
        <w:pStyle w:val="BodyText"/>
      </w:pPr>
      <w:r>
        <w:t>Defense Health Agency—</w:t>
      </w:r>
      <w:proofErr w:type="gramStart"/>
      <w:r>
        <w:t>The</w:t>
      </w:r>
      <w:proofErr w:type="gramEnd"/>
      <w:r>
        <w:t xml:space="preserve"> General Counsel</w:t>
      </w:r>
    </w:p>
    <w:p w14:paraId="67D8C2DE" w14:textId="77777777" w:rsidR="00627543" w:rsidRDefault="00244064">
      <w:pPr>
        <w:pStyle w:val="BodyText"/>
      </w:pPr>
      <w:r>
        <w:t>Overseas installations—as designated by the agency head</w:t>
      </w:r>
    </w:p>
    <w:p w14:paraId="01B8B530" w14:textId="77777777" w:rsidR="00627543" w:rsidRDefault="00244064">
      <w:pPr>
        <w:pStyle w:val="BodyText"/>
      </w:pPr>
      <w:r>
        <w:t>(2) Overseas debarring and suspending officials—</w:t>
      </w:r>
    </w:p>
    <w:p w14:paraId="260BB38D" w14:textId="77777777" w:rsidR="00627543" w:rsidRDefault="00244064">
      <w:pPr>
        <w:pStyle w:val="BodyText"/>
      </w:pPr>
      <w:r>
        <w:t>(</w:t>
      </w:r>
      <w:proofErr w:type="spellStart"/>
      <w:r>
        <w:t>i</w:t>
      </w:r>
      <w:proofErr w:type="spellEnd"/>
      <w:r>
        <w:t>) Are authorized to debar or suspend contractors located within the official's geographic area of responsibility under any delegation of authority they receive from their agency head.</w:t>
      </w:r>
    </w:p>
    <w:p w14:paraId="29F3FC25" w14:textId="77777777" w:rsidR="00627543" w:rsidRDefault="00244064">
      <w:pPr>
        <w:pStyle w:val="BodyText"/>
      </w:pPr>
      <w:r>
        <w:t>(ii) Debar or suspend in accordance with the procedures in FAR Subpart 9.4 or under modified procedures approved by the agency head based on consideration of the laws or customs of the foreign countries concerned.</w:t>
      </w:r>
    </w:p>
    <w:p w14:paraId="101CF2B5" w14:textId="77777777" w:rsidR="00627543" w:rsidRDefault="00244064">
      <w:pPr>
        <w:pStyle w:val="BodyText"/>
      </w:pPr>
      <w:r>
        <w:lastRenderedPageBreak/>
        <w:t>(iii) In addition to the bases for debarment in FAR 9.406-2, may consider the following additional bases—</w:t>
      </w:r>
    </w:p>
    <w:p w14:paraId="4197C65F" w14:textId="77777777" w:rsidR="00627543" w:rsidRDefault="00244064">
      <w:pPr>
        <w:pStyle w:val="BodyText"/>
      </w:pPr>
      <w:r>
        <w:t>(A) The foreign country concerned determines that a contractor has engaged in bid-rigging, price-fixing, or other anti-competitive behavior; or</w:t>
      </w:r>
    </w:p>
    <w:p w14:paraId="76A20253" w14:textId="77777777" w:rsidR="00627543" w:rsidRDefault="00244064">
      <w:pPr>
        <w:pStyle w:val="BodyText"/>
      </w:pPr>
      <w:r>
        <w:t>(B) The foreign country concerned declares the contractor to be formally debarred, suspended, or otherwise ineligible to contract with that foreign government or its instrumentalities.</w:t>
      </w:r>
    </w:p>
    <w:p w14:paraId="404025DC" w14:textId="77777777" w:rsidR="00627543" w:rsidRDefault="00244064">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w:p w14:paraId="77F93E90" w14:textId="77777777" w:rsidR="00627543" w:rsidRDefault="00244064">
      <w:pPr>
        <w:pStyle w:val="Heading5"/>
      </w:pPr>
      <w:bookmarkStart w:id="1793" w:name="_Refd19e41824"/>
      <w:bookmarkStart w:id="1794" w:name="_Tocd19e41824"/>
      <w:r>
        <w:t>209.405 Effect of listing.</w:t>
      </w:r>
      <w:bookmarkEnd w:id="1793"/>
      <w:bookmarkEnd w:id="1794"/>
    </w:p>
    <w:p w14:paraId="2FE20BC1" w14:textId="0B0E362B" w:rsidR="00627543" w:rsidRDefault="00244064">
      <w:pPr>
        <w:pStyle w:val="BodyText"/>
      </w:pPr>
      <w:r>
        <w:t xml:space="preserve">(a) Under 10 U.S.C. 2393(b), when a department or agency determines that a compelling reason exists for it to conduct business with a contractor that is debarred or suspended from procurement programs, it must provide written notice of </w:t>
      </w:r>
      <w:del w:id="1795" w:author="dita conv" w:date="2020-07-16T12:00:00Z">
        <w:r w:rsidR="000A22CF" w:rsidRPr="00EF483B">
          <w:rPr>
            <w:spacing w:val="-4"/>
          </w:rPr>
          <w:delText xml:space="preserve">the </w:delText>
        </w:r>
        <w:r w:rsidR="000A22CF" w:rsidRPr="00EF483B">
          <w:rPr>
            <w:spacing w:val="-5"/>
          </w:rPr>
          <w:delText>determination</w:delText>
        </w:r>
      </w:del>
      <w:proofErr w:type="spellStart"/>
      <w:ins w:id="1796" w:author="dita conv" w:date="2020-07-16T12:00:00Z">
        <w:r>
          <w:t>thedetermination</w:t>
        </w:r>
      </w:ins>
      <w:proofErr w:type="spellEnd"/>
      <w:r>
        <w:t xml:space="preserve"> to the General Services Administration (GSA), GSA Suspension and Debarment Official, Office of Acquisition Policy, 1275 First Street, N.E., Washington, DC 20417. Examples of compelling reasons are—</w:t>
      </w:r>
    </w:p>
    <w:p w14:paraId="0DE9C541" w14:textId="77777777" w:rsidR="00627543" w:rsidRDefault="00244064">
      <w:pPr>
        <w:pStyle w:val="BodyText"/>
      </w:pPr>
      <w:r>
        <w:t>(</w:t>
      </w:r>
      <w:proofErr w:type="spellStart"/>
      <w:r>
        <w:t>i</w:t>
      </w:r>
      <w:proofErr w:type="spellEnd"/>
      <w:r>
        <w:t>) Only a debarred or suspended contractor can provide the supplies or services;</w:t>
      </w:r>
    </w:p>
    <w:p w14:paraId="5C4115CB" w14:textId="77777777" w:rsidR="00627543" w:rsidRDefault="00244064">
      <w:pPr>
        <w:pStyle w:val="BodyText"/>
      </w:pPr>
      <w:r>
        <w:t>(ii) Urgency requires contracting with a debarred or suspended contractor;</w:t>
      </w:r>
    </w:p>
    <w:p w14:paraId="47EDFC04" w14:textId="77777777" w:rsidR="00627543" w:rsidRDefault="00244064">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14:paraId="0FE9F52E" w14:textId="77777777" w:rsidR="00627543" w:rsidRDefault="00244064">
      <w:pPr>
        <w:pStyle w:val="BodyText"/>
      </w:pPr>
      <w:proofErr w:type="gramStart"/>
      <w:r>
        <w:t>(iv) The</w:t>
      </w:r>
      <w:proofErr w:type="gramEnd"/>
      <w:r>
        <w:t xml:space="preserve"> national defense requires continued business dealings with the debarred or suspended contractor.</w:t>
      </w:r>
    </w:p>
    <w:p w14:paraId="3B40B742" w14:textId="77777777" w:rsidR="008E64D4" w:rsidRDefault="00244064">
      <w:pPr>
        <w:pStyle w:val="BodyText"/>
        <w:spacing w:before="241" w:line="199" w:lineRule="auto"/>
        <w:ind w:right="781" w:firstLine="360"/>
        <w:rPr>
          <w:del w:id="1797" w:author="dita conv" w:date="2020-07-16T12:00:00Z"/>
        </w:rPr>
      </w:pPr>
      <w:r>
        <w:t>(b)(</w:t>
      </w:r>
      <w:proofErr w:type="spellStart"/>
      <w:r>
        <w:t>i</w:t>
      </w:r>
      <w:proofErr w:type="spellEnd"/>
      <w:r>
        <w:t xml:space="preserve">) The Procurement Cause and Treatment Code "H" annotation in the Exclusions section of the System for Award Management (SAM Exclusions) identifies contractor facilities where no part of a contract or subcontract may </w:t>
      </w:r>
      <w:del w:id="1798" w:author="dita conv" w:date="2020-07-16T12:00:00Z">
        <w:r w:rsidR="000A22CF">
          <w:rPr>
            <w:spacing w:val="-4"/>
          </w:rPr>
          <w:delText>be</w:delText>
        </w:r>
      </w:del>
    </w:p>
    <w:p w14:paraId="1D6FA361" w14:textId="3CC33C30" w:rsidR="00627543" w:rsidRDefault="000A22CF">
      <w:pPr>
        <w:pStyle w:val="BodyText"/>
      </w:pPr>
      <w:del w:id="1799" w:author="dita conv" w:date="2020-07-16T12:00:00Z">
        <w:r>
          <w:rPr>
            <w:spacing w:val="-5"/>
          </w:rPr>
          <w:delText>performed</w:delText>
        </w:r>
      </w:del>
      <w:proofErr w:type="spellStart"/>
      <w:proofErr w:type="gramStart"/>
      <w:ins w:id="1800" w:author="dita conv" w:date="2020-07-16T12:00:00Z">
        <w:r w:rsidR="00244064">
          <w:t>beperformed</w:t>
        </w:r>
      </w:ins>
      <w:proofErr w:type="spellEnd"/>
      <w:proofErr w:type="gramEnd"/>
      <w:r w:rsidR="00244064">
        <w:t xml:space="preserve"> because of a violation of the Clean Air Act (42 U.S.C. 7606) or the Clean Water Act (33 U.S.C. 1368).</w:t>
      </w:r>
    </w:p>
    <w:p w14:paraId="5EDB8685" w14:textId="77777777" w:rsidR="00627543" w:rsidRDefault="00244064">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14:paraId="26C484B2" w14:textId="77777777" w:rsidR="00627543" w:rsidRDefault="00244064">
      <w:pPr>
        <w:pStyle w:val="BodyText"/>
      </w:pPr>
      <w:r>
        <w:lastRenderedPageBreak/>
        <w:t>(A) The agency head may delegate this exemption authority to a level no lower than a general or flag officer or a member of the Senior Executive Service.</w:t>
      </w:r>
    </w:p>
    <w:p w14:paraId="5C23551D" w14:textId="77777777" w:rsidR="00627543" w:rsidRDefault="00244064">
      <w:pPr>
        <w:pStyle w:val="BodyText"/>
      </w:pPr>
      <w:r>
        <w:t>(B) The official granting the exemption—</w:t>
      </w:r>
    </w:p>
    <w:p w14:paraId="52851911" w14:textId="77777777" w:rsidR="00627543" w:rsidRDefault="00244064">
      <w:pPr>
        <w:pStyle w:val="BodyText"/>
      </w:pPr>
      <w:r>
        <w:rPr>
          <w:i/>
        </w:rPr>
        <w:t>(1)</w:t>
      </w:r>
      <w:r>
        <w:t xml:space="preserve"> Shall promptly notify the Environmental Protection Agency suspending and debarring official of the exemption and the corresponding justification; and</w:t>
      </w:r>
    </w:p>
    <w:p w14:paraId="571F91B8" w14:textId="77777777" w:rsidR="00627543" w:rsidRDefault="00244064">
      <w:pPr>
        <w:pStyle w:val="BodyText"/>
      </w:pPr>
      <w:r>
        <w:rPr>
          <w:i/>
        </w:rPr>
        <w:t>(2)</w:t>
      </w:r>
      <w:r>
        <w:t xml:space="preserve"> May grant a class exemption only after consulting with the Environmental Protection Agency suspending and debarring official.</w:t>
      </w:r>
    </w:p>
    <w:p w14:paraId="712612F0" w14:textId="77777777" w:rsidR="00627543" w:rsidRDefault="00244064">
      <w:pPr>
        <w:pStyle w:val="BodyText"/>
      </w:pPr>
      <w:r>
        <w:t>(C) Exemptions shall be for a period not to exceed one year. The continuing necessity for each exemption shall be reviewed annually and, upon the making of a new determination, may be extended for periods not to exceed one year.</w:t>
      </w:r>
    </w:p>
    <w:p w14:paraId="5CB16BE2" w14:textId="77777777" w:rsidR="00627543" w:rsidRDefault="00244064">
      <w:pPr>
        <w:pStyle w:val="BodyText"/>
      </w:pPr>
      <w:r>
        <w:t>(D) All exemptions must be reported annually to the Environmental Protection Agency suspending and debarring official.</w:t>
      </w:r>
    </w:p>
    <w:p w14:paraId="1D84B01E" w14:textId="77777777" w:rsidR="00627543" w:rsidRDefault="00244064">
      <w:pPr>
        <w:pStyle w:val="BodyText"/>
      </w:pPr>
      <w:r>
        <w:t xml:space="preserve">(E) See </w:t>
      </w:r>
      <w:proofErr w:type="gramStart"/>
      <w:ins w:id="1801" w:author="dita conv" w:date="2020-07-16T12:00:00Z">
        <w:r>
          <w:t>PGI  209.405</w:t>
        </w:r>
        <w:proofErr w:type="gramEnd"/>
        <w:r>
          <w:t xml:space="preserve">  </w:t>
        </w:r>
      </w:ins>
      <w:r>
        <w:t>for additional procedures and information.</w:t>
      </w:r>
    </w:p>
    <w:p w14:paraId="066541C6" w14:textId="77777777" w:rsidR="00627543" w:rsidRDefault="00244064">
      <w:pPr>
        <w:pStyle w:val="Heading6"/>
      </w:pPr>
      <w:bookmarkStart w:id="1802" w:name="_Refd19e41881"/>
      <w:bookmarkStart w:id="1803" w:name="_Tocd19e41881"/>
      <w:proofErr w:type="gramStart"/>
      <w:r>
        <w:t>209.405-2 Restrictions on subcontracting.</w:t>
      </w:r>
      <w:bookmarkEnd w:id="1802"/>
      <w:bookmarkEnd w:id="1803"/>
      <w:proofErr w:type="gramEnd"/>
    </w:p>
    <w:p w14:paraId="7598F85B" w14:textId="075E130E" w:rsidR="00627543" w:rsidRDefault="00244064">
      <w:pPr>
        <w:pStyle w:val="BodyText"/>
      </w:pPr>
      <w:r>
        <w:t xml:space="preserve">(a) The contracting officer shall not consent to any subcontract with a firm, or </w:t>
      </w:r>
      <w:del w:id="1804" w:author="dita conv" w:date="2020-07-16T12:00:00Z">
        <w:r w:rsidR="000A22CF">
          <w:delText xml:space="preserve">a </w:delText>
        </w:r>
        <w:r w:rsidR="000A22CF">
          <w:rPr>
            <w:spacing w:val="-5"/>
          </w:rPr>
          <w:delText>subsidiary</w:delText>
        </w:r>
      </w:del>
      <w:proofErr w:type="spellStart"/>
      <w:ins w:id="1805" w:author="dita conv" w:date="2020-07-16T12:00:00Z">
        <w:r>
          <w:t>asubsidiary</w:t>
        </w:r>
      </w:ins>
      <w:proofErr w:type="spellEnd"/>
      <w:r>
        <w:t xml:space="preserve"> of a firm, that is identified by the Secretary of Defense in SAM Exclusions as being owned or controlled by the government of a country that is a state sponsor of terrorism unless the agency head states in writing the compelling reasons for the subcontract. (See also </w:t>
      </w:r>
      <w:del w:id="1806" w:author="dita conv" w:date="2020-07-16T12:00:00Z">
        <w:r w:rsidR="000A22CF">
          <w:rPr>
            <w:spacing w:val="-6"/>
          </w:rPr>
          <w:delText>.)</w:delText>
        </w:r>
      </w:del>
      <w:ins w:id="1807" w:author="dita conv" w:date="2020-07-16T12:00:00Z">
        <w:r>
          <w:t xml:space="preserve"> </w:t>
        </w:r>
        <w:proofErr w:type="gramStart"/>
        <w:r>
          <w:t>225.771 .)</w:t>
        </w:r>
      </w:ins>
      <w:proofErr w:type="gramEnd"/>
    </w:p>
    <w:p w14:paraId="087CBA71" w14:textId="77777777" w:rsidR="00627543" w:rsidRDefault="00244064">
      <w:pPr>
        <w:pStyle w:val="Heading5"/>
      </w:pPr>
      <w:bookmarkStart w:id="1808" w:name="_Refd19e41908"/>
      <w:bookmarkStart w:id="1809" w:name="_Tocd19e41908"/>
      <w:r>
        <w:t>209.406 Debarment.</w:t>
      </w:r>
      <w:bookmarkEnd w:id="1808"/>
      <w:bookmarkEnd w:id="1809"/>
    </w:p>
    <w:p w14:paraId="34092C6F" w14:textId="77777777" w:rsidR="00627543" w:rsidRDefault="00244064">
      <w:pPr>
        <w:pStyle w:val="Heading6"/>
      </w:pPr>
      <w:bookmarkStart w:id="1810" w:name="_Refd19e41921"/>
      <w:bookmarkStart w:id="1811" w:name="_Tocd19e41921"/>
      <w:proofErr w:type="gramStart"/>
      <w:r>
        <w:t>209.406-1 General.</w:t>
      </w:r>
      <w:bookmarkEnd w:id="1810"/>
      <w:bookmarkEnd w:id="1811"/>
      <w:proofErr w:type="gramEnd"/>
    </w:p>
    <w:p w14:paraId="5EFA7EAE" w14:textId="77777777" w:rsidR="00627543" w:rsidRDefault="00244064">
      <w:pPr>
        <w:pStyle w:val="BodyText"/>
      </w:pPr>
      <w:r>
        <w:t>(a)(</w:t>
      </w:r>
      <w:proofErr w:type="spellStart"/>
      <w:r>
        <w:t>i</w:t>
      </w:r>
      <w:proofErr w:type="spellEnd"/>
      <w:r>
        <w:t>) When the debarring official decides that debarment is not necessary, the official may require the contractor to enter into a written agreement which includes—</w:t>
      </w:r>
    </w:p>
    <w:p w14:paraId="4ADAC9AE" w14:textId="77777777" w:rsidR="00627543" w:rsidRDefault="00244064">
      <w:pPr>
        <w:pStyle w:val="BodyText"/>
      </w:pPr>
      <w:r>
        <w:t>(A) A requirement for the contractor to establish, if not already established, and to maintain the standards of conduct and internal control systems prescribed by FAR subpart 3.10; and</w:t>
      </w:r>
    </w:p>
    <w:p w14:paraId="4677E457" w14:textId="77777777" w:rsidR="00627543" w:rsidRDefault="00244064">
      <w:pPr>
        <w:pStyle w:val="BodyText"/>
      </w:pPr>
      <w:r>
        <w:t>(B) Other requirements the debarring official considers appropriate.</w:t>
      </w:r>
    </w:p>
    <w:p w14:paraId="007FA611" w14:textId="77777777" w:rsidR="00627543" w:rsidRDefault="00244064">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w:p w14:paraId="3C128017" w14:textId="77777777" w:rsidR="00627543" w:rsidRDefault="00244064">
      <w:pPr>
        <w:pStyle w:val="Heading6"/>
      </w:pPr>
      <w:bookmarkStart w:id="1812" w:name="_Refd19e41946"/>
      <w:bookmarkStart w:id="1813" w:name="_Tocd19e41946"/>
      <w:r>
        <w:t>209.406-2 Causes for debarment.</w:t>
      </w:r>
      <w:bookmarkEnd w:id="1812"/>
      <w:bookmarkEnd w:id="1813"/>
    </w:p>
    <w:p w14:paraId="2CC8C8C0" w14:textId="77777777" w:rsidR="00627543" w:rsidRDefault="00244064">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14:paraId="2DCA3D40" w14:textId="77777777" w:rsidR="00627543" w:rsidRDefault="00244064">
      <w:pPr>
        <w:pStyle w:val="BodyText"/>
      </w:pPr>
      <w:r>
        <w:lastRenderedPageBreak/>
        <w:t>(</w:t>
      </w:r>
      <w:proofErr w:type="spellStart"/>
      <w:r>
        <w:t>i</w:t>
      </w:r>
      <w:proofErr w:type="spellEnd"/>
      <w:r>
        <w:t>) The debarring official will make a determination concerning debarment not later than 90 days after determining that a person has been so convicted.</w:t>
      </w:r>
    </w:p>
    <w:p w14:paraId="429C8F60" w14:textId="77777777" w:rsidR="00627543" w:rsidRDefault="00244064">
      <w:pPr>
        <w:pStyle w:val="BodyText"/>
      </w:pPr>
      <w:r>
        <w:t xml:space="preserve">(ii) In cases where the debarring official decides not to debar, the debarring official will report that decision to the Director of Defense Procurement and Acquisition Policy, who will notify Congress within 30 days after the </w:t>
      </w:r>
      <w:proofErr w:type="gramStart"/>
      <w:r>
        <w:t>decision</w:t>
      </w:r>
      <w:proofErr w:type="gramEnd"/>
      <w:r>
        <w:t xml:space="preserve"> is made.</w:t>
      </w:r>
    </w:p>
    <w:p w14:paraId="0B352886" w14:textId="77777777" w:rsidR="00627543" w:rsidRDefault="00244064">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w:p w14:paraId="11605D92" w14:textId="77777777" w:rsidR="00627543" w:rsidRDefault="00244064">
      <w:pPr>
        <w:pStyle w:val="Heading6"/>
      </w:pPr>
      <w:bookmarkStart w:id="1814" w:name="_Refd19e41970"/>
      <w:bookmarkStart w:id="1815" w:name="_Tocd19e41970"/>
      <w:proofErr w:type="gramStart"/>
      <w:r>
        <w:t>209.406-3 Procedures.</w:t>
      </w:r>
      <w:bookmarkEnd w:id="1814"/>
      <w:bookmarkEnd w:id="1815"/>
      <w:proofErr w:type="gramEnd"/>
    </w:p>
    <w:p w14:paraId="38F2690E" w14:textId="77777777" w:rsidR="00627543" w:rsidRDefault="00244064">
      <w:pPr>
        <w:pStyle w:val="BodyText"/>
        <w:rPr>
          <w:ins w:id="1816" w:author="dita conv" w:date="2020-07-16T12:00:00Z"/>
        </w:rPr>
      </w:pPr>
      <w:ins w:id="1817" w:author="dita conv" w:date="2020-07-16T12:00:00Z">
        <w:r>
          <w:t xml:space="preserve">Refer all matters appropriate for consideration by an agency debarring and suspending official as soon as practicable to the appropriate debarring and suspending official identified </w:t>
        </w:r>
        <w:proofErr w:type="gramStart"/>
        <w:r>
          <w:t>in  209.403</w:t>
        </w:r>
        <w:proofErr w:type="gramEnd"/>
        <w:r>
          <w:t xml:space="preserve"> . Any person may refer a matter to the debarring and suspending official. Follow the procedures at </w:t>
        </w:r>
        <w:proofErr w:type="gramStart"/>
        <w:r>
          <w:t>PGI  209.406</w:t>
        </w:r>
        <w:proofErr w:type="gramEnd"/>
        <w:r>
          <w:t>-3 .</w:t>
        </w:r>
      </w:ins>
    </w:p>
    <w:p w14:paraId="46B50EB5" w14:textId="77777777" w:rsidR="00627543" w:rsidRDefault="00244064">
      <w:pPr>
        <w:pStyle w:val="Heading5"/>
        <w:rPr>
          <w:ins w:id="1818" w:author="dita conv" w:date="2020-07-16T12:00:00Z"/>
        </w:rPr>
      </w:pPr>
      <w:bookmarkStart w:id="1819" w:name="_Refd19e42003"/>
      <w:bookmarkStart w:id="1820" w:name="_Tocd19e42003"/>
      <w:ins w:id="1821" w:author="dita conv" w:date="2020-07-16T12:00:00Z">
        <w:r>
          <w:t>209.407 Suspension.</w:t>
        </w:r>
        <w:bookmarkEnd w:id="1819"/>
        <w:bookmarkEnd w:id="1820"/>
      </w:ins>
    </w:p>
    <w:p w14:paraId="2B0220AE" w14:textId="77777777" w:rsidR="00627543" w:rsidRDefault="00244064">
      <w:pPr>
        <w:pStyle w:val="Heading6"/>
        <w:rPr>
          <w:ins w:id="1822" w:author="dita conv" w:date="2020-07-16T12:00:00Z"/>
        </w:rPr>
      </w:pPr>
      <w:bookmarkStart w:id="1823" w:name="_Refd19e42016"/>
      <w:bookmarkStart w:id="1824" w:name="_Tocd19e42016"/>
      <w:proofErr w:type="gramStart"/>
      <w:ins w:id="1825" w:author="dita conv" w:date="2020-07-16T12:00:00Z">
        <w:r>
          <w:t>209.407-3 Procedures.</w:t>
        </w:r>
        <w:bookmarkEnd w:id="1823"/>
        <w:bookmarkEnd w:id="1824"/>
        <w:proofErr w:type="gramEnd"/>
      </w:ins>
    </w:p>
    <w:p w14:paraId="0BAC6E68" w14:textId="0C77A3EF" w:rsidR="00627543" w:rsidRDefault="00244064">
      <w:pPr>
        <w:pStyle w:val="BodyText"/>
      </w:pPr>
      <w:r>
        <w:t xml:space="preserve">Refer all matters appropriate for consideration by an agency debarring and suspending official as soon as practicable to the appropriate debarring and suspending official identified in </w:t>
      </w:r>
      <w:del w:id="1826" w:author="dita conv" w:date="2020-07-16T12:00:00Z">
        <w:r w:rsidR="000A22CF">
          <w:rPr>
            <w:spacing w:val="-5"/>
          </w:rPr>
          <w:delText>.</w:delText>
        </w:r>
      </w:del>
      <w:ins w:id="1827" w:author="dita conv" w:date="2020-07-16T12:00:00Z">
        <w:r>
          <w:t xml:space="preserve"> </w:t>
        </w:r>
        <w:proofErr w:type="gramStart"/>
        <w:r>
          <w:t>209.403 .</w:t>
        </w:r>
      </w:ins>
      <w:proofErr w:type="gramEnd"/>
      <w:r>
        <w:t xml:space="preserve"> Any person may refer a matter to the debarring and suspending official. Follow the procedures at </w:t>
      </w:r>
      <w:del w:id="1828" w:author="dita conv" w:date="2020-07-16T12:00:00Z">
        <w:r w:rsidR="000A22CF">
          <w:rPr>
            <w:spacing w:val="-6"/>
          </w:rPr>
          <w:delText>.</w:delText>
        </w:r>
      </w:del>
      <w:proofErr w:type="gramStart"/>
      <w:ins w:id="1829" w:author="dita conv" w:date="2020-07-16T12:00:00Z">
        <w:r>
          <w:t>PGI  209.407</w:t>
        </w:r>
        <w:proofErr w:type="gramEnd"/>
        <w:r>
          <w:t>-3 .</w:t>
        </w:r>
      </w:ins>
    </w:p>
    <w:p w14:paraId="64D8CD48" w14:textId="77777777" w:rsidR="008E64D4" w:rsidRDefault="000A22CF">
      <w:pPr>
        <w:pStyle w:val="Heading2"/>
        <w:spacing w:before="10" w:line="480" w:lineRule="atLeast"/>
        <w:ind w:right="7207"/>
        <w:rPr>
          <w:del w:id="1830" w:author="dita conv" w:date="2020-07-16T12:00:00Z"/>
        </w:rPr>
      </w:pPr>
      <w:del w:id="1831" w:author="dita conv" w:date="2020-07-16T12:00:00Z">
        <w:r>
          <w:rPr>
            <w:spacing w:val="-5"/>
          </w:rPr>
          <w:delText>209.407 Suspension. 209.407-3</w:delText>
        </w:r>
        <w:r>
          <w:rPr>
            <w:spacing w:val="56"/>
          </w:rPr>
          <w:delText xml:space="preserve"> </w:delText>
        </w:r>
        <w:r>
          <w:rPr>
            <w:spacing w:val="-5"/>
          </w:rPr>
          <w:delText>Procedures.</w:delText>
        </w:r>
      </w:del>
    </w:p>
    <w:p w14:paraId="34BF3CD8" w14:textId="77777777" w:rsidR="008E64D4" w:rsidRDefault="000A22CF">
      <w:pPr>
        <w:pStyle w:val="BodyText"/>
        <w:spacing w:line="199" w:lineRule="auto"/>
        <w:ind w:right="512"/>
        <w:rPr>
          <w:del w:id="1832" w:author="dita conv" w:date="2020-07-16T12:00:00Z"/>
        </w:rPr>
      </w:pPr>
      <w:del w:id="1833" w:author="dita conv" w:date="2020-07-16T12:00:00Z">
        <w:r>
          <w:rPr>
            <w:spacing w:val="-5"/>
          </w:rPr>
          <w:delText xml:space="preserve">Refer </w:delText>
        </w:r>
        <w:r>
          <w:rPr>
            <w:spacing w:val="-4"/>
          </w:rPr>
          <w:delText xml:space="preserve">all </w:delText>
        </w:r>
        <w:r>
          <w:rPr>
            <w:spacing w:val="-5"/>
          </w:rPr>
          <w:delText xml:space="preserve">matters appropriate </w:delText>
        </w:r>
        <w:r>
          <w:rPr>
            <w:spacing w:val="-4"/>
          </w:rPr>
          <w:delText xml:space="preserve">for </w:delText>
        </w:r>
        <w:r>
          <w:rPr>
            <w:spacing w:val="-5"/>
          </w:rPr>
          <w:delText xml:space="preserve">consideration </w:delText>
        </w:r>
        <w:r>
          <w:rPr>
            <w:spacing w:val="-3"/>
          </w:rPr>
          <w:delText xml:space="preserve">by an </w:delText>
        </w:r>
        <w:r>
          <w:rPr>
            <w:spacing w:val="-5"/>
          </w:rPr>
          <w:delText xml:space="preserve">agency debarring </w:delText>
        </w:r>
        <w:r>
          <w:rPr>
            <w:spacing w:val="-4"/>
          </w:rPr>
          <w:delText xml:space="preserve">and </w:delText>
        </w:r>
        <w:r>
          <w:rPr>
            <w:spacing w:val="-5"/>
          </w:rPr>
          <w:delText xml:space="preserve">suspending official </w:delText>
        </w:r>
        <w:r>
          <w:rPr>
            <w:spacing w:val="-3"/>
          </w:rPr>
          <w:delText xml:space="preserve">as </w:delText>
        </w:r>
        <w:r>
          <w:rPr>
            <w:spacing w:val="-4"/>
          </w:rPr>
          <w:delText xml:space="preserve">soon </w:delText>
        </w:r>
        <w:r>
          <w:rPr>
            <w:spacing w:val="-3"/>
          </w:rPr>
          <w:delText xml:space="preserve">as </w:delText>
        </w:r>
        <w:r>
          <w:rPr>
            <w:spacing w:val="-5"/>
          </w:rPr>
          <w:delText xml:space="preserve">practicable </w:delText>
        </w:r>
        <w:r>
          <w:rPr>
            <w:spacing w:val="-3"/>
          </w:rPr>
          <w:delText xml:space="preserve">to </w:delText>
        </w:r>
        <w:r>
          <w:rPr>
            <w:spacing w:val="-4"/>
          </w:rPr>
          <w:delText xml:space="preserve">the </w:delText>
        </w:r>
        <w:r>
          <w:rPr>
            <w:spacing w:val="-5"/>
          </w:rPr>
          <w:delText xml:space="preserve">appropriate debarring </w:delText>
        </w:r>
        <w:r>
          <w:rPr>
            <w:spacing w:val="-4"/>
          </w:rPr>
          <w:delText xml:space="preserve">and </w:delText>
        </w:r>
        <w:r>
          <w:rPr>
            <w:spacing w:val="-5"/>
          </w:rPr>
          <w:delText xml:space="preserve">suspending official identified </w:delText>
        </w:r>
        <w:r>
          <w:rPr>
            <w:spacing w:val="-3"/>
          </w:rPr>
          <w:delText xml:space="preserve">in </w:delText>
        </w:r>
        <w:bookmarkStart w:id="1834" w:name="_Refd19e42050"/>
        <w:bookmarkStart w:id="1835" w:name="_Tocd19e42050"/>
        <w:r>
          <w:rPr>
            <w:spacing w:val="-6"/>
          </w:rPr>
          <w:delText xml:space="preserve">. </w:delText>
        </w:r>
        <w:r>
          <w:rPr>
            <w:spacing w:val="-4"/>
          </w:rPr>
          <w:delText xml:space="preserve">Any </w:delText>
        </w:r>
        <w:r>
          <w:rPr>
            <w:spacing w:val="-5"/>
          </w:rPr>
          <w:delText xml:space="preserve">person </w:delText>
        </w:r>
        <w:r>
          <w:rPr>
            <w:spacing w:val="-4"/>
          </w:rPr>
          <w:delText xml:space="preserve">may </w:delText>
        </w:r>
        <w:r>
          <w:rPr>
            <w:spacing w:val="-5"/>
          </w:rPr>
          <w:delText xml:space="preserve">refer </w:delText>
        </w:r>
        <w:r>
          <w:delText xml:space="preserve">a </w:delText>
        </w:r>
        <w:r>
          <w:rPr>
            <w:spacing w:val="-5"/>
          </w:rPr>
          <w:delText xml:space="preserve">matter </w:delText>
        </w:r>
        <w:r>
          <w:rPr>
            <w:spacing w:val="-3"/>
          </w:rPr>
          <w:delText xml:space="preserve">to </w:delText>
        </w:r>
        <w:r>
          <w:rPr>
            <w:spacing w:val="-4"/>
          </w:rPr>
          <w:delText xml:space="preserve">the </w:delText>
        </w:r>
        <w:r>
          <w:rPr>
            <w:spacing w:val="-5"/>
          </w:rPr>
          <w:delText xml:space="preserve">debarring </w:delText>
        </w:r>
        <w:r>
          <w:rPr>
            <w:spacing w:val="-4"/>
          </w:rPr>
          <w:delText xml:space="preserve">and </w:delText>
        </w:r>
        <w:r>
          <w:rPr>
            <w:spacing w:val="-6"/>
          </w:rPr>
          <w:delText xml:space="preserve">suspending </w:delText>
        </w:r>
        <w:r>
          <w:rPr>
            <w:spacing w:val="-5"/>
          </w:rPr>
          <w:delText xml:space="preserve">official. Follow </w:delText>
        </w:r>
        <w:r>
          <w:rPr>
            <w:spacing w:val="-4"/>
          </w:rPr>
          <w:delText xml:space="preserve">the </w:delText>
        </w:r>
        <w:r>
          <w:rPr>
            <w:spacing w:val="-5"/>
          </w:rPr>
          <w:delText xml:space="preserve">procedures </w:delText>
        </w:r>
        <w:r>
          <w:rPr>
            <w:spacing w:val="-3"/>
          </w:rPr>
          <w:delText xml:space="preserve">at </w:delText>
        </w:r>
        <w:r>
          <w:rPr>
            <w:spacing w:val="-6"/>
          </w:rPr>
          <w:delText>.</w:delText>
        </w:r>
      </w:del>
    </w:p>
    <w:p w14:paraId="71145249" w14:textId="278DFBFE" w:rsidR="00627543" w:rsidRDefault="00244064">
      <w:pPr>
        <w:pStyle w:val="Heading5"/>
      </w:pPr>
      <w:r>
        <w:t>209.409 Solicitation provision and contract clause.</w:t>
      </w:r>
      <w:bookmarkEnd w:id="1834"/>
      <w:bookmarkEnd w:id="1835"/>
    </w:p>
    <w:p w14:paraId="33A5B7CD" w14:textId="0D090ABB" w:rsidR="00627543" w:rsidRDefault="00244064">
      <w:pPr>
        <w:pStyle w:val="BodyText"/>
      </w:pPr>
      <w:r>
        <w:t xml:space="preserve">Use the clause at </w:t>
      </w:r>
      <w:del w:id="1836" w:author="dita conv" w:date="2020-07-16T12:00:00Z">
        <w:r w:rsidR="000A22CF">
          <w:rPr>
            <w:spacing w:val="-6"/>
          </w:rPr>
          <w:delText>,</w:delText>
        </w:r>
      </w:del>
      <w:ins w:id="1837" w:author="dita conv" w:date="2020-07-16T12:00:00Z">
        <w:r>
          <w:t xml:space="preserve"> 252.209-</w:t>
        </w:r>
        <w:proofErr w:type="gramStart"/>
        <w:r>
          <w:t>7004 ,</w:t>
        </w:r>
      </w:ins>
      <w:proofErr w:type="gramEnd"/>
      <w:r>
        <w:t xml:space="preserve"> Subcontracting with Firms that are Owned or Controlled by the Government of a Country that is a State Sponsor of Terrorism, in solicitations and contracts with a value of $150,000 or more.</w:t>
      </w:r>
    </w:p>
    <w:p w14:paraId="778901EB" w14:textId="77777777" w:rsidR="00627543" w:rsidRDefault="00244064">
      <w:pPr>
        <w:pStyle w:val="Heading5"/>
      </w:pPr>
      <w:bookmarkStart w:id="1838" w:name="_Refd19e42075"/>
      <w:bookmarkStart w:id="1839" w:name="_Tocd19e42075"/>
      <w:r>
        <w:lastRenderedPageBreak/>
        <w:t>209.470 Reserve Officer Training Corps and military recruiting on campus.</w:t>
      </w:r>
      <w:bookmarkEnd w:id="1838"/>
      <w:bookmarkEnd w:id="1839"/>
    </w:p>
    <w:p w14:paraId="5E1B9B64" w14:textId="77777777" w:rsidR="00627543" w:rsidRDefault="00244064">
      <w:pPr>
        <w:pStyle w:val="Heading6"/>
      </w:pPr>
      <w:bookmarkStart w:id="1840" w:name="_Refd19e42088"/>
      <w:bookmarkStart w:id="1841" w:name="_Tocd19e42088"/>
      <w:proofErr w:type="gramStart"/>
      <w:r>
        <w:t>209.470-1 Definition.</w:t>
      </w:r>
      <w:bookmarkEnd w:id="1840"/>
      <w:bookmarkEnd w:id="1841"/>
      <w:proofErr w:type="gramEnd"/>
    </w:p>
    <w:p w14:paraId="64253174" w14:textId="77777777" w:rsidR="00627543" w:rsidRDefault="00244064">
      <w:pPr>
        <w:pStyle w:val="BodyText"/>
      </w:pPr>
      <w:r>
        <w:t xml:space="preserve">"Institution of higher education," as used in this section, means an institution that meets the requirements of 20 U.S.C. 1001 and includes all </w:t>
      </w:r>
      <w:proofErr w:type="spellStart"/>
      <w:r>
        <w:t>subelements</w:t>
      </w:r>
      <w:proofErr w:type="spellEnd"/>
      <w:r>
        <w:t xml:space="preserve"> of such an institution.</w:t>
      </w:r>
    </w:p>
    <w:p w14:paraId="01E71F16" w14:textId="77777777" w:rsidR="00627543" w:rsidRDefault="00244064">
      <w:pPr>
        <w:pStyle w:val="Heading6"/>
      </w:pPr>
      <w:bookmarkStart w:id="1842" w:name="_Refd19e42107"/>
      <w:bookmarkStart w:id="1843" w:name="_Tocd19e42107"/>
      <w:proofErr w:type="gramStart"/>
      <w:r>
        <w:t>209.470-2 Policy.</w:t>
      </w:r>
      <w:bookmarkEnd w:id="1842"/>
      <w:bookmarkEnd w:id="1843"/>
      <w:proofErr w:type="gramEnd"/>
    </w:p>
    <w:p w14:paraId="1AA050B5" w14:textId="77777777" w:rsidR="00627543" w:rsidRDefault="00244064">
      <w:pPr>
        <w:pStyle w:val="BodyText"/>
      </w:pPr>
      <w:r>
        <w:t>(a) Except as provided in paragraph (b) of this subsection, 10 U.S.C. 983 prohibits DoD from providing funds by contract or grant to an institution of higher education if the Secretary of Defense determines that the institution has a policy or practice that prohibits or in effect prevents—</w:t>
      </w:r>
    </w:p>
    <w:p w14:paraId="1344EEB3" w14:textId="77777777" w:rsidR="00627543" w:rsidRDefault="00244064">
      <w:pPr>
        <w:pStyle w:val="BodyText"/>
      </w:pPr>
      <w:r>
        <w:t>(1) The Secretary of a military department from maintaining, establishing, or operating a unit of the Senior Reserve Officer Training Corps (ROTC) at that institution;</w:t>
      </w:r>
    </w:p>
    <w:p w14:paraId="56860352" w14:textId="77777777" w:rsidR="00627543" w:rsidRDefault="00244064">
      <w:pPr>
        <w:pStyle w:val="BodyText"/>
      </w:pPr>
      <w:r>
        <w:t>(2) A student at that institution from enrolling in a unit of the Senior ROTC at another institution of higher education;</w:t>
      </w:r>
    </w:p>
    <w:p w14:paraId="6E3A46C4" w14:textId="77777777" w:rsidR="00627543" w:rsidRDefault="00244064">
      <w:pPr>
        <w:pStyle w:val="BodyText"/>
      </w:pPr>
      <w:r>
        <w:t>(3) The Secretary of a military department or the Secretary of Transportation from gaining entry to campuses, or access to students on campuses, for purposes of military recruiting; or</w:t>
      </w:r>
    </w:p>
    <w:p w14:paraId="4CB9AF35" w14:textId="77777777" w:rsidR="00627543" w:rsidRDefault="00244064">
      <w:pPr>
        <w:pStyle w:val="BodyText"/>
      </w:pPr>
      <w:r>
        <w:t>(4) Military recruiters from accessing certain information pertaining to students enrolled at that institution.</w:t>
      </w:r>
    </w:p>
    <w:p w14:paraId="0A837493" w14:textId="77777777" w:rsidR="00627543" w:rsidRDefault="00244064">
      <w:pPr>
        <w:pStyle w:val="BodyText"/>
      </w:pPr>
      <w:r>
        <w:t>(b) The prohibition in paragraph (a) of this subsection does not apply to an institution of higher education if the Secretary of Defense determines that—</w:t>
      </w:r>
    </w:p>
    <w:p w14:paraId="701BE997" w14:textId="77777777" w:rsidR="00627543" w:rsidRDefault="00244064">
      <w:pPr>
        <w:pStyle w:val="BodyText"/>
      </w:pPr>
      <w:r>
        <w:t>(1) The institution has ceased the policy or practice described in paragraph (a) of this subsection; or</w:t>
      </w:r>
    </w:p>
    <w:p w14:paraId="79DD3CEA" w14:textId="77777777" w:rsidR="00627543" w:rsidRDefault="00244064">
      <w:pPr>
        <w:pStyle w:val="BodyText"/>
      </w:pPr>
      <w:r>
        <w:t>(2) The institution has a long-standing policy of pacifism based on historical religious affiliation.</w:t>
      </w:r>
    </w:p>
    <w:p w14:paraId="3776CEF9" w14:textId="77777777" w:rsidR="00627543" w:rsidRDefault="00244064">
      <w:pPr>
        <w:pStyle w:val="Heading6"/>
      </w:pPr>
      <w:bookmarkStart w:id="1844" w:name="_Refd19e42139"/>
      <w:bookmarkStart w:id="1845" w:name="_Tocd19e42139"/>
      <w:proofErr w:type="gramStart"/>
      <w:r>
        <w:t>209.470-3 Procedures.</w:t>
      </w:r>
      <w:bookmarkEnd w:id="1844"/>
      <w:bookmarkEnd w:id="1845"/>
      <w:proofErr w:type="gramEnd"/>
    </w:p>
    <w:p w14:paraId="63EF0AEF" w14:textId="2EED580A" w:rsidR="00627543" w:rsidRDefault="00244064">
      <w:pPr>
        <w:pStyle w:val="BodyText"/>
      </w:pPr>
      <w:r>
        <w:t xml:space="preserve">If the Secretary of Defense determines that an institution of higher education is ineligible to receive </w:t>
      </w:r>
      <w:proofErr w:type="gramStart"/>
      <w:r>
        <w:t>DoD</w:t>
      </w:r>
      <w:proofErr w:type="gramEnd"/>
      <w:r>
        <w:t xml:space="preserve"> funds because of a policy or practice described in </w:t>
      </w:r>
      <w:del w:id="1846" w:author="dita conv" w:date="2020-07-16T12:00:00Z">
        <w:r w:rsidR="000A22CF">
          <w:rPr>
            <w:spacing w:val="-6"/>
          </w:rPr>
          <w:delText>(</w:delText>
        </w:r>
      </w:del>
      <w:ins w:id="1847" w:author="dita conv" w:date="2020-07-16T12:00:00Z">
        <w:r>
          <w:t xml:space="preserve"> 209.470-2 (</w:t>
        </w:r>
      </w:ins>
      <w:r>
        <w:t>a)—</w:t>
      </w:r>
    </w:p>
    <w:p w14:paraId="648362EA" w14:textId="77777777" w:rsidR="00627543" w:rsidRDefault="00244064">
      <w:pPr>
        <w:pStyle w:val="BodyText"/>
      </w:pPr>
      <w:r>
        <w:t xml:space="preserve">(a) The Secretary of Defense will list the institution on the List of Parties Excluded from Federal Procurement and </w:t>
      </w:r>
      <w:proofErr w:type="spellStart"/>
      <w:r>
        <w:t>Nonprocurement</w:t>
      </w:r>
      <w:proofErr w:type="spellEnd"/>
      <w:r>
        <w:t xml:space="preserve"> Programs published by the General Services Administration (also see FAR 9.404 and 32 CFR Part 216); and</w:t>
      </w:r>
    </w:p>
    <w:p w14:paraId="1F76A106" w14:textId="77777777" w:rsidR="00627543" w:rsidRDefault="00244064">
      <w:pPr>
        <w:pStyle w:val="BodyText"/>
      </w:pPr>
      <w:proofErr w:type="gramStart"/>
      <w:r>
        <w:t>(b) DoD</w:t>
      </w:r>
      <w:proofErr w:type="gramEnd"/>
      <w:r>
        <w:t xml:space="preserve"> components—</w:t>
      </w:r>
    </w:p>
    <w:p w14:paraId="250C19E1" w14:textId="77777777" w:rsidR="00627543" w:rsidRDefault="00244064">
      <w:pPr>
        <w:pStyle w:val="BodyText"/>
      </w:pPr>
      <w:r>
        <w:t>(1) Shall not solicit offers from, award contracts to, or consent to subcontracts with the institution;</w:t>
      </w:r>
    </w:p>
    <w:p w14:paraId="5C499724" w14:textId="77777777" w:rsidR="00627543" w:rsidRDefault="00244064">
      <w:pPr>
        <w:pStyle w:val="BodyText"/>
      </w:pPr>
      <w:r>
        <w:t>(2) Shall make no further payments under existing contracts with the institution; and</w:t>
      </w:r>
    </w:p>
    <w:p w14:paraId="0E382815" w14:textId="77777777" w:rsidR="00627543" w:rsidRDefault="00244064">
      <w:pPr>
        <w:pStyle w:val="BodyText"/>
      </w:pPr>
      <w:r>
        <w:lastRenderedPageBreak/>
        <w:t>(3) Shall terminate existing contracts with the institution.</w:t>
      </w:r>
    </w:p>
    <w:p w14:paraId="1B66659A" w14:textId="77777777" w:rsidR="00627543" w:rsidRDefault="00244064">
      <w:pPr>
        <w:pStyle w:val="Heading6"/>
      </w:pPr>
      <w:bookmarkStart w:id="1848" w:name="_Refd19e42178"/>
      <w:bookmarkStart w:id="1849" w:name="_Tocd19e42178"/>
      <w:proofErr w:type="gramStart"/>
      <w:r>
        <w:t>209.470-4 Solicitation provision and contract clause.</w:t>
      </w:r>
      <w:bookmarkEnd w:id="1848"/>
      <w:bookmarkEnd w:id="1849"/>
      <w:proofErr w:type="gramEnd"/>
    </w:p>
    <w:p w14:paraId="425492B9" w14:textId="625742A2" w:rsidR="00627543" w:rsidRDefault="00244064">
      <w:pPr>
        <w:pStyle w:val="BodyText"/>
      </w:pPr>
      <w:r>
        <w:t xml:space="preserve">(a) Use the provision at </w:t>
      </w:r>
      <w:del w:id="1850" w:author="dita conv" w:date="2020-07-16T12:00:00Z">
        <w:r w:rsidR="000A22CF" w:rsidRPr="00EF483B">
          <w:rPr>
            <w:spacing w:val="-6"/>
          </w:rPr>
          <w:delText>,</w:delText>
        </w:r>
      </w:del>
      <w:ins w:id="1851" w:author="dita conv" w:date="2020-07-16T12:00:00Z">
        <w:r>
          <w:t xml:space="preserve"> 252.209-</w:t>
        </w:r>
        <w:proofErr w:type="gramStart"/>
        <w:r>
          <w:t>7003 ,</w:t>
        </w:r>
      </w:ins>
      <w:proofErr w:type="gramEnd"/>
      <w:r>
        <w:t xml:space="preserve"> Reserve Officer Training Corps and Military Recruiting on Campus—Representation, in all solicitations with institutions of higher education. If the solicitation includes the provision at FAR 52.204-7, do not separately list the </w:t>
      </w:r>
      <w:proofErr w:type="gramStart"/>
      <w:r>
        <w:t>provision</w:t>
      </w:r>
      <w:ins w:id="1852" w:author="dita conv" w:date="2020-07-16T12:00:00Z">
        <w:r>
          <w:t xml:space="preserve">  252.209</w:t>
        </w:r>
        <w:proofErr w:type="gramEnd"/>
        <w:r>
          <w:t xml:space="preserve">-7003  </w:t>
        </w:r>
      </w:ins>
      <w:r>
        <w:t>in the solicitation.</w:t>
      </w:r>
    </w:p>
    <w:p w14:paraId="418D8B83" w14:textId="48A43A3C" w:rsidR="00627543" w:rsidRDefault="00244064">
      <w:pPr>
        <w:pStyle w:val="BodyText"/>
      </w:pPr>
      <w:r>
        <w:t xml:space="preserve">(b) Use the clause at </w:t>
      </w:r>
      <w:del w:id="1853" w:author="dita conv" w:date="2020-07-16T12:00:00Z">
        <w:r w:rsidR="000A22CF" w:rsidRPr="00EF483B">
          <w:rPr>
            <w:spacing w:val="-6"/>
          </w:rPr>
          <w:delText>,</w:delText>
        </w:r>
      </w:del>
      <w:ins w:id="1854" w:author="dita conv" w:date="2020-07-16T12:00:00Z">
        <w:r>
          <w:t xml:space="preserve"> 252.209-</w:t>
        </w:r>
        <w:proofErr w:type="gramStart"/>
        <w:r>
          <w:t>7005 ,</w:t>
        </w:r>
      </w:ins>
      <w:proofErr w:type="gramEnd"/>
      <w:r>
        <w:t xml:space="preserve"> Reserve Officer Training Corps and Military Recruiting on Campus, in all solicitations and contracts with institutions of higher education.</w:t>
      </w:r>
    </w:p>
    <w:p w14:paraId="6E2E054A" w14:textId="77777777" w:rsidR="00627543" w:rsidRDefault="00244064">
      <w:pPr>
        <w:pStyle w:val="Heading5"/>
      </w:pPr>
      <w:bookmarkStart w:id="1855" w:name="_Refd19e42224"/>
      <w:bookmarkStart w:id="1856" w:name="_Tocd19e42224"/>
      <w:r>
        <w:t>209.471 Congressional Medal of Honor.</w:t>
      </w:r>
      <w:bookmarkEnd w:id="1855"/>
      <w:bookmarkEnd w:id="1856"/>
    </w:p>
    <w:p w14:paraId="768DECE1" w14:textId="77777777" w:rsidR="00627543" w:rsidRDefault="00244064">
      <w:pPr>
        <w:pStyle w:val="BodyText"/>
      </w:pPr>
      <w:proofErr w:type="gramStart"/>
      <w:r>
        <w:t>In accordance with Section 8118 of Pub.</w:t>
      </w:r>
      <w:proofErr w:type="gramEnd"/>
      <w:r>
        <w:t xml:space="preserve">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w:t>
      </w:r>
      <w:proofErr w:type="spellStart"/>
      <w:r>
        <w:t>Nonprocurement</w:t>
      </w:r>
      <w:proofErr w:type="spellEnd"/>
      <w:r>
        <w:t xml:space="preserve"> Programs published by the General Services Administration.</w:t>
      </w:r>
    </w:p>
    <w:p w14:paraId="3DC55D76" w14:textId="77777777" w:rsidR="00627543" w:rsidRDefault="00244064">
      <w:pPr>
        <w:pStyle w:val="Heading4"/>
      </w:pPr>
      <w:bookmarkStart w:id="1857" w:name="_Refd19e42243"/>
      <w:bookmarkStart w:id="1858" w:name="_Tocd19e42243"/>
      <w:r>
        <w:t>SUBPART 209.5 —ORGANIZATIONAL AND CONSULTANT CONFLICTS OF INTEREST</w:t>
      </w:r>
      <w:bookmarkEnd w:id="1857"/>
      <w:bookmarkEnd w:id="1858"/>
    </w:p>
    <w:p w14:paraId="5F5AF386" w14:textId="77777777" w:rsidR="008E64D4" w:rsidRDefault="000A22CF">
      <w:pPr>
        <w:spacing w:line="249" w:lineRule="exact"/>
        <w:ind w:left="101" w:right="423"/>
        <w:jc w:val="center"/>
        <w:rPr>
          <w:del w:id="1859" w:author="dita conv" w:date="2020-07-16T12:00:00Z"/>
          <w:i/>
        </w:rPr>
      </w:pPr>
      <w:del w:id="1860" w:author="dita conv" w:date="2020-07-16T12:00:00Z">
        <w:r>
          <w:rPr>
            <w:i/>
          </w:rPr>
          <w:delText>(Revised October 31, 2019)</w:delText>
        </w:r>
      </w:del>
    </w:p>
    <w:p w14:paraId="3F3D52D1" w14:textId="77777777" w:rsidR="008E64D4" w:rsidRDefault="008E64D4">
      <w:pPr>
        <w:pStyle w:val="BodyText"/>
        <w:spacing w:before="10"/>
        <w:rPr>
          <w:del w:id="1861" w:author="dita conv" w:date="2020-07-16T12:00:00Z"/>
          <w:i/>
          <w:sz w:val="35"/>
        </w:rPr>
      </w:pPr>
    </w:p>
    <w:p w14:paraId="579F5D18" w14:textId="77777777" w:rsidR="00627543" w:rsidRDefault="00244064">
      <w:pPr>
        <w:pStyle w:val="Heading5"/>
      </w:pPr>
      <w:bookmarkStart w:id="1862" w:name="_Refd19e42256"/>
      <w:bookmarkStart w:id="1863" w:name="_Tocd19e42256"/>
      <w:r>
        <w:t>209.505 General rules.</w:t>
      </w:r>
      <w:bookmarkEnd w:id="1862"/>
      <w:bookmarkEnd w:id="1863"/>
    </w:p>
    <w:p w14:paraId="17C34AC5" w14:textId="77777777" w:rsidR="00627543" w:rsidRDefault="00244064">
      <w:pPr>
        <w:pStyle w:val="Heading6"/>
      </w:pPr>
      <w:bookmarkStart w:id="1864" w:name="_Refd19e42269"/>
      <w:bookmarkStart w:id="1865" w:name="_Tocd19e42269"/>
      <w:r>
        <w:t xml:space="preserve">209.505-4 </w:t>
      </w:r>
      <w:proofErr w:type="gramStart"/>
      <w:r>
        <w:t>Obtaining</w:t>
      </w:r>
      <w:proofErr w:type="gramEnd"/>
      <w:r>
        <w:t xml:space="preserve"> access to proprietary information.</w:t>
      </w:r>
      <w:bookmarkEnd w:id="1864"/>
      <w:bookmarkEnd w:id="1865"/>
    </w:p>
    <w:p w14:paraId="6C9E748E" w14:textId="77777777" w:rsidR="008E64D4" w:rsidRDefault="00244064">
      <w:pPr>
        <w:pStyle w:val="BodyText"/>
        <w:spacing w:before="232" w:line="199" w:lineRule="auto"/>
        <w:ind w:right="519" w:firstLine="360"/>
        <w:rPr>
          <w:del w:id="1866" w:author="dita conv" w:date="2020-07-16T12:00:00Z"/>
        </w:rPr>
      </w:pPr>
      <w:r>
        <w:t>(b)(</w:t>
      </w:r>
      <w:proofErr w:type="spellStart"/>
      <w:r>
        <w:t>i</w:t>
      </w:r>
      <w:proofErr w:type="spellEnd"/>
      <w:r>
        <w:t xml:space="preserve">) For contractors, other than litigation support contractors, accessing third party proprietary technical data or computer Software, non-disclosure requirements are addressed at </w:t>
      </w:r>
      <w:del w:id="1867" w:author="dita conv" w:date="2020-07-16T12:00:00Z">
        <w:r w:rsidR="000A22CF">
          <w:rPr>
            <w:spacing w:val="-6"/>
          </w:rPr>
          <w:delText xml:space="preserve">(b), </w:delText>
        </w:r>
        <w:r w:rsidR="000A22CF">
          <w:rPr>
            <w:spacing w:val="-5"/>
          </w:rPr>
          <w:delText xml:space="preserve">through </w:delText>
        </w:r>
        <w:r w:rsidR="000A22CF">
          <w:rPr>
            <w:spacing w:val="-4"/>
          </w:rPr>
          <w:delText xml:space="preserve">use </w:delText>
        </w:r>
        <w:r w:rsidR="000A22CF">
          <w:rPr>
            <w:spacing w:val="-3"/>
          </w:rPr>
          <w:delText xml:space="preserve">of </w:delText>
        </w:r>
        <w:r w:rsidR="000A22CF">
          <w:rPr>
            <w:spacing w:val="-4"/>
          </w:rPr>
          <w:delText xml:space="preserve">the </w:delText>
        </w:r>
        <w:r w:rsidR="000A22CF">
          <w:rPr>
            <w:spacing w:val="-5"/>
          </w:rPr>
          <w:delText xml:space="preserve">clause </w:delText>
        </w:r>
        <w:r w:rsidR="000A22CF">
          <w:rPr>
            <w:spacing w:val="-3"/>
          </w:rPr>
          <w:delText xml:space="preserve">at as </w:delText>
        </w:r>
        <w:r w:rsidR="000A22CF">
          <w:rPr>
            <w:spacing w:val="-5"/>
          </w:rPr>
          <w:delText xml:space="preserve">prescribed </w:delText>
        </w:r>
        <w:r w:rsidR="000A22CF">
          <w:rPr>
            <w:spacing w:val="-6"/>
          </w:rPr>
          <w:delText xml:space="preserve">at (c) </w:delText>
        </w:r>
        <w:r w:rsidR="000A22CF">
          <w:rPr>
            <w:spacing w:val="-4"/>
          </w:rPr>
          <w:delText xml:space="preserve">and </w:delText>
        </w:r>
        <w:r w:rsidR="000A22CF">
          <w:rPr>
            <w:spacing w:val="-6"/>
          </w:rPr>
          <w:delText xml:space="preserve">(d). </w:delText>
        </w:r>
        <w:r w:rsidR="000A22CF">
          <w:rPr>
            <w:spacing w:val="-5"/>
          </w:rPr>
          <w:delText xml:space="preserve">Pursuant </w:delText>
        </w:r>
        <w:r w:rsidR="000A22CF">
          <w:rPr>
            <w:spacing w:val="-3"/>
          </w:rPr>
          <w:delText xml:space="preserve">to </w:delText>
        </w:r>
        <w:r w:rsidR="000A22CF">
          <w:rPr>
            <w:spacing w:val="-4"/>
          </w:rPr>
          <w:delText xml:space="preserve">that </w:delText>
        </w:r>
        <w:r w:rsidR="000A22CF">
          <w:rPr>
            <w:spacing w:val="-5"/>
          </w:rPr>
          <w:delText xml:space="preserve">clause, covered Government support contractors </w:delText>
        </w:r>
        <w:r w:rsidR="000A22CF">
          <w:rPr>
            <w:spacing w:val="-4"/>
          </w:rPr>
          <w:delText xml:space="preserve">may </w:delText>
        </w:r>
        <w:r w:rsidR="000A22CF">
          <w:rPr>
            <w:spacing w:val="-3"/>
          </w:rPr>
          <w:delText xml:space="preserve">be </w:delText>
        </w:r>
        <w:r w:rsidR="000A22CF">
          <w:rPr>
            <w:spacing w:val="-5"/>
          </w:rPr>
          <w:delText xml:space="preserve">required </w:delText>
        </w:r>
        <w:r w:rsidR="000A22CF">
          <w:rPr>
            <w:spacing w:val="-3"/>
          </w:rPr>
          <w:delText xml:space="preserve">to </w:delText>
        </w:r>
        <w:r w:rsidR="000A22CF">
          <w:rPr>
            <w:spacing w:val="-5"/>
          </w:rPr>
          <w:delText xml:space="preserve">enter </w:delText>
        </w:r>
        <w:r w:rsidR="000A22CF">
          <w:rPr>
            <w:spacing w:val="-4"/>
          </w:rPr>
          <w:delText xml:space="preserve">into </w:delText>
        </w:r>
        <w:r w:rsidR="000A22CF">
          <w:rPr>
            <w:spacing w:val="-6"/>
          </w:rPr>
          <w:delText xml:space="preserve">non-disclosure </w:delText>
        </w:r>
        <w:r w:rsidR="000A22CF">
          <w:rPr>
            <w:spacing w:val="-5"/>
          </w:rPr>
          <w:delText xml:space="preserve">agreements directly </w:delText>
        </w:r>
        <w:r w:rsidR="000A22CF">
          <w:rPr>
            <w:spacing w:val="-4"/>
          </w:rPr>
          <w:delText xml:space="preserve">with the </w:delText>
        </w:r>
        <w:r w:rsidR="000A22CF">
          <w:rPr>
            <w:spacing w:val="-5"/>
          </w:rPr>
          <w:delText xml:space="preserve">third party asserting restrictions </w:delText>
        </w:r>
        <w:r w:rsidR="000A22CF">
          <w:rPr>
            <w:spacing w:val="-3"/>
          </w:rPr>
          <w:delText xml:space="preserve">on </w:delText>
        </w:r>
        <w:r w:rsidR="000A22CF">
          <w:rPr>
            <w:spacing w:val="-5"/>
          </w:rPr>
          <w:delText xml:space="preserve">limited rights technical data, commercial technical data, </w:delText>
        </w:r>
        <w:r w:rsidR="000A22CF">
          <w:rPr>
            <w:spacing w:val="-3"/>
          </w:rPr>
          <w:delText xml:space="preserve">or </w:delText>
        </w:r>
        <w:r w:rsidR="000A22CF">
          <w:rPr>
            <w:spacing w:val="-5"/>
          </w:rPr>
          <w:delText xml:space="preserve">restricted rights computer software. </w:delText>
        </w:r>
        <w:r w:rsidR="000A22CF">
          <w:rPr>
            <w:spacing w:val="-4"/>
          </w:rPr>
          <w:delText xml:space="preserve">The </w:delText>
        </w:r>
        <w:r w:rsidR="000A22CF">
          <w:rPr>
            <w:spacing w:val="-5"/>
          </w:rPr>
          <w:delText xml:space="preserve">contracting officer </w:delText>
        </w:r>
        <w:r w:rsidR="000A22CF">
          <w:rPr>
            <w:spacing w:val="-3"/>
          </w:rPr>
          <w:delText xml:space="preserve">is </w:delText>
        </w:r>
        <w:r w:rsidR="000A22CF">
          <w:rPr>
            <w:spacing w:val="-4"/>
          </w:rPr>
          <w:delText xml:space="preserve">not </w:delText>
        </w:r>
        <w:r w:rsidR="000A22CF">
          <w:rPr>
            <w:spacing w:val="-5"/>
          </w:rPr>
          <w:delText>required to obtain</w:delText>
        </w:r>
        <w:r w:rsidR="000A22CF">
          <w:rPr>
            <w:spacing w:val="-11"/>
          </w:rPr>
          <w:delText xml:space="preserve"> </w:delText>
        </w:r>
        <w:r w:rsidR="000A22CF">
          <w:rPr>
            <w:spacing w:val="-5"/>
          </w:rPr>
          <w:delText>copies</w:delText>
        </w:r>
        <w:r w:rsidR="000A22CF">
          <w:rPr>
            <w:spacing w:val="-9"/>
          </w:rPr>
          <w:delText xml:space="preserve"> </w:delText>
        </w:r>
        <w:r w:rsidR="000A22CF">
          <w:rPr>
            <w:spacing w:val="-3"/>
          </w:rPr>
          <w:delText>of</w:delText>
        </w:r>
        <w:r w:rsidR="000A22CF">
          <w:rPr>
            <w:spacing w:val="-9"/>
          </w:rPr>
          <w:delText xml:space="preserve"> </w:delText>
        </w:r>
        <w:r w:rsidR="000A22CF">
          <w:rPr>
            <w:spacing w:val="-5"/>
          </w:rPr>
          <w:delText>these</w:delText>
        </w:r>
        <w:r w:rsidR="000A22CF">
          <w:rPr>
            <w:spacing w:val="-11"/>
          </w:rPr>
          <w:delText xml:space="preserve"> </w:delText>
        </w:r>
        <w:r w:rsidR="000A22CF">
          <w:rPr>
            <w:spacing w:val="-5"/>
          </w:rPr>
          <w:delText>agreements</w:delText>
        </w:r>
        <w:r w:rsidR="000A22CF">
          <w:rPr>
            <w:spacing w:val="-8"/>
          </w:rPr>
          <w:delText xml:space="preserve"> </w:delText>
        </w:r>
        <w:r w:rsidR="000A22CF">
          <w:rPr>
            <w:spacing w:val="-3"/>
          </w:rPr>
          <w:delText>or</w:delText>
        </w:r>
        <w:r w:rsidR="000A22CF">
          <w:rPr>
            <w:spacing w:val="-9"/>
          </w:rPr>
          <w:delText xml:space="preserve"> </w:delText>
        </w:r>
        <w:r w:rsidR="000A22CF">
          <w:rPr>
            <w:spacing w:val="-3"/>
          </w:rPr>
          <w:delText>to</w:delText>
        </w:r>
        <w:r w:rsidR="000A22CF">
          <w:rPr>
            <w:spacing w:val="-10"/>
          </w:rPr>
          <w:delText xml:space="preserve"> </w:delText>
        </w:r>
        <w:r w:rsidR="000A22CF">
          <w:rPr>
            <w:spacing w:val="-5"/>
          </w:rPr>
          <w:delText>ensure</w:delText>
        </w:r>
        <w:r w:rsidR="000A22CF">
          <w:rPr>
            <w:spacing w:val="-10"/>
          </w:rPr>
          <w:delText xml:space="preserve"> </w:delText>
        </w:r>
        <w:r w:rsidR="000A22CF">
          <w:rPr>
            <w:spacing w:val="-5"/>
          </w:rPr>
          <w:delText>that</w:delText>
        </w:r>
        <w:r w:rsidR="000A22CF">
          <w:rPr>
            <w:spacing w:val="-10"/>
          </w:rPr>
          <w:delText xml:space="preserve"> </w:delText>
        </w:r>
        <w:r w:rsidR="000A22CF">
          <w:rPr>
            <w:spacing w:val="-5"/>
          </w:rPr>
          <w:delText>they</w:delText>
        </w:r>
        <w:r w:rsidR="000A22CF">
          <w:rPr>
            <w:spacing w:val="-9"/>
          </w:rPr>
          <w:delText xml:space="preserve"> </w:delText>
        </w:r>
        <w:r w:rsidR="000A22CF">
          <w:rPr>
            <w:spacing w:val="-4"/>
          </w:rPr>
          <w:delText>are</w:delText>
        </w:r>
        <w:r w:rsidR="000A22CF">
          <w:rPr>
            <w:spacing w:val="-10"/>
          </w:rPr>
          <w:delText xml:space="preserve"> </w:delText>
        </w:r>
        <w:r w:rsidR="000A22CF">
          <w:rPr>
            <w:spacing w:val="-5"/>
          </w:rPr>
          <w:delText>properly</w:delText>
        </w:r>
        <w:r w:rsidR="000A22CF">
          <w:rPr>
            <w:spacing w:val="-9"/>
          </w:rPr>
          <w:delText xml:space="preserve"> </w:delText>
        </w:r>
        <w:r w:rsidR="000A22CF">
          <w:rPr>
            <w:spacing w:val="-6"/>
          </w:rPr>
          <w:delText>executed.</w:delText>
        </w:r>
      </w:del>
    </w:p>
    <w:p w14:paraId="3A18345E" w14:textId="21ED991F" w:rsidR="00627543" w:rsidRDefault="000A22CF">
      <w:pPr>
        <w:pStyle w:val="BodyText"/>
      </w:pPr>
      <w:del w:id="1868" w:author="dita conv" w:date="2020-07-16T12:00:00Z">
        <w:r>
          <w:rPr>
            <w:spacing w:val="-4"/>
          </w:rPr>
          <w:delText xml:space="preserve">(ii) For </w:delText>
        </w:r>
        <w:r>
          <w:rPr>
            <w:spacing w:val="-5"/>
          </w:rPr>
          <w:delText xml:space="preserve">litigation support contractors accessing litigation information, including that originating </w:delText>
        </w:r>
        <w:r>
          <w:rPr>
            <w:spacing w:val="-4"/>
          </w:rPr>
          <w:delText xml:space="preserve">from </w:delText>
        </w:r>
        <w:r>
          <w:rPr>
            <w:spacing w:val="-5"/>
          </w:rPr>
          <w:delText xml:space="preserve">third parties, </w:delText>
        </w:r>
        <w:r>
          <w:rPr>
            <w:spacing w:val="-4"/>
          </w:rPr>
          <w:delText xml:space="preserve">use </w:delText>
        </w:r>
        <w:r>
          <w:rPr>
            <w:spacing w:val="-5"/>
          </w:rPr>
          <w:delText xml:space="preserve">and non-disclosure requirements </w:delText>
        </w:r>
        <w:r>
          <w:rPr>
            <w:spacing w:val="-4"/>
          </w:rPr>
          <w:delText xml:space="preserve">are </w:delText>
        </w:r>
        <w:r>
          <w:rPr>
            <w:spacing w:val="-5"/>
          </w:rPr>
          <w:delText xml:space="preserve">addressed through </w:delText>
        </w:r>
        <w:r>
          <w:rPr>
            <w:spacing w:val="-4"/>
          </w:rPr>
          <w:delText xml:space="preserve">the use </w:delText>
        </w:r>
        <w:r>
          <w:rPr>
            <w:spacing w:val="-3"/>
          </w:rPr>
          <w:delText xml:space="preserve">of </w:delText>
        </w:r>
        <w:r>
          <w:rPr>
            <w:spacing w:val="-4"/>
          </w:rPr>
          <w:delText xml:space="preserve">the </w:delText>
        </w:r>
        <w:r>
          <w:rPr>
            <w:spacing w:val="-5"/>
          </w:rPr>
          <w:delText xml:space="preserve">clause </w:delText>
        </w:r>
        <w:r>
          <w:rPr>
            <w:spacing w:val="-4"/>
          </w:rPr>
          <w:delText>at</w:delText>
        </w:r>
        <w:r>
          <w:rPr>
            <w:color w:val="0000FF"/>
            <w:spacing w:val="-4"/>
          </w:rPr>
          <w:delText xml:space="preserve"> </w:delText>
        </w:r>
        <w:r>
          <w:rPr>
            <w:spacing w:val="-6"/>
          </w:rPr>
          <w:delText xml:space="preserve">, </w:delText>
        </w:r>
        <w:r>
          <w:rPr>
            <w:spacing w:val="-4"/>
          </w:rPr>
          <w:delText xml:space="preserve">as </w:delText>
        </w:r>
        <w:r>
          <w:rPr>
            <w:spacing w:val="-5"/>
          </w:rPr>
          <w:delText xml:space="preserve">prescribed </w:delText>
        </w:r>
        <w:r>
          <w:rPr>
            <w:spacing w:val="-3"/>
          </w:rPr>
          <w:delText>at</w:delText>
        </w:r>
        <w:r>
          <w:rPr>
            <w:spacing w:val="-6"/>
          </w:rPr>
          <w:delText>(a).</w:delText>
        </w:r>
      </w:del>
      <w:ins w:id="1869" w:author="dita conv" w:date="2020-07-16T12:00:00Z">
        <w:r w:rsidR="00244064">
          <w:t xml:space="preserve"> </w:t>
        </w:r>
        <w:proofErr w:type="gramStart"/>
        <w:r w:rsidR="00244064">
          <w:t>204.7403 (a).</w:t>
        </w:r>
      </w:ins>
      <w:proofErr w:type="gramEnd"/>
      <w:r w:rsidR="00244064">
        <w:t xml:space="preserve"> Pursuant to the clause, litigation support contractors are not required to enter into non-disclosure agreements directly with any third party asserting restrictions on any litigation information.</w:t>
      </w:r>
    </w:p>
    <w:p w14:paraId="4D9DDAF5" w14:textId="331809E9" w:rsidR="00627543" w:rsidRDefault="00244064">
      <w:pPr>
        <w:pStyle w:val="Heading5"/>
      </w:pPr>
      <w:bookmarkStart w:id="1870" w:name="_Refd19e42296"/>
      <w:bookmarkStart w:id="1871" w:name="_Tocd19e42296"/>
      <w:r>
        <w:lastRenderedPageBreak/>
        <w:t>209.570 Limitations on contractors acting as lead system integrators.</w:t>
      </w:r>
      <w:bookmarkEnd w:id="1870"/>
      <w:bookmarkEnd w:id="1871"/>
      <w:del w:id="1872" w:author="dita conv" w:date="2020-07-16T12:00:00Z">
        <w:r w:rsidR="000A22CF">
          <w:rPr>
            <w:spacing w:val="-5"/>
          </w:rPr>
          <w:delText xml:space="preserve"> 209.570-1</w:delText>
        </w:r>
        <w:r w:rsidR="000A22CF">
          <w:rPr>
            <w:spacing w:val="52"/>
          </w:rPr>
          <w:delText xml:space="preserve"> </w:delText>
        </w:r>
        <w:r w:rsidR="000A22CF">
          <w:rPr>
            <w:spacing w:val="-6"/>
          </w:rPr>
          <w:delText>Definitions.</w:delText>
        </w:r>
      </w:del>
    </w:p>
    <w:p w14:paraId="3BE5B68E" w14:textId="77777777" w:rsidR="00627543" w:rsidRDefault="00244064">
      <w:pPr>
        <w:pStyle w:val="Heading6"/>
        <w:rPr>
          <w:ins w:id="1873" w:author="dita conv" w:date="2020-07-16T12:00:00Z"/>
        </w:rPr>
      </w:pPr>
      <w:bookmarkStart w:id="1874" w:name="_Refd19e42309"/>
      <w:bookmarkStart w:id="1875" w:name="_Tocd19e42309"/>
      <w:proofErr w:type="gramStart"/>
      <w:ins w:id="1876" w:author="dita conv" w:date="2020-07-16T12:00:00Z">
        <w:r>
          <w:t>209.570-1 Definitions.</w:t>
        </w:r>
        <w:bookmarkEnd w:id="1874"/>
        <w:bookmarkEnd w:id="1875"/>
        <w:proofErr w:type="gramEnd"/>
      </w:ins>
    </w:p>
    <w:p w14:paraId="76993F59" w14:textId="3C410CB5" w:rsidR="00627543" w:rsidRDefault="00244064">
      <w:pPr>
        <w:pStyle w:val="BodyText"/>
      </w:pPr>
      <w:r>
        <w:t xml:space="preserve">“Lead system integrator,” as used in this section, is defined in the clause at </w:t>
      </w:r>
      <w:del w:id="1877" w:author="dita conv" w:date="2020-07-16T12:00:00Z">
        <w:r w:rsidR="000A22CF">
          <w:rPr>
            <w:spacing w:val="-5"/>
          </w:rPr>
          <w:delText>,</w:delText>
        </w:r>
      </w:del>
      <w:ins w:id="1878" w:author="dita conv" w:date="2020-07-16T12:00:00Z">
        <w:r>
          <w:t xml:space="preserve"> 252.209-</w:t>
        </w:r>
        <w:proofErr w:type="gramStart"/>
        <w:r>
          <w:t>7007 ,</w:t>
        </w:r>
      </w:ins>
      <w:proofErr w:type="gramEnd"/>
      <w:r>
        <w:t xml:space="preserve"> Prohibited Financial Interests for Lead System Integrators. See </w:t>
      </w:r>
      <w:proofErr w:type="gramStart"/>
      <w:ins w:id="1879" w:author="dita conv" w:date="2020-07-16T12:00:00Z">
        <w:r>
          <w:t>PGI  209.570</w:t>
        </w:r>
        <w:proofErr w:type="gramEnd"/>
        <w:r>
          <w:t xml:space="preserve">-1 </w:t>
        </w:r>
      </w:ins>
      <w:r>
        <w:t xml:space="preserve"> for additional information.</w:t>
      </w:r>
    </w:p>
    <w:p w14:paraId="70202A65" w14:textId="77777777" w:rsidR="00627543" w:rsidRDefault="00244064">
      <w:pPr>
        <w:pStyle w:val="Heading6"/>
      </w:pPr>
      <w:bookmarkStart w:id="1880" w:name="_Refd19e42342"/>
      <w:bookmarkStart w:id="1881" w:name="_Tocd19e42342"/>
      <w:proofErr w:type="gramStart"/>
      <w:r>
        <w:t>209.570-2 Policy.</w:t>
      </w:r>
      <w:bookmarkEnd w:id="1880"/>
      <w:bookmarkEnd w:id="1881"/>
      <w:proofErr w:type="gramEnd"/>
    </w:p>
    <w:p w14:paraId="1D0768A5" w14:textId="77777777" w:rsidR="00627543" w:rsidRDefault="00244064">
      <w:pPr>
        <w:pStyle w:val="BodyText"/>
      </w:pPr>
      <w:r>
        <w:t xml:space="preserve">(a) Except as provided in paragraph (b) of this subsection, 10 U.S.C. 2410p prohibits any entity performing lead system integrator functions in the acquisition of a major system by </w:t>
      </w:r>
      <w:proofErr w:type="gramStart"/>
      <w:r>
        <w:t>DoD</w:t>
      </w:r>
      <w:proofErr w:type="gramEnd"/>
      <w:r>
        <w:t xml:space="preserve"> from having any direct financial interest in the development or construction of any individual system or element of any system of systems.</w:t>
      </w:r>
    </w:p>
    <w:p w14:paraId="40463079" w14:textId="77777777" w:rsidR="00627543" w:rsidRDefault="00244064">
      <w:pPr>
        <w:pStyle w:val="BodyText"/>
      </w:pPr>
      <w:r>
        <w:t>(b) The prohibition in paragraph (a) of this subsection does not apply if—</w:t>
      </w:r>
    </w:p>
    <w:p w14:paraId="5FBE6414" w14:textId="77777777" w:rsidR="00627543" w:rsidRDefault="00244064">
      <w:pPr>
        <w:pStyle w:val="BodyText"/>
      </w:pPr>
      <w:r>
        <w:t>(1) The Secretary of Defense certifies to the Committees on Armed Services of the Senate and the House of Representatives that—</w:t>
      </w:r>
    </w:p>
    <w:p w14:paraId="2612301B" w14:textId="77777777" w:rsidR="00627543" w:rsidRDefault="00244064">
      <w:pPr>
        <w:pStyle w:val="BodyText"/>
      </w:pPr>
      <w:r>
        <w:t>(</w:t>
      </w:r>
      <w:proofErr w:type="spellStart"/>
      <w:r>
        <w:t>i</w:t>
      </w:r>
      <w:proofErr w:type="spellEnd"/>
      <w:r>
        <w:t xml:space="preserve">) The entity was selected by </w:t>
      </w:r>
      <w:proofErr w:type="gramStart"/>
      <w:r>
        <w:t>DoD</w:t>
      </w:r>
      <w:proofErr w:type="gramEnd"/>
      <w:r>
        <w:t xml:space="preserve"> as a contractor to develop or construct the system or element concerned through the use of competitive procedures; and</w:t>
      </w:r>
    </w:p>
    <w:p w14:paraId="22CC314F" w14:textId="77777777" w:rsidR="00627543" w:rsidRDefault="00244064">
      <w:pPr>
        <w:pStyle w:val="BodyText"/>
      </w:pPr>
      <w:proofErr w:type="gramStart"/>
      <w:r>
        <w:t>(ii) DoD</w:t>
      </w:r>
      <w:proofErr w:type="gramEnd"/>
      <w:r>
        <w:t xml:space="preserve"> took appropriate steps to prevent any organizational conflict of interest in the selection process; or</w:t>
      </w:r>
    </w:p>
    <w:p w14:paraId="0E8C71B4" w14:textId="77777777" w:rsidR="00627543" w:rsidRDefault="00244064">
      <w:pPr>
        <w:pStyle w:val="BodyText"/>
      </w:pPr>
      <w:r>
        <w:t>(2) The entity was selected by a subcontractor to serve as a lower-tier subcontractor, through a process over which the entity exercised no control.</w:t>
      </w:r>
    </w:p>
    <w:p w14:paraId="3CF2BD3D" w14:textId="77777777" w:rsidR="00627543" w:rsidRDefault="00244064">
      <w:pPr>
        <w:pStyle w:val="BodyText"/>
      </w:pPr>
      <w:r>
        <w:t xml:space="preserve">(c) In accordance with Section 802 of the National Defense Authorization Act for Fiscal Year 2008 (Pub. L. 110-181), </w:t>
      </w:r>
      <w:proofErr w:type="gramStart"/>
      <w:r>
        <w:t>DoD</w:t>
      </w:r>
      <w:proofErr w:type="gramEnd"/>
      <w:r>
        <w:t xml:space="preserve"> may award a new contract for lead system integrator functions in the acquisition of a major system only if—</w:t>
      </w:r>
    </w:p>
    <w:p w14:paraId="4752A580" w14:textId="77777777" w:rsidR="00627543" w:rsidRDefault="00244064">
      <w:pPr>
        <w:pStyle w:val="BodyText"/>
      </w:pPr>
      <w:r>
        <w:t>(1) The major system has not yet proceeded beyond low-rate initial production; or</w:t>
      </w:r>
    </w:p>
    <w:p w14:paraId="48A3FF42" w14:textId="26914629" w:rsidR="00627543" w:rsidRDefault="00244064">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w:t>
      </w:r>
      <w:proofErr w:type="gramStart"/>
      <w:r>
        <w:t>DoD</w:t>
      </w:r>
      <w:proofErr w:type="gramEnd"/>
      <w:r>
        <w:t xml:space="preserve">. The authority to make this determination may not be delegated below the level of the Under Secretary of Defense for Acquisition, Technology, and Logistics. (Also see </w:t>
      </w:r>
      <w:del w:id="1882" w:author="dita conv" w:date="2020-07-16T12:00:00Z">
        <w:r w:rsidR="000A22CF">
          <w:rPr>
            <w:spacing w:val="-6"/>
          </w:rPr>
          <w:delText>(</w:delText>
        </w:r>
      </w:del>
      <w:ins w:id="1883" w:author="dita conv" w:date="2020-07-16T12:00:00Z">
        <w:r>
          <w:t xml:space="preserve"> 209.570-3 (</w:t>
        </w:r>
      </w:ins>
      <w:r>
        <w:t>b).)</w:t>
      </w:r>
    </w:p>
    <w:p w14:paraId="5684660F" w14:textId="77777777" w:rsidR="00627543" w:rsidRDefault="00244064">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w:p w14:paraId="304C3A8C" w14:textId="77777777" w:rsidR="00627543" w:rsidRDefault="00244064">
      <w:pPr>
        <w:pStyle w:val="Heading6"/>
      </w:pPr>
      <w:bookmarkStart w:id="1884" w:name="_Refd19e42385"/>
      <w:bookmarkStart w:id="1885" w:name="_Tocd19e42385"/>
      <w:proofErr w:type="gramStart"/>
      <w:r>
        <w:t>209.570-3 Procedures.</w:t>
      </w:r>
      <w:bookmarkEnd w:id="1884"/>
      <w:bookmarkEnd w:id="1885"/>
      <w:proofErr w:type="gramEnd"/>
    </w:p>
    <w:p w14:paraId="776ED251" w14:textId="77777777" w:rsidR="00627543" w:rsidRDefault="00244064">
      <w:pPr>
        <w:pStyle w:val="BodyText"/>
      </w:pPr>
      <w:r>
        <w:t>(a) In making a responsibility determination before awarding a contract for the acquisition of a major system, the contracting officer shall—</w:t>
      </w:r>
    </w:p>
    <w:p w14:paraId="718755E0" w14:textId="77777777" w:rsidR="00627543" w:rsidRDefault="00244064">
      <w:pPr>
        <w:pStyle w:val="BodyText"/>
      </w:pPr>
      <w:r>
        <w:lastRenderedPageBreak/>
        <w:t>(1) Determine whether the prospective contractor meets the definition of “lead system integrator”;</w:t>
      </w:r>
    </w:p>
    <w:p w14:paraId="6FF6544E" w14:textId="2E3D5488" w:rsidR="00627543" w:rsidRDefault="00244064">
      <w:pPr>
        <w:pStyle w:val="BodyText"/>
      </w:pPr>
      <w:r>
        <w:t xml:space="preserve">(2) Consider all information regarding the prospective contractor’s direct financial interests in view of the prohibition at </w:t>
      </w:r>
      <w:del w:id="1886" w:author="dita conv" w:date="2020-07-16T12:00:00Z">
        <w:r w:rsidR="000A22CF" w:rsidRPr="00EF483B">
          <w:rPr>
            <w:spacing w:val="-6"/>
          </w:rPr>
          <w:delText>(</w:delText>
        </w:r>
      </w:del>
      <w:ins w:id="1887" w:author="dita conv" w:date="2020-07-16T12:00:00Z">
        <w:r>
          <w:t xml:space="preserve"> 209.570-2 (</w:t>
        </w:r>
      </w:ins>
      <w:r>
        <w:t>a); and</w:t>
      </w:r>
    </w:p>
    <w:p w14:paraId="580D1DC2" w14:textId="01E0C3BF" w:rsidR="00627543" w:rsidRDefault="00244064">
      <w:pPr>
        <w:pStyle w:val="BodyText"/>
      </w:pPr>
      <w:r>
        <w:t xml:space="preserve">(3) Follow the procedures at </w:t>
      </w:r>
      <w:del w:id="1888" w:author="dita conv" w:date="2020-07-16T12:00:00Z">
        <w:r w:rsidR="000A22CF" w:rsidRPr="00EF483B">
          <w:rPr>
            <w:spacing w:val="-6"/>
          </w:rPr>
          <w:delText>.</w:delText>
        </w:r>
      </w:del>
      <w:proofErr w:type="gramStart"/>
      <w:ins w:id="1889" w:author="dita conv" w:date="2020-07-16T12:00:00Z">
        <w:r>
          <w:t>PGI  209.570</w:t>
        </w:r>
        <w:proofErr w:type="gramEnd"/>
        <w:r>
          <w:t>-3 .</w:t>
        </w:r>
      </w:ins>
    </w:p>
    <w:p w14:paraId="0A3B8B33" w14:textId="26C21DCD" w:rsidR="00627543" w:rsidRDefault="00244064">
      <w:pPr>
        <w:pStyle w:val="BodyText"/>
      </w:pPr>
      <w:r>
        <w:t xml:space="preserve">(b) A determination to use a contractor to perform lead system integrator functions in accordance with </w:t>
      </w:r>
      <w:del w:id="1890" w:author="dita conv" w:date="2020-07-16T12:00:00Z">
        <w:r w:rsidR="000A22CF" w:rsidRPr="00EF483B">
          <w:rPr>
            <w:spacing w:val="-6"/>
          </w:rPr>
          <w:delText>(</w:delText>
        </w:r>
      </w:del>
      <w:ins w:id="1891" w:author="dita conv" w:date="2020-07-16T12:00:00Z">
        <w:r>
          <w:t xml:space="preserve"> 209.570-2 (</w:t>
        </w:r>
      </w:ins>
      <w:r>
        <w:t>c</w:t>
      </w:r>
      <w:proofErr w:type="gramStart"/>
      <w:r>
        <w:t>)(</w:t>
      </w:r>
      <w:proofErr w:type="gramEnd"/>
      <w:r>
        <w:t>2)—</w:t>
      </w:r>
    </w:p>
    <w:p w14:paraId="2957D056" w14:textId="77777777" w:rsidR="00627543" w:rsidRDefault="00244064">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14:paraId="28E03E8C" w14:textId="77777777" w:rsidR="00627543" w:rsidRDefault="00244064">
      <w:pPr>
        <w:pStyle w:val="BodyText"/>
      </w:pPr>
      <w:r>
        <w:t>(2) Shall include a plan for phasing out the use of contracted lead system integrator functions over the shortest period of time consistent with the interest of the national defense; and</w:t>
      </w:r>
    </w:p>
    <w:p w14:paraId="3DCC4964" w14:textId="77777777" w:rsidR="00627543" w:rsidRDefault="00244064">
      <w:pPr>
        <w:pStyle w:val="BodyText"/>
      </w:pPr>
      <w:r>
        <w:t>(3) Shall be provided to the Committees on Armed Services of the Senate and the House of Representatives at least 45 days before the award of a contract pursuant to the determination.</w:t>
      </w:r>
    </w:p>
    <w:p w14:paraId="61285492" w14:textId="77777777" w:rsidR="00627543" w:rsidRDefault="00244064">
      <w:pPr>
        <w:pStyle w:val="Heading6"/>
      </w:pPr>
      <w:bookmarkStart w:id="1892" w:name="_Refd19e42439"/>
      <w:bookmarkStart w:id="1893" w:name="_Tocd19e42439"/>
      <w:proofErr w:type="gramStart"/>
      <w:r>
        <w:t>209.570-4 Solicitation provision and contract clause.</w:t>
      </w:r>
      <w:bookmarkEnd w:id="1892"/>
      <w:bookmarkEnd w:id="1893"/>
      <w:proofErr w:type="gramEnd"/>
    </w:p>
    <w:p w14:paraId="63415DAC" w14:textId="7FFE09C7" w:rsidR="00627543" w:rsidRDefault="00244064">
      <w:pPr>
        <w:pStyle w:val="BodyText"/>
      </w:pPr>
      <w:r>
        <w:t xml:space="preserve">(a) Use the provision at </w:t>
      </w:r>
      <w:del w:id="1894" w:author="dita conv" w:date="2020-07-16T12:00:00Z">
        <w:r w:rsidR="000A22CF" w:rsidRPr="00EF483B">
          <w:rPr>
            <w:spacing w:val="-6"/>
          </w:rPr>
          <w:delText>,</w:delText>
        </w:r>
      </w:del>
      <w:ins w:id="1895" w:author="dita conv" w:date="2020-07-16T12:00:00Z">
        <w:r>
          <w:t xml:space="preserve"> 252.209-</w:t>
        </w:r>
        <w:proofErr w:type="gramStart"/>
        <w:r>
          <w:t>7006 ,</w:t>
        </w:r>
      </w:ins>
      <w:proofErr w:type="gramEnd"/>
      <w:r>
        <w:t xml:space="preserve"> Limitations on Contractors Acting as Lead System Integrators, in solicitations for the acquisition of a major system when the acquisition strategy envisions the use of a lead system integrator.</w:t>
      </w:r>
    </w:p>
    <w:p w14:paraId="5DB37A41" w14:textId="4FCA1300" w:rsidR="00627543" w:rsidRDefault="00244064">
      <w:pPr>
        <w:pStyle w:val="BodyText"/>
      </w:pPr>
      <w:r>
        <w:t xml:space="preserve">(b) Use the clause at </w:t>
      </w:r>
      <w:del w:id="1896" w:author="dita conv" w:date="2020-07-16T12:00:00Z">
        <w:r w:rsidR="000A22CF" w:rsidRPr="00EF483B">
          <w:rPr>
            <w:spacing w:val="-6"/>
          </w:rPr>
          <w:delText>,</w:delText>
        </w:r>
      </w:del>
      <w:ins w:id="1897" w:author="dita conv" w:date="2020-07-16T12:00:00Z">
        <w:r>
          <w:t xml:space="preserve"> 252.209-</w:t>
        </w:r>
        <w:proofErr w:type="gramStart"/>
        <w:r>
          <w:t>7007 ,</w:t>
        </w:r>
      </w:ins>
      <w:proofErr w:type="gramEnd"/>
      <w:r>
        <w:t xml:space="preserve"> Prohibited Financial Interests for Lead System Integrators—</w:t>
      </w:r>
    </w:p>
    <w:p w14:paraId="49660999" w14:textId="1647BCA5" w:rsidR="00627543" w:rsidRDefault="00244064">
      <w:pPr>
        <w:pStyle w:val="BodyText"/>
      </w:pPr>
      <w:r>
        <w:t xml:space="preserve">(1) In solicitations that include the provision at </w:t>
      </w:r>
      <w:del w:id="1898" w:author="dita conv" w:date="2020-07-16T12:00:00Z">
        <w:r w:rsidR="000A22CF" w:rsidRPr="00EF483B">
          <w:rPr>
            <w:spacing w:val="-6"/>
          </w:rPr>
          <w:delText>;</w:delText>
        </w:r>
      </w:del>
      <w:ins w:id="1899" w:author="dita conv" w:date="2020-07-16T12:00:00Z">
        <w:r>
          <w:t xml:space="preserve"> 252.209-</w:t>
        </w:r>
        <w:proofErr w:type="gramStart"/>
        <w:r>
          <w:t>7006 ;</w:t>
        </w:r>
      </w:ins>
      <w:proofErr w:type="gramEnd"/>
      <w:r>
        <w:t xml:space="preserve"> and</w:t>
      </w:r>
    </w:p>
    <w:p w14:paraId="6A8B0154" w14:textId="77777777" w:rsidR="00627543" w:rsidRDefault="00244064">
      <w:pPr>
        <w:pStyle w:val="BodyText"/>
      </w:pPr>
      <w:r>
        <w:t>(2) In contracts when the contractor will fill the role of a lead system integrator for the acquisition of a major system.</w:t>
      </w:r>
    </w:p>
    <w:p w14:paraId="71BEF00B" w14:textId="77777777" w:rsidR="00627543" w:rsidRDefault="00244064">
      <w:pPr>
        <w:pStyle w:val="Heading5"/>
      </w:pPr>
      <w:bookmarkStart w:id="1900" w:name="_Refd19e42485"/>
      <w:bookmarkStart w:id="1901" w:name="_Tocd19e42485"/>
      <w:r>
        <w:t>209.571 Organizational conflicts of interest in major defense acquisition programs.</w:t>
      </w:r>
      <w:bookmarkEnd w:id="1900"/>
      <w:bookmarkEnd w:id="1901"/>
    </w:p>
    <w:p w14:paraId="450BD1DA" w14:textId="77777777" w:rsidR="00627543" w:rsidRDefault="00244064">
      <w:pPr>
        <w:pStyle w:val="Heading6"/>
      </w:pPr>
      <w:bookmarkStart w:id="1902" w:name="_Refd19e42498"/>
      <w:bookmarkStart w:id="1903" w:name="_Tocd19e42498"/>
      <w:r>
        <w:t>209.571-0 Scope of subpart.</w:t>
      </w:r>
      <w:bookmarkEnd w:id="1902"/>
      <w:bookmarkEnd w:id="1903"/>
    </w:p>
    <w:p w14:paraId="717E7BC6" w14:textId="77777777" w:rsidR="00627543" w:rsidRDefault="00244064">
      <w:pPr>
        <w:pStyle w:val="BodyText"/>
      </w:pPr>
      <w:proofErr w:type="gramStart"/>
      <w:r>
        <w:t>This subpart implements section 207 of the Weapons System Acquisition Reform Act of 2009 (Pub.</w:t>
      </w:r>
      <w:proofErr w:type="gramEnd"/>
      <w:r>
        <w:t xml:space="preserve"> </w:t>
      </w:r>
      <w:proofErr w:type="gramStart"/>
      <w:r>
        <w:t>L. 111-23).</w:t>
      </w:r>
      <w:proofErr w:type="gramEnd"/>
    </w:p>
    <w:p w14:paraId="1C5F4422" w14:textId="77777777" w:rsidR="00627543" w:rsidRDefault="00244064">
      <w:pPr>
        <w:pStyle w:val="Heading6"/>
      </w:pPr>
      <w:bookmarkStart w:id="1904" w:name="_Refd19e42517"/>
      <w:bookmarkStart w:id="1905" w:name="_Tocd19e42517"/>
      <w:proofErr w:type="gramStart"/>
      <w:r>
        <w:t>209.571-1 Definitions.</w:t>
      </w:r>
      <w:bookmarkEnd w:id="1904"/>
      <w:bookmarkEnd w:id="1905"/>
      <w:proofErr w:type="gramEnd"/>
    </w:p>
    <w:p w14:paraId="0DC580BB" w14:textId="77777777" w:rsidR="00627543" w:rsidRDefault="00244064">
      <w:pPr>
        <w:pStyle w:val="BodyText"/>
      </w:pPr>
      <w:r>
        <w:t>As used in this section—</w:t>
      </w:r>
    </w:p>
    <w:p w14:paraId="6CE83822" w14:textId="77777777" w:rsidR="00627543" w:rsidRDefault="00244064">
      <w:pPr>
        <w:pStyle w:val="BodyText"/>
      </w:pPr>
      <w:r>
        <w:t>“Lead system integrator” includes “lead system integrator with system responsibility” and “lead system integrator without system responsibility”.</w:t>
      </w:r>
    </w:p>
    <w:p w14:paraId="23BE6504" w14:textId="77777777" w:rsidR="00627543" w:rsidRDefault="00244064">
      <w:pPr>
        <w:pStyle w:val="BodyText"/>
      </w:pPr>
      <w:r>
        <w:t>(</w:t>
      </w:r>
      <w:proofErr w:type="spellStart"/>
      <w:r>
        <w:t>i</w:t>
      </w:r>
      <w:proofErr w:type="spellEnd"/>
      <w:r>
        <w:t xml:space="preserve">) “Lead system integrator with system responsibility” means a prime contractor for the development or production of a major system, if the prime contractor is not </w:t>
      </w:r>
      <w:r>
        <w:lastRenderedPageBreak/>
        <w:t>expected at the time of award to perform a substantial portion of the work on the system and the major subsystems.</w:t>
      </w:r>
    </w:p>
    <w:p w14:paraId="5A361D3F" w14:textId="77777777" w:rsidR="00627543" w:rsidRDefault="00244064">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14:paraId="690CEF13" w14:textId="77777777" w:rsidR="00627543" w:rsidRDefault="00244064">
      <w:pPr>
        <w:pStyle w:val="BodyText"/>
      </w:pPr>
      <w:r>
        <w:t>“Major subcontractor” means a subcontractor that is awarded a subcontract that equals or exceeds—</w:t>
      </w:r>
    </w:p>
    <w:p w14:paraId="303C890A" w14:textId="77777777" w:rsidR="00627543" w:rsidRDefault="00244064">
      <w:pPr>
        <w:pStyle w:val="BodyText"/>
      </w:pPr>
      <w:r>
        <w:t>(</w:t>
      </w:r>
      <w:proofErr w:type="spellStart"/>
      <w:r>
        <w:t>i</w:t>
      </w:r>
      <w:proofErr w:type="spellEnd"/>
      <w:r>
        <w:t>) Both the certified cost or pricing data threshold and 10 percent of the value of the contract under which the subcontract is awarded; or</w:t>
      </w:r>
    </w:p>
    <w:p w14:paraId="1D621602" w14:textId="77777777" w:rsidR="00627543" w:rsidRDefault="00244064">
      <w:pPr>
        <w:pStyle w:val="BodyText"/>
      </w:pPr>
      <w:proofErr w:type="gramStart"/>
      <w:r>
        <w:t>(ii) $55 million.</w:t>
      </w:r>
      <w:proofErr w:type="gramEnd"/>
    </w:p>
    <w:p w14:paraId="56F3083E" w14:textId="77777777" w:rsidR="00627543" w:rsidRDefault="00244064">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14:paraId="4490113C" w14:textId="77777777" w:rsidR="00627543" w:rsidRDefault="00244064">
      <w:pPr>
        <w:pStyle w:val="BodyText"/>
      </w:pPr>
      <w:proofErr w:type="gramStart"/>
      <w:r>
        <w:t>“Systems engineering and technical assistance.”</w:t>
      </w:r>
      <w:proofErr w:type="gramEnd"/>
    </w:p>
    <w:p w14:paraId="65F1F50C" w14:textId="77777777" w:rsidR="00627543" w:rsidRDefault="00244064">
      <w:pPr>
        <w:pStyle w:val="BodyText"/>
      </w:pPr>
      <w:r>
        <w:t>(1) “Systems engineering” means an interdisciplinary technical effort to evolve and verify an integrated and total life cycle balanced set of system, people, and process solutions that satisfy customer needs.</w:t>
      </w:r>
    </w:p>
    <w:p w14:paraId="0E52CDCA" w14:textId="77777777" w:rsidR="00627543" w:rsidRDefault="00244064">
      <w:pPr>
        <w:pStyle w:val="BodyText"/>
      </w:pPr>
      <w:r>
        <w:t>(2) “Technical assistance” means the acquisition support, program management support, analyses, and other activities involved in the management and execution of an acquisition program.</w:t>
      </w:r>
    </w:p>
    <w:p w14:paraId="19AD7E99" w14:textId="77777777" w:rsidR="00627543" w:rsidRDefault="00244064">
      <w:pPr>
        <w:pStyle w:val="BodyText"/>
      </w:pPr>
      <w:r>
        <w:t>(3) “Systems engineering and technical assistance”—</w:t>
      </w:r>
    </w:p>
    <w:p w14:paraId="2FDE809C" w14:textId="77777777" w:rsidR="00627543" w:rsidRDefault="00244064">
      <w:pPr>
        <w:pStyle w:val="BodyText"/>
      </w:pPr>
      <w:r>
        <w:t>(</w:t>
      </w:r>
      <w:proofErr w:type="spellStart"/>
      <w:r>
        <w:t>i</w:t>
      </w:r>
      <w:proofErr w:type="spellEnd"/>
      <w:r>
        <w:t>) Means a combination of activities related to the development of technical information to support various acquisition processes. Examples of systems engineering and technical assistance activities include, but are not limited to, supporting acquisition efforts such as—</w:t>
      </w:r>
    </w:p>
    <w:p w14:paraId="05F8B006" w14:textId="77777777" w:rsidR="00627543" w:rsidRDefault="00244064">
      <w:pPr>
        <w:pStyle w:val="BodyText"/>
      </w:pPr>
      <w:r>
        <w:t>(A) Deriving requirements;</w:t>
      </w:r>
    </w:p>
    <w:p w14:paraId="3085975E" w14:textId="77777777" w:rsidR="00627543" w:rsidRDefault="00244064">
      <w:pPr>
        <w:pStyle w:val="BodyText"/>
      </w:pPr>
      <w:r>
        <w:rPr>
          <w:b/>
        </w:rPr>
        <w:t>(B) Performing technology assessments</w:t>
      </w:r>
      <w:r>
        <w:t>;</w:t>
      </w:r>
    </w:p>
    <w:p w14:paraId="100CCC0A" w14:textId="77777777" w:rsidR="00627543" w:rsidRDefault="00244064">
      <w:pPr>
        <w:pStyle w:val="BodyText"/>
      </w:pPr>
      <w:r>
        <w:t>(C) Developing acquisition strategies;</w:t>
      </w:r>
    </w:p>
    <w:p w14:paraId="55FC5BC5" w14:textId="77777777" w:rsidR="00627543" w:rsidRDefault="00244064">
      <w:pPr>
        <w:pStyle w:val="BodyText"/>
      </w:pPr>
      <w:r>
        <w:t>(D) Conducting r</w:t>
      </w:r>
      <w:r>
        <w:rPr>
          <w:b/>
        </w:rPr>
        <w:t>isk assessments;</w:t>
      </w:r>
    </w:p>
    <w:p w14:paraId="4D5980FD" w14:textId="77777777" w:rsidR="00627543" w:rsidRDefault="00244064">
      <w:pPr>
        <w:pStyle w:val="BodyText"/>
      </w:pPr>
      <w:r>
        <w:t>(E) Developing cost estimates;</w:t>
      </w:r>
    </w:p>
    <w:p w14:paraId="7DB63D60" w14:textId="77777777" w:rsidR="00627543" w:rsidRDefault="00244064">
      <w:pPr>
        <w:pStyle w:val="BodyText"/>
      </w:pPr>
      <w:r>
        <w:t>(F) Determining specifications;</w:t>
      </w:r>
    </w:p>
    <w:p w14:paraId="535D996A" w14:textId="77777777" w:rsidR="00627543" w:rsidRDefault="00244064">
      <w:pPr>
        <w:pStyle w:val="BodyText"/>
      </w:pPr>
      <w:r>
        <w:t>(G) Evaluating contractor performance and conducting independent verification and validation;</w:t>
      </w:r>
    </w:p>
    <w:p w14:paraId="48D355FE" w14:textId="77777777" w:rsidR="00627543" w:rsidRDefault="00244064">
      <w:pPr>
        <w:pStyle w:val="BodyText"/>
      </w:pPr>
      <w:r>
        <w:lastRenderedPageBreak/>
        <w:t>(H) Directing other contractors’ (other than subcontractors) operations;</w:t>
      </w:r>
    </w:p>
    <w:p w14:paraId="6E96CCFC" w14:textId="77777777" w:rsidR="00627543" w:rsidRDefault="00244064">
      <w:pPr>
        <w:pStyle w:val="BodyText"/>
      </w:pPr>
      <w:r>
        <w:t>(I) Developing test requirements and evaluating test data;</w:t>
      </w:r>
    </w:p>
    <w:p w14:paraId="2A42C5FA" w14:textId="77777777" w:rsidR="00627543" w:rsidRDefault="00244064">
      <w:pPr>
        <w:pStyle w:val="BodyText"/>
      </w:pPr>
      <w:r>
        <w:t>(J) Developing work statements (but see paragraph (ii</w:t>
      </w:r>
      <w:proofErr w:type="gramStart"/>
      <w:r>
        <w:t>)(</w:t>
      </w:r>
      <w:proofErr w:type="gramEnd"/>
      <w:r>
        <w:t>B) of this definition).</w:t>
      </w:r>
    </w:p>
    <w:p w14:paraId="5EB1C6FC" w14:textId="77777777" w:rsidR="00627543" w:rsidRDefault="00244064">
      <w:pPr>
        <w:pStyle w:val="BodyText"/>
      </w:pPr>
      <w:r>
        <w:t>(ii) Does not include—</w:t>
      </w:r>
    </w:p>
    <w:p w14:paraId="652B901B" w14:textId="591CD105" w:rsidR="00627543" w:rsidRDefault="00244064">
      <w:pPr>
        <w:pStyle w:val="BodyText"/>
      </w:pPr>
      <w:r>
        <w:t>(A) Design and development work of design and development contractors, in accordance with FAR 9.505-2(a</w:t>
      </w:r>
      <w:proofErr w:type="gramStart"/>
      <w:r>
        <w:t>)(</w:t>
      </w:r>
      <w:proofErr w:type="gramEnd"/>
      <w:r>
        <w:t xml:space="preserve">3) or FAR 9.505-2(b)(3), and the guidance at </w:t>
      </w:r>
      <w:del w:id="1906" w:author="dita conv" w:date="2020-07-16T12:00:00Z">
        <w:r w:rsidR="000A22CF" w:rsidRPr="00EF483B">
          <w:rPr>
            <w:spacing w:val="-6"/>
          </w:rPr>
          <w:delText>;</w:delText>
        </w:r>
      </w:del>
      <w:ins w:id="1907" w:author="dita conv" w:date="2020-07-16T12:00:00Z">
        <w:r>
          <w:t>PGI  209.571-7 ;</w:t>
        </w:r>
      </w:ins>
      <w:r>
        <w:t xml:space="preserve"> or</w:t>
      </w:r>
    </w:p>
    <w:p w14:paraId="53443E7D" w14:textId="77777777" w:rsidR="00627543" w:rsidRDefault="00244064">
      <w:pPr>
        <w:pStyle w:val="BodyText"/>
      </w:pPr>
      <w:r>
        <w:t>(B) Preparation of work statements by contractors, acting as industry representatives, under the supervision and control of Government representatives, in accordance with FAR 9.505-2(b</w:t>
      </w:r>
      <w:proofErr w:type="gramStart"/>
      <w:r>
        <w:t>)(</w:t>
      </w:r>
      <w:proofErr w:type="gramEnd"/>
      <w:r>
        <w:t>1)(ii).</w:t>
      </w:r>
    </w:p>
    <w:p w14:paraId="7C1E23B6" w14:textId="77777777" w:rsidR="00627543" w:rsidRDefault="00244064">
      <w:pPr>
        <w:pStyle w:val="Heading6"/>
      </w:pPr>
      <w:bookmarkStart w:id="1908" w:name="_Refd19e42609"/>
      <w:bookmarkStart w:id="1909" w:name="_Tocd19e42609"/>
      <w:proofErr w:type="gramStart"/>
      <w:r>
        <w:t>209.571-2 Applicability.</w:t>
      </w:r>
      <w:bookmarkEnd w:id="1908"/>
      <w:bookmarkEnd w:id="1909"/>
      <w:proofErr w:type="gramEnd"/>
    </w:p>
    <w:p w14:paraId="2B4D094F" w14:textId="77777777" w:rsidR="00627543" w:rsidRDefault="00244064">
      <w:pPr>
        <w:pStyle w:val="BodyText"/>
      </w:pPr>
      <w:r>
        <w:t>(a) This subsection applies to major defense acquisition programs.</w:t>
      </w:r>
    </w:p>
    <w:p w14:paraId="456AEFD8" w14:textId="77777777" w:rsidR="00627543" w:rsidRDefault="00244064">
      <w:pPr>
        <w:pStyle w:val="BodyText"/>
      </w:pPr>
      <w:r>
        <w:t>(b) To the extent that this section is inconsistent with FAR subpart 9.5, this section takes precedence.</w:t>
      </w:r>
    </w:p>
    <w:p w14:paraId="32800AA2" w14:textId="77777777" w:rsidR="00627543" w:rsidRDefault="00244064">
      <w:pPr>
        <w:pStyle w:val="Heading6"/>
      </w:pPr>
      <w:bookmarkStart w:id="1910" w:name="_Refd19e42630"/>
      <w:bookmarkStart w:id="1911" w:name="_Tocd19e42630"/>
      <w:proofErr w:type="gramStart"/>
      <w:r>
        <w:t>209.571-3 Policy.</w:t>
      </w:r>
      <w:bookmarkEnd w:id="1910"/>
      <w:bookmarkEnd w:id="1911"/>
      <w:proofErr w:type="gramEnd"/>
    </w:p>
    <w:p w14:paraId="7524C888" w14:textId="77777777" w:rsidR="00627543" w:rsidRDefault="00244064">
      <w:pPr>
        <w:pStyle w:val="BodyText"/>
      </w:pPr>
      <w:r>
        <w:t xml:space="preserve">It is </w:t>
      </w:r>
      <w:proofErr w:type="gramStart"/>
      <w:r>
        <w:t>DoD</w:t>
      </w:r>
      <w:proofErr w:type="gramEnd"/>
      <w:r>
        <w:t xml:space="preserve"> policy that—</w:t>
      </w:r>
    </w:p>
    <w:p w14:paraId="1F2E07E3" w14:textId="77777777" w:rsidR="00627543" w:rsidRDefault="00244064">
      <w:pPr>
        <w:pStyle w:val="BodyText"/>
      </w:pPr>
      <w:r>
        <w:t>(a) Agencies shall obtain advice on major defense acquisition programs and pre-major defense acquisition programs from sources that are objective and unbiased; and</w:t>
      </w:r>
    </w:p>
    <w:p w14:paraId="43F15A51" w14:textId="77777777" w:rsidR="00627543" w:rsidRDefault="00244064">
      <w:pPr>
        <w:pStyle w:val="BodyText"/>
      </w:pPr>
      <w:r>
        <w:t xml:space="preserve">(b) Contracting officers generally should seek to resolve organizational conflicts of interest in a manner that will promote competition and preserve </w:t>
      </w:r>
      <w:proofErr w:type="gramStart"/>
      <w:r>
        <w:t>DoD</w:t>
      </w:r>
      <w:proofErr w:type="gramEnd"/>
      <w:r>
        <w:t xml:space="preserve">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w:t>
      </w:r>
      <w:proofErr w:type="gramStart"/>
      <w:r>
        <w:t xml:space="preserve">under </w:t>
      </w:r>
      <w:ins w:id="1912" w:author="dita conv" w:date="2020-07-16T12:00:00Z">
        <w:r>
          <w:t xml:space="preserve"> 209.571</w:t>
        </w:r>
        <w:proofErr w:type="gramEnd"/>
        <w:r>
          <w:t xml:space="preserve">-7  </w:t>
        </w:r>
      </w:ins>
      <w:r>
        <w:t>or as may be appropriate in particular acquisitions.</w:t>
      </w:r>
    </w:p>
    <w:p w14:paraId="1D22C0E0" w14:textId="77777777" w:rsidR="00627543" w:rsidRDefault="00244064">
      <w:pPr>
        <w:pStyle w:val="Heading6"/>
      </w:pPr>
      <w:bookmarkStart w:id="1913" w:name="_Refd19e42659"/>
      <w:bookmarkStart w:id="1914" w:name="_Tocd19e42659"/>
      <w:proofErr w:type="gramStart"/>
      <w:r>
        <w:t>209.571-4 Mitigation</w:t>
      </w:r>
      <w:r>
        <w:rPr>
          <w:i/>
        </w:rPr>
        <w:t>.</w:t>
      </w:r>
      <w:bookmarkEnd w:id="1913"/>
      <w:bookmarkEnd w:id="1914"/>
      <w:proofErr w:type="gramEnd"/>
    </w:p>
    <w:p w14:paraId="594E16FB" w14:textId="77777777" w:rsidR="00627543" w:rsidRDefault="00244064">
      <w:pPr>
        <w:pStyle w:val="BodyText"/>
      </w:pPr>
      <w:r>
        <w:t>(a) Mitigation is any action taken to minimize an organizational conflict of interest. Mitigation may require Government action, contractor action, or a combination of both.</w:t>
      </w:r>
    </w:p>
    <w:p w14:paraId="23D49193" w14:textId="77777777" w:rsidR="00627543" w:rsidRDefault="00244064">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14:paraId="2CE16794" w14:textId="418B86CE" w:rsidR="00627543" w:rsidRDefault="00244064">
      <w:pPr>
        <w:pStyle w:val="BodyText"/>
      </w:pPr>
      <w:r>
        <w:t xml:space="preserve">(c) If the contracting officer determines, after consultation with agency legal counsel, that the otherwise successful offeror is unable to effectively mitigate an </w:t>
      </w:r>
      <w:r>
        <w:lastRenderedPageBreak/>
        <w:t xml:space="preserve">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del w:id="1915" w:author="dita conv" w:date="2020-07-16T12:00:00Z">
        <w:r w:rsidR="000A22CF">
          <w:rPr>
            <w:spacing w:val="-6"/>
          </w:rPr>
          <w:delText>,</w:delText>
        </w:r>
      </w:del>
      <w:ins w:id="1916" w:author="dita conv" w:date="2020-07-16T12:00:00Z">
        <w:r>
          <w:t xml:space="preserve"> 209.571-7 ,</w:t>
        </w:r>
      </w:ins>
      <w:r>
        <w:t xml:space="preserve"> which cannot be waived).</w:t>
      </w:r>
    </w:p>
    <w:p w14:paraId="5E4F74ED" w14:textId="77777777" w:rsidR="00627543" w:rsidRDefault="00244064">
      <w:pPr>
        <w:pStyle w:val="BodyText"/>
      </w:pPr>
      <w:r>
        <w:t>(d) For any acquisition that exceeds $1 billion, the contracting officer shall brief the senior procurement executive before determining that an offeror’s mitigation plan is unacceptable.</w:t>
      </w:r>
    </w:p>
    <w:p w14:paraId="294591F9" w14:textId="77777777" w:rsidR="00627543" w:rsidRDefault="00244064">
      <w:pPr>
        <w:pStyle w:val="Heading6"/>
      </w:pPr>
      <w:bookmarkStart w:id="1917" w:name="_Refd19e42697"/>
      <w:bookmarkStart w:id="1918" w:name="_Tocd19e42697"/>
      <w:proofErr w:type="gramStart"/>
      <w:r>
        <w:t>209.571-5 Lead system integrators.</w:t>
      </w:r>
      <w:bookmarkEnd w:id="1917"/>
      <w:bookmarkEnd w:id="1918"/>
      <w:proofErr w:type="gramEnd"/>
    </w:p>
    <w:p w14:paraId="6CFDCA2E" w14:textId="20BF6C72" w:rsidR="00627543" w:rsidRDefault="00244064">
      <w:pPr>
        <w:pStyle w:val="BodyText"/>
      </w:pPr>
      <w:r>
        <w:t xml:space="preserve">For limitations on contractors acting as lead systems integrators, see </w:t>
      </w:r>
      <w:del w:id="1919" w:author="dita conv" w:date="2020-07-16T12:00:00Z">
        <w:r w:rsidR="000A22CF">
          <w:delText>.</w:delText>
        </w:r>
      </w:del>
      <w:ins w:id="1920" w:author="dita conv" w:date="2020-07-16T12:00:00Z">
        <w:r>
          <w:t xml:space="preserve"> </w:t>
        </w:r>
        <w:proofErr w:type="gramStart"/>
        <w:r>
          <w:t>209.570 .</w:t>
        </w:r>
      </w:ins>
      <w:proofErr w:type="gramEnd"/>
    </w:p>
    <w:p w14:paraId="5F4246E9" w14:textId="77777777" w:rsidR="00627543" w:rsidRDefault="00244064">
      <w:pPr>
        <w:pStyle w:val="Heading6"/>
      </w:pPr>
      <w:bookmarkStart w:id="1921" w:name="_Refd19e42722"/>
      <w:bookmarkStart w:id="1922" w:name="_Tocd19e42722"/>
      <w:proofErr w:type="gramStart"/>
      <w:r>
        <w:t>209.571-6 Identification of organizational conflicts of interest.</w:t>
      </w:r>
      <w:bookmarkEnd w:id="1921"/>
      <w:bookmarkEnd w:id="1922"/>
      <w:proofErr w:type="gramEnd"/>
    </w:p>
    <w:p w14:paraId="0CA750C2" w14:textId="77777777" w:rsidR="00627543" w:rsidRDefault="00244064">
      <w:pPr>
        <w:pStyle w:val="BodyText"/>
      </w:pPr>
      <w:r>
        <w:t>When evaluating organizational conflicts of interest for major defense acquisition programs or pre-major defense acquisition programs, contracting officers shall consider—</w:t>
      </w:r>
    </w:p>
    <w:p w14:paraId="09D1DC7A" w14:textId="77777777" w:rsidR="00627543" w:rsidRDefault="00244064">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14:paraId="5303D80F" w14:textId="77777777" w:rsidR="00627543" w:rsidRDefault="00244064">
      <w:pPr>
        <w:pStyle w:val="BodyText"/>
      </w:pPr>
      <w:r>
        <w:t>(1) The prime contractor for the same major defense acquisition program; or</w:t>
      </w:r>
    </w:p>
    <w:p w14:paraId="5584A9F0" w14:textId="77777777" w:rsidR="00627543" w:rsidRDefault="00244064">
      <w:pPr>
        <w:pStyle w:val="BodyText"/>
      </w:pPr>
      <w:r>
        <w:t>(2) The supplier of a major subsystem or component for the same major defense acquisition program.</w:t>
      </w:r>
    </w:p>
    <w:p w14:paraId="5D784B01" w14:textId="77777777" w:rsidR="00627543" w:rsidRDefault="00244064">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14:paraId="6AE25800" w14:textId="77777777" w:rsidR="00627543" w:rsidRDefault="00244064">
      <w:pPr>
        <w:pStyle w:val="BodyText"/>
      </w:pPr>
      <w:r>
        <w:t>(c) The performance by, or assistance of, contractors in technical evaluation.</w:t>
      </w:r>
    </w:p>
    <w:p w14:paraId="0856F4C2" w14:textId="77777777" w:rsidR="00627543" w:rsidRDefault="00244064">
      <w:pPr>
        <w:pStyle w:val="Heading6"/>
      </w:pPr>
      <w:bookmarkStart w:id="1923" w:name="_Refd19e42751"/>
      <w:bookmarkStart w:id="1924" w:name="_Tocd19e42751"/>
      <w:proofErr w:type="gramStart"/>
      <w:r>
        <w:t>209.571-7 Systems engineering and technical assistance contracts.</w:t>
      </w:r>
      <w:bookmarkEnd w:id="1923"/>
      <w:bookmarkEnd w:id="1924"/>
      <w:proofErr w:type="gramEnd"/>
    </w:p>
    <w:p w14:paraId="0AF87A97" w14:textId="77777777" w:rsidR="00627543" w:rsidRDefault="00244064">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14:paraId="7983AA99" w14:textId="77777777" w:rsidR="00627543" w:rsidRDefault="00244064">
      <w:pPr>
        <w:pStyle w:val="BodyText"/>
      </w:pPr>
      <w:r>
        <w:t xml:space="preserve">(b) </w:t>
      </w:r>
      <w:r>
        <w:rPr>
          <w:i/>
        </w:rPr>
        <w:t xml:space="preserve">Limitation on Future Contracting. </w:t>
      </w:r>
    </w:p>
    <w:p w14:paraId="4B34B52E" w14:textId="77777777" w:rsidR="00627543" w:rsidRDefault="00244064">
      <w:pPr>
        <w:pStyle w:val="BodyText"/>
      </w:pPr>
      <w:r>
        <w:t xml:space="preserve">(1)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w:t>
      </w:r>
      <w:r>
        <w:lastRenderedPageBreak/>
        <w:t>major subcontractor in the development or production of a weapon system under such program.</w:t>
      </w:r>
    </w:p>
    <w:p w14:paraId="40177A75" w14:textId="77777777" w:rsidR="00627543" w:rsidRDefault="00244064">
      <w:pPr>
        <w:pStyle w:val="BodyText"/>
      </w:pPr>
      <w:r>
        <w:t>(2) The requirement in paragraph (b</w:t>
      </w:r>
      <w:proofErr w:type="gramStart"/>
      <w:r>
        <w:t>)(</w:t>
      </w:r>
      <w:proofErr w:type="gramEnd"/>
      <w:r>
        <w:t>1) of this subsection cannot be waived.</w:t>
      </w:r>
    </w:p>
    <w:p w14:paraId="5FC19EB0" w14:textId="77777777" w:rsidR="00627543" w:rsidRDefault="00244064">
      <w:pPr>
        <w:pStyle w:val="BodyText"/>
      </w:pPr>
      <w:r>
        <w:t xml:space="preserve">(c) </w:t>
      </w:r>
      <w:r>
        <w:rPr>
          <w:i/>
        </w:rPr>
        <w:t xml:space="preserve">Exception. </w:t>
      </w:r>
    </w:p>
    <w:p w14:paraId="21F1AB05" w14:textId="77777777" w:rsidR="00627543" w:rsidRDefault="00244064">
      <w:pPr>
        <w:pStyle w:val="BodyText"/>
      </w:pPr>
      <w:r>
        <w:t>(1) The requirement in paragraph (b</w:t>
      </w:r>
      <w:proofErr w:type="gramStart"/>
      <w:r>
        <w:t>)(</w:t>
      </w:r>
      <w:proofErr w:type="gramEnd"/>
      <w:r>
        <w:t>1) of this subsection does not apply if the head of the contracting activity determines that—</w:t>
      </w:r>
    </w:p>
    <w:p w14:paraId="4F3A9391" w14:textId="77777777" w:rsidR="00627543" w:rsidRDefault="00244064">
      <w:pPr>
        <w:pStyle w:val="BodyText"/>
      </w:pPr>
      <w:r>
        <w:t>(</w:t>
      </w:r>
      <w:proofErr w:type="spellStart"/>
      <w:r>
        <w:t>i</w:t>
      </w:r>
      <w:proofErr w:type="spellEnd"/>
      <w:r>
        <w:t xml:space="preserve">) An exception is necessary because </w:t>
      </w:r>
      <w:proofErr w:type="gramStart"/>
      <w:r>
        <w:t>DoD</w:t>
      </w:r>
      <w:proofErr w:type="gramEnd"/>
      <w:r>
        <w:t xml:space="preserve"> needs the domain experience and expertise of the highly qualified, apparently successful offeror; and</w:t>
      </w:r>
    </w:p>
    <w:p w14:paraId="153BF6B9" w14:textId="6AB0228F" w:rsidR="00627543" w:rsidRDefault="00244064">
      <w:pPr>
        <w:pStyle w:val="BodyText"/>
      </w:pPr>
      <w:r>
        <w:t xml:space="preserve">(ii) Based on the agreed-to resolution strategy, the apparently successful offeror will be able to provide objective and unbiased advice, as required by </w:t>
      </w:r>
      <w:del w:id="1925" w:author="dita conv" w:date="2020-07-16T12:00:00Z">
        <w:r w:rsidR="000A22CF" w:rsidRPr="00EF483B">
          <w:rPr>
            <w:spacing w:val="-6"/>
          </w:rPr>
          <w:delText>(</w:delText>
        </w:r>
      </w:del>
      <w:ins w:id="1926" w:author="dita conv" w:date="2020-07-16T12:00:00Z">
        <w:r>
          <w:t xml:space="preserve"> 209.571-3 (</w:t>
        </w:r>
      </w:ins>
      <w:r>
        <w:t>a), without a limitation on future participation in development and production.</w:t>
      </w:r>
    </w:p>
    <w:p w14:paraId="3874D0E7" w14:textId="77777777" w:rsidR="00627543" w:rsidRDefault="00244064">
      <w:pPr>
        <w:pStyle w:val="BodyText"/>
      </w:pPr>
      <w:r>
        <w:t>(2) The authority to make this determination cannot be delegated.</w:t>
      </w:r>
    </w:p>
    <w:p w14:paraId="747F0282" w14:textId="77777777" w:rsidR="00627543" w:rsidRDefault="00244064">
      <w:pPr>
        <w:pStyle w:val="Heading6"/>
      </w:pPr>
      <w:bookmarkStart w:id="1927" w:name="_Refd19e42798"/>
      <w:bookmarkStart w:id="1928" w:name="_Tocd19e42798"/>
      <w:proofErr w:type="gramStart"/>
      <w:r>
        <w:t>209.571-8 Solicitation provision and contract clause.</w:t>
      </w:r>
      <w:bookmarkEnd w:id="1927"/>
      <w:bookmarkEnd w:id="1928"/>
      <w:proofErr w:type="gramEnd"/>
    </w:p>
    <w:p w14:paraId="47903833" w14:textId="3CAC8498" w:rsidR="00627543" w:rsidRDefault="00244064">
      <w:pPr>
        <w:pStyle w:val="BodyText"/>
      </w:pPr>
      <w:r>
        <w:t xml:space="preserve">(a) Use the provision at </w:t>
      </w:r>
      <w:del w:id="1929" w:author="dita conv" w:date="2020-07-16T12:00:00Z">
        <w:r w:rsidR="000A22CF" w:rsidRPr="00EF483B">
          <w:rPr>
            <w:spacing w:val="-6"/>
          </w:rPr>
          <w:delText>,</w:delText>
        </w:r>
      </w:del>
      <w:ins w:id="1930" w:author="dita conv" w:date="2020-07-16T12:00:00Z">
        <w:r>
          <w:t xml:space="preserve"> 252.209-</w:t>
        </w:r>
        <w:proofErr w:type="gramStart"/>
        <w:r>
          <w:t>7008 ,</w:t>
        </w:r>
      </w:ins>
      <w:proofErr w:type="gramEnd"/>
      <w:r>
        <w:t xml:space="preserve"> Notice of Prohibition Relating to Organizational Conflict of Interest—Major Defense Acquisition Program, if the solicitation includes the clause at</w:t>
      </w:r>
      <w:del w:id="1931" w:author="dita conv" w:date="2020-07-16T12:00:00Z">
        <w:r w:rsidR="000A22CF" w:rsidRPr="00EF483B">
          <w:rPr>
            <w:spacing w:val="-6"/>
          </w:rPr>
          <w:delText>,</w:delText>
        </w:r>
      </w:del>
      <w:ins w:id="1932" w:author="dita conv" w:date="2020-07-16T12:00:00Z">
        <w:r>
          <w:t xml:space="preserve">  252.209-7009 ,</w:t>
        </w:r>
      </w:ins>
      <w:r>
        <w:t xml:space="preserve"> Organizational Conflict of Interest—</w:t>
      </w:r>
      <w:ins w:id="1933" w:author="dita conv" w:date="2020-07-16T12:00:00Z">
        <w:r>
          <w:t>Major Defense Acquisition Program; and</w:t>
        </w:r>
      </w:ins>
    </w:p>
    <w:p w14:paraId="4167845A" w14:textId="77777777" w:rsidR="008E64D4" w:rsidRDefault="000A22CF">
      <w:pPr>
        <w:pStyle w:val="BodyText"/>
        <w:spacing w:line="288" w:lineRule="exact"/>
        <w:rPr>
          <w:del w:id="1934" w:author="dita conv" w:date="2020-07-16T12:00:00Z"/>
        </w:rPr>
      </w:pPr>
      <w:del w:id="1935" w:author="dita conv" w:date="2020-07-16T12:00:00Z">
        <w:r>
          <w:delText>Major Defense Acquisition Program; and</w:delText>
        </w:r>
      </w:del>
    </w:p>
    <w:p w14:paraId="3B4D45F7" w14:textId="77777777" w:rsidR="008E64D4" w:rsidRDefault="008E64D4">
      <w:pPr>
        <w:pStyle w:val="BodyText"/>
        <w:rPr>
          <w:del w:id="1936" w:author="dita conv" w:date="2020-07-16T12:00:00Z"/>
        </w:rPr>
      </w:pPr>
    </w:p>
    <w:p w14:paraId="02C8E9DA" w14:textId="1E81E355" w:rsidR="00627543" w:rsidRDefault="00244064">
      <w:pPr>
        <w:pStyle w:val="BodyText"/>
      </w:pPr>
      <w:r>
        <w:t xml:space="preserve">(b) Use the clause at </w:t>
      </w:r>
      <w:del w:id="1937" w:author="dita conv" w:date="2020-07-16T12:00:00Z">
        <w:r w:rsidR="000A22CF" w:rsidRPr="00EF483B">
          <w:rPr>
            <w:spacing w:val="-6"/>
          </w:rPr>
          <w:delText>,</w:delText>
        </w:r>
      </w:del>
      <w:ins w:id="1938" w:author="dita conv" w:date="2020-07-16T12:00:00Z">
        <w:r>
          <w:t xml:space="preserve"> 252.209-</w:t>
        </w:r>
        <w:proofErr w:type="gramStart"/>
        <w:r>
          <w:t>7009 ,</w:t>
        </w:r>
      </w:ins>
      <w:proofErr w:type="gramEnd"/>
      <w:r>
        <w:t xml:space="preserve"> Organizational Conflict of Interest—Major Defense Acquisition Program, in solicitations and contracts for systems engineering and technical assistance for major defense acquisition programs or pre-major defense acquisition programs.</w:t>
      </w:r>
    </w:p>
    <w:p w14:paraId="77FAFC1B" w14:textId="77777777" w:rsidR="008E64D4" w:rsidRDefault="008E64D4">
      <w:pPr>
        <w:rPr>
          <w:del w:id="1939" w:author="dita conv" w:date="2020-07-16T12:00:00Z"/>
        </w:rPr>
        <w:sectPr w:rsidR="008E64D4" w:rsidSect="004916A2">
          <w:pgSz w:w="10540" w:h="13260"/>
          <w:pgMar w:top="320" w:right="1730" w:bottom="280" w:left="520" w:header="720" w:footer="720" w:gutter="0"/>
          <w:cols w:space="720"/>
        </w:sectPr>
      </w:pPr>
    </w:p>
    <w:p w14:paraId="72A69BE8" w14:textId="77777777" w:rsidR="008E64D4" w:rsidRDefault="000A22CF">
      <w:pPr>
        <w:pStyle w:val="Heading2"/>
        <w:spacing w:before="86"/>
        <w:ind w:left="102" w:right="423"/>
        <w:jc w:val="center"/>
        <w:rPr>
          <w:del w:id="1940" w:author="dita conv" w:date="2020-07-16T12:00:00Z"/>
        </w:rPr>
      </w:pPr>
      <w:bookmarkStart w:id="1941" w:name="toc210"/>
      <w:bookmarkEnd w:id="1941"/>
      <w:del w:id="1942" w:author="dita conv" w:date="2020-07-16T12:00:00Z">
        <w:r>
          <w:rPr>
            <w:spacing w:val="-5"/>
          </w:rPr>
          <w:lastRenderedPageBreak/>
          <w:delText xml:space="preserve">TABLE </w:delText>
        </w:r>
        <w:r>
          <w:rPr>
            <w:spacing w:val="-3"/>
          </w:rPr>
          <w:delText>OF</w:delText>
        </w:r>
        <w:r>
          <w:rPr>
            <w:spacing w:val="-11"/>
          </w:rPr>
          <w:delText xml:space="preserve"> </w:delText>
        </w:r>
        <w:r>
          <w:rPr>
            <w:spacing w:val="-5"/>
          </w:rPr>
          <w:delText>CONTENTS</w:delText>
        </w:r>
      </w:del>
    </w:p>
    <w:p w14:paraId="7CB7F61C" w14:textId="77777777" w:rsidR="008E64D4" w:rsidRDefault="000A22CF">
      <w:pPr>
        <w:spacing w:line="264" w:lineRule="exact"/>
        <w:ind w:left="104" w:right="423"/>
        <w:jc w:val="center"/>
        <w:rPr>
          <w:del w:id="1943" w:author="dita conv" w:date="2020-07-16T12:00:00Z"/>
          <w:i/>
        </w:rPr>
      </w:pPr>
      <w:del w:id="1944" w:author="dita conv" w:date="2020-07-16T12:00:00Z">
        <w:r>
          <w:rPr>
            <w:i/>
            <w:spacing w:val="-6"/>
          </w:rPr>
          <w:delText xml:space="preserve">(Revised </w:delText>
        </w:r>
        <w:r>
          <w:rPr>
            <w:i/>
            <w:spacing w:val="-5"/>
          </w:rPr>
          <w:delText xml:space="preserve">August </w:delText>
        </w:r>
        <w:r>
          <w:rPr>
            <w:i/>
            <w:spacing w:val="-3"/>
          </w:rPr>
          <w:delText xml:space="preserve">29, </w:delText>
        </w:r>
        <w:r>
          <w:rPr>
            <w:i/>
            <w:spacing w:val="-4"/>
          </w:rPr>
          <w:delText>2012)</w:delText>
        </w:r>
      </w:del>
    </w:p>
    <w:p w14:paraId="3869807D" w14:textId="77777777" w:rsidR="008E64D4" w:rsidRDefault="008E64D4">
      <w:pPr>
        <w:pStyle w:val="BodyText"/>
        <w:spacing w:before="7"/>
        <w:rPr>
          <w:del w:id="1945" w:author="dita conv" w:date="2020-07-16T12:00:00Z"/>
          <w:i/>
          <w:sz w:val="27"/>
        </w:rPr>
      </w:pPr>
    </w:p>
    <w:p w14:paraId="70C00431" w14:textId="77777777" w:rsidR="00627543" w:rsidRDefault="00244064">
      <w:pPr>
        <w:pStyle w:val="BodyText"/>
        <w:rPr>
          <w:ins w:id="1946" w:author="dita conv" w:date="2020-07-16T12:00:00Z"/>
        </w:rPr>
      </w:pPr>
      <w:ins w:id="1947" w:author="dita conv" w:date="2020-07-16T12:00:00Z">
        <w:r>
          <w:t>NO DFARS TEXT</w:t>
        </w:r>
      </w:ins>
    </w:p>
    <w:p w14:paraId="116DCE42" w14:textId="4273200A" w:rsidR="00627543" w:rsidRDefault="00244064">
      <w:pPr>
        <w:pStyle w:val="Heading3"/>
        <w:rPr>
          <w:ins w:id="1948" w:author="dita conv" w:date="2020-07-16T12:00:00Z"/>
        </w:rPr>
      </w:pPr>
      <w:bookmarkStart w:id="1949" w:name="_Refd19e42838"/>
      <w:bookmarkStart w:id="1950" w:name="_Tocd19e42838"/>
      <w:ins w:id="1951" w:author="dita conv" w:date="2020-07-16T12:00:00Z">
        <w:r>
          <w:t xml:space="preserve">PART </w:t>
        </w:r>
      </w:ins>
      <w:r>
        <w:t>210</w:t>
      </w:r>
      <w:del w:id="1952" w:author="dita conv" w:date="2020-07-16T12:00:00Z">
        <w:r w:rsidR="00EF483B">
          <w:rPr>
            <w:spacing w:val="-6"/>
          </w:rPr>
          <w:delText>.01</w:delText>
        </w:r>
        <w:r w:rsidR="00EF483B">
          <w:rPr>
            <w:spacing w:val="-6"/>
          </w:rPr>
          <w:tab/>
        </w:r>
      </w:del>
      <w:ins w:id="1953" w:author="dita conv" w:date="2020-07-16T12:00:00Z">
        <w:r>
          <w:t xml:space="preserve"> - MARKET RESEARCH</w:t>
        </w:r>
        <w:bookmarkEnd w:id="1949"/>
        <w:bookmarkEnd w:id="1950"/>
      </w:ins>
    </w:p>
    <w:p w14:paraId="3C8E6729" w14:textId="77777777" w:rsidR="00627543" w:rsidRDefault="00244064">
      <w:pPr>
        <w:pStyle w:val="ListBullet"/>
        <w:numPr>
          <w:ilvl w:val="0"/>
          <w:numId w:val="92"/>
        </w:numPr>
      </w:pPr>
      <w:ins w:id="1954" w:author="dita conv" w:date="2020-07-16T12:00:00Z">
        <w:r>
          <w:t xml:space="preserve">210.001 </w:t>
        </w:r>
      </w:ins>
      <w:r>
        <w:t>Policy.</w:t>
      </w:r>
    </w:p>
    <w:p w14:paraId="3E1857AD" w14:textId="55A0F74C" w:rsidR="00627543" w:rsidRDefault="00244064">
      <w:pPr>
        <w:pStyle w:val="ListBullet"/>
        <w:numPr>
          <w:ilvl w:val="0"/>
          <w:numId w:val="92"/>
        </w:numPr>
      </w:pPr>
      <w:r>
        <w:t>210</w:t>
      </w:r>
      <w:proofErr w:type="gramStart"/>
      <w:r>
        <w:t>.</w:t>
      </w:r>
      <w:proofErr w:type="gramEnd"/>
      <w:del w:id="1955" w:author="dita conv" w:date="2020-07-16T12:00:00Z">
        <w:r w:rsidR="00EF483B">
          <w:rPr>
            <w:spacing w:val="-6"/>
          </w:rPr>
          <w:delText>02</w:delText>
        </w:r>
        <w:r w:rsidR="00EF483B">
          <w:rPr>
            <w:spacing w:val="-6"/>
          </w:rPr>
          <w:tab/>
        </w:r>
      </w:del>
      <w:ins w:id="1956" w:author="dita conv" w:date="2020-07-16T12:00:00Z">
        <w:r>
          <w:t xml:space="preserve">002 </w:t>
        </w:r>
      </w:ins>
      <w:r>
        <w:t>Procedures.</w:t>
      </w:r>
    </w:p>
    <w:p w14:paraId="1B3C0C62" w14:textId="77777777" w:rsidR="008E64D4" w:rsidRDefault="008E64D4">
      <w:pPr>
        <w:rPr>
          <w:del w:id="1957" w:author="dita conv" w:date="2020-07-16T12:00:00Z"/>
        </w:rPr>
        <w:sectPr w:rsidR="008E64D4" w:rsidSect="004916A2">
          <w:pgSz w:w="10540" w:h="13260"/>
          <w:pgMar w:top="280" w:right="1730" w:bottom="280" w:left="520" w:header="720" w:footer="720" w:gutter="0"/>
          <w:cols w:space="720"/>
        </w:sectPr>
      </w:pPr>
    </w:p>
    <w:p w14:paraId="69B3C30C" w14:textId="77777777" w:rsidR="008E64D4" w:rsidRDefault="000A22CF">
      <w:pPr>
        <w:spacing w:before="70"/>
        <w:ind w:left="104" w:right="423"/>
        <w:jc w:val="center"/>
        <w:rPr>
          <w:del w:id="1958" w:author="dita conv" w:date="2020-07-16T12:00:00Z"/>
          <w:i/>
        </w:rPr>
      </w:pPr>
      <w:bookmarkStart w:id="1959" w:name="210_0"/>
      <w:bookmarkEnd w:id="1959"/>
      <w:del w:id="1960" w:author="dita conv" w:date="2020-07-16T12:00:00Z">
        <w:r>
          <w:rPr>
            <w:i/>
          </w:rPr>
          <w:lastRenderedPageBreak/>
          <w:delText>(Revised June 5, 2020)</w:delText>
        </w:r>
      </w:del>
    </w:p>
    <w:p w14:paraId="304E8D16" w14:textId="77777777" w:rsidR="008E64D4" w:rsidRDefault="008E64D4">
      <w:pPr>
        <w:pStyle w:val="BodyText"/>
        <w:spacing w:before="11"/>
        <w:rPr>
          <w:del w:id="1961" w:author="dita conv" w:date="2020-07-16T12:00:00Z"/>
          <w:i/>
          <w:sz w:val="35"/>
        </w:rPr>
      </w:pPr>
    </w:p>
    <w:p w14:paraId="46E86223" w14:textId="508743C8" w:rsidR="00627543" w:rsidRDefault="00244064">
      <w:pPr>
        <w:pStyle w:val="Heading4"/>
      </w:pPr>
      <w:bookmarkStart w:id="1962" w:name="_Refd19e42868"/>
      <w:bookmarkStart w:id="1963" w:name="_Tocd19e42868"/>
      <w:r>
        <w:t>210</w:t>
      </w:r>
      <w:proofErr w:type="gramStart"/>
      <w:r>
        <w:t>.</w:t>
      </w:r>
      <w:proofErr w:type="gramEnd"/>
      <w:del w:id="1964" w:author="dita conv" w:date="2020-07-16T12:00:00Z">
        <w:r w:rsidR="00EF483B">
          <w:rPr>
            <w:spacing w:val="-16"/>
          </w:rPr>
          <w:delText>01</w:delText>
        </w:r>
        <w:r w:rsidR="00EF483B">
          <w:rPr>
            <w:spacing w:val="-16"/>
          </w:rPr>
          <w:tab/>
        </w:r>
      </w:del>
      <w:ins w:id="1965" w:author="dita conv" w:date="2020-07-16T12:00:00Z">
        <w:r>
          <w:t xml:space="preserve">001 </w:t>
        </w:r>
      </w:ins>
      <w:r>
        <w:t>Policy.</w:t>
      </w:r>
      <w:bookmarkEnd w:id="1962"/>
      <w:bookmarkEnd w:id="1963"/>
    </w:p>
    <w:p w14:paraId="5C09ADD5" w14:textId="77777777" w:rsidR="00627543" w:rsidRDefault="00244064">
      <w:pPr>
        <w:pStyle w:val="BodyText"/>
      </w:pPr>
      <w:r>
        <w:t>(</w:t>
      </w:r>
      <w:proofErr w:type="gramStart"/>
      <w:r>
        <w:t>a</w:t>
      </w:r>
      <w:proofErr w:type="gramEnd"/>
      <w:r>
        <w:t>) In addition to the requirements of FAR 10.001(a)—</w:t>
      </w:r>
    </w:p>
    <w:p w14:paraId="7A5EAB67" w14:textId="77777777" w:rsidR="00627543" w:rsidRDefault="00244064">
      <w:pPr>
        <w:pStyle w:val="BodyText"/>
      </w:pPr>
      <w:r>
        <w:t>(</w:t>
      </w:r>
      <w:proofErr w:type="spellStart"/>
      <w:proofErr w:type="gramStart"/>
      <w:r>
        <w:t>i</w:t>
      </w:r>
      <w:proofErr w:type="spellEnd"/>
      <w:proofErr w:type="gramEnd"/>
      <w:r>
        <w:t>)(A) Agencies shall conduct market research appropriate to the circumstances before issuing a solicitation with tiered evaluation of offers (section 816 of Pub. L. 109-163); and</w:t>
      </w:r>
    </w:p>
    <w:p w14:paraId="1CE28542" w14:textId="704031BC" w:rsidR="00627543" w:rsidRDefault="00244064">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del w:id="1966" w:author="dita conv" w:date="2020-07-16T12:00:00Z">
        <w:r w:rsidR="000A22CF">
          <w:rPr>
            <w:spacing w:val="-6"/>
          </w:rPr>
          <w:delText>); and</w:delText>
        </w:r>
      </w:del>
      <w:ins w:id="1967" w:author="dita conv" w:date="2020-07-16T12:00:00Z">
        <w:r>
          <w:t>).</w:t>
        </w:r>
      </w:ins>
    </w:p>
    <w:p w14:paraId="391EEBC0" w14:textId="69C0F095" w:rsidR="00627543" w:rsidRDefault="00244064">
      <w:pPr>
        <w:pStyle w:val="BodyText"/>
      </w:pPr>
      <w:r>
        <w:t xml:space="preserve">(ii) Contracting officers shall use market research, where appropriate, to inform price reasonableness determinations (see </w:t>
      </w:r>
      <w:ins w:id="1968" w:author="dita conv" w:date="2020-07-16T12:00:00Z">
        <w:r>
          <w:t xml:space="preserve">212.209 </w:t>
        </w:r>
      </w:ins>
      <w:r>
        <w:t>and</w:t>
      </w:r>
      <w:del w:id="1969" w:author="dita conv" w:date="2020-07-16T12:00:00Z">
        <w:r w:rsidR="000A22CF">
          <w:delText>).</w:delText>
        </w:r>
      </w:del>
      <w:ins w:id="1970" w:author="dita conv" w:date="2020-07-16T12:00:00Z">
        <w:r>
          <w:t xml:space="preserve"> 234.7002).</w:t>
        </w:r>
      </w:ins>
    </w:p>
    <w:p w14:paraId="7246F61F" w14:textId="77777777" w:rsidR="00627543" w:rsidRDefault="00244064">
      <w:pPr>
        <w:pStyle w:val="BodyText"/>
      </w:pPr>
      <w:r>
        <w:t>(c)(2) In addition to the notification requirements at FAR 10.001(c</w:t>
      </w:r>
      <w:proofErr w:type="gramStart"/>
      <w:r>
        <w:t>)(</w:t>
      </w:r>
      <w:proofErr w:type="gramEnd"/>
      <w:r>
        <w:t>2)(</w:t>
      </w:r>
      <w:proofErr w:type="spellStart"/>
      <w:r>
        <w:t>i</w:t>
      </w:r>
      <w:proofErr w:type="spellEnd"/>
      <w:r>
        <w:t xml:space="preserve">) and (ii), see </w:t>
      </w:r>
      <w:ins w:id="1971" w:author="dita conv" w:date="2020-07-16T12:00:00Z">
        <w:r>
          <w:t xml:space="preserve"> 205.205-70  </w:t>
        </w:r>
      </w:ins>
      <w:r>
        <w:t>for the bundling notification publication requirement.</w:t>
      </w:r>
    </w:p>
    <w:p w14:paraId="275CE725" w14:textId="29DA6490" w:rsidR="00627543" w:rsidRDefault="00244064">
      <w:pPr>
        <w:pStyle w:val="Heading4"/>
      </w:pPr>
      <w:bookmarkStart w:id="1972" w:name="_Refd19e42916"/>
      <w:bookmarkStart w:id="1973" w:name="_Tocd19e42916"/>
      <w:r>
        <w:t>210</w:t>
      </w:r>
      <w:proofErr w:type="gramStart"/>
      <w:r>
        <w:t>.</w:t>
      </w:r>
      <w:proofErr w:type="gramEnd"/>
      <w:del w:id="1974" w:author="dita conv" w:date="2020-07-16T12:00:00Z">
        <w:r w:rsidR="00EF483B">
          <w:rPr>
            <w:spacing w:val="-16"/>
          </w:rPr>
          <w:delText>02</w:delText>
        </w:r>
        <w:r w:rsidR="00EF483B">
          <w:rPr>
            <w:spacing w:val="-16"/>
          </w:rPr>
          <w:tab/>
        </w:r>
      </w:del>
      <w:ins w:id="1975" w:author="dita conv" w:date="2020-07-16T12:00:00Z">
        <w:r>
          <w:t xml:space="preserve">002 </w:t>
        </w:r>
      </w:ins>
      <w:r>
        <w:t>Procedures.</w:t>
      </w:r>
      <w:bookmarkEnd w:id="1972"/>
      <w:bookmarkEnd w:id="1973"/>
    </w:p>
    <w:p w14:paraId="321C2EDD" w14:textId="3A50B963" w:rsidR="00627543" w:rsidRDefault="00244064">
      <w:pPr>
        <w:pStyle w:val="BodyText"/>
      </w:pPr>
      <w:r>
        <w:t>(e)(</w:t>
      </w:r>
      <w:proofErr w:type="spellStart"/>
      <w:r>
        <w:t>i</w:t>
      </w:r>
      <w:proofErr w:type="spellEnd"/>
      <w:r>
        <w:t xml:space="preserve">) When contracting for services, see </w:t>
      </w:r>
      <w:del w:id="1976" w:author="dita conv" w:date="2020-07-16T12:00:00Z">
        <w:r w:rsidR="000A22CF">
          <w:rPr>
            <w:spacing w:val="-5"/>
          </w:rPr>
          <w:delText>,</w:delText>
        </w:r>
      </w:del>
      <w:proofErr w:type="gramStart"/>
      <w:ins w:id="1977" w:author="dita conv" w:date="2020-07-16T12:00:00Z">
        <w:r>
          <w:t>PGI  210.070</w:t>
        </w:r>
        <w:proofErr w:type="gramEnd"/>
        <w:r>
          <w:t xml:space="preserve"> ,</w:t>
        </w:r>
      </w:ins>
      <w:r>
        <w:t xml:space="preserve"> for the “Market Research Report Guide for Improving the Tradecraft in Services Acquisition”.</w:t>
      </w:r>
    </w:p>
    <w:p w14:paraId="7E3EA581" w14:textId="45E4D2F9" w:rsidR="00627543" w:rsidRDefault="00244064">
      <w:pPr>
        <w:pStyle w:val="BodyText"/>
      </w:pPr>
      <w:r>
        <w:t xml:space="preserve">(ii) See </w:t>
      </w:r>
      <w:del w:id="1978" w:author="dita conv" w:date="2020-07-16T12:00:00Z">
        <w:r w:rsidR="000A22CF" w:rsidRPr="00EF483B">
          <w:rPr>
            <w:spacing w:val="-6"/>
          </w:rPr>
          <w:delText>(</w:delText>
        </w:r>
      </w:del>
      <w:proofErr w:type="gramStart"/>
      <w:ins w:id="1979" w:author="dita conv" w:date="2020-07-16T12:00:00Z">
        <w:r>
          <w:t>PGI  210.002</w:t>
        </w:r>
        <w:proofErr w:type="gramEnd"/>
        <w:r>
          <w:t xml:space="preserve"> (</w:t>
        </w:r>
      </w:ins>
      <w:r>
        <w:t>e)(ii) regarding potential offerors that express an interest in an acquisition.</w:t>
      </w:r>
    </w:p>
    <w:p w14:paraId="4460422B" w14:textId="767E6349" w:rsidR="00627543" w:rsidRDefault="00244064">
      <w:pPr>
        <w:pStyle w:val="BodyText"/>
      </w:pPr>
      <w:r>
        <w:t xml:space="preserve">(iii) Follow the procedures at </w:t>
      </w:r>
      <w:del w:id="1980" w:author="dita conv" w:date="2020-07-16T12:00:00Z">
        <w:r w:rsidR="000A22CF" w:rsidRPr="00EF483B">
          <w:rPr>
            <w:spacing w:val="-6"/>
          </w:rPr>
          <w:delText>(</w:delText>
        </w:r>
      </w:del>
      <w:proofErr w:type="gramStart"/>
      <w:ins w:id="1981" w:author="dita conv" w:date="2020-07-16T12:00:00Z">
        <w:r>
          <w:t>PGI  210.002</w:t>
        </w:r>
        <w:proofErr w:type="gramEnd"/>
        <w:r>
          <w:t xml:space="preserve"> (</w:t>
        </w:r>
      </w:ins>
      <w:r>
        <w:t>e)(iii) regarding contract file documentation.</w:t>
      </w:r>
    </w:p>
    <w:p w14:paraId="69B3D6A3" w14:textId="77777777" w:rsidR="008E64D4" w:rsidRDefault="008E64D4">
      <w:pPr>
        <w:spacing w:line="199" w:lineRule="auto"/>
        <w:rPr>
          <w:del w:id="1982" w:author="dita conv" w:date="2020-07-16T12:00:00Z"/>
        </w:rPr>
        <w:sectPr w:rsidR="008E64D4" w:rsidSect="004916A2">
          <w:pgSz w:w="10540" w:h="13260"/>
          <w:pgMar w:top="280" w:right="1730" w:bottom="280" w:left="520" w:header="720" w:footer="720" w:gutter="0"/>
          <w:cols w:space="720"/>
        </w:sectPr>
      </w:pPr>
    </w:p>
    <w:p w14:paraId="333E1371" w14:textId="77777777" w:rsidR="008E64D4" w:rsidRDefault="000A22CF">
      <w:pPr>
        <w:pStyle w:val="Heading2"/>
        <w:spacing w:before="70"/>
        <w:ind w:left="96" w:right="423"/>
        <w:jc w:val="center"/>
        <w:rPr>
          <w:del w:id="1983" w:author="dita conv" w:date="2020-07-16T12:00:00Z"/>
        </w:rPr>
      </w:pPr>
      <w:bookmarkStart w:id="1984" w:name="toc211"/>
      <w:bookmarkEnd w:id="1984"/>
      <w:del w:id="1985" w:author="dita conv" w:date="2020-07-16T12:00:00Z">
        <w:r>
          <w:lastRenderedPageBreak/>
          <w:delText>TABLE OF CONTENTS</w:delText>
        </w:r>
      </w:del>
    </w:p>
    <w:p w14:paraId="6F7CA2ED" w14:textId="77777777" w:rsidR="008E64D4" w:rsidRDefault="000A22CF">
      <w:pPr>
        <w:spacing w:line="264" w:lineRule="exact"/>
        <w:ind w:left="102" w:right="423"/>
        <w:jc w:val="center"/>
        <w:rPr>
          <w:del w:id="1986" w:author="dita conv" w:date="2020-07-16T12:00:00Z"/>
          <w:i/>
        </w:rPr>
      </w:pPr>
      <w:del w:id="1987" w:author="dita conv" w:date="2020-07-16T12:00:00Z">
        <w:r>
          <w:rPr>
            <w:i/>
          </w:rPr>
          <w:delText>(Revised May 31, 2019)</w:delText>
        </w:r>
      </w:del>
    </w:p>
    <w:p w14:paraId="1B8345E0" w14:textId="77777777" w:rsidR="008E64D4" w:rsidRDefault="008E64D4">
      <w:pPr>
        <w:pStyle w:val="BodyText"/>
        <w:spacing w:before="11"/>
        <w:rPr>
          <w:del w:id="1988" w:author="dita conv" w:date="2020-07-16T12:00:00Z"/>
          <w:i/>
          <w:sz w:val="35"/>
        </w:rPr>
      </w:pPr>
    </w:p>
    <w:p w14:paraId="3BD752A6" w14:textId="77777777" w:rsidR="00627543" w:rsidRDefault="00244064">
      <w:pPr>
        <w:pStyle w:val="Heading3"/>
        <w:rPr>
          <w:ins w:id="1989" w:author="dita conv" w:date="2020-07-16T12:00:00Z"/>
        </w:rPr>
      </w:pPr>
      <w:bookmarkStart w:id="1990" w:name="_Refd19e42954"/>
      <w:bookmarkStart w:id="1991" w:name="_Tocd19e42954"/>
      <w:ins w:id="1992" w:author="dita conv" w:date="2020-07-16T12:00:00Z">
        <w:r>
          <w:t xml:space="preserve">PART </w:t>
        </w:r>
      </w:ins>
      <w:r>
        <w:t>211</w:t>
      </w:r>
      <w:ins w:id="1993" w:author="dita conv" w:date="2020-07-16T12:00:00Z">
        <w:r>
          <w:t xml:space="preserve"> - DESCRIBING AGENCY NEEDS</w:t>
        </w:r>
        <w:bookmarkEnd w:id="1990"/>
        <w:bookmarkEnd w:id="1991"/>
      </w:ins>
    </w:p>
    <w:p w14:paraId="4E8A7AC7" w14:textId="161C6BE2" w:rsidR="00627543" w:rsidRDefault="00244064">
      <w:pPr>
        <w:pStyle w:val="ListBullet"/>
        <w:numPr>
          <w:ilvl w:val="0"/>
          <w:numId w:val="93"/>
        </w:numPr>
      </w:pPr>
      <w:ins w:id="1994" w:author="dita conv" w:date="2020-07-16T12:00:00Z">
        <w:r>
          <w:t>211</w:t>
        </w:r>
      </w:ins>
      <w:r>
        <w:t>.002 Policy</w:t>
      </w:r>
      <w:del w:id="1995" w:author="dita conv" w:date="2020-07-16T12:00:00Z">
        <w:r w:rsidR="000A22CF">
          <w:rPr>
            <w:spacing w:val="-5"/>
          </w:rPr>
          <w:delText>.</w:delText>
        </w:r>
      </w:del>
    </w:p>
    <w:p w14:paraId="31950148" w14:textId="5B6377D8" w:rsidR="00627543" w:rsidRDefault="00244064">
      <w:pPr>
        <w:pStyle w:val="ListBullet"/>
        <w:numPr>
          <w:ilvl w:val="0"/>
          <w:numId w:val="93"/>
        </w:numPr>
      </w:pPr>
      <w:r>
        <w:t>SUBPART 211.1</w:t>
      </w:r>
      <w:del w:id="1996" w:author="dita conv" w:date="2020-07-16T12:00:00Z">
        <w:r w:rsidR="000A22CF">
          <w:rPr>
            <w:spacing w:val="-6"/>
          </w:rPr>
          <w:delText>--</w:delText>
        </w:r>
      </w:del>
      <w:ins w:id="1997" w:author="dita conv" w:date="2020-07-16T12:00:00Z">
        <w:r>
          <w:t xml:space="preserve"> —</w:t>
        </w:r>
      </w:ins>
      <w:r>
        <w:t>SELECTING AND DEVELOPING REQUIREMENTS DOCUMENTS</w:t>
      </w:r>
    </w:p>
    <w:p w14:paraId="3C5EEA98" w14:textId="77777777" w:rsidR="00627543" w:rsidRDefault="00244064">
      <w:pPr>
        <w:pStyle w:val="ListBullet2"/>
        <w:numPr>
          <w:ilvl w:val="1"/>
          <w:numId w:val="94"/>
        </w:numPr>
        <w:rPr>
          <w:ins w:id="1998" w:author="dita conv" w:date="2020-07-16T12:00:00Z"/>
        </w:rPr>
      </w:pPr>
      <w:ins w:id="1999" w:author="dita conv" w:date="2020-07-16T12:00:00Z">
        <w:r>
          <w:t>211.104 Use of brand name or equal purchase descriptions.</w:t>
        </w:r>
      </w:ins>
    </w:p>
    <w:p w14:paraId="205A8EFB" w14:textId="77777777" w:rsidR="00627543" w:rsidRDefault="00244064">
      <w:pPr>
        <w:pStyle w:val="ListBullet2"/>
        <w:numPr>
          <w:ilvl w:val="1"/>
          <w:numId w:val="94"/>
        </w:numPr>
        <w:rPr>
          <w:ins w:id="2000" w:author="dita conv" w:date="2020-07-16T12:00:00Z"/>
        </w:rPr>
      </w:pPr>
      <w:ins w:id="2001" w:author="dita conv" w:date="2020-07-16T12:00:00Z">
        <w:r>
          <w:t>211.105 Items peculiar to one manufacturer.</w:t>
        </w:r>
      </w:ins>
    </w:p>
    <w:p w14:paraId="4D2BEAC8" w14:textId="77777777" w:rsidR="00627543" w:rsidRDefault="00244064">
      <w:pPr>
        <w:pStyle w:val="ListBullet2"/>
        <w:numPr>
          <w:ilvl w:val="1"/>
          <w:numId w:val="94"/>
        </w:numPr>
        <w:rPr>
          <w:ins w:id="2002" w:author="dita conv" w:date="2020-07-16T12:00:00Z"/>
        </w:rPr>
      </w:pPr>
      <w:ins w:id="2003" w:author="dita conv" w:date="2020-07-16T12:00:00Z">
        <w:r>
          <w:t>211.106 Purchase descriptions for service contracts.</w:t>
        </w:r>
      </w:ins>
    </w:p>
    <w:p w14:paraId="28DACBF5" w14:textId="77777777" w:rsidR="00627543" w:rsidRDefault="00244064">
      <w:pPr>
        <w:pStyle w:val="ListBullet2"/>
        <w:numPr>
          <w:ilvl w:val="1"/>
          <w:numId w:val="94"/>
        </w:numPr>
        <w:rPr>
          <w:ins w:id="2004" w:author="dita conv" w:date="2020-07-16T12:00:00Z"/>
        </w:rPr>
      </w:pPr>
      <w:ins w:id="2005" w:author="dita conv" w:date="2020-07-16T12:00:00Z">
        <w:r>
          <w:t>211.107 Solicitation provision.</w:t>
        </w:r>
      </w:ins>
    </w:p>
    <w:p w14:paraId="6CCF2C8D" w14:textId="77777777" w:rsidR="00627543" w:rsidRDefault="00244064">
      <w:pPr>
        <w:pStyle w:val="ListBullet2"/>
        <w:numPr>
          <w:ilvl w:val="1"/>
          <w:numId w:val="94"/>
        </w:numPr>
        <w:rPr>
          <w:ins w:id="2006" w:author="dita conv" w:date="2020-07-16T12:00:00Z"/>
        </w:rPr>
      </w:pPr>
      <w:ins w:id="2007" w:author="dita conv" w:date="2020-07-16T12:00:00Z">
        <w:r>
          <w:t>211.170 Use of proprietary specifications or standards.</w:t>
        </w:r>
      </w:ins>
    </w:p>
    <w:p w14:paraId="62ED000D" w14:textId="11F982E5" w:rsidR="00627543" w:rsidRDefault="00244064">
      <w:pPr>
        <w:pStyle w:val="ListBullet"/>
        <w:numPr>
          <w:ilvl w:val="0"/>
          <w:numId w:val="93"/>
        </w:numPr>
      </w:pPr>
      <w:r>
        <w:t>SUBPART 211.2</w:t>
      </w:r>
      <w:del w:id="2008" w:author="dita conv" w:date="2020-07-16T12:00:00Z">
        <w:r w:rsidR="000A22CF">
          <w:rPr>
            <w:b/>
            <w:spacing w:val="-5"/>
          </w:rPr>
          <w:delText>--</w:delText>
        </w:r>
      </w:del>
      <w:ins w:id="2009" w:author="dita conv" w:date="2020-07-16T12:00:00Z">
        <w:r>
          <w:t xml:space="preserve"> —</w:t>
        </w:r>
      </w:ins>
      <w:r>
        <w:t>USING AND MAINTAINING REQUIREMENTS DOCUMENTS</w:t>
      </w:r>
    </w:p>
    <w:p w14:paraId="3927E30A" w14:textId="77777777" w:rsidR="00627543" w:rsidRDefault="00244064">
      <w:pPr>
        <w:pStyle w:val="ListBullet2"/>
        <w:numPr>
          <w:ilvl w:val="1"/>
          <w:numId w:val="95"/>
        </w:numPr>
        <w:rPr>
          <w:ins w:id="2010" w:author="dita conv" w:date="2020-07-16T12:00:00Z"/>
        </w:rPr>
      </w:pPr>
      <w:ins w:id="2011" w:author="dita conv" w:date="2020-07-16T12:00:00Z">
        <w:r>
          <w:t>211.201 Identification and availability of specifications.</w:t>
        </w:r>
      </w:ins>
    </w:p>
    <w:p w14:paraId="4A3DDB30" w14:textId="77777777" w:rsidR="00627543" w:rsidRDefault="00244064">
      <w:pPr>
        <w:pStyle w:val="ListBullet2"/>
        <w:numPr>
          <w:ilvl w:val="1"/>
          <w:numId w:val="95"/>
        </w:numPr>
        <w:rPr>
          <w:ins w:id="2012" w:author="dita conv" w:date="2020-07-16T12:00:00Z"/>
        </w:rPr>
      </w:pPr>
      <w:ins w:id="2013" w:author="dita conv" w:date="2020-07-16T12:00:00Z">
        <w:r>
          <w:t>211.204 Solicitation provisions and contract clauses.</w:t>
        </w:r>
      </w:ins>
    </w:p>
    <w:p w14:paraId="420E9123" w14:textId="77777777" w:rsidR="00627543" w:rsidRDefault="00244064">
      <w:pPr>
        <w:pStyle w:val="ListBullet2"/>
        <w:numPr>
          <w:ilvl w:val="1"/>
          <w:numId w:val="95"/>
        </w:numPr>
        <w:rPr>
          <w:ins w:id="2014" w:author="dita conv" w:date="2020-07-16T12:00:00Z"/>
        </w:rPr>
      </w:pPr>
      <w:ins w:id="2015" w:author="dita conv" w:date="2020-07-16T12:00:00Z">
        <w:r>
          <w:t>211.270 Reserved.</w:t>
        </w:r>
      </w:ins>
    </w:p>
    <w:p w14:paraId="43E2B73E" w14:textId="77777777" w:rsidR="00627543" w:rsidRDefault="00244064">
      <w:pPr>
        <w:pStyle w:val="ListBullet2"/>
        <w:numPr>
          <w:ilvl w:val="1"/>
          <w:numId w:val="95"/>
        </w:numPr>
        <w:rPr>
          <w:ins w:id="2016" w:author="dita conv" w:date="2020-07-16T12:00:00Z"/>
        </w:rPr>
      </w:pPr>
      <w:ins w:id="2017" w:author="dita conv" w:date="2020-07-16T12:00:00Z">
        <w:r>
          <w:t>211.271 Elimination of use of class I ozone-depleting substances.</w:t>
        </w:r>
      </w:ins>
    </w:p>
    <w:p w14:paraId="6B9CA2F5" w14:textId="77777777" w:rsidR="00627543" w:rsidRDefault="00244064">
      <w:pPr>
        <w:pStyle w:val="ListBullet2"/>
        <w:numPr>
          <w:ilvl w:val="1"/>
          <w:numId w:val="95"/>
        </w:numPr>
        <w:rPr>
          <w:ins w:id="2018" w:author="dita conv" w:date="2020-07-16T12:00:00Z"/>
        </w:rPr>
      </w:pPr>
      <w:ins w:id="2019" w:author="dita conv" w:date="2020-07-16T12:00:00Z">
        <w:r>
          <w:t>211.272 Alternate preservation, packaging, and packing.</w:t>
        </w:r>
      </w:ins>
    </w:p>
    <w:p w14:paraId="73247E3F" w14:textId="77777777" w:rsidR="00627543" w:rsidRDefault="00244064">
      <w:pPr>
        <w:pStyle w:val="ListBullet2"/>
        <w:numPr>
          <w:ilvl w:val="1"/>
          <w:numId w:val="95"/>
        </w:numPr>
        <w:rPr>
          <w:ins w:id="2020" w:author="dita conv" w:date="2020-07-16T12:00:00Z"/>
        </w:rPr>
      </w:pPr>
      <w:ins w:id="2021" w:author="dita conv" w:date="2020-07-16T12:00:00Z">
        <w:r>
          <w:t>211.273 Substitutions for military or Federal specifications and standards.</w:t>
        </w:r>
      </w:ins>
    </w:p>
    <w:p w14:paraId="5A0C30CB" w14:textId="77777777" w:rsidR="00627543" w:rsidRDefault="00244064">
      <w:pPr>
        <w:pStyle w:val="ListBullet3"/>
        <w:numPr>
          <w:ilvl w:val="2"/>
          <w:numId w:val="96"/>
        </w:numPr>
        <w:rPr>
          <w:ins w:id="2022" w:author="dita conv" w:date="2020-07-16T12:00:00Z"/>
        </w:rPr>
      </w:pPr>
      <w:ins w:id="2023" w:author="dita conv" w:date="2020-07-16T12:00:00Z">
        <w:r>
          <w:t>211.273-1 Definition.</w:t>
        </w:r>
      </w:ins>
    </w:p>
    <w:p w14:paraId="20B8C9F8" w14:textId="77777777" w:rsidR="00627543" w:rsidRDefault="00244064">
      <w:pPr>
        <w:pStyle w:val="ListBullet3"/>
        <w:numPr>
          <w:ilvl w:val="2"/>
          <w:numId w:val="96"/>
        </w:numPr>
        <w:rPr>
          <w:ins w:id="2024" w:author="dita conv" w:date="2020-07-16T12:00:00Z"/>
        </w:rPr>
      </w:pPr>
      <w:ins w:id="2025" w:author="dita conv" w:date="2020-07-16T12:00:00Z">
        <w:r>
          <w:t>211.273-2 Policy.</w:t>
        </w:r>
      </w:ins>
    </w:p>
    <w:p w14:paraId="6C28E9FC" w14:textId="77777777" w:rsidR="00627543" w:rsidRDefault="00244064">
      <w:pPr>
        <w:pStyle w:val="ListBullet3"/>
        <w:numPr>
          <w:ilvl w:val="2"/>
          <w:numId w:val="96"/>
        </w:numPr>
        <w:rPr>
          <w:ins w:id="2026" w:author="dita conv" w:date="2020-07-16T12:00:00Z"/>
        </w:rPr>
      </w:pPr>
      <w:ins w:id="2027" w:author="dita conv" w:date="2020-07-16T12:00:00Z">
        <w:r>
          <w:t>211.273-3 Procedures.</w:t>
        </w:r>
      </w:ins>
    </w:p>
    <w:p w14:paraId="78A55FE8" w14:textId="77777777" w:rsidR="00627543" w:rsidRDefault="00244064">
      <w:pPr>
        <w:pStyle w:val="ListBullet3"/>
        <w:numPr>
          <w:ilvl w:val="2"/>
          <w:numId w:val="96"/>
        </w:numPr>
        <w:rPr>
          <w:ins w:id="2028" w:author="dita conv" w:date="2020-07-16T12:00:00Z"/>
        </w:rPr>
      </w:pPr>
      <w:ins w:id="2029" w:author="dita conv" w:date="2020-07-16T12:00:00Z">
        <w:r>
          <w:t>211.273-4 Contract clause.</w:t>
        </w:r>
      </w:ins>
    </w:p>
    <w:p w14:paraId="7B5D2EC1" w14:textId="77777777" w:rsidR="00627543" w:rsidRDefault="00244064">
      <w:pPr>
        <w:pStyle w:val="ListBullet2"/>
        <w:numPr>
          <w:ilvl w:val="1"/>
          <w:numId w:val="95"/>
        </w:numPr>
        <w:rPr>
          <w:ins w:id="2030" w:author="dita conv" w:date="2020-07-16T12:00:00Z"/>
        </w:rPr>
      </w:pPr>
      <w:ins w:id="2031" w:author="dita conv" w:date="2020-07-16T12:00:00Z">
        <w:r>
          <w:t>211.274 Item identification and valuation requirements.</w:t>
        </w:r>
      </w:ins>
    </w:p>
    <w:p w14:paraId="40D79C79" w14:textId="77777777" w:rsidR="00627543" w:rsidRDefault="00244064">
      <w:pPr>
        <w:pStyle w:val="ListBullet3"/>
        <w:numPr>
          <w:ilvl w:val="2"/>
          <w:numId w:val="97"/>
        </w:numPr>
        <w:rPr>
          <w:ins w:id="2032" w:author="dita conv" w:date="2020-07-16T12:00:00Z"/>
        </w:rPr>
      </w:pPr>
      <w:ins w:id="2033" w:author="dita conv" w:date="2020-07-16T12:00:00Z">
        <w:r>
          <w:t>211.274-1 General.</w:t>
        </w:r>
      </w:ins>
    </w:p>
    <w:p w14:paraId="2A9A9943" w14:textId="77777777" w:rsidR="00627543" w:rsidRDefault="00244064">
      <w:pPr>
        <w:pStyle w:val="ListBullet3"/>
        <w:numPr>
          <w:ilvl w:val="2"/>
          <w:numId w:val="97"/>
        </w:numPr>
        <w:rPr>
          <w:ins w:id="2034" w:author="dita conv" w:date="2020-07-16T12:00:00Z"/>
        </w:rPr>
      </w:pPr>
      <w:ins w:id="2035" w:author="dita conv" w:date="2020-07-16T12:00:00Z">
        <w:r>
          <w:t>211.274-2 Policy for item unique identification.</w:t>
        </w:r>
      </w:ins>
    </w:p>
    <w:p w14:paraId="07F667E0" w14:textId="77777777" w:rsidR="00627543" w:rsidRDefault="00244064">
      <w:pPr>
        <w:pStyle w:val="ListBullet3"/>
        <w:numPr>
          <w:ilvl w:val="2"/>
          <w:numId w:val="97"/>
        </w:numPr>
        <w:rPr>
          <w:ins w:id="2036" w:author="dita conv" w:date="2020-07-16T12:00:00Z"/>
        </w:rPr>
      </w:pPr>
      <w:ins w:id="2037" w:author="dita conv" w:date="2020-07-16T12:00:00Z">
        <w:r>
          <w:t>211.274-3 Policy for valuation.</w:t>
        </w:r>
      </w:ins>
    </w:p>
    <w:p w14:paraId="12FBA943" w14:textId="77777777" w:rsidR="00627543" w:rsidRDefault="00244064">
      <w:pPr>
        <w:pStyle w:val="ListBullet3"/>
        <w:numPr>
          <w:ilvl w:val="2"/>
          <w:numId w:val="97"/>
        </w:numPr>
        <w:rPr>
          <w:ins w:id="2038" w:author="dita conv" w:date="2020-07-16T12:00:00Z"/>
        </w:rPr>
      </w:pPr>
      <w:ins w:id="2039" w:author="dita conv" w:date="2020-07-16T12:00:00Z">
        <w:r>
          <w:t>211.274-4 Policy for reporting of Government-furnished property.</w:t>
        </w:r>
      </w:ins>
    </w:p>
    <w:p w14:paraId="5B991B3F" w14:textId="77777777" w:rsidR="00627543" w:rsidRDefault="00244064">
      <w:pPr>
        <w:pStyle w:val="ListBullet3"/>
        <w:numPr>
          <w:ilvl w:val="2"/>
          <w:numId w:val="97"/>
        </w:numPr>
        <w:rPr>
          <w:ins w:id="2040" w:author="dita conv" w:date="2020-07-16T12:00:00Z"/>
        </w:rPr>
      </w:pPr>
      <w:ins w:id="2041" w:author="dita conv" w:date="2020-07-16T12:00:00Z">
        <w:r>
          <w:t>211.274-5 Policy for assignment of Government-assigned serial numbers.</w:t>
        </w:r>
      </w:ins>
    </w:p>
    <w:p w14:paraId="1BB72AA9" w14:textId="77777777" w:rsidR="00627543" w:rsidRDefault="00244064">
      <w:pPr>
        <w:pStyle w:val="ListBullet3"/>
        <w:numPr>
          <w:ilvl w:val="2"/>
          <w:numId w:val="97"/>
        </w:numPr>
        <w:rPr>
          <w:ins w:id="2042" w:author="dita conv" w:date="2020-07-16T12:00:00Z"/>
        </w:rPr>
      </w:pPr>
      <w:ins w:id="2043" w:author="dita conv" w:date="2020-07-16T12:00:00Z">
        <w:r>
          <w:t>211.274-6 Contract clauses.</w:t>
        </w:r>
      </w:ins>
    </w:p>
    <w:p w14:paraId="5CEC6903" w14:textId="77777777" w:rsidR="00627543" w:rsidRDefault="00244064">
      <w:pPr>
        <w:pStyle w:val="ListBullet2"/>
        <w:numPr>
          <w:ilvl w:val="1"/>
          <w:numId w:val="95"/>
        </w:numPr>
        <w:rPr>
          <w:ins w:id="2044" w:author="dita conv" w:date="2020-07-16T12:00:00Z"/>
        </w:rPr>
      </w:pPr>
      <w:ins w:id="2045" w:author="dita conv" w:date="2020-07-16T12:00:00Z">
        <w:r>
          <w:t>211.275 Passive radio frequency identification.</w:t>
        </w:r>
      </w:ins>
    </w:p>
    <w:p w14:paraId="74858D33" w14:textId="77777777" w:rsidR="00627543" w:rsidRDefault="00244064">
      <w:pPr>
        <w:pStyle w:val="ListBullet3"/>
        <w:numPr>
          <w:ilvl w:val="2"/>
          <w:numId w:val="98"/>
        </w:numPr>
        <w:rPr>
          <w:ins w:id="2046" w:author="dita conv" w:date="2020-07-16T12:00:00Z"/>
        </w:rPr>
      </w:pPr>
      <w:ins w:id="2047" w:author="dita conv" w:date="2020-07-16T12:00:00Z">
        <w:r>
          <w:t>211.275-1 Definitions.</w:t>
        </w:r>
      </w:ins>
    </w:p>
    <w:p w14:paraId="4286DA0F" w14:textId="77777777" w:rsidR="00627543" w:rsidRDefault="00244064">
      <w:pPr>
        <w:pStyle w:val="ListBullet3"/>
        <w:numPr>
          <w:ilvl w:val="2"/>
          <w:numId w:val="98"/>
        </w:numPr>
        <w:rPr>
          <w:ins w:id="2048" w:author="dita conv" w:date="2020-07-16T12:00:00Z"/>
        </w:rPr>
      </w:pPr>
      <w:ins w:id="2049" w:author="dita conv" w:date="2020-07-16T12:00:00Z">
        <w:r>
          <w:t>211.275-2 Policy.</w:t>
        </w:r>
      </w:ins>
    </w:p>
    <w:p w14:paraId="4A684718" w14:textId="77777777" w:rsidR="00627543" w:rsidRDefault="00244064">
      <w:pPr>
        <w:pStyle w:val="ListBullet3"/>
        <w:numPr>
          <w:ilvl w:val="2"/>
          <w:numId w:val="98"/>
        </w:numPr>
        <w:rPr>
          <w:ins w:id="2050" w:author="dita conv" w:date="2020-07-16T12:00:00Z"/>
        </w:rPr>
      </w:pPr>
      <w:ins w:id="2051" w:author="dita conv" w:date="2020-07-16T12:00:00Z">
        <w:r>
          <w:t>211.275-3 Contract clause.</w:t>
        </w:r>
      </w:ins>
    </w:p>
    <w:p w14:paraId="1D7C2ECD" w14:textId="2C1F5479" w:rsidR="00627543" w:rsidRDefault="00244064">
      <w:pPr>
        <w:pStyle w:val="ListBullet"/>
        <w:numPr>
          <w:ilvl w:val="0"/>
          <w:numId w:val="93"/>
        </w:numPr>
      </w:pPr>
      <w:r>
        <w:t>SUBPART 211.5</w:t>
      </w:r>
      <w:del w:id="2052" w:author="dita conv" w:date="2020-07-16T12:00:00Z">
        <w:r w:rsidR="000A22CF">
          <w:rPr>
            <w:b/>
          </w:rPr>
          <w:delText>--</w:delText>
        </w:r>
      </w:del>
      <w:ins w:id="2053" w:author="dita conv" w:date="2020-07-16T12:00:00Z">
        <w:r>
          <w:t xml:space="preserve"> —-</w:t>
        </w:r>
      </w:ins>
      <w:r>
        <w:t>LIQUIDATED DAMAGES</w:t>
      </w:r>
    </w:p>
    <w:p w14:paraId="401C2219" w14:textId="77777777" w:rsidR="00627543" w:rsidRDefault="00244064">
      <w:pPr>
        <w:pStyle w:val="ListBullet2"/>
        <w:numPr>
          <w:ilvl w:val="1"/>
          <w:numId w:val="99"/>
        </w:numPr>
        <w:rPr>
          <w:ins w:id="2054" w:author="dita conv" w:date="2020-07-16T12:00:00Z"/>
        </w:rPr>
      </w:pPr>
      <w:ins w:id="2055" w:author="dita conv" w:date="2020-07-16T12:00:00Z">
        <w:r>
          <w:t>211.500 Scope.</w:t>
        </w:r>
      </w:ins>
    </w:p>
    <w:p w14:paraId="1254F8B2" w14:textId="77777777" w:rsidR="00627543" w:rsidRDefault="00244064">
      <w:pPr>
        <w:pStyle w:val="ListBullet2"/>
        <w:numPr>
          <w:ilvl w:val="1"/>
          <w:numId w:val="99"/>
        </w:numPr>
      </w:pPr>
      <w:r>
        <w:t>211.503 Contract clauses.</w:t>
      </w:r>
    </w:p>
    <w:p w14:paraId="60D56F72" w14:textId="48F87229" w:rsidR="00627543" w:rsidRDefault="00244064">
      <w:pPr>
        <w:pStyle w:val="ListBullet"/>
        <w:numPr>
          <w:ilvl w:val="0"/>
          <w:numId w:val="93"/>
        </w:numPr>
      </w:pPr>
      <w:r>
        <w:t>SUBPART 211.6</w:t>
      </w:r>
      <w:del w:id="2056" w:author="dita conv" w:date="2020-07-16T12:00:00Z">
        <w:r w:rsidR="000A22CF">
          <w:delText>--</w:delText>
        </w:r>
      </w:del>
      <w:ins w:id="2057" w:author="dita conv" w:date="2020-07-16T12:00:00Z">
        <w:r>
          <w:t xml:space="preserve"> —</w:t>
        </w:r>
      </w:ins>
      <w:r>
        <w:t>PRIORITIES AND ALLOCATIONS</w:t>
      </w:r>
    </w:p>
    <w:p w14:paraId="77215DC0" w14:textId="77777777" w:rsidR="00627543" w:rsidRDefault="00244064">
      <w:pPr>
        <w:pStyle w:val="ListBullet2"/>
        <w:numPr>
          <w:ilvl w:val="1"/>
          <w:numId w:val="100"/>
        </w:numPr>
      </w:pPr>
      <w:r>
        <w:t>211.602 General.</w:t>
      </w:r>
    </w:p>
    <w:p w14:paraId="561679D2" w14:textId="7E405E51" w:rsidR="00627543" w:rsidRDefault="00244064">
      <w:pPr>
        <w:pStyle w:val="ListBullet"/>
        <w:numPr>
          <w:ilvl w:val="0"/>
          <w:numId w:val="93"/>
        </w:numPr>
      </w:pPr>
      <w:r>
        <w:lastRenderedPageBreak/>
        <w:t>SUBPART 211.70</w:t>
      </w:r>
      <w:del w:id="2058" w:author="dita conv" w:date="2020-07-16T12:00:00Z">
        <w:r w:rsidR="000A22CF">
          <w:delText>--</w:delText>
        </w:r>
      </w:del>
      <w:ins w:id="2059" w:author="dita conv" w:date="2020-07-16T12:00:00Z">
        <w:r>
          <w:t xml:space="preserve"> —</w:t>
        </w:r>
      </w:ins>
      <w:r>
        <w:t>PURCHASE REQUESTS</w:t>
      </w:r>
    </w:p>
    <w:p w14:paraId="374C5CDC" w14:textId="77777777" w:rsidR="00627543" w:rsidRDefault="00244064">
      <w:pPr>
        <w:pStyle w:val="ListBullet2"/>
        <w:numPr>
          <w:ilvl w:val="1"/>
          <w:numId w:val="101"/>
        </w:numPr>
      </w:pPr>
      <w:r>
        <w:t>211.7001 Procedures.</w:t>
      </w:r>
    </w:p>
    <w:p w14:paraId="066F37F3" w14:textId="77777777" w:rsidR="008E64D4" w:rsidRDefault="008E64D4">
      <w:pPr>
        <w:spacing w:line="264" w:lineRule="exact"/>
        <w:rPr>
          <w:del w:id="2060" w:author="dita conv" w:date="2020-07-16T12:00:00Z"/>
        </w:rPr>
        <w:sectPr w:rsidR="008E64D4" w:rsidSect="004916A2">
          <w:pgSz w:w="10540" w:h="13260"/>
          <w:pgMar w:top="280" w:right="1730" w:bottom="280" w:left="520" w:header="720" w:footer="720" w:gutter="0"/>
          <w:cols w:space="720"/>
        </w:sectPr>
      </w:pPr>
    </w:p>
    <w:p w14:paraId="73C215C1" w14:textId="77777777" w:rsidR="008E64D4" w:rsidRDefault="000A22CF">
      <w:pPr>
        <w:spacing w:before="87"/>
        <w:ind w:left="102" w:right="423"/>
        <w:jc w:val="center"/>
        <w:rPr>
          <w:del w:id="2061" w:author="dita conv" w:date="2020-07-16T12:00:00Z"/>
          <w:i/>
        </w:rPr>
      </w:pPr>
      <w:bookmarkStart w:id="2062" w:name="211_0"/>
      <w:bookmarkEnd w:id="2062"/>
      <w:del w:id="2063" w:author="dita conv" w:date="2020-07-16T12:00:00Z">
        <w:r>
          <w:rPr>
            <w:i/>
          </w:rPr>
          <w:lastRenderedPageBreak/>
          <w:delText>(Revised October 31, 2018)</w:delText>
        </w:r>
      </w:del>
    </w:p>
    <w:p w14:paraId="77C97AF5" w14:textId="77777777" w:rsidR="008E64D4" w:rsidRDefault="008E64D4">
      <w:pPr>
        <w:pStyle w:val="BodyText"/>
        <w:spacing w:before="11"/>
        <w:rPr>
          <w:del w:id="2064" w:author="dita conv" w:date="2020-07-16T12:00:00Z"/>
          <w:i/>
          <w:sz w:val="35"/>
        </w:rPr>
      </w:pPr>
    </w:p>
    <w:p w14:paraId="07932929" w14:textId="77777777" w:rsidR="00627543" w:rsidRDefault="00244064">
      <w:pPr>
        <w:pStyle w:val="Heading4"/>
      </w:pPr>
      <w:bookmarkStart w:id="2065" w:name="_Refd19e43275"/>
      <w:bookmarkStart w:id="2066" w:name="_Tocd19e43275"/>
      <w:r>
        <w:t>211.002 Policy</w:t>
      </w:r>
      <w:bookmarkEnd w:id="2065"/>
      <w:bookmarkEnd w:id="2066"/>
    </w:p>
    <w:p w14:paraId="339EB714" w14:textId="77777777" w:rsidR="00627543" w:rsidRDefault="00244064">
      <w:pPr>
        <w:pStyle w:val="BodyText"/>
      </w:pPr>
      <w:r>
        <w:t xml:space="preserve">All defense technology and acquisition programs in </w:t>
      </w:r>
      <w:proofErr w:type="gramStart"/>
      <w:r>
        <w:t>DoD</w:t>
      </w:r>
      <w:proofErr w:type="gramEnd"/>
      <w:r>
        <w:t xml:space="preserve"> are subject to the policies and procedures in </w:t>
      </w:r>
      <w:proofErr w:type="spellStart"/>
      <w:r>
        <w:t>DoDD</w:t>
      </w:r>
      <w:proofErr w:type="spellEnd"/>
      <w:r>
        <w:t xml:space="preserve"> 5000.01, The Defense Acquisition System, and </w:t>
      </w:r>
      <w:proofErr w:type="spellStart"/>
      <w:r>
        <w:t>DoDI</w:t>
      </w:r>
      <w:proofErr w:type="spellEnd"/>
      <w:r>
        <w:t xml:space="preserve"> 5000.02, Operation of the Defense Acquisition System.</w:t>
      </w:r>
    </w:p>
    <w:p w14:paraId="6AE2420B" w14:textId="077EEDF0" w:rsidR="00627543" w:rsidRDefault="00244064">
      <w:pPr>
        <w:pStyle w:val="Heading4"/>
      </w:pPr>
      <w:bookmarkStart w:id="2067" w:name="_Refd19e43294"/>
      <w:bookmarkStart w:id="2068" w:name="_Tocd19e43294"/>
      <w:r>
        <w:t>SUBPART 211.1</w:t>
      </w:r>
      <w:del w:id="2069" w:author="dita conv" w:date="2020-07-16T12:00:00Z">
        <w:r w:rsidR="000A22CF">
          <w:rPr>
            <w:rFonts w:ascii="Arial"/>
            <w:spacing w:val="-6"/>
            <w:sz w:val="20"/>
          </w:rPr>
          <w:delText>--</w:delText>
        </w:r>
      </w:del>
      <w:ins w:id="2070" w:author="dita conv" w:date="2020-07-16T12:00:00Z">
        <w:r>
          <w:t xml:space="preserve"> —</w:t>
        </w:r>
      </w:ins>
      <w:r>
        <w:t>SELECTING AND DEVELOPING REQUIREMENTS DOCUMENTS</w:t>
      </w:r>
      <w:bookmarkEnd w:id="2067"/>
      <w:bookmarkEnd w:id="2068"/>
    </w:p>
    <w:p w14:paraId="2B7AB714" w14:textId="77777777" w:rsidR="008E64D4" w:rsidRDefault="000A22CF">
      <w:pPr>
        <w:spacing w:line="249" w:lineRule="exact"/>
        <w:ind w:left="102" w:right="423"/>
        <w:jc w:val="center"/>
        <w:rPr>
          <w:del w:id="2071" w:author="dita conv" w:date="2020-07-16T12:00:00Z"/>
          <w:i/>
        </w:rPr>
      </w:pPr>
      <w:del w:id="2072" w:author="dita conv" w:date="2020-07-16T12:00:00Z">
        <w:r>
          <w:rPr>
            <w:i/>
          </w:rPr>
          <w:delText>(Revised May 31, 2019)</w:delText>
        </w:r>
      </w:del>
    </w:p>
    <w:p w14:paraId="1DCE3829" w14:textId="77777777" w:rsidR="008E64D4" w:rsidRDefault="008E64D4">
      <w:pPr>
        <w:pStyle w:val="BodyText"/>
        <w:spacing w:before="10"/>
        <w:rPr>
          <w:del w:id="2073" w:author="dita conv" w:date="2020-07-16T12:00:00Z"/>
          <w:i/>
          <w:sz w:val="35"/>
        </w:rPr>
      </w:pPr>
    </w:p>
    <w:p w14:paraId="050CA0A7" w14:textId="77777777" w:rsidR="00627543" w:rsidRDefault="00244064">
      <w:pPr>
        <w:pStyle w:val="Heading5"/>
      </w:pPr>
      <w:bookmarkStart w:id="2074" w:name="_Refd19e43307"/>
      <w:bookmarkStart w:id="2075" w:name="_Tocd19e43307"/>
      <w:r>
        <w:t>211.104 Use of brand name or equal purchase descriptions.</w:t>
      </w:r>
      <w:bookmarkEnd w:id="2074"/>
      <w:bookmarkEnd w:id="2075"/>
    </w:p>
    <w:p w14:paraId="507BD57F" w14:textId="77777777" w:rsidR="00627543" w:rsidRDefault="00244064">
      <w:pPr>
        <w:pStyle w:val="BodyText"/>
      </w:pPr>
      <w:r>
        <w:t>A justification and approval is required to use brand name or equal purchase descriptions—</w:t>
      </w:r>
    </w:p>
    <w:p w14:paraId="0B4D31B9" w14:textId="77777777" w:rsidR="008E64D4" w:rsidRPr="00EF483B" w:rsidRDefault="00244064" w:rsidP="00EF483B">
      <w:pPr>
        <w:tabs>
          <w:tab w:val="left" w:pos="929"/>
        </w:tabs>
        <w:spacing w:line="199" w:lineRule="auto"/>
        <w:ind w:left="165" w:right="868" w:firstLine="360"/>
        <w:rPr>
          <w:del w:id="2076" w:author="dita conv" w:date="2020-07-16T12:00:00Z"/>
        </w:rPr>
      </w:pPr>
      <w:r>
        <w:t xml:space="preserve">(1) When using sealed bidding or negotiated acquisition procedures (see </w:t>
      </w:r>
      <w:del w:id="2077" w:author="dita conv" w:date="2020-07-16T12:00:00Z">
        <w:r w:rsidR="000A22CF" w:rsidRPr="00EF483B">
          <w:rPr>
            <w:spacing w:val="-5"/>
          </w:rPr>
          <w:delText xml:space="preserve">(c)(2) </w:delText>
        </w:r>
        <w:r w:rsidR="000A22CF" w:rsidRPr="00EF483B">
          <w:rPr>
            <w:spacing w:val="-4"/>
          </w:rPr>
          <w:delText xml:space="preserve">for </w:delText>
        </w:r>
        <w:r w:rsidR="000A22CF" w:rsidRPr="00EF483B">
          <w:rPr>
            <w:spacing w:val="-6"/>
          </w:rPr>
          <w:delText xml:space="preserve">justification </w:delText>
        </w:r>
        <w:r w:rsidR="000A22CF" w:rsidRPr="00EF483B">
          <w:rPr>
            <w:spacing w:val="-5"/>
          </w:rPr>
          <w:delText>requirements);</w:delText>
        </w:r>
        <w:r w:rsidR="000A22CF" w:rsidRPr="00EF483B">
          <w:rPr>
            <w:spacing w:val="-26"/>
          </w:rPr>
          <w:delText xml:space="preserve"> </w:delText>
        </w:r>
        <w:r w:rsidR="000A22CF" w:rsidRPr="00EF483B">
          <w:rPr>
            <w:spacing w:val="-3"/>
          </w:rPr>
          <w:delText>or</w:delText>
        </w:r>
      </w:del>
    </w:p>
    <w:p w14:paraId="39BA5722" w14:textId="64FA1C7E" w:rsidR="00627543" w:rsidRDefault="00EF483B">
      <w:pPr>
        <w:pStyle w:val="BodyText"/>
      </w:pPr>
      <w:del w:id="2078" w:author="dita conv" w:date="2020-07-16T12:00:00Z">
        <w:r>
          <w:rPr>
            <w:spacing w:val="-15"/>
          </w:rPr>
          <w:delText>(2)</w:delText>
        </w:r>
        <w:r>
          <w:rPr>
            <w:spacing w:val="-15"/>
          </w:rPr>
          <w:tab/>
        </w:r>
        <w:r w:rsidR="000A22CF" w:rsidRPr="00EF483B">
          <w:rPr>
            <w:spacing w:val="-4"/>
          </w:rPr>
          <w:delText xml:space="preserve">When </w:delText>
        </w:r>
        <w:r w:rsidR="000A22CF" w:rsidRPr="00EF483B">
          <w:rPr>
            <w:spacing w:val="-5"/>
          </w:rPr>
          <w:delText xml:space="preserve">using </w:delText>
        </w:r>
        <w:r w:rsidR="000A22CF" w:rsidRPr="00EF483B">
          <w:rPr>
            <w:spacing w:val="-4"/>
          </w:rPr>
          <w:delText xml:space="preserve">the </w:delText>
        </w:r>
        <w:r w:rsidR="000A22CF" w:rsidRPr="00EF483B">
          <w:rPr>
            <w:spacing w:val="-5"/>
          </w:rPr>
          <w:delText xml:space="preserve">simplified procedures </w:delText>
        </w:r>
        <w:r w:rsidR="000A22CF" w:rsidRPr="00EF483B">
          <w:rPr>
            <w:spacing w:val="-4"/>
          </w:rPr>
          <w:delText xml:space="preserve">for </w:delText>
        </w:r>
        <w:r w:rsidR="000A22CF" w:rsidRPr="00EF483B">
          <w:rPr>
            <w:spacing w:val="-5"/>
          </w:rPr>
          <w:delText xml:space="preserve">certain commercial items </w:delText>
        </w:r>
        <w:r w:rsidR="000A22CF" w:rsidRPr="00EF483B">
          <w:rPr>
            <w:spacing w:val="-4"/>
          </w:rPr>
          <w:delText xml:space="preserve">at </w:delText>
        </w:r>
        <w:r w:rsidR="000A22CF" w:rsidRPr="00EF483B">
          <w:rPr>
            <w:spacing w:val="-5"/>
          </w:rPr>
          <w:delText>FAR</w:delText>
        </w:r>
        <w:r w:rsidR="000A22CF" w:rsidRPr="00EF483B">
          <w:rPr>
            <w:spacing w:val="-48"/>
          </w:rPr>
          <w:delText xml:space="preserve"> </w:delText>
        </w:r>
        <w:r w:rsidR="000A22CF" w:rsidRPr="00EF483B">
          <w:rPr>
            <w:spacing w:val="-5"/>
          </w:rPr>
          <w:delText xml:space="preserve">13.5 </w:delText>
        </w:r>
        <w:r w:rsidR="000A22CF" w:rsidRPr="00EF483B">
          <w:rPr>
            <w:spacing w:val="-4"/>
          </w:rPr>
          <w:delText>(see</w:delText>
        </w:r>
        <w:r w:rsidR="000A22CF" w:rsidRPr="00EF483B">
          <w:rPr>
            <w:color w:val="0000FF"/>
            <w:spacing w:val="-4"/>
          </w:rPr>
          <w:delText xml:space="preserve"> </w:delText>
        </w:r>
        <w:r w:rsidR="000A22CF" w:rsidRPr="00EF483B">
          <w:rPr>
            <w:spacing w:val="-6"/>
          </w:rPr>
          <w:delText>(</w:delText>
        </w:r>
      </w:del>
      <w:ins w:id="2079" w:author="dita conv" w:date="2020-07-16T12:00:00Z">
        <w:r w:rsidR="00244064">
          <w:t xml:space="preserve"> 213.501 (</w:t>
        </w:r>
      </w:ins>
      <w:r w:rsidR="00244064">
        <w:t>a</w:t>
      </w:r>
      <w:proofErr w:type="gramStart"/>
      <w:r w:rsidR="00244064">
        <w:t>)(</w:t>
      </w:r>
      <w:proofErr w:type="gramEnd"/>
      <w:r w:rsidR="00244064">
        <w:t>ii) for justification requirement).</w:t>
      </w:r>
    </w:p>
    <w:p w14:paraId="3CAD7FB4" w14:textId="77777777" w:rsidR="00627543" w:rsidRDefault="00244064">
      <w:pPr>
        <w:pStyle w:val="Heading5"/>
      </w:pPr>
      <w:bookmarkStart w:id="2080" w:name="_Refd19e43335"/>
      <w:bookmarkStart w:id="2081" w:name="_Tocd19e43335"/>
      <w:r>
        <w:t>211.105 Items peculiar to one manufacturer.</w:t>
      </w:r>
      <w:bookmarkEnd w:id="2080"/>
      <w:bookmarkEnd w:id="2081"/>
    </w:p>
    <w:p w14:paraId="6708F9C0" w14:textId="6A24091A" w:rsidR="00627543" w:rsidRDefault="00244064">
      <w:pPr>
        <w:pStyle w:val="BodyText"/>
      </w:pPr>
      <w:r>
        <w:t xml:space="preserve">Follow the publication requirements at </w:t>
      </w:r>
      <w:del w:id="2082" w:author="dita conv" w:date="2020-07-16T12:00:00Z">
        <w:r w:rsidR="000A22CF">
          <w:delText>.</w:delText>
        </w:r>
      </w:del>
      <w:proofErr w:type="gramStart"/>
      <w:ins w:id="2083" w:author="dita conv" w:date="2020-07-16T12:00:00Z">
        <w:r>
          <w:t>PGI  211.105</w:t>
        </w:r>
        <w:proofErr w:type="gramEnd"/>
        <w:r>
          <w:t xml:space="preserve"> .</w:t>
        </w:r>
      </w:ins>
    </w:p>
    <w:p w14:paraId="5E622107" w14:textId="77777777" w:rsidR="00627543" w:rsidRDefault="00244064">
      <w:pPr>
        <w:pStyle w:val="Heading5"/>
      </w:pPr>
      <w:bookmarkStart w:id="2084" w:name="_Refd19e43360"/>
      <w:bookmarkStart w:id="2085" w:name="_Tocd19e43360"/>
      <w:r>
        <w:t>211.106 Purchase descriptions for service contracts.</w:t>
      </w:r>
      <w:bookmarkEnd w:id="2084"/>
      <w:bookmarkEnd w:id="2085"/>
    </w:p>
    <w:p w14:paraId="7599E10E" w14:textId="77777777" w:rsidR="00627543" w:rsidRDefault="00244064">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w:p w14:paraId="2B5BDC49" w14:textId="77777777" w:rsidR="00627543" w:rsidRDefault="00244064">
      <w:pPr>
        <w:pStyle w:val="Heading5"/>
      </w:pPr>
      <w:bookmarkStart w:id="2086" w:name="_Refd19e43382"/>
      <w:bookmarkStart w:id="2087" w:name="_Tocd19e43382"/>
      <w:r>
        <w:t>211.107 Solicitation provision.</w:t>
      </w:r>
      <w:bookmarkEnd w:id="2086"/>
      <w:bookmarkEnd w:id="2087"/>
    </w:p>
    <w:p w14:paraId="7E1E9C48" w14:textId="77777777" w:rsidR="00627543" w:rsidRDefault="00244064">
      <w:pPr>
        <w:pStyle w:val="BodyText"/>
      </w:pPr>
      <w:r>
        <w:t xml:space="preserve">(b) To comply with section 875(c) of the National Defense Authorization Act for Fiscal Year 2017 (Pub. L. 114-328), use the provision at FAR 52.211-7, Alternatives to Government-Unique Standards, in </w:t>
      </w:r>
      <w:proofErr w:type="gramStart"/>
      <w:r>
        <w:t>DoD</w:t>
      </w:r>
      <w:proofErr w:type="gramEnd"/>
      <w:r>
        <w:t xml:space="preserve"> solicitations that include military or Government-unique specifications and standards.</w:t>
      </w:r>
    </w:p>
    <w:p w14:paraId="775E6619" w14:textId="77777777" w:rsidR="00627543" w:rsidRDefault="00244064">
      <w:pPr>
        <w:pStyle w:val="Heading5"/>
      </w:pPr>
      <w:bookmarkStart w:id="2088" w:name="_Refd19e43403"/>
      <w:bookmarkStart w:id="2089" w:name="_Tocd19e43403"/>
      <w:r>
        <w:t>211.170 Use of proprietary specifications or standards.</w:t>
      </w:r>
      <w:bookmarkEnd w:id="2088"/>
      <w:bookmarkEnd w:id="2089"/>
    </w:p>
    <w:p w14:paraId="7B7FB54E" w14:textId="77777777" w:rsidR="00627543" w:rsidRDefault="00244064">
      <w:pPr>
        <w:pStyle w:val="BodyText"/>
      </w:pPr>
      <w:r>
        <w:t>A justification and approval is required to use proprietary specifications and standards—</w:t>
      </w:r>
    </w:p>
    <w:p w14:paraId="037E29E7" w14:textId="77777777" w:rsidR="008E64D4" w:rsidRPr="00EF483B" w:rsidRDefault="00244064" w:rsidP="00EF483B">
      <w:pPr>
        <w:tabs>
          <w:tab w:val="left" w:pos="929"/>
        </w:tabs>
        <w:spacing w:line="199" w:lineRule="auto"/>
        <w:ind w:left="165" w:right="868" w:firstLine="360"/>
        <w:rPr>
          <w:del w:id="2090" w:author="dita conv" w:date="2020-07-16T12:00:00Z"/>
        </w:rPr>
      </w:pPr>
      <w:r>
        <w:lastRenderedPageBreak/>
        <w:t xml:space="preserve">(1) When using sealed bidding or negotiated acquisition procedures (see </w:t>
      </w:r>
      <w:del w:id="2091" w:author="dita conv" w:date="2020-07-16T12:00:00Z">
        <w:r w:rsidR="000A22CF" w:rsidRPr="00EF483B">
          <w:rPr>
            <w:spacing w:val="-5"/>
          </w:rPr>
          <w:delText xml:space="preserve">(S-70) </w:delText>
        </w:r>
        <w:r w:rsidR="000A22CF" w:rsidRPr="00EF483B">
          <w:rPr>
            <w:spacing w:val="-4"/>
          </w:rPr>
          <w:delText xml:space="preserve">for </w:delText>
        </w:r>
        <w:r w:rsidR="000A22CF" w:rsidRPr="00EF483B">
          <w:rPr>
            <w:spacing w:val="-6"/>
          </w:rPr>
          <w:delText>justification requirements);</w:delText>
        </w:r>
        <w:r w:rsidR="000A22CF" w:rsidRPr="00EF483B">
          <w:rPr>
            <w:spacing w:val="-26"/>
          </w:rPr>
          <w:delText xml:space="preserve"> </w:delText>
        </w:r>
        <w:r w:rsidR="000A22CF" w:rsidRPr="00EF483B">
          <w:rPr>
            <w:spacing w:val="-3"/>
          </w:rPr>
          <w:delText>or</w:delText>
        </w:r>
      </w:del>
    </w:p>
    <w:p w14:paraId="6D5B64A6" w14:textId="7A7A744D" w:rsidR="00627543" w:rsidRDefault="00EF483B">
      <w:pPr>
        <w:pStyle w:val="BodyText"/>
      </w:pPr>
      <w:del w:id="2092" w:author="dita conv" w:date="2020-07-16T12:00:00Z">
        <w:r>
          <w:rPr>
            <w:spacing w:val="-15"/>
          </w:rPr>
          <w:delText>(2)</w:delText>
        </w:r>
        <w:r>
          <w:rPr>
            <w:spacing w:val="-15"/>
          </w:rPr>
          <w:tab/>
        </w:r>
        <w:r w:rsidR="000A22CF" w:rsidRPr="00EF483B">
          <w:rPr>
            <w:spacing w:val="-4"/>
          </w:rPr>
          <w:delText xml:space="preserve">When </w:delText>
        </w:r>
        <w:r w:rsidR="000A22CF" w:rsidRPr="00EF483B">
          <w:rPr>
            <w:spacing w:val="-5"/>
          </w:rPr>
          <w:delText xml:space="preserve">using </w:delText>
        </w:r>
        <w:r w:rsidR="000A22CF" w:rsidRPr="00EF483B">
          <w:rPr>
            <w:spacing w:val="-4"/>
          </w:rPr>
          <w:delText xml:space="preserve">the </w:delText>
        </w:r>
        <w:r w:rsidR="000A22CF" w:rsidRPr="00EF483B">
          <w:rPr>
            <w:spacing w:val="-5"/>
          </w:rPr>
          <w:delText xml:space="preserve">simplified procedures </w:delText>
        </w:r>
        <w:r w:rsidR="000A22CF" w:rsidRPr="00EF483B">
          <w:rPr>
            <w:spacing w:val="-4"/>
          </w:rPr>
          <w:delText xml:space="preserve">for </w:delText>
        </w:r>
        <w:r w:rsidR="000A22CF" w:rsidRPr="00EF483B">
          <w:rPr>
            <w:spacing w:val="-5"/>
          </w:rPr>
          <w:delText xml:space="preserve">certain commercial items </w:delText>
        </w:r>
        <w:r w:rsidR="000A22CF" w:rsidRPr="00EF483B">
          <w:rPr>
            <w:spacing w:val="-4"/>
          </w:rPr>
          <w:delText xml:space="preserve">at </w:delText>
        </w:r>
        <w:r w:rsidR="000A22CF" w:rsidRPr="00EF483B">
          <w:rPr>
            <w:spacing w:val="-5"/>
          </w:rPr>
          <w:delText>FAR</w:delText>
        </w:r>
        <w:r w:rsidR="000A22CF" w:rsidRPr="00EF483B">
          <w:rPr>
            <w:spacing w:val="-47"/>
          </w:rPr>
          <w:delText xml:space="preserve"> </w:delText>
        </w:r>
        <w:r w:rsidR="000A22CF" w:rsidRPr="00EF483B">
          <w:rPr>
            <w:spacing w:val="-5"/>
          </w:rPr>
          <w:delText xml:space="preserve">13.5 </w:delText>
        </w:r>
        <w:r w:rsidR="000A22CF" w:rsidRPr="00EF483B">
          <w:rPr>
            <w:spacing w:val="-4"/>
          </w:rPr>
          <w:delText>(see</w:delText>
        </w:r>
        <w:r w:rsidR="000A22CF" w:rsidRPr="00EF483B">
          <w:rPr>
            <w:color w:val="0000FF"/>
            <w:spacing w:val="-4"/>
          </w:rPr>
          <w:delText xml:space="preserve"> </w:delText>
        </w:r>
        <w:r w:rsidR="000A22CF" w:rsidRPr="00EF483B">
          <w:rPr>
            <w:spacing w:val="-6"/>
          </w:rPr>
          <w:delText>(</w:delText>
        </w:r>
      </w:del>
      <w:ins w:id="2093" w:author="dita conv" w:date="2020-07-16T12:00:00Z">
        <w:r w:rsidR="00244064">
          <w:t xml:space="preserve"> 213.501 (</w:t>
        </w:r>
      </w:ins>
      <w:r w:rsidR="00244064">
        <w:t>a</w:t>
      </w:r>
      <w:proofErr w:type="gramStart"/>
      <w:r w:rsidR="00244064">
        <w:t>)(</w:t>
      </w:r>
      <w:proofErr w:type="gramEnd"/>
      <w:r w:rsidR="00244064">
        <w:t>ii) for justification requirements).</w:t>
      </w:r>
    </w:p>
    <w:p w14:paraId="6631231F" w14:textId="46CC9ED1" w:rsidR="00627543" w:rsidRDefault="00244064">
      <w:pPr>
        <w:pStyle w:val="Heading4"/>
      </w:pPr>
      <w:bookmarkStart w:id="2094" w:name="_Refd19e43431"/>
      <w:bookmarkStart w:id="2095" w:name="_Tocd19e43431"/>
      <w:r>
        <w:t>SUBPART 211.2</w:t>
      </w:r>
      <w:del w:id="2096" w:author="dita conv" w:date="2020-07-16T12:00:00Z">
        <w:r w:rsidR="000A22CF">
          <w:rPr>
            <w:spacing w:val="-5"/>
          </w:rPr>
          <w:delText>--</w:delText>
        </w:r>
      </w:del>
      <w:ins w:id="2097" w:author="dita conv" w:date="2020-07-16T12:00:00Z">
        <w:r>
          <w:t xml:space="preserve"> —</w:t>
        </w:r>
      </w:ins>
      <w:r>
        <w:t>USING AND MAINTAINING REQUIREMENTS DOCUMENTS</w:t>
      </w:r>
      <w:bookmarkEnd w:id="2094"/>
      <w:bookmarkEnd w:id="2095"/>
    </w:p>
    <w:p w14:paraId="32F580AF" w14:textId="77777777" w:rsidR="008E64D4" w:rsidRDefault="000A22CF">
      <w:pPr>
        <w:spacing w:line="249" w:lineRule="exact"/>
        <w:ind w:left="102" w:right="423"/>
        <w:jc w:val="center"/>
        <w:rPr>
          <w:del w:id="2098" w:author="dita conv" w:date="2020-07-16T12:00:00Z"/>
          <w:i/>
        </w:rPr>
      </w:pPr>
      <w:del w:id="2099" w:author="dita conv" w:date="2020-07-16T12:00:00Z">
        <w:r>
          <w:rPr>
            <w:i/>
          </w:rPr>
          <w:delText>(Revised May 31, 2019)</w:delText>
        </w:r>
      </w:del>
    </w:p>
    <w:p w14:paraId="0F567B5D" w14:textId="77777777" w:rsidR="008E64D4" w:rsidRDefault="008E64D4">
      <w:pPr>
        <w:pStyle w:val="BodyText"/>
        <w:spacing w:before="10"/>
        <w:rPr>
          <w:del w:id="2100" w:author="dita conv" w:date="2020-07-16T12:00:00Z"/>
          <w:i/>
          <w:sz w:val="35"/>
        </w:rPr>
      </w:pPr>
    </w:p>
    <w:p w14:paraId="061D4EFB" w14:textId="77777777" w:rsidR="00627543" w:rsidRDefault="00244064">
      <w:pPr>
        <w:pStyle w:val="Heading5"/>
      </w:pPr>
      <w:bookmarkStart w:id="2101" w:name="_Refd19e43444"/>
      <w:bookmarkStart w:id="2102" w:name="_Tocd19e43444"/>
      <w:r>
        <w:t>211.201 Identification and availability of specifications.</w:t>
      </w:r>
      <w:bookmarkEnd w:id="2101"/>
      <w:bookmarkEnd w:id="2102"/>
    </w:p>
    <w:p w14:paraId="2D6BAA2F" w14:textId="77777777" w:rsidR="00627543" w:rsidRDefault="00244064">
      <w:pPr>
        <w:pStyle w:val="BodyText"/>
      </w:pPr>
      <w:r>
        <w:t xml:space="preserve">Follow the procedures at </w:t>
      </w:r>
      <w:proofErr w:type="gramStart"/>
      <w:ins w:id="2103" w:author="dita conv" w:date="2020-07-16T12:00:00Z">
        <w:r>
          <w:t>PGI  211.201</w:t>
        </w:r>
        <w:proofErr w:type="gramEnd"/>
        <w:r>
          <w:t xml:space="preserve">  </w:t>
        </w:r>
      </w:ins>
      <w:r>
        <w:t>for obtaining specifications, standards, and data item descriptions from the ASSIST database, including DoD adoption notices on voluntary consensus standards.</w:t>
      </w:r>
    </w:p>
    <w:p w14:paraId="166C8CFE" w14:textId="77777777" w:rsidR="00627543" w:rsidRDefault="00244064">
      <w:pPr>
        <w:pStyle w:val="Heading5"/>
      </w:pPr>
      <w:bookmarkStart w:id="2104" w:name="_Refd19e43470"/>
      <w:bookmarkStart w:id="2105" w:name="_Tocd19e43470"/>
      <w:r>
        <w:t>211.204 Solicitation provisions and contract clauses.</w:t>
      </w:r>
      <w:bookmarkEnd w:id="2104"/>
      <w:bookmarkEnd w:id="2105"/>
    </w:p>
    <w:p w14:paraId="5D699D6D" w14:textId="136EC633" w:rsidR="00627543" w:rsidRDefault="00244064">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del w:id="2106" w:author="dita conv" w:date="2020-07-16T12:00:00Z">
        <w:r w:rsidR="000A22CF" w:rsidRPr="00EF483B">
          <w:rPr>
            <w:spacing w:val="-6"/>
          </w:rPr>
          <w:delText>,</w:delText>
        </w:r>
      </w:del>
      <w:ins w:id="2107" w:author="dita conv" w:date="2020-07-16T12:00:00Z">
        <w:r>
          <w:t xml:space="preserve"> 252.211-7002 ,</w:t>
        </w:r>
      </w:ins>
      <w:r>
        <w:t xml:space="preserve"> Availability for Examination of Specifications,</w:t>
      </w:r>
      <w:del w:id="2108" w:author="dita conv" w:date="2020-07-16T12:00:00Z">
        <w:r w:rsidR="000A22CF" w:rsidRPr="00EF483B">
          <w:rPr>
            <w:spacing w:val="-6"/>
          </w:rPr>
          <w:delText xml:space="preserve"> </w:delText>
        </w:r>
        <w:r w:rsidR="000A22CF" w:rsidRPr="00EF483B">
          <w:rPr>
            <w:spacing w:val="-5"/>
          </w:rPr>
          <w:delText xml:space="preserve">Standards, Plans, Drawings, Data </w:delText>
        </w:r>
        <w:r w:rsidR="000A22CF" w:rsidRPr="00EF483B">
          <w:rPr>
            <w:spacing w:val="-4"/>
          </w:rPr>
          <w:delText xml:space="preserve">Item </w:delText>
        </w:r>
        <w:r w:rsidR="000A22CF" w:rsidRPr="00EF483B">
          <w:rPr>
            <w:spacing w:val="-6"/>
          </w:rPr>
          <w:delText xml:space="preserve">Descriptions, </w:delText>
        </w:r>
        <w:r w:rsidR="000A22CF" w:rsidRPr="00EF483B">
          <w:rPr>
            <w:spacing w:val="-4"/>
          </w:rPr>
          <w:delText xml:space="preserve">and </w:delText>
        </w:r>
        <w:r w:rsidR="000A22CF" w:rsidRPr="00EF483B">
          <w:rPr>
            <w:spacing w:val="-5"/>
          </w:rPr>
          <w:delText>Other Pertinent</w:delText>
        </w:r>
        <w:r w:rsidR="000A22CF" w:rsidRPr="00EF483B">
          <w:rPr>
            <w:spacing w:val="-30"/>
          </w:rPr>
          <w:delText xml:space="preserve"> </w:delText>
        </w:r>
        <w:r w:rsidR="000A22CF" w:rsidRPr="00EF483B">
          <w:rPr>
            <w:spacing w:val="-5"/>
          </w:rPr>
          <w:delText>Documents.</w:delText>
        </w:r>
      </w:del>
    </w:p>
    <w:p w14:paraId="37C93E6F" w14:textId="77777777" w:rsidR="00627543" w:rsidRDefault="00244064">
      <w:pPr>
        <w:pStyle w:val="BodyText"/>
        <w:rPr>
          <w:ins w:id="2109" w:author="dita conv" w:date="2020-07-16T12:00:00Z"/>
        </w:rPr>
      </w:pPr>
      <w:ins w:id="2110" w:author="dita conv" w:date="2020-07-16T12:00:00Z">
        <w:r>
          <w:t xml:space="preserve">Standards, Plans, Drawings, Data Item </w:t>
        </w:r>
        <w:proofErr w:type="gramStart"/>
        <w:r>
          <w:t>Descriptions,</w:t>
        </w:r>
        <w:proofErr w:type="gramEnd"/>
        <w:r>
          <w:t xml:space="preserve"> and Other Pertinent Documents.</w:t>
        </w:r>
      </w:ins>
    </w:p>
    <w:p w14:paraId="3E6CE804" w14:textId="77777777" w:rsidR="00627543" w:rsidRDefault="00244064">
      <w:pPr>
        <w:pStyle w:val="Heading5"/>
      </w:pPr>
      <w:bookmarkStart w:id="2111" w:name="_Refd19e43497"/>
      <w:bookmarkStart w:id="2112" w:name="_Tocd19e43497"/>
      <w:r>
        <w:t>211.270 Reserved.</w:t>
      </w:r>
      <w:bookmarkEnd w:id="2111"/>
      <w:bookmarkEnd w:id="2112"/>
    </w:p>
    <w:p w14:paraId="730DA410" w14:textId="77777777" w:rsidR="00627543" w:rsidRDefault="00244064">
      <w:pPr>
        <w:pStyle w:val="Heading5"/>
      </w:pPr>
      <w:bookmarkStart w:id="2113" w:name="_Refd19e43512"/>
      <w:bookmarkStart w:id="2114" w:name="_Tocd19e43512"/>
      <w:r>
        <w:t>211.271 Elimination of use of class I ozone-depleting substances.</w:t>
      </w:r>
      <w:bookmarkEnd w:id="2113"/>
      <w:bookmarkEnd w:id="2114"/>
    </w:p>
    <w:p w14:paraId="6D5BE602" w14:textId="77777777" w:rsidR="00627543" w:rsidRDefault="00244064">
      <w:pPr>
        <w:pStyle w:val="BodyText"/>
      </w:pPr>
      <w:r>
        <w:t xml:space="preserve">See Subpart </w:t>
      </w:r>
      <w:ins w:id="2115" w:author="dita conv" w:date="2020-07-16T12:00:00Z">
        <w:r>
          <w:t xml:space="preserve">223.8 </w:t>
        </w:r>
      </w:ins>
      <w:r>
        <w:t>for restrictions on contracting for ozone-depleting substances.</w:t>
      </w:r>
    </w:p>
    <w:p w14:paraId="7993BFA7" w14:textId="77777777" w:rsidR="00627543" w:rsidRDefault="00244064">
      <w:pPr>
        <w:pStyle w:val="Heading5"/>
      </w:pPr>
      <w:bookmarkStart w:id="2116" w:name="_Refd19e43530"/>
      <w:bookmarkStart w:id="2117" w:name="_Tocd19e43530"/>
      <w:r>
        <w:t>211.272 Alternate preservation, packaging, and packing.</w:t>
      </w:r>
      <w:bookmarkEnd w:id="2116"/>
      <w:bookmarkEnd w:id="2117"/>
    </w:p>
    <w:p w14:paraId="342C5D49" w14:textId="1BB65B96" w:rsidR="00627543" w:rsidRDefault="00244064">
      <w:pPr>
        <w:pStyle w:val="BodyText"/>
      </w:pPr>
      <w:r>
        <w:t xml:space="preserve">Use the provision at </w:t>
      </w:r>
      <w:del w:id="2118" w:author="dita conv" w:date="2020-07-16T12:00:00Z">
        <w:r w:rsidR="000A22CF">
          <w:rPr>
            <w:spacing w:val="-6"/>
          </w:rPr>
          <w:delText>,</w:delText>
        </w:r>
      </w:del>
      <w:ins w:id="2119" w:author="dita conv" w:date="2020-07-16T12:00:00Z">
        <w:r>
          <w:t xml:space="preserve"> 252.211-</w:t>
        </w:r>
        <w:proofErr w:type="gramStart"/>
        <w:r>
          <w:t>7004 ,</w:t>
        </w:r>
      </w:ins>
      <w:proofErr w:type="gramEnd"/>
      <w:r>
        <w:t xml:space="preserve"> Alternate Preservation, Packaging, and Packing, in solicitations which include military preservation, packaging, or packing specifications when it is feasible to evaluate and award using commercial or industrial preservation, packaging, or packing.</w:t>
      </w:r>
    </w:p>
    <w:p w14:paraId="2503777D" w14:textId="77777777" w:rsidR="00627543" w:rsidRDefault="00244064">
      <w:pPr>
        <w:pStyle w:val="Heading5"/>
      </w:pPr>
      <w:bookmarkStart w:id="2120" w:name="_Refd19e43556"/>
      <w:bookmarkStart w:id="2121" w:name="_Tocd19e43556"/>
      <w:r>
        <w:t>211.273 Substitutions for military or Federal specifications and standards.</w:t>
      </w:r>
      <w:bookmarkEnd w:id="2120"/>
      <w:bookmarkEnd w:id="2121"/>
    </w:p>
    <w:p w14:paraId="110BB235" w14:textId="77777777" w:rsidR="00627543" w:rsidRDefault="00244064">
      <w:pPr>
        <w:pStyle w:val="Heading6"/>
      </w:pPr>
      <w:bookmarkStart w:id="2122" w:name="_Refd19e43569"/>
      <w:bookmarkStart w:id="2123" w:name="_Tocd19e43569"/>
      <w:proofErr w:type="gramStart"/>
      <w:r>
        <w:t>211.273-1 Definition.</w:t>
      </w:r>
      <w:bookmarkEnd w:id="2122"/>
      <w:bookmarkEnd w:id="2123"/>
      <w:proofErr w:type="gramEnd"/>
    </w:p>
    <w:p w14:paraId="08C04CC9" w14:textId="3DE440CA" w:rsidR="00627543" w:rsidRDefault="00244064">
      <w:pPr>
        <w:pStyle w:val="BodyText"/>
      </w:pPr>
      <w:r>
        <w:t xml:space="preserve">“SPI process,” as used in this section, is defined in the clause at </w:t>
      </w:r>
      <w:del w:id="2124" w:author="dita conv" w:date="2020-07-16T12:00:00Z">
        <w:r w:rsidR="000A22CF">
          <w:rPr>
            <w:spacing w:val="-6"/>
          </w:rPr>
          <w:delText>,</w:delText>
        </w:r>
      </w:del>
      <w:ins w:id="2125" w:author="dita conv" w:date="2020-07-16T12:00:00Z">
        <w:r>
          <w:t xml:space="preserve"> 252.211-</w:t>
        </w:r>
        <w:proofErr w:type="gramStart"/>
        <w:r>
          <w:t>7005 ,</w:t>
        </w:r>
      </w:ins>
      <w:proofErr w:type="gramEnd"/>
      <w:r>
        <w:t xml:space="preserve"> Substitutions for Military or Federal Specifications and Standards.</w:t>
      </w:r>
    </w:p>
    <w:p w14:paraId="544E70F8" w14:textId="77777777" w:rsidR="00627543" w:rsidRDefault="00244064">
      <w:pPr>
        <w:pStyle w:val="Heading6"/>
      </w:pPr>
      <w:bookmarkStart w:id="2126" w:name="_Refd19e43595"/>
      <w:bookmarkStart w:id="2127" w:name="_Tocd19e43595"/>
      <w:proofErr w:type="gramStart"/>
      <w:r>
        <w:t>211.273-2 Policy.</w:t>
      </w:r>
      <w:bookmarkEnd w:id="2126"/>
      <w:bookmarkEnd w:id="2127"/>
      <w:proofErr w:type="gramEnd"/>
    </w:p>
    <w:p w14:paraId="6050AB8A" w14:textId="77777777" w:rsidR="00627543" w:rsidRDefault="00244064">
      <w:pPr>
        <w:pStyle w:val="BodyText"/>
      </w:pPr>
      <w:r>
        <w:t xml:space="preserve">(a) Under the Single Process Initiative (SPI), </w:t>
      </w:r>
      <w:proofErr w:type="gramStart"/>
      <w:r>
        <w:t>DoD</w:t>
      </w:r>
      <w:proofErr w:type="gramEnd"/>
      <w:r>
        <w:t xml:space="preserve"> accepts SPI processes in lieu of specific military or Federal specifications or standards that specify a management or manufacturing process.</w:t>
      </w:r>
    </w:p>
    <w:p w14:paraId="11D1B7FC" w14:textId="77777777" w:rsidR="00627543" w:rsidRDefault="00244064">
      <w:pPr>
        <w:pStyle w:val="BodyText"/>
      </w:pPr>
      <w:proofErr w:type="gramStart"/>
      <w:r>
        <w:t>(b) DoD</w:t>
      </w:r>
      <w:proofErr w:type="gramEnd"/>
      <w:r>
        <w:t xml:space="preserve"> acceptance of an SPI process follows the decision of a Management Council, which includes representatives of the contractor, the Defense Contract Management Agency, the Defense Contract Audit Agency, and the military departments.</w:t>
      </w:r>
    </w:p>
    <w:p w14:paraId="358BF2C6" w14:textId="77777777" w:rsidR="00627543" w:rsidRDefault="00244064">
      <w:pPr>
        <w:pStyle w:val="BodyText"/>
      </w:pPr>
      <w:r>
        <w:lastRenderedPageBreak/>
        <w:t>(c) In procurements of previously developed items, SPI processes that previously were accepted by the Management Council shall be considered valid replacements for military or Federal specifications or standards, absent a specific determination to the contrary.</w:t>
      </w:r>
    </w:p>
    <w:p w14:paraId="54ED608F" w14:textId="77777777" w:rsidR="00627543" w:rsidRDefault="00244064">
      <w:pPr>
        <w:pStyle w:val="Heading6"/>
      </w:pPr>
      <w:bookmarkStart w:id="2128" w:name="_Refd19e43617"/>
      <w:bookmarkStart w:id="2129" w:name="_Tocd19e43617"/>
      <w:proofErr w:type="gramStart"/>
      <w:r>
        <w:t>211.273-3 Procedures.</w:t>
      </w:r>
      <w:bookmarkEnd w:id="2128"/>
      <w:bookmarkEnd w:id="2129"/>
      <w:proofErr w:type="gramEnd"/>
    </w:p>
    <w:p w14:paraId="319E247E" w14:textId="77777777" w:rsidR="00627543" w:rsidRDefault="00244064">
      <w:pPr>
        <w:pStyle w:val="BodyText"/>
      </w:pPr>
      <w:r>
        <w:t xml:space="preserve">Follow the procedures at </w:t>
      </w:r>
      <w:proofErr w:type="gramStart"/>
      <w:ins w:id="2130" w:author="dita conv" w:date="2020-07-16T12:00:00Z">
        <w:r>
          <w:t>PGI  211.273</w:t>
        </w:r>
        <w:proofErr w:type="gramEnd"/>
        <w:r>
          <w:t xml:space="preserve">-3  </w:t>
        </w:r>
      </w:ins>
      <w:r>
        <w:t>for encouraging the use of SPI processes instead of military or Federal specifications and standards.</w:t>
      </w:r>
    </w:p>
    <w:p w14:paraId="1AEAC7BF" w14:textId="77777777" w:rsidR="00627543" w:rsidRDefault="00244064">
      <w:pPr>
        <w:pStyle w:val="Heading6"/>
      </w:pPr>
      <w:bookmarkStart w:id="2131" w:name="_Refd19e43643"/>
      <w:bookmarkStart w:id="2132" w:name="_Tocd19e43643"/>
      <w:proofErr w:type="gramStart"/>
      <w:r>
        <w:t>211.273-4 Contract clause.</w:t>
      </w:r>
      <w:bookmarkEnd w:id="2131"/>
      <w:bookmarkEnd w:id="2132"/>
      <w:proofErr w:type="gramEnd"/>
    </w:p>
    <w:p w14:paraId="3BFDB949" w14:textId="7896612B" w:rsidR="00627543" w:rsidRDefault="00244064">
      <w:pPr>
        <w:pStyle w:val="BodyText"/>
      </w:pPr>
      <w:r>
        <w:t xml:space="preserve">Use the clause at </w:t>
      </w:r>
      <w:del w:id="2133" w:author="dita conv" w:date="2020-07-16T12:00:00Z">
        <w:r w:rsidR="000A22CF">
          <w:rPr>
            <w:spacing w:val="-6"/>
          </w:rPr>
          <w:delText>,</w:delText>
        </w:r>
      </w:del>
      <w:ins w:id="2134" w:author="dita conv" w:date="2020-07-16T12:00:00Z">
        <w:r>
          <w:t xml:space="preserve"> 252.211-</w:t>
        </w:r>
        <w:proofErr w:type="gramStart"/>
        <w:r>
          <w:t>7005 ,</w:t>
        </w:r>
      </w:ins>
      <w:proofErr w:type="gramEnd"/>
      <w:r>
        <w:t xml:space="preserve"> Substitutions for Military or Federal Specifications and Standards, in solicitations and contracts exceeding the micro-purchase threshold, when procuring previously developed items.</w:t>
      </w:r>
    </w:p>
    <w:p w14:paraId="0FBA09A1" w14:textId="77777777" w:rsidR="00627543" w:rsidRDefault="00244064">
      <w:pPr>
        <w:pStyle w:val="Heading5"/>
      </w:pPr>
      <w:bookmarkStart w:id="2135" w:name="_Refd19e43669"/>
      <w:bookmarkStart w:id="2136" w:name="_Tocd19e43669"/>
      <w:r>
        <w:t>211.274 Item identification and valuation requirements.</w:t>
      </w:r>
      <w:bookmarkEnd w:id="2135"/>
      <w:bookmarkEnd w:id="2136"/>
    </w:p>
    <w:p w14:paraId="6F100C60" w14:textId="77777777" w:rsidR="00627543" w:rsidRDefault="00244064">
      <w:pPr>
        <w:pStyle w:val="Heading6"/>
      </w:pPr>
      <w:bookmarkStart w:id="2137" w:name="_Refd19e43682"/>
      <w:bookmarkStart w:id="2138" w:name="_Tocd19e43682"/>
      <w:proofErr w:type="gramStart"/>
      <w:r>
        <w:t>211.274-1 General.</w:t>
      </w:r>
      <w:bookmarkEnd w:id="2137"/>
      <w:bookmarkEnd w:id="2138"/>
      <w:proofErr w:type="gramEnd"/>
    </w:p>
    <w:p w14:paraId="55B7A321" w14:textId="77777777" w:rsidR="00627543" w:rsidRDefault="00244064">
      <w:pPr>
        <w:pStyle w:val="BodyText"/>
      </w:pPr>
      <w:r>
        <w:t xml:space="preserve">Item unique identification and valuation is a system of marking, valuing, and tracking items delivered to </w:t>
      </w:r>
      <w:proofErr w:type="gramStart"/>
      <w:r>
        <w:t>DoD</w:t>
      </w:r>
      <w:proofErr w:type="gramEnd"/>
      <w:r>
        <w:t xml:space="preserve"> that enhances logistics, contracting, and financial business transactions supporting the United States and coalition troops. Through item unique identification policy, which capitalizes on leading practices and embraces open standards, </w:t>
      </w:r>
      <w:proofErr w:type="gramStart"/>
      <w:r>
        <w:t>DoD</w:t>
      </w:r>
      <w:proofErr w:type="gramEnd"/>
      <w:r>
        <w:t>—</w:t>
      </w:r>
    </w:p>
    <w:p w14:paraId="00FA0454" w14:textId="77777777" w:rsidR="00627543" w:rsidRDefault="00244064">
      <w:pPr>
        <w:pStyle w:val="BodyText"/>
      </w:pPr>
      <w:r>
        <w:t>(a) Achieves lower life-cycle cost of item management and improves life-cycle property management;</w:t>
      </w:r>
    </w:p>
    <w:p w14:paraId="1284CE1B" w14:textId="77777777" w:rsidR="00627543" w:rsidRDefault="00244064">
      <w:pPr>
        <w:pStyle w:val="BodyText"/>
      </w:pPr>
      <w:r>
        <w:t>(</w:t>
      </w:r>
      <w:proofErr w:type="gramStart"/>
      <w:r>
        <w:t>b</w:t>
      </w:r>
      <w:proofErr w:type="gramEnd"/>
      <w:r>
        <w:t>) Improves operational readiness;</w:t>
      </w:r>
    </w:p>
    <w:p w14:paraId="0BE38F25" w14:textId="77777777" w:rsidR="00627543" w:rsidRDefault="00244064">
      <w:pPr>
        <w:pStyle w:val="BodyText"/>
      </w:pPr>
      <w:r>
        <w:t>(</w:t>
      </w:r>
      <w:proofErr w:type="gramStart"/>
      <w:r>
        <w:t>c</w:t>
      </w:r>
      <w:proofErr w:type="gramEnd"/>
      <w:r>
        <w:t>) Provides reliable accountability of property and asset visibility throughout the life cycle;</w:t>
      </w:r>
    </w:p>
    <w:p w14:paraId="33F7394C" w14:textId="77777777" w:rsidR="00627543" w:rsidRDefault="00244064">
      <w:pPr>
        <w:pStyle w:val="BodyText"/>
      </w:pPr>
      <w:r>
        <w:t>(d) Reduces the burden on the workforce through increased productivity and efficiency; and</w:t>
      </w:r>
    </w:p>
    <w:p w14:paraId="2E5DF94E" w14:textId="77777777" w:rsidR="00627543" w:rsidRDefault="00244064">
      <w:pPr>
        <w:pStyle w:val="BodyText"/>
      </w:pPr>
      <w:r>
        <w:t>(e) Ensures item level traceability throughout lifecycle to strengthen supply chain integrity, enhance cyber security, and combat counterfeiting.</w:t>
      </w:r>
    </w:p>
    <w:p w14:paraId="6631FB9D" w14:textId="77777777" w:rsidR="00627543" w:rsidRDefault="00244064">
      <w:pPr>
        <w:pStyle w:val="Heading6"/>
      </w:pPr>
      <w:bookmarkStart w:id="2139" w:name="_Refd19e43711"/>
      <w:bookmarkStart w:id="2140" w:name="_Tocd19e43711"/>
      <w:proofErr w:type="gramStart"/>
      <w:r>
        <w:t>211.274-2 Policy for item unique identification.</w:t>
      </w:r>
      <w:bookmarkEnd w:id="2139"/>
      <w:bookmarkEnd w:id="2140"/>
      <w:proofErr w:type="gramEnd"/>
    </w:p>
    <w:p w14:paraId="268EA92A" w14:textId="77777777" w:rsidR="00627543" w:rsidRDefault="00244064">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w:t>
      </w:r>
      <w:ins w:id="2141" w:author="dita conv" w:date="2020-07-16T12:00:00Z">
        <w:r>
          <w:t xml:space="preserve">PGI  245.402-71  </w:t>
        </w:r>
      </w:ins>
      <w:r>
        <w:t>for guidance when delivery of contractor acquired property is required)—</w:t>
      </w:r>
    </w:p>
    <w:p w14:paraId="49FC7A70" w14:textId="77777777" w:rsidR="00627543" w:rsidRDefault="00244064">
      <w:pPr>
        <w:pStyle w:val="BodyText"/>
      </w:pPr>
      <w:r>
        <w:t>(1) For which the Government’s unit acquisition cost is $5,000 or more;</w:t>
      </w:r>
    </w:p>
    <w:p w14:paraId="75F1EDC8" w14:textId="77777777" w:rsidR="00627543" w:rsidRDefault="00244064">
      <w:pPr>
        <w:pStyle w:val="BodyText"/>
      </w:pPr>
      <w:r>
        <w:t>(2) For which the Government’s unit acquisition cost is less than $5,000 when the requiring activity determines that item unique identification is required for mission essential or controlled inventory items; or</w:t>
      </w:r>
    </w:p>
    <w:p w14:paraId="5D3BFC5A" w14:textId="77777777" w:rsidR="00627543" w:rsidRDefault="00244064">
      <w:pPr>
        <w:pStyle w:val="BodyText"/>
      </w:pPr>
      <w:r>
        <w:t>(3) Regardless of value for any—</w:t>
      </w:r>
    </w:p>
    <w:p w14:paraId="614CFBB5" w14:textId="77777777" w:rsidR="00627543" w:rsidRDefault="00244064">
      <w:pPr>
        <w:pStyle w:val="BodyText"/>
      </w:pPr>
      <w:proofErr w:type="gramStart"/>
      <w:r>
        <w:lastRenderedPageBreak/>
        <w:t>(</w:t>
      </w:r>
      <w:proofErr w:type="spellStart"/>
      <w:r>
        <w:t>i</w:t>
      </w:r>
      <w:proofErr w:type="spellEnd"/>
      <w:r>
        <w:t>) DoD</w:t>
      </w:r>
      <w:proofErr w:type="gramEnd"/>
      <w:r>
        <w:t xml:space="preserve"> serially managed item (reparable or </w:t>
      </w:r>
      <w:proofErr w:type="spellStart"/>
      <w:r>
        <w:t>nonreparable</w:t>
      </w:r>
      <w:proofErr w:type="spellEnd"/>
      <w:r>
        <w:t>) or subassembly, component, or part embedded within a subassembly, component, or part;</w:t>
      </w:r>
    </w:p>
    <w:p w14:paraId="616147FC" w14:textId="3C1A9C04" w:rsidR="00627543" w:rsidRDefault="00244064">
      <w:pPr>
        <w:pStyle w:val="BodyText"/>
      </w:pPr>
      <w:r>
        <w:t xml:space="preserve">(ii) Parent item (as defined in </w:t>
      </w:r>
      <w:del w:id="2142" w:author="dita conv" w:date="2020-07-16T12:00:00Z">
        <w:r w:rsidR="000A22CF" w:rsidRPr="00EF483B">
          <w:rPr>
            <w:spacing w:val="-6"/>
          </w:rPr>
          <w:delText>(</w:delText>
        </w:r>
      </w:del>
      <w:ins w:id="2143" w:author="dita conv" w:date="2020-07-16T12:00:00Z">
        <w:r>
          <w:t xml:space="preserve"> 252.211-7003 (</w:t>
        </w:r>
      </w:ins>
      <w:r>
        <w:t>a)) that contains the embedded subassembly, component, or part;</w:t>
      </w:r>
    </w:p>
    <w:p w14:paraId="6C138AB3" w14:textId="77777777" w:rsidR="00627543" w:rsidRDefault="00244064">
      <w:pPr>
        <w:pStyle w:val="BodyText"/>
      </w:pPr>
      <w:r>
        <w:t>(</w:t>
      </w:r>
      <w:proofErr w:type="gramStart"/>
      <w:r>
        <w:t>iii</w:t>
      </w:r>
      <w:proofErr w:type="gramEnd"/>
      <w:r>
        <w:t>) Warranted serialized item;</w:t>
      </w:r>
    </w:p>
    <w:p w14:paraId="44BCF468" w14:textId="77777777" w:rsidR="00627543" w:rsidRDefault="00244064">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14:paraId="1FF90B88" w14:textId="77777777" w:rsidR="00627543" w:rsidRDefault="00244064">
      <w:pPr>
        <w:pStyle w:val="BodyText"/>
      </w:pPr>
      <w:r>
        <w:t>(v) High risk item identified by the requiring activity as vulnerable to supply chain threat, a target of cyber threats, or counterfeiting.</w:t>
      </w:r>
    </w:p>
    <w:p w14:paraId="303C1A67" w14:textId="77777777" w:rsidR="00627543" w:rsidRDefault="00244064">
      <w:pPr>
        <w:pStyle w:val="BodyText"/>
      </w:pPr>
      <w:r>
        <w:t xml:space="preserve">(b) </w:t>
      </w:r>
      <w:r>
        <w:rPr>
          <w:i/>
        </w:rPr>
        <w:t>Exceptions</w:t>
      </w:r>
      <w:r>
        <w:t xml:space="preserve">. The contractor will not be required to provide </w:t>
      </w:r>
      <w:proofErr w:type="gramStart"/>
      <w:r>
        <w:t>DoD</w:t>
      </w:r>
      <w:proofErr w:type="gramEnd"/>
      <w:r>
        <w:t xml:space="preserve"> item unique identification if—</w:t>
      </w:r>
    </w:p>
    <w:p w14:paraId="0CCDAB87" w14:textId="77777777" w:rsidR="00627543" w:rsidRDefault="00244064">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14:paraId="4939FFCE" w14:textId="77777777" w:rsidR="00627543" w:rsidRDefault="00244064">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14:paraId="511770A7" w14:textId="77777777" w:rsidR="00627543" w:rsidRDefault="00244064">
      <w:pPr>
        <w:pStyle w:val="BodyText"/>
      </w:pPr>
      <w:r>
        <w:t>(</w:t>
      </w:r>
      <w:proofErr w:type="spellStart"/>
      <w:r>
        <w:t>i</w:t>
      </w:r>
      <w:proofErr w:type="spellEnd"/>
      <w:r>
        <w:t>) The determination and findings shall be executed by—</w:t>
      </w:r>
    </w:p>
    <w:p w14:paraId="0B49A950" w14:textId="77777777" w:rsidR="00627543" w:rsidRDefault="00244064">
      <w:pPr>
        <w:pStyle w:val="BodyText"/>
      </w:pPr>
      <w:r>
        <w:t>(A) The Component Acquisition Executive for an acquisition category (ACAT) I program; or</w:t>
      </w:r>
    </w:p>
    <w:p w14:paraId="23F11218" w14:textId="77777777" w:rsidR="00627543" w:rsidRDefault="00244064">
      <w:pPr>
        <w:pStyle w:val="BodyText"/>
      </w:pPr>
      <w:r>
        <w:t>(B) The head of the contracting activity for all other programs.</w:t>
      </w:r>
    </w:p>
    <w:p w14:paraId="724FE6C0" w14:textId="63E026C8" w:rsidR="00627543" w:rsidRDefault="00244064">
      <w:pPr>
        <w:pStyle w:val="BodyText"/>
      </w:pPr>
      <w:r>
        <w:t>(ii) The DoD Unique Identification Policy Office must receive a copy of the determination and findings required by paragraph (b</w:t>
      </w:r>
      <w:proofErr w:type="gramStart"/>
      <w:r>
        <w:t>)(</w:t>
      </w:r>
      <w:proofErr w:type="gramEnd"/>
      <w:r>
        <w:t>2)(</w:t>
      </w:r>
      <w:proofErr w:type="spellStart"/>
      <w:r>
        <w:t>i</w:t>
      </w:r>
      <w:proofErr w:type="spellEnd"/>
      <w:r>
        <w:t xml:space="preserve">) of this subsection. Follow the procedures at </w:t>
      </w:r>
      <w:del w:id="2144" w:author="dita conv" w:date="2020-07-16T12:00:00Z">
        <w:r w:rsidR="000A22CF" w:rsidRPr="00EF483B">
          <w:rPr>
            <w:spacing w:val="-6"/>
          </w:rPr>
          <w:delText>.</w:delText>
        </w:r>
      </w:del>
      <w:proofErr w:type="gramStart"/>
      <w:ins w:id="2145" w:author="dita conv" w:date="2020-07-16T12:00:00Z">
        <w:r>
          <w:t>PGI  211.274</w:t>
        </w:r>
        <w:proofErr w:type="gramEnd"/>
        <w:r>
          <w:t>-2 .</w:t>
        </w:r>
      </w:ins>
    </w:p>
    <w:p w14:paraId="7E545140" w14:textId="77777777" w:rsidR="00627543" w:rsidRDefault="00244064">
      <w:pPr>
        <w:pStyle w:val="Heading6"/>
      </w:pPr>
      <w:bookmarkStart w:id="2146" w:name="_Refd19e43787"/>
      <w:bookmarkStart w:id="2147" w:name="_Tocd19e43787"/>
      <w:proofErr w:type="gramStart"/>
      <w:r>
        <w:t>211.274-3 Policy for valuation.</w:t>
      </w:r>
      <w:bookmarkEnd w:id="2146"/>
      <w:bookmarkEnd w:id="2147"/>
      <w:proofErr w:type="gramEnd"/>
    </w:p>
    <w:p w14:paraId="03BE0E0C" w14:textId="77777777" w:rsidR="00627543" w:rsidRDefault="00244064">
      <w:pPr>
        <w:pStyle w:val="BodyText"/>
      </w:pPr>
      <w:r>
        <w:t xml:space="preserve">(a) It is </w:t>
      </w:r>
      <w:proofErr w:type="gramStart"/>
      <w:r>
        <w:t>DoD</w:t>
      </w:r>
      <w:proofErr w:type="gramEnd"/>
      <w:r>
        <w:t xml:space="preserve"> policy that contractors shall be required to identify the Government’s unit acquisition cost for all deliverable end items to which item unique identification applies.</w:t>
      </w:r>
    </w:p>
    <w:p w14:paraId="2D2D9756" w14:textId="77777777" w:rsidR="00627543" w:rsidRDefault="00244064">
      <w:pPr>
        <w:pStyle w:val="BodyText"/>
      </w:pPr>
      <w:r>
        <w:t>(b) The Government’s unit acquisition cost is—</w:t>
      </w:r>
    </w:p>
    <w:p w14:paraId="491381D4" w14:textId="77777777" w:rsidR="00627543" w:rsidRDefault="00244064">
      <w:pPr>
        <w:pStyle w:val="BodyText"/>
      </w:pPr>
      <w:r>
        <w:t>(1) For fixed-price type line, subline, or exhibit line items, the unit price identified in the contract at the time of delivery;</w:t>
      </w:r>
    </w:p>
    <w:p w14:paraId="0C6875B7" w14:textId="77777777" w:rsidR="00627543" w:rsidRDefault="00244064">
      <w:pPr>
        <w:pStyle w:val="BodyText"/>
      </w:pPr>
      <w:r>
        <w:lastRenderedPageBreak/>
        <w:t xml:space="preserve">(2) For cost-type or </w:t>
      </w:r>
      <w:proofErr w:type="spellStart"/>
      <w:r>
        <w:t>undefinitized</w:t>
      </w:r>
      <w:proofErr w:type="spellEnd"/>
      <w:r>
        <w:t xml:space="preserve"> line, subline, or exhibit line items, the contractor’s estimated fully burdened unit cost to the Government at the time of delivery; and</w:t>
      </w:r>
    </w:p>
    <w:p w14:paraId="1E789CD6" w14:textId="77777777" w:rsidR="00627543" w:rsidRDefault="00244064">
      <w:pPr>
        <w:pStyle w:val="BodyText"/>
      </w:pPr>
      <w:r>
        <w:t>(3) For items delivered under a time-and-materials contract, the contractor’s estimated fully burdened unit cost to the Government at the time of delivery.</w:t>
      </w:r>
    </w:p>
    <w:p w14:paraId="14258FCB" w14:textId="77777777" w:rsidR="00627543" w:rsidRDefault="00244064">
      <w:pPr>
        <w:pStyle w:val="BodyText"/>
      </w:pPr>
      <w:r>
        <w:t>(c) The Government’s unit acquisition cost of subassemblies, components, and parts embedded in delivered items shall not be separately identified.</w:t>
      </w:r>
    </w:p>
    <w:p w14:paraId="000A0E41" w14:textId="77777777" w:rsidR="00627543" w:rsidRDefault="00244064">
      <w:pPr>
        <w:pStyle w:val="Heading6"/>
      </w:pPr>
      <w:bookmarkStart w:id="2148" w:name="_Refd19e43816"/>
      <w:bookmarkStart w:id="2149" w:name="_Tocd19e43816"/>
      <w:proofErr w:type="gramStart"/>
      <w:r>
        <w:t>211.274-4 Policy for reporting of Government-furnished property.</w:t>
      </w:r>
      <w:bookmarkEnd w:id="2148"/>
      <w:bookmarkEnd w:id="2149"/>
      <w:proofErr w:type="gramEnd"/>
    </w:p>
    <w:p w14:paraId="1CD18D3C" w14:textId="293CC4FD" w:rsidR="00627543" w:rsidRDefault="00244064">
      <w:pPr>
        <w:pStyle w:val="BodyText"/>
      </w:pPr>
      <w:r>
        <w:t xml:space="preserve">(a) It is DoD policy that all Government-furnished property be recorded in the DoD Item Unique Identification (IUID) Registry, as defined in the clause at </w:t>
      </w:r>
      <w:del w:id="2150" w:author="dita conv" w:date="2020-07-16T12:00:00Z">
        <w:r w:rsidR="000A22CF" w:rsidRPr="00EF483B">
          <w:rPr>
            <w:spacing w:val="-6"/>
          </w:rPr>
          <w:delText>,</w:delText>
        </w:r>
      </w:del>
      <w:ins w:id="2151" w:author="dita conv" w:date="2020-07-16T12:00:00Z">
        <w:r>
          <w:t xml:space="preserve"> 252.211-</w:t>
        </w:r>
        <w:proofErr w:type="gramStart"/>
        <w:r>
          <w:t>7007 ,</w:t>
        </w:r>
      </w:ins>
      <w:proofErr w:type="gramEnd"/>
      <w:r>
        <w:t xml:space="preserve"> Reporting of Government-Furnished Property.</w:t>
      </w:r>
    </w:p>
    <w:p w14:paraId="2E24046D" w14:textId="77777777" w:rsidR="00627543" w:rsidRDefault="00244064">
      <w:pPr>
        <w:pStyle w:val="BodyText"/>
      </w:pPr>
      <w:r>
        <w:t>(b) The following items are not required to be reported:</w:t>
      </w:r>
    </w:p>
    <w:p w14:paraId="36CA919B" w14:textId="77777777" w:rsidR="00627543" w:rsidRDefault="00244064">
      <w:pPr>
        <w:pStyle w:val="BodyText"/>
      </w:pPr>
      <w:r>
        <w:t>(1) Contractor-acquired property, as defined in FAR part 45.</w:t>
      </w:r>
    </w:p>
    <w:p w14:paraId="1440B024" w14:textId="77777777" w:rsidR="00627543" w:rsidRDefault="00244064">
      <w:pPr>
        <w:pStyle w:val="BodyText"/>
      </w:pPr>
      <w:r>
        <w:t>(2) Property under any statutory leasing authority.</w:t>
      </w:r>
    </w:p>
    <w:p w14:paraId="10B21DD6" w14:textId="77777777" w:rsidR="00627543" w:rsidRDefault="00244064">
      <w:pPr>
        <w:pStyle w:val="BodyText"/>
      </w:pPr>
      <w:r>
        <w:t>(3) Property to which the Government has acquired a lien or title solely because of partial, advance, progress, or performance-based payments.</w:t>
      </w:r>
    </w:p>
    <w:p w14:paraId="1C2F5C88" w14:textId="77777777" w:rsidR="00627543" w:rsidRDefault="00244064">
      <w:pPr>
        <w:pStyle w:val="BodyText"/>
      </w:pPr>
      <w:r>
        <w:t>(4) Intellectual property or software.</w:t>
      </w:r>
    </w:p>
    <w:p w14:paraId="5FFD9350" w14:textId="77777777" w:rsidR="00627543" w:rsidRDefault="00244064">
      <w:pPr>
        <w:pStyle w:val="BodyText"/>
      </w:pPr>
      <w:r>
        <w:t>(5) Real property.</w:t>
      </w:r>
    </w:p>
    <w:p w14:paraId="1E094FF6" w14:textId="77777777" w:rsidR="00627543" w:rsidRDefault="00244064">
      <w:pPr>
        <w:pStyle w:val="BodyText"/>
      </w:pPr>
      <w:r>
        <w:t>(6) Property released as work in process.</w:t>
      </w:r>
    </w:p>
    <w:p w14:paraId="664D596C" w14:textId="77777777" w:rsidR="00627543" w:rsidRDefault="00244064">
      <w:pPr>
        <w:pStyle w:val="BodyText"/>
      </w:pPr>
      <w:r>
        <w:t>(7) Non-serial managed items (reporting is limited to receipt transactions only).</w:t>
      </w:r>
    </w:p>
    <w:p w14:paraId="406C61E5" w14:textId="77777777" w:rsidR="00627543" w:rsidRDefault="00244064">
      <w:pPr>
        <w:pStyle w:val="Heading6"/>
      </w:pPr>
      <w:bookmarkStart w:id="2152" w:name="_Refd19e43857"/>
      <w:bookmarkStart w:id="2153" w:name="_Tocd19e43857"/>
      <w:proofErr w:type="gramStart"/>
      <w:r>
        <w:t>211.274-5 Policy for assignment of Government-assigned serial numbers.</w:t>
      </w:r>
      <w:bookmarkEnd w:id="2152"/>
      <w:bookmarkEnd w:id="2153"/>
      <w:proofErr w:type="gramEnd"/>
    </w:p>
    <w:p w14:paraId="18F469FB" w14:textId="77777777" w:rsidR="00627543" w:rsidRDefault="00244064">
      <w:pPr>
        <w:pStyle w:val="BodyText"/>
      </w:pPr>
      <w:r>
        <w:t xml:space="preserve">It is </w:t>
      </w:r>
      <w:proofErr w:type="gramStart"/>
      <w:r>
        <w:t>DoD</w:t>
      </w:r>
      <w:proofErr w:type="gramEnd"/>
      <w:r>
        <w:t xml:space="preserve">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w:p w14:paraId="73928936" w14:textId="77777777" w:rsidR="00627543" w:rsidRDefault="00244064">
      <w:pPr>
        <w:pStyle w:val="Heading6"/>
      </w:pPr>
      <w:bookmarkStart w:id="2154" w:name="_Refd19e43876"/>
      <w:bookmarkStart w:id="2155" w:name="_Tocd19e43876"/>
      <w:proofErr w:type="gramStart"/>
      <w:r>
        <w:t>211.274-6 Contract clauses.</w:t>
      </w:r>
      <w:bookmarkEnd w:id="2154"/>
      <w:bookmarkEnd w:id="2155"/>
      <w:proofErr w:type="gramEnd"/>
    </w:p>
    <w:p w14:paraId="57A6E450" w14:textId="7AA0C457" w:rsidR="00627543" w:rsidRDefault="00244064">
      <w:pPr>
        <w:pStyle w:val="BodyText"/>
      </w:pPr>
      <w:r>
        <w:t xml:space="preserve">(a)(1) Use the clause at </w:t>
      </w:r>
      <w:del w:id="2156" w:author="dita conv" w:date="2020-07-16T12:00:00Z">
        <w:r w:rsidR="000A22CF">
          <w:rPr>
            <w:spacing w:val="-6"/>
          </w:rPr>
          <w:delText>,</w:delText>
        </w:r>
      </w:del>
      <w:ins w:id="2157" w:author="dita conv" w:date="2020-07-16T12:00:00Z">
        <w:r>
          <w:t xml:space="preserve"> 252.211-7003 ,</w:t>
        </w:r>
      </w:ins>
      <w:r>
        <w:t xml:space="preserve"> Item Unique Identification and Valuation, in solicitations and contracts, including solicitations and contracts using FAR part 12 procedures for the acquisition of commercial items, for supplies, and for services involving the furnishing of supplies, unless the conditions in </w:t>
      </w:r>
      <w:del w:id="2158" w:author="dita conv" w:date="2020-07-16T12:00:00Z">
        <w:r w:rsidR="000A22CF">
          <w:rPr>
            <w:spacing w:val="-6"/>
          </w:rPr>
          <w:delText>(</w:delText>
        </w:r>
      </w:del>
      <w:ins w:id="2159" w:author="dita conv" w:date="2020-07-16T12:00:00Z">
        <w:r>
          <w:t xml:space="preserve"> 211.274-2 (</w:t>
        </w:r>
      </w:ins>
      <w:r>
        <w:t>b) apply.</w:t>
      </w:r>
    </w:p>
    <w:p w14:paraId="3891A91B" w14:textId="049928D5" w:rsidR="00627543" w:rsidRDefault="00244064">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del w:id="2160" w:author="dita conv" w:date="2020-07-16T12:00:00Z">
        <w:r w:rsidR="000A22CF" w:rsidRPr="00EF483B">
          <w:rPr>
            <w:spacing w:val="-6"/>
          </w:rPr>
          <w:delText>(</w:delText>
        </w:r>
      </w:del>
      <w:ins w:id="2161" w:author="dita conv" w:date="2020-07-16T12:00:00Z">
        <w:r>
          <w:t xml:space="preserve"> 211.274-2 (</w:t>
        </w:r>
      </w:ins>
      <w:r>
        <w:t>a)(2).</w:t>
      </w:r>
    </w:p>
    <w:p w14:paraId="471134B2" w14:textId="02C02429" w:rsidR="00627543" w:rsidRDefault="00244064">
      <w:pPr>
        <w:pStyle w:val="BodyText"/>
      </w:pPr>
      <w:r>
        <w:lastRenderedPageBreak/>
        <w:t xml:space="preserve">(3) Identify in paragraph (c)(1)(iii) of the clause the applicable attachment number, when DoD item unique identification or a DoD recognized unique identification equivalent is required in accordance with </w:t>
      </w:r>
      <w:del w:id="2162" w:author="dita conv" w:date="2020-07-16T12:00:00Z">
        <w:r w:rsidR="000A22CF" w:rsidRPr="00EF483B">
          <w:rPr>
            <w:spacing w:val="-6"/>
          </w:rPr>
          <w:delText>(</w:delText>
        </w:r>
      </w:del>
      <w:ins w:id="2163" w:author="dita conv" w:date="2020-07-16T12:00:00Z">
        <w:r>
          <w:t xml:space="preserve"> 211.274-2 (</w:t>
        </w:r>
      </w:ins>
      <w:r>
        <w:t>a)(3)(</w:t>
      </w:r>
      <w:proofErr w:type="spellStart"/>
      <w:r>
        <w:t>i</w:t>
      </w:r>
      <w:proofErr w:type="spellEnd"/>
      <w:r>
        <w:t>) through (v).</w:t>
      </w:r>
    </w:p>
    <w:p w14:paraId="7A1F59DE" w14:textId="2037F5E3" w:rsidR="00627543" w:rsidRDefault="00244064">
      <w:pPr>
        <w:pStyle w:val="BodyText"/>
      </w:pPr>
      <w:r>
        <w:t xml:space="preserve">(b) Use the clause at </w:t>
      </w:r>
      <w:del w:id="2164" w:author="dita conv" w:date="2020-07-16T12:00:00Z">
        <w:r w:rsidR="000A22CF" w:rsidRPr="00EF483B">
          <w:rPr>
            <w:spacing w:val="-6"/>
          </w:rPr>
          <w:delText>,</w:delText>
        </w:r>
      </w:del>
      <w:ins w:id="2165" w:author="dita conv" w:date="2020-07-16T12:00:00Z">
        <w:r>
          <w:t xml:space="preserve"> 252.211-</w:t>
        </w:r>
        <w:proofErr w:type="gramStart"/>
        <w:r>
          <w:t>7007 ,</w:t>
        </w:r>
      </w:ins>
      <w:proofErr w:type="gramEnd"/>
      <w:r>
        <w:t xml:space="preserve"> Reporting of Government-Furnished Property, in solicitations and contracts that contain the clause at FAR 52.245-1, Government</w:t>
      </w:r>
      <w:ins w:id="2166" w:author="dita conv" w:date="2020-07-16T12:00:00Z">
        <w:r>
          <w:t xml:space="preserve"> Property.</w:t>
        </w:r>
      </w:ins>
    </w:p>
    <w:p w14:paraId="1DE0D9C4" w14:textId="77777777" w:rsidR="008E64D4" w:rsidRDefault="008E64D4">
      <w:pPr>
        <w:spacing w:line="199" w:lineRule="auto"/>
        <w:rPr>
          <w:del w:id="2167" w:author="dita conv" w:date="2020-07-16T12:00:00Z"/>
        </w:rPr>
        <w:sectPr w:rsidR="008E64D4" w:rsidSect="004916A2">
          <w:pgSz w:w="10540" w:h="13260"/>
          <w:pgMar w:top="480" w:right="1730" w:bottom="280" w:left="520" w:header="720" w:footer="720" w:gutter="0"/>
          <w:cols w:space="720"/>
        </w:sectPr>
      </w:pPr>
    </w:p>
    <w:p w14:paraId="560EE594" w14:textId="77777777" w:rsidR="008E64D4" w:rsidRDefault="000A22CF">
      <w:pPr>
        <w:pStyle w:val="BodyText"/>
        <w:spacing w:before="70"/>
        <w:rPr>
          <w:del w:id="2168" w:author="dita conv" w:date="2020-07-16T12:00:00Z"/>
        </w:rPr>
      </w:pPr>
      <w:del w:id="2169" w:author="dita conv" w:date="2020-07-16T12:00:00Z">
        <w:r>
          <w:lastRenderedPageBreak/>
          <w:delText>Property.</w:delText>
        </w:r>
      </w:del>
    </w:p>
    <w:p w14:paraId="1FC7853F" w14:textId="148A5382" w:rsidR="00627543" w:rsidRDefault="00244064">
      <w:pPr>
        <w:pStyle w:val="BodyText"/>
      </w:pPr>
      <w:r>
        <w:t xml:space="preserve">(c) Use the clause at </w:t>
      </w:r>
      <w:del w:id="2170" w:author="dita conv" w:date="2020-07-16T12:00:00Z">
        <w:r w:rsidR="000A22CF" w:rsidRPr="00EF483B">
          <w:delText>,</w:delText>
        </w:r>
      </w:del>
      <w:ins w:id="2171" w:author="dita conv" w:date="2020-07-16T12:00:00Z">
        <w:r>
          <w:t xml:space="preserve"> 252.211-7008 ,</w:t>
        </w:r>
      </w:ins>
      <w:r>
        <w:t xml:space="preserve"> Use of Government-Assigned Serial Numbers, in solicitations and contracts, including solicitations and contracts using FAR part 12 procedures for the acquisition of commercial items, that—</w:t>
      </w:r>
    </w:p>
    <w:p w14:paraId="444F956F" w14:textId="19B2558E" w:rsidR="00627543" w:rsidRDefault="00244064">
      <w:pPr>
        <w:pStyle w:val="BodyText"/>
      </w:pPr>
      <w:r>
        <w:t xml:space="preserve">(1) Contain the clause at </w:t>
      </w:r>
      <w:del w:id="2172" w:author="dita conv" w:date="2020-07-16T12:00:00Z">
        <w:r w:rsidR="000A22CF" w:rsidRPr="00EF483B">
          <w:delText>,</w:delText>
        </w:r>
      </w:del>
      <w:ins w:id="2173" w:author="dita conv" w:date="2020-07-16T12:00:00Z">
        <w:r>
          <w:t xml:space="preserve"> 252.211-</w:t>
        </w:r>
        <w:proofErr w:type="gramStart"/>
        <w:r>
          <w:t>7003 ,</w:t>
        </w:r>
      </w:ins>
      <w:proofErr w:type="gramEnd"/>
      <w:r>
        <w:t xml:space="preserve"> Item Unique Identification and Valuation; and</w:t>
      </w:r>
    </w:p>
    <w:p w14:paraId="3C248B1B" w14:textId="77777777" w:rsidR="00627543" w:rsidRDefault="00244064">
      <w:pPr>
        <w:pStyle w:val="BodyText"/>
      </w:pPr>
      <w:r>
        <w:t>(2) Require the contractor to mark major end items under the terms and conditions of the contract.</w:t>
      </w:r>
    </w:p>
    <w:p w14:paraId="60F96518" w14:textId="77777777" w:rsidR="00627543" w:rsidRDefault="00244064">
      <w:pPr>
        <w:pStyle w:val="Heading5"/>
      </w:pPr>
      <w:bookmarkStart w:id="2174" w:name="_Refd19e43960"/>
      <w:bookmarkStart w:id="2175" w:name="_Tocd19e43960"/>
      <w:r>
        <w:t>211.275 Passive radio frequency identification.</w:t>
      </w:r>
      <w:bookmarkEnd w:id="2174"/>
      <w:bookmarkEnd w:id="2175"/>
    </w:p>
    <w:p w14:paraId="5AA84533" w14:textId="77777777" w:rsidR="00627543" w:rsidRDefault="00244064">
      <w:pPr>
        <w:pStyle w:val="Heading6"/>
      </w:pPr>
      <w:bookmarkStart w:id="2176" w:name="_Refd19e43973"/>
      <w:bookmarkStart w:id="2177" w:name="_Tocd19e43973"/>
      <w:proofErr w:type="gramStart"/>
      <w:r>
        <w:t>211.275-1 Definitions.</w:t>
      </w:r>
      <w:bookmarkEnd w:id="2176"/>
      <w:bookmarkEnd w:id="2177"/>
      <w:proofErr w:type="gramEnd"/>
    </w:p>
    <w:p w14:paraId="04739C8F" w14:textId="6988EC52" w:rsidR="00627543" w:rsidRDefault="00244064">
      <w:pPr>
        <w:pStyle w:val="BodyText"/>
      </w:pPr>
      <w:r>
        <w:t xml:space="preserve">“Bulk commodities,” “case,” “palletized unit load,” “passive RFID tag,” and “radio frequency identification” are defined in the clause at </w:t>
      </w:r>
      <w:del w:id="2178" w:author="dita conv" w:date="2020-07-16T12:00:00Z">
        <w:r w:rsidR="000A22CF">
          <w:rPr>
            <w:spacing w:val="-6"/>
          </w:rPr>
          <w:delText>,</w:delText>
        </w:r>
      </w:del>
      <w:ins w:id="2179" w:author="dita conv" w:date="2020-07-16T12:00:00Z">
        <w:r>
          <w:t xml:space="preserve"> 252.211-7006 ,</w:t>
        </w:r>
      </w:ins>
      <w:r>
        <w:t xml:space="preserve"> Passive Radio Frequency Identification.</w:t>
      </w:r>
    </w:p>
    <w:p w14:paraId="6249C40F" w14:textId="77777777" w:rsidR="00627543" w:rsidRDefault="00244064">
      <w:pPr>
        <w:pStyle w:val="Heading6"/>
      </w:pPr>
      <w:bookmarkStart w:id="2180" w:name="_Refd19e43999"/>
      <w:bookmarkStart w:id="2181" w:name="_Tocd19e43999"/>
      <w:proofErr w:type="gramStart"/>
      <w:r>
        <w:t>211.275-2 Policy.</w:t>
      </w:r>
      <w:bookmarkEnd w:id="2180"/>
      <w:bookmarkEnd w:id="2181"/>
      <w:proofErr w:type="gramEnd"/>
    </w:p>
    <w:p w14:paraId="42F3506F" w14:textId="77777777" w:rsidR="00627543" w:rsidRDefault="00244064">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14:paraId="0B619C20" w14:textId="77777777" w:rsidR="00627543" w:rsidRDefault="00244064">
      <w:pPr>
        <w:pStyle w:val="BodyText"/>
      </w:pPr>
      <w:r>
        <w:t xml:space="preserve">(1) Contain items in any of the following classes of supply, as defined in DoD Manual 4140.01, Volume 6, </w:t>
      </w:r>
      <w:proofErr w:type="gramStart"/>
      <w:r>
        <w:t>DoD</w:t>
      </w:r>
      <w:proofErr w:type="gramEnd"/>
      <w:r>
        <w:t xml:space="preserve"> Supply Chain Materiel Management Procedures: Material Returns, Retention, and Disposition:</w:t>
      </w:r>
    </w:p>
    <w:p w14:paraId="3AAF3D62" w14:textId="77777777" w:rsidR="00627543" w:rsidRDefault="00244064">
      <w:pPr>
        <w:pStyle w:val="BodyText"/>
      </w:pPr>
      <w:r>
        <w:t>(</w:t>
      </w:r>
      <w:proofErr w:type="spellStart"/>
      <w:r>
        <w:t>i</w:t>
      </w:r>
      <w:proofErr w:type="spellEnd"/>
      <w:r>
        <w:t>) Subclass of Class I – Packaged operational rations.</w:t>
      </w:r>
    </w:p>
    <w:p w14:paraId="6FD2B68F" w14:textId="77777777" w:rsidR="00627543" w:rsidRDefault="00244064">
      <w:pPr>
        <w:pStyle w:val="BodyText"/>
      </w:pPr>
      <w:r>
        <w:t xml:space="preserve">(ii) Class II – Clothing, individual equipment, </w:t>
      </w:r>
      <w:proofErr w:type="spellStart"/>
      <w:r>
        <w:t>tentage</w:t>
      </w:r>
      <w:proofErr w:type="spellEnd"/>
      <w:r>
        <w:t>, organizational tool kits, hand tools, and administrative and housekeeping supplies and equipment.</w:t>
      </w:r>
    </w:p>
    <w:p w14:paraId="01B2839D" w14:textId="77777777" w:rsidR="00627543" w:rsidRDefault="00244064">
      <w:pPr>
        <w:pStyle w:val="BodyText"/>
      </w:pPr>
      <w:r>
        <w:t>(iii) Class IIIP – Packaged petroleum, lubricants, oils, preservatives, chemicals, and additives.</w:t>
      </w:r>
    </w:p>
    <w:p w14:paraId="386FD4A9" w14:textId="77777777" w:rsidR="00627543" w:rsidRDefault="00244064">
      <w:pPr>
        <w:pStyle w:val="BodyText"/>
      </w:pPr>
      <w:proofErr w:type="gramStart"/>
      <w:r>
        <w:t>(iv) Class</w:t>
      </w:r>
      <w:proofErr w:type="gramEnd"/>
      <w:r>
        <w:t xml:space="preserve"> IV – Construction and barrier materials.</w:t>
      </w:r>
    </w:p>
    <w:p w14:paraId="353E1AD5" w14:textId="77777777" w:rsidR="00627543" w:rsidRDefault="00244064">
      <w:pPr>
        <w:pStyle w:val="BodyText"/>
      </w:pPr>
      <w:r>
        <w:t>(v) Class VI – Personal demand items (non-military sales items).</w:t>
      </w:r>
    </w:p>
    <w:p w14:paraId="2A983A24" w14:textId="77777777" w:rsidR="00627543" w:rsidRDefault="00244064">
      <w:pPr>
        <w:pStyle w:val="BodyText"/>
      </w:pPr>
      <w:proofErr w:type="gramStart"/>
      <w:r>
        <w:t>(vi) Subclass</w:t>
      </w:r>
      <w:proofErr w:type="gramEnd"/>
      <w:r>
        <w:t xml:space="preserve"> of Class VIII – Medical materials (excluding pharmaceuticals, biologicals, and reagents – suppliers should limit the mixing of excluded and non-excluded materials).</w:t>
      </w:r>
    </w:p>
    <w:p w14:paraId="2CFB4BF9" w14:textId="77777777" w:rsidR="00627543" w:rsidRDefault="00244064">
      <w:pPr>
        <w:pStyle w:val="BodyText"/>
      </w:pPr>
      <w:r>
        <w:t>(vii) Class IX – Repair parts and components including kits, assemblies and subassemblies, reparable and consumable items required for maintenance support of all equipment, excluding medical-peculiar repair parts; and</w:t>
      </w:r>
    </w:p>
    <w:p w14:paraId="3F9E6194" w14:textId="77777777" w:rsidR="00627543" w:rsidRDefault="00244064">
      <w:pPr>
        <w:pStyle w:val="BodyText"/>
      </w:pPr>
      <w:r>
        <w:t>(2) Will be shipped to one of the locations listed at</w:t>
      </w:r>
      <w:ins w:id="2182" w:author="dita conv" w:date="2020-07-16T12:00:00Z">
        <w:r>
          <w:t xml:space="preserve"> https://www.acq.osd.mil/log/sci/RFID_ship-to-locations.html </w:t>
        </w:r>
      </w:ins>
      <w:r>
        <w:t>or to—</w:t>
      </w:r>
    </w:p>
    <w:p w14:paraId="3A12479A" w14:textId="77777777" w:rsidR="00627543" w:rsidRDefault="00244064">
      <w:pPr>
        <w:pStyle w:val="BodyText"/>
      </w:pPr>
      <w:r>
        <w:lastRenderedPageBreak/>
        <w:t>(</w:t>
      </w:r>
      <w:proofErr w:type="spellStart"/>
      <w:r>
        <w:t>i</w:t>
      </w:r>
      <w:proofErr w:type="spellEnd"/>
      <w:r>
        <w:t>) A location outside the contiguous United States when the shipment has been assigned Transportation Priority 1; or</w:t>
      </w:r>
    </w:p>
    <w:p w14:paraId="6A51BACE" w14:textId="77777777" w:rsidR="00627543" w:rsidRDefault="00244064">
      <w:pPr>
        <w:pStyle w:val="BodyText"/>
      </w:pPr>
      <w:r>
        <w:t>(ii) Any additional location(s) deemed necessary by the requiring activity.</w:t>
      </w:r>
    </w:p>
    <w:p w14:paraId="5C786533" w14:textId="77777777" w:rsidR="00627543" w:rsidRDefault="00244064">
      <w:pPr>
        <w:pStyle w:val="BodyText"/>
      </w:pPr>
      <w:r>
        <w:t>(b) The following are excluded from the requirements of paragraph (a) of this subsection:</w:t>
      </w:r>
    </w:p>
    <w:p w14:paraId="11CF32BE" w14:textId="77777777" w:rsidR="00627543" w:rsidRDefault="00244064">
      <w:pPr>
        <w:pStyle w:val="BodyText"/>
      </w:pPr>
      <w:r>
        <w:t>(1) Shipments of bulk commodities.</w:t>
      </w:r>
    </w:p>
    <w:p w14:paraId="54DA5500" w14:textId="77777777" w:rsidR="00627543" w:rsidRDefault="00244064">
      <w:pPr>
        <w:pStyle w:val="BodyText"/>
      </w:pPr>
      <w:r>
        <w:t>(2) Shipments to locations other than Defense Distribution Depots when the contract includes the clause at FAR 52.213-1, Fast Payment Procedures.</w:t>
      </w:r>
    </w:p>
    <w:p w14:paraId="56FBC0C2" w14:textId="77777777" w:rsidR="00627543" w:rsidRDefault="00244064">
      <w:pPr>
        <w:pStyle w:val="Heading6"/>
      </w:pPr>
      <w:bookmarkStart w:id="2183" w:name="_Refd19e44049"/>
      <w:bookmarkStart w:id="2184" w:name="_Tocd19e44049"/>
      <w:proofErr w:type="gramStart"/>
      <w:r>
        <w:t>211.275-3 Contract clause.</w:t>
      </w:r>
      <w:bookmarkEnd w:id="2183"/>
      <w:bookmarkEnd w:id="2184"/>
      <w:proofErr w:type="gramEnd"/>
    </w:p>
    <w:p w14:paraId="131EB190" w14:textId="3660E7B6" w:rsidR="00627543" w:rsidRDefault="00244064">
      <w:pPr>
        <w:pStyle w:val="BodyText"/>
      </w:pPr>
      <w:r>
        <w:t xml:space="preserve">Use the clause at </w:t>
      </w:r>
      <w:del w:id="2185" w:author="dita conv" w:date="2020-07-16T12:00:00Z">
        <w:r w:rsidR="000A22CF">
          <w:rPr>
            <w:spacing w:val="-6"/>
          </w:rPr>
          <w:delText>,</w:delText>
        </w:r>
      </w:del>
      <w:ins w:id="2186" w:author="dita conv" w:date="2020-07-16T12:00:00Z">
        <w:r>
          <w:t xml:space="preserve"> 252.211-</w:t>
        </w:r>
        <w:proofErr w:type="gramStart"/>
        <w:r>
          <w:t>7006 ,</w:t>
        </w:r>
      </w:ins>
      <w:proofErr w:type="gramEnd"/>
      <w:r>
        <w:t xml:space="preserve"> Passive Radio Frequency Identification, in solicitations and contracts, including solicitations and contracts using FAR part 12 procedures for the acquisition of commercial items, that will require shipment of items meeting the criteria at </w:t>
      </w:r>
      <w:del w:id="2187" w:author="dita conv" w:date="2020-07-16T12:00:00Z">
        <w:r w:rsidR="000A22CF">
          <w:rPr>
            <w:spacing w:val="-6"/>
          </w:rPr>
          <w:delText>,</w:delText>
        </w:r>
      </w:del>
      <w:ins w:id="2188" w:author="dita conv" w:date="2020-07-16T12:00:00Z">
        <w:r>
          <w:t xml:space="preserve"> 211.275-2 ,</w:t>
        </w:r>
      </w:ins>
      <w:r>
        <w:t xml:space="preserve"> and complete paragraph (b)(1)(ii) of the clause as appropriate.</w:t>
      </w:r>
    </w:p>
    <w:p w14:paraId="1B8EA80C" w14:textId="3EA603EA" w:rsidR="00627543" w:rsidRDefault="00244064">
      <w:pPr>
        <w:pStyle w:val="Heading4"/>
      </w:pPr>
      <w:bookmarkStart w:id="2189" w:name="_Refd19e44084"/>
      <w:bookmarkStart w:id="2190" w:name="_Tocd19e44084"/>
      <w:r>
        <w:t>SUBPART 211.5</w:t>
      </w:r>
      <w:del w:id="2191" w:author="dita conv" w:date="2020-07-16T12:00:00Z">
        <w:r w:rsidR="000A22CF">
          <w:delText>---</w:delText>
        </w:r>
      </w:del>
      <w:ins w:id="2192" w:author="dita conv" w:date="2020-07-16T12:00:00Z">
        <w:r>
          <w:t xml:space="preserve"> —-</w:t>
        </w:r>
      </w:ins>
      <w:r>
        <w:t>LIQUIDATED DAMAGES</w:t>
      </w:r>
      <w:bookmarkEnd w:id="2189"/>
      <w:bookmarkEnd w:id="2190"/>
    </w:p>
    <w:p w14:paraId="01F0F6D6" w14:textId="77777777" w:rsidR="008E64D4" w:rsidRDefault="000A22CF">
      <w:pPr>
        <w:spacing w:line="264" w:lineRule="exact"/>
        <w:ind w:left="102" w:right="423"/>
        <w:jc w:val="center"/>
        <w:rPr>
          <w:del w:id="2193" w:author="dita conv" w:date="2020-07-16T12:00:00Z"/>
          <w:i/>
        </w:rPr>
      </w:pPr>
      <w:del w:id="2194" w:author="dita conv" w:date="2020-07-16T12:00:00Z">
        <w:r>
          <w:rPr>
            <w:i/>
          </w:rPr>
          <w:delText>(Revised April 13, 2018)</w:delText>
        </w:r>
      </w:del>
    </w:p>
    <w:p w14:paraId="143A2685" w14:textId="77777777" w:rsidR="008E64D4" w:rsidRDefault="008E64D4">
      <w:pPr>
        <w:pStyle w:val="BodyText"/>
        <w:spacing w:before="10"/>
        <w:rPr>
          <w:del w:id="2195" w:author="dita conv" w:date="2020-07-16T12:00:00Z"/>
          <w:i/>
          <w:sz w:val="35"/>
        </w:rPr>
      </w:pPr>
    </w:p>
    <w:p w14:paraId="4AD199D1" w14:textId="77777777" w:rsidR="00627543" w:rsidRDefault="00244064">
      <w:pPr>
        <w:pStyle w:val="Heading5"/>
      </w:pPr>
      <w:bookmarkStart w:id="2196" w:name="_Refd19e44097"/>
      <w:bookmarkStart w:id="2197" w:name="_Tocd19e44097"/>
      <w:r>
        <w:t>211.500 Scope.</w:t>
      </w:r>
      <w:bookmarkEnd w:id="2196"/>
      <w:bookmarkEnd w:id="2197"/>
    </w:p>
    <w:p w14:paraId="6606CF60" w14:textId="77777777" w:rsidR="00627543" w:rsidRDefault="00244064">
      <w:pPr>
        <w:pStyle w:val="BodyText"/>
      </w:pPr>
      <w:r>
        <w:t xml:space="preserve">This subpart and FAR subpart 11.5 do not apply to </w:t>
      </w:r>
      <w:proofErr w:type="gramStart"/>
      <w:r>
        <w:t>liquidated</w:t>
      </w:r>
      <w:proofErr w:type="gramEnd"/>
      <w:r>
        <w:t xml:space="preserve"> damages for comprehensive subcontracting plans under the Test Program for Negotiation of Comprehensive Small Business Subcontracting Plans. </w:t>
      </w:r>
      <w:proofErr w:type="gramStart"/>
      <w:r>
        <w:t xml:space="preserve">See </w:t>
      </w:r>
      <w:ins w:id="2198" w:author="dita conv" w:date="2020-07-16T12:00:00Z">
        <w:r>
          <w:t xml:space="preserve"> 219.702</w:t>
        </w:r>
        <w:proofErr w:type="gramEnd"/>
        <w:r>
          <w:t xml:space="preserve">-70  </w:t>
        </w:r>
      </w:ins>
      <w:r>
        <w:t>for coverage of liquidated damages for comprehensive subcontracting plans.</w:t>
      </w:r>
    </w:p>
    <w:p w14:paraId="2E4E77A8" w14:textId="77777777" w:rsidR="00627543" w:rsidRDefault="00244064">
      <w:pPr>
        <w:pStyle w:val="Heading5"/>
      </w:pPr>
      <w:bookmarkStart w:id="2199" w:name="_Refd19e44123"/>
      <w:bookmarkStart w:id="2200" w:name="_Tocd19e44123"/>
      <w:r>
        <w:t>211.503 Contract clauses.</w:t>
      </w:r>
      <w:bookmarkEnd w:id="2199"/>
      <w:bookmarkEnd w:id="2200"/>
    </w:p>
    <w:p w14:paraId="13514372" w14:textId="15E46755" w:rsidR="00627543" w:rsidRDefault="00244064">
      <w:pPr>
        <w:pStyle w:val="BodyText"/>
      </w:pPr>
      <w:r>
        <w:t>(b) Use the clause at FAR 52.211-12, Liquidated Damages</w:t>
      </w:r>
      <w:del w:id="2201" w:author="dita conv" w:date="2020-07-16T12:00:00Z">
        <w:r w:rsidR="000A22CF" w:rsidRPr="00EF483B">
          <w:rPr>
            <w:spacing w:val="-6"/>
          </w:rPr>
          <w:delText>--</w:delText>
        </w:r>
      </w:del>
      <w:ins w:id="2202" w:author="dita conv" w:date="2020-07-16T12:00:00Z">
        <w:r>
          <w:t>—</w:t>
        </w:r>
      </w:ins>
      <w:r>
        <w:t>Construction, in all construction contracts exceeding $700,000, except cost-plus-fixed-fee contracts or contracts where the contractor cannot control the pace of the work. Use of the clause in contracts of $700,000 or less is optional.</w:t>
      </w:r>
    </w:p>
    <w:p w14:paraId="2F9536F8" w14:textId="765CD608" w:rsidR="00627543" w:rsidRDefault="00244064">
      <w:pPr>
        <w:pStyle w:val="Heading4"/>
      </w:pPr>
      <w:bookmarkStart w:id="2203" w:name="_Refd19e44145"/>
      <w:bookmarkStart w:id="2204" w:name="_Tocd19e44145"/>
      <w:r>
        <w:t>SUBPART 211.6</w:t>
      </w:r>
      <w:del w:id="2205" w:author="dita conv" w:date="2020-07-16T12:00:00Z">
        <w:r w:rsidR="000A22CF">
          <w:delText>--</w:delText>
        </w:r>
      </w:del>
      <w:ins w:id="2206" w:author="dita conv" w:date="2020-07-16T12:00:00Z">
        <w:r>
          <w:t xml:space="preserve"> —</w:t>
        </w:r>
      </w:ins>
      <w:r>
        <w:t>PRIORITIES AND ALLOCATIONS</w:t>
      </w:r>
      <w:bookmarkEnd w:id="2203"/>
      <w:bookmarkEnd w:id="2204"/>
    </w:p>
    <w:p w14:paraId="628BECE9" w14:textId="77777777" w:rsidR="008E64D4" w:rsidRDefault="000A22CF">
      <w:pPr>
        <w:spacing w:line="264" w:lineRule="exact"/>
        <w:ind w:left="98" w:right="423"/>
        <w:jc w:val="center"/>
        <w:rPr>
          <w:del w:id="2207" w:author="dita conv" w:date="2020-07-16T12:00:00Z"/>
          <w:i/>
        </w:rPr>
      </w:pPr>
      <w:del w:id="2208" w:author="dita conv" w:date="2020-07-16T12:00:00Z">
        <w:r>
          <w:rPr>
            <w:i/>
          </w:rPr>
          <w:delText>(Revised September 21, 1999)</w:delText>
        </w:r>
      </w:del>
    </w:p>
    <w:p w14:paraId="2D0C982A" w14:textId="77777777" w:rsidR="008E64D4" w:rsidRDefault="008E64D4">
      <w:pPr>
        <w:pStyle w:val="BodyText"/>
        <w:spacing w:before="11"/>
        <w:rPr>
          <w:del w:id="2209" w:author="dita conv" w:date="2020-07-16T12:00:00Z"/>
          <w:i/>
          <w:sz w:val="35"/>
        </w:rPr>
      </w:pPr>
    </w:p>
    <w:p w14:paraId="0A6A97AC" w14:textId="77777777" w:rsidR="00627543" w:rsidRDefault="00244064">
      <w:pPr>
        <w:pStyle w:val="Heading5"/>
      </w:pPr>
      <w:bookmarkStart w:id="2210" w:name="_Refd19e44158"/>
      <w:bookmarkStart w:id="2211" w:name="_Tocd19e44158"/>
      <w:r>
        <w:t>211.602 General.</w:t>
      </w:r>
      <w:bookmarkEnd w:id="2210"/>
      <w:bookmarkEnd w:id="2211"/>
    </w:p>
    <w:p w14:paraId="36495137" w14:textId="77777777" w:rsidR="00627543" w:rsidRDefault="00244064">
      <w:pPr>
        <w:pStyle w:val="BodyText"/>
      </w:pPr>
      <w:proofErr w:type="gramStart"/>
      <w:r>
        <w:t>DoD</w:t>
      </w:r>
      <w:proofErr w:type="gramEnd"/>
      <w:r>
        <w:t xml:space="preserve"> implementation of the Defense Priorities and Allocations System is in </w:t>
      </w:r>
      <w:proofErr w:type="spellStart"/>
      <w:r>
        <w:t>DoDD</w:t>
      </w:r>
      <w:proofErr w:type="spellEnd"/>
      <w:r>
        <w:t xml:space="preserve"> 4400.1, Defense Production Act Programs.</w:t>
      </w:r>
    </w:p>
    <w:p w14:paraId="35BD7982" w14:textId="57363DDA" w:rsidR="00627543" w:rsidRDefault="00244064">
      <w:pPr>
        <w:pStyle w:val="Heading4"/>
      </w:pPr>
      <w:bookmarkStart w:id="2212" w:name="_Refd19e44178"/>
      <w:bookmarkStart w:id="2213" w:name="_Tocd19e44178"/>
      <w:r>
        <w:t>SUBPART 211.70</w:t>
      </w:r>
      <w:del w:id="2214" w:author="dita conv" w:date="2020-07-16T12:00:00Z">
        <w:r w:rsidR="000A22CF">
          <w:delText>--</w:delText>
        </w:r>
      </w:del>
      <w:ins w:id="2215" w:author="dita conv" w:date="2020-07-16T12:00:00Z">
        <w:r>
          <w:t xml:space="preserve"> —</w:t>
        </w:r>
      </w:ins>
      <w:r>
        <w:t>PURCHASE REQUESTS</w:t>
      </w:r>
      <w:bookmarkEnd w:id="2212"/>
      <w:bookmarkEnd w:id="2213"/>
    </w:p>
    <w:p w14:paraId="56EFAFAF" w14:textId="77777777" w:rsidR="008E64D4" w:rsidRDefault="000A22CF">
      <w:pPr>
        <w:spacing w:line="264" w:lineRule="exact"/>
        <w:ind w:left="104" w:right="423"/>
        <w:jc w:val="center"/>
        <w:rPr>
          <w:del w:id="2216" w:author="dita conv" w:date="2020-07-16T12:00:00Z"/>
          <w:i/>
        </w:rPr>
      </w:pPr>
      <w:del w:id="2217" w:author="dita conv" w:date="2020-07-16T12:00:00Z">
        <w:r>
          <w:rPr>
            <w:i/>
          </w:rPr>
          <w:delText>(Added August 28, 2014)</w:delText>
        </w:r>
      </w:del>
    </w:p>
    <w:p w14:paraId="44339E19" w14:textId="77777777" w:rsidR="008E64D4" w:rsidRDefault="008E64D4">
      <w:pPr>
        <w:pStyle w:val="BodyText"/>
        <w:spacing w:before="3"/>
        <w:rPr>
          <w:del w:id="2218" w:author="dita conv" w:date="2020-07-16T12:00:00Z"/>
          <w:i/>
          <w:sz w:val="11"/>
        </w:rPr>
      </w:pPr>
    </w:p>
    <w:p w14:paraId="40EB317D" w14:textId="77777777" w:rsidR="00627543" w:rsidRDefault="00244064">
      <w:pPr>
        <w:pStyle w:val="Heading5"/>
      </w:pPr>
      <w:bookmarkStart w:id="2219" w:name="_Refd19e44191"/>
      <w:bookmarkStart w:id="2220" w:name="_Tocd19e44191"/>
      <w:r>
        <w:lastRenderedPageBreak/>
        <w:t>211.7001 Procedures.</w:t>
      </w:r>
      <w:bookmarkEnd w:id="2219"/>
      <w:bookmarkEnd w:id="2220"/>
    </w:p>
    <w:p w14:paraId="19D66A45" w14:textId="0B44F08A" w:rsidR="00627543" w:rsidRDefault="00244064">
      <w:pPr>
        <w:pStyle w:val="BodyText"/>
      </w:pPr>
      <w:r>
        <w:t xml:space="preserve">Follow the procedures at </w:t>
      </w:r>
      <w:proofErr w:type="gramStart"/>
      <w:ins w:id="2221" w:author="dita conv" w:date="2020-07-16T12:00:00Z">
        <w:r>
          <w:t>PGI  211.7001</w:t>
        </w:r>
        <w:proofErr w:type="gramEnd"/>
        <w:r>
          <w:t xml:space="preserve">  </w:t>
        </w:r>
      </w:ins>
      <w:r>
        <w:t xml:space="preserve">for developing and distributing purchase requests, except for the requirements for Military Interdepartmental Purchase Requests (DD Form 448) addressed in </w:t>
      </w:r>
      <w:del w:id="2222" w:author="dita conv" w:date="2020-07-16T12:00:00Z">
        <w:r w:rsidR="000A22CF">
          <w:rPr>
            <w:spacing w:val="-4"/>
          </w:rPr>
          <w:delText>.</w:delText>
        </w:r>
      </w:del>
      <w:ins w:id="2223" w:author="dita conv" w:date="2020-07-16T12:00:00Z">
        <w:r>
          <w:t xml:space="preserve"> 253.208-1 .</w:t>
        </w:r>
      </w:ins>
    </w:p>
    <w:p w14:paraId="6ECC8E3C" w14:textId="77777777" w:rsidR="008E64D4" w:rsidRDefault="008E64D4">
      <w:pPr>
        <w:spacing w:line="199" w:lineRule="auto"/>
        <w:rPr>
          <w:del w:id="2224" w:author="dita conv" w:date="2020-07-16T12:00:00Z"/>
        </w:rPr>
        <w:sectPr w:rsidR="008E64D4" w:rsidSect="004916A2">
          <w:pgSz w:w="10540" w:h="13260"/>
          <w:pgMar w:top="220" w:right="1730" w:bottom="280" w:left="520" w:header="720" w:footer="720" w:gutter="0"/>
          <w:cols w:space="720"/>
        </w:sectPr>
      </w:pPr>
    </w:p>
    <w:p w14:paraId="3879852A" w14:textId="77777777" w:rsidR="008E64D4" w:rsidRDefault="000A22CF">
      <w:pPr>
        <w:pStyle w:val="Heading2"/>
        <w:spacing w:before="70"/>
        <w:ind w:left="96" w:right="423"/>
        <w:jc w:val="center"/>
        <w:rPr>
          <w:del w:id="2225" w:author="dita conv" w:date="2020-07-16T12:00:00Z"/>
        </w:rPr>
      </w:pPr>
      <w:bookmarkStart w:id="2226" w:name="toc212"/>
      <w:bookmarkEnd w:id="2226"/>
      <w:del w:id="2227" w:author="dita conv" w:date="2020-07-16T12:00:00Z">
        <w:r>
          <w:lastRenderedPageBreak/>
          <w:delText>TABLE OF CONTENTS</w:delText>
        </w:r>
      </w:del>
    </w:p>
    <w:p w14:paraId="28F66F5B" w14:textId="77777777" w:rsidR="008E64D4" w:rsidRDefault="000A22CF">
      <w:pPr>
        <w:spacing w:line="264" w:lineRule="exact"/>
        <w:ind w:left="102" w:right="423"/>
        <w:jc w:val="center"/>
        <w:rPr>
          <w:del w:id="2228" w:author="dita conv" w:date="2020-07-16T12:00:00Z"/>
          <w:i/>
        </w:rPr>
      </w:pPr>
      <w:del w:id="2229" w:author="dita conv" w:date="2020-07-16T12:00:00Z">
        <w:r>
          <w:rPr>
            <w:i/>
          </w:rPr>
          <w:delText>(Revised October 1, 2019)</w:delText>
        </w:r>
      </w:del>
    </w:p>
    <w:p w14:paraId="111ABA65" w14:textId="77777777" w:rsidR="008E64D4" w:rsidRDefault="008E64D4">
      <w:pPr>
        <w:pStyle w:val="BodyText"/>
        <w:spacing w:before="10"/>
        <w:rPr>
          <w:del w:id="2230" w:author="dita conv" w:date="2020-07-16T12:00:00Z"/>
          <w:i/>
          <w:sz w:val="35"/>
        </w:rPr>
      </w:pPr>
    </w:p>
    <w:p w14:paraId="51B79515" w14:textId="77777777" w:rsidR="00627543" w:rsidRDefault="00244064">
      <w:pPr>
        <w:pStyle w:val="Heading3"/>
        <w:rPr>
          <w:ins w:id="2231" w:author="dita conv" w:date="2020-07-16T12:00:00Z"/>
        </w:rPr>
      </w:pPr>
      <w:bookmarkStart w:id="2232" w:name="_Refd19e44219"/>
      <w:bookmarkStart w:id="2233" w:name="_Tocd19e44219"/>
      <w:ins w:id="2234" w:author="dita conv" w:date="2020-07-16T12:00:00Z">
        <w:r>
          <w:t>PART 212 - ACQUISITION OF COMMERCIAL ITEMS</w:t>
        </w:r>
        <w:bookmarkEnd w:id="2232"/>
        <w:bookmarkEnd w:id="2233"/>
      </w:ins>
    </w:p>
    <w:p w14:paraId="0ADF336E" w14:textId="77777777" w:rsidR="00627543" w:rsidRDefault="00244064">
      <w:pPr>
        <w:pStyle w:val="ListBullet"/>
        <w:numPr>
          <w:ilvl w:val="0"/>
          <w:numId w:val="102"/>
        </w:numPr>
      </w:pPr>
      <w:r>
        <w:t>212.001 Definitions.</w:t>
      </w:r>
      <w:ins w:id="2235" w:author="dita conv" w:date="2020-07-16T12:00:00Z">
        <w:r>
          <w:t xml:space="preserve"> As used in this part—</w:t>
        </w:r>
      </w:ins>
    </w:p>
    <w:p w14:paraId="2FC4AC8C" w14:textId="496D8158" w:rsidR="00627543" w:rsidRDefault="00244064">
      <w:pPr>
        <w:pStyle w:val="ListBullet"/>
        <w:numPr>
          <w:ilvl w:val="0"/>
          <w:numId w:val="102"/>
        </w:numPr>
      </w:pPr>
      <w:r>
        <w:t>SUBPART 212.1</w:t>
      </w:r>
      <w:del w:id="2236" w:author="dita conv" w:date="2020-07-16T12:00:00Z">
        <w:r w:rsidR="000A22CF">
          <w:delText>--</w:delText>
        </w:r>
      </w:del>
      <w:ins w:id="2237" w:author="dita conv" w:date="2020-07-16T12:00:00Z">
        <w:r>
          <w:t xml:space="preserve"> —</w:t>
        </w:r>
      </w:ins>
      <w:r>
        <w:t>ACQUISITION OF COMMERCIAL ITEMS - GENERAL</w:t>
      </w:r>
    </w:p>
    <w:p w14:paraId="271C496F" w14:textId="77777777" w:rsidR="00627543" w:rsidRDefault="00244064">
      <w:pPr>
        <w:pStyle w:val="ListBullet2"/>
        <w:numPr>
          <w:ilvl w:val="1"/>
          <w:numId w:val="103"/>
        </w:numPr>
      </w:pPr>
      <w:r>
        <w:t>212.102 Applicability.</w:t>
      </w:r>
    </w:p>
    <w:p w14:paraId="0339E13F" w14:textId="0907DFD8" w:rsidR="00627543" w:rsidRDefault="00244064">
      <w:pPr>
        <w:pStyle w:val="ListBullet"/>
        <w:numPr>
          <w:ilvl w:val="0"/>
          <w:numId w:val="102"/>
        </w:numPr>
      </w:pPr>
      <w:r>
        <w:t>SUBPART 212.2</w:t>
      </w:r>
      <w:del w:id="2238" w:author="dita conv" w:date="2020-07-16T12:00:00Z">
        <w:r w:rsidR="000A22CF">
          <w:rPr>
            <w:spacing w:val="-5"/>
          </w:rPr>
          <w:delText>--</w:delText>
        </w:r>
      </w:del>
      <w:ins w:id="2239" w:author="dita conv" w:date="2020-07-16T12:00:00Z">
        <w:r>
          <w:t xml:space="preserve"> —</w:t>
        </w:r>
      </w:ins>
      <w:r>
        <w:t>SPECIAL REQUIREMENTS FOR THE ACQUISITION OF COMMERCIAL ITEMS</w:t>
      </w:r>
    </w:p>
    <w:p w14:paraId="5E82F105" w14:textId="77777777" w:rsidR="00627543" w:rsidRDefault="00244064">
      <w:pPr>
        <w:pStyle w:val="ListBullet2"/>
        <w:numPr>
          <w:ilvl w:val="1"/>
          <w:numId w:val="104"/>
        </w:numPr>
        <w:rPr>
          <w:ins w:id="2240" w:author="dita conv" w:date="2020-07-16T12:00:00Z"/>
        </w:rPr>
      </w:pPr>
      <w:ins w:id="2241" w:author="dita conv" w:date="2020-07-16T12:00:00Z">
        <w:r>
          <w:t>212.203 Procedures for solicitation, evaluation, and award.</w:t>
        </w:r>
      </w:ins>
    </w:p>
    <w:p w14:paraId="6065436E" w14:textId="77777777" w:rsidR="00627543" w:rsidRDefault="00244064">
      <w:pPr>
        <w:pStyle w:val="ListBullet2"/>
        <w:numPr>
          <w:ilvl w:val="1"/>
          <w:numId w:val="104"/>
        </w:numPr>
        <w:rPr>
          <w:ins w:id="2242" w:author="dita conv" w:date="2020-07-16T12:00:00Z"/>
        </w:rPr>
      </w:pPr>
      <w:ins w:id="2243" w:author="dita conv" w:date="2020-07-16T12:00:00Z">
        <w:r>
          <w:t>212.205 Offers.</w:t>
        </w:r>
      </w:ins>
    </w:p>
    <w:p w14:paraId="27D8B20C" w14:textId="77777777" w:rsidR="00627543" w:rsidRDefault="00244064">
      <w:pPr>
        <w:pStyle w:val="ListBullet2"/>
        <w:numPr>
          <w:ilvl w:val="1"/>
          <w:numId w:val="104"/>
        </w:numPr>
        <w:rPr>
          <w:ins w:id="2244" w:author="dita conv" w:date="2020-07-16T12:00:00Z"/>
        </w:rPr>
      </w:pPr>
      <w:ins w:id="2245" w:author="dita conv" w:date="2020-07-16T12:00:00Z">
        <w:r>
          <w:t>212.207 Contract type.</w:t>
        </w:r>
      </w:ins>
    </w:p>
    <w:p w14:paraId="3F333D18" w14:textId="77777777" w:rsidR="00627543" w:rsidRDefault="00244064">
      <w:pPr>
        <w:pStyle w:val="ListBullet2"/>
        <w:numPr>
          <w:ilvl w:val="1"/>
          <w:numId w:val="104"/>
        </w:numPr>
        <w:rPr>
          <w:ins w:id="2246" w:author="dita conv" w:date="2020-07-16T12:00:00Z"/>
        </w:rPr>
      </w:pPr>
      <w:ins w:id="2247" w:author="dita conv" w:date="2020-07-16T12:00:00Z">
        <w:r>
          <w:t>212.209 Determination of price reasonableness.</w:t>
        </w:r>
      </w:ins>
    </w:p>
    <w:p w14:paraId="2BBB872E" w14:textId="77777777" w:rsidR="00627543" w:rsidRDefault="00244064">
      <w:pPr>
        <w:pStyle w:val="ListBullet2"/>
        <w:numPr>
          <w:ilvl w:val="1"/>
          <w:numId w:val="104"/>
        </w:numPr>
        <w:rPr>
          <w:ins w:id="2248" w:author="dita conv" w:date="2020-07-16T12:00:00Z"/>
        </w:rPr>
      </w:pPr>
      <w:ins w:id="2249" w:author="dita conv" w:date="2020-07-16T12:00:00Z">
        <w:r>
          <w:t>212.211 Technical data.</w:t>
        </w:r>
      </w:ins>
    </w:p>
    <w:p w14:paraId="543DB1CC" w14:textId="77777777" w:rsidR="00627543" w:rsidRDefault="00244064">
      <w:pPr>
        <w:pStyle w:val="ListBullet2"/>
        <w:numPr>
          <w:ilvl w:val="1"/>
          <w:numId w:val="104"/>
        </w:numPr>
        <w:rPr>
          <w:ins w:id="2250" w:author="dita conv" w:date="2020-07-16T12:00:00Z"/>
        </w:rPr>
      </w:pPr>
      <w:ins w:id="2251" w:author="dita conv" w:date="2020-07-16T12:00:00Z">
        <w:r>
          <w:t>212.212 Computer software.</w:t>
        </w:r>
      </w:ins>
    </w:p>
    <w:p w14:paraId="5DDAC0E4" w14:textId="77777777" w:rsidR="00627543" w:rsidRDefault="00244064">
      <w:pPr>
        <w:pStyle w:val="ListBullet2"/>
        <w:numPr>
          <w:ilvl w:val="1"/>
          <w:numId w:val="104"/>
        </w:numPr>
        <w:rPr>
          <w:ins w:id="2252" w:author="dita conv" w:date="2020-07-16T12:00:00Z"/>
        </w:rPr>
      </w:pPr>
      <w:ins w:id="2253" w:author="dita conv" w:date="2020-07-16T12:00:00Z">
        <w:r>
          <w:t>212.270 Major weapon systems as commercial items.</w:t>
        </w:r>
      </w:ins>
    </w:p>
    <w:p w14:paraId="2C26C63E" w14:textId="77777777" w:rsidR="00627543" w:rsidRDefault="00244064">
      <w:pPr>
        <w:pStyle w:val="ListBullet2"/>
        <w:numPr>
          <w:ilvl w:val="1"/>
          <w:numId w:val="104"/>
        </w:numPr>
        <w:rPr>
          <w:ins w:id="2254" w:author="dita conv" w:date="2020-07-16T12:00:00Z"/>
        </w:rPr>
      </w:pPr>
      <w:ins w:id="2255" w:author="dita conv" w:date="2020-07-16T12:00:00Z">
        <w:r>
          <w:t>212.271 Limitation on acquisition of right-hand drive passenger sedans.</w:t>
        </w:r>
      </w:ins>
    </w:p>
    <w:p w14:paraId="66900313" w14:textId="77777777" w:rsidR="00627543" w:rsidRDefault="00244064">
      <w:pPr>
        <w:pStyle w:val="ListBullet2"/>
        <w:numPr>
          <w:ilvl w:val="1"/>
          <w:numId w:val="104"/>
        </w:numPr>
        <w:rPr>
          <w:ins w:id="2256" w:author="dita conv" w:date="2020-07-16T12:00:00Z"/>
        </w:rPr>
      </w:pPr>
      <w:ins w:id="2257" w:author="dita conv" w:date="2020-07-16T12:00:00Z">
        <w:r>
          <w:t>212.272 Preference for certain commercial products and services.</w:t>
        </w:r>
      </w:ins>
    </w:p>
    <w:p w14:paraId="3DD2E5D7" w14:textId="0E2310E7" w:rsidR="00627543" w:rsidRDefault="00244064">
      <w:pPr>
        <w:pStyle w:val="ListBullet"/>
        <w:numPr>
          <w:ilvl w:val="0"/>
          <w:numId w:val="102"/>
        </w:numPr>
      </w:pPr>
      <w:r>
        <w:t>SUBPART 212.3</w:t>
      </w:r>
      <w:del w:id="2258" w:author="dita conv" w:date="2020-07-16T12:00:00Z">
        <w:r w:rsidR="000A22CF">
          <w:rPr>
            <w:b/>
            <w:spacing w:val="-6"/>
          </w:rPr>
          <w:delText>--</w:delText>
        </w:r>
      </w:del>
      <w:ins w:id="2259" w:author="dita conv" w:date="2020-07-16T12:00:00Z">
        <w:r>
          <w:t xml:space="preserve"> —</w:t>
        </w:r>
      </w:ins>
      <w:r>
        <w:t>SOLICITATION PROVISIONS AND CONTRACT CLAUSES FOR THE ACQUISITION OF COMMERCIAL ITEMS</w:t>
      </w:r>
    </w:p>
    <w:p w14:paraId="5EC83F32" w14:textId="77777777" w:rsidR="00627543" w:rsidRDefault="00244064">
      <w:pPr>
        <w:pStyle w:val="ListBullet2"/>
        <w:numPr>
          <w:ilvl w:val="1"/>
          <w:numId w:val="105"/>
        </w:numPr>
      </w:pPr>
      <w:r>
        <w:t>212.301 Solicitation provisions and contract clauses for the acquisition of commercial items.</w:t>
      </w:r>
    </w:p>
    <w:p w14:paraId="432D560D" w14:textId="77777777" w:rsidR="00627543" w:rsidRDefault="00244064">
      <w:pPr>
        <w:pStyle w:val="ListBullet2"/>
        <w:numPr>
          <w:ilvl w:val="1"/>
          <w:numId w:val="105"/>
        </w:numPr>
      </w:pPr>
      <w:r>
        <w:t>212.302 Tailoring of provisions and clauses for the acquisition of commercial items.</w:t>
      </w:r>
    </w:p>
    <w:p w14:paraId="3D4B1859" w14:textId="724C2091" w:rsidR="00627543" w:rsidRDefault="00244064">
      <w:pPr>
        <w:pStyle w:val="ListBullet"/>
        <w:numPr>
          <w:ilvl w:val="0"/>
          <w:numId w:val="102"/>
        </w:numPr>
      </w:pPr>
      <w:r>
        <w:t>SUBPART 212.5</w:t>
      </w:r>
      <w:del w:id="2260" w:author="dita conv" w:date="2020-07-16T12:00:00Z">
        <w:r w:rsidR="000A22CF">
          <w:rPr>
            <w:spacing w:val="-6"/>
          </w:rPr>
          <w:delText>--</w:delText>
        </w:r>
      </w:del>
      <w:ins w:id="2261" w:author="dita conv" w:date="2020-07-16T12:00:00Z">
        <w:r>
          <w:t xml:space="preserve"> —</w:t>
        </w:r>
      </w:ins>
      <w:r>
        <w:t>APPLICABILITY OF CERTAIN LAWS TO THE ACQUISITION OF COMMERCIAL ITEMS</w:t>
      </w:r>
    </w:p>
    <w:p w14:paraId="04F1F031" w14:textId="77777777" w:rsidR="00627543" w:rsidRDefault="00244064">
      <w:pPr>
        <w:pStyle w:val="ListBullet2"/>
        <w:numPr>
          <w:ilvl w:val="1"/>
          <w:numId w:val="106"/>
        </w:numPr>
      </w:pPr>
      <w:r>
        <w:t>212.503 Applicability of certain laws to Executive agency contracts for the acquisition of commercial items.</w:t>
      </w:r>
    </w:p>
    <w:p w14:paraId="509843D1" w14:textId="77777777" w:rsidR="00627543" w:rsidRDefault="00244064">
      <w:pPr>
        <w:pStyle w:val="ListBullet2"/>
        <w:numPr>
          <w:ilvl w:val="1"/>
          <w:numId w:val="106"/>
        </w:numPr>
      </w:pPr>
      <w:r>
        <w:t>212.504 Applicability of certain laws to subcontracts for the acquisition of commercial items.</w:t>
      </w:r>
    </w:p>
    <w:p w14:paraId="7C6E95B8" w14:textId="77777777" w:rsidR="00627543" w:rsidRDefault="00244064">
      <w:pPr>
        <w:pStyle w:val="ListBullet2"/>
        <w:numPr>
          <w:ilvl w:val="1"/>
          <w:numId w:val="106"/>
        </w:numPr>
      </w:pPr>
      <w:r>
        <w:t>212.570 Applicability of certain laws to contracts and subcontracts for the acquisition of commercially available off-the-shelf items.</w:t>
      </w:r>
    </w:p>
    <w:p w14:paraId="3972AA28" w14:textId="6D8A52C9" w:rsidR="00627543" w:rsidRDefault="00244064">
      <w:pPr>
        <w:pStyle w:val="ListBullet"/>
        <w:numPr>
          <w:ilvl w:val="0"/>
          <w:numId w:val="102"/>
        </w:numPr>
      </w:pPr>
      <w:r>
        <w:t>SUBPART 212.6</w:t>
      </w:r>
      <w:del w:id="2262" w:author="dita conv" w:date="2020-07-16T12:00:00Z">
        <w:r w:rsidR="000A22CF">
          <w:rPr>
            <w:spacing w:val="-6"/>
          </w:rPr>
          <w:delText>--</w:delText>
        </w:r>
      </w:del>
      <w:ins w:id="2263" w:author="dita conv" w:date="2020-07-16T12:00:00Z">
        <w:r>
          <w:t xml:space="preserve"> —</w:t>
        </w:r>
      </w:ins>
      <w:r>
        <w:t>STREAMLINED PROCEDURES FOR EVALUATION AND SOLICITATION FOR COMMERCIAL ITEMS</w:t>
      </w:r>
    </w:p>
    <w:p w14:paraId="7EF6932C" w14:textId="77777777" w:rsidR="00627543" w:rsidRDefault="00244064">
      <w:pPr>
        <w:pStyle w:val="ListBullet2"/>
        <w:numPr>
          <w:ilvl w:val="1"/>
          <w:numId w:val="107"/>
        </w:numPr>
      </w:pPr>
      <w:r>
        <w:t>212.602 Streamlined evaluation of offers.</w:t>
      </w:r>
    </w:p>
    <w:p w14:paraId="54790C99" w14:textId="6E96C973" w:rsidR="00627543" w:rsidRDefault="00244064">
      <w:pPr>
        <w:pStyle w:val="ListBullet"/>
        <w:numPr>
          <w:ilvl w:val="0"/>
          <w:numId w:val="102"/>
        </w:numPr>
      </w:pPr>
      <w:r>
        <w:t>SUBPART 212.70</w:t>
      </w:r>
      <w:del w:id="2264" w:author="dita conv" w:date="2020-07-16T12:00:00Z">
        <w:r w:rsidR="000A22CF">
          <w:rPr>
            <w:spacing w:val="-6"/>
          </w:rPr>
          <w:delText>--</w:delText>
        </w:r>
      </w:del>
      <w:ins w:id="2265" w:author="dita conv" w:date="2020-07-16T12:00:00Z">
        <w:r>
          <w:t xml:space="preserve"> —</w:t>
        </w:r>
      </w:ins>
      <w:r>
        <w:t>LIMITATION ON CONVERSION OF PROCUREMENT FROM COMMERCIAL ACQUISITION PROCEDURES</w:t>
      </w:r>
    </w:p>
    <w:p w14:paraId="42E52F1C" w14:textId="77777777" w:rsidR="00627543" w:rsidRDefault="00244064">
      <w:pPr>
        <w:pStyle w:val="ListBullet2"/>
        <w:numPr>
          <w:ilvl w:val="1"/>
          <w:numId w:val="108"/>
        </w:numPr>
      </w:pPr>
      <w:r>
        <w:t>212.7000 Scope.</w:t>
      </w:r>
    </w:p>
    <w:p w14:paraId="6D4D23BB" w14:textId="77777777" w:rsidR="00627543" w:rsidRDefault="00244064">
      <w:pPr>
        <w:pStyle w:val="ListBullet2"/>
        <w:numPr>
          <w:ilvl w:val="1"/>
          <w:numId w:val="108"/>
        </w:numPr>
      </w:pPr>
      <w:r>
        <w:t>212.7001 Procedures.</w:t>
      </w:r>
    </w:p>
    <w:p w14:paraId="43609F9D" w14:textId="77777777" w:rsidR="00627543" w:rsidRDefault="00244064">
      <w:pPr>
        <w:pStyle w:val="ListBullet"/>
        <w:numPr>
          <w:ilvl w:val="0"/>
          <w:numId w:val="102"/>
        </w:numPr>
      </w:pPr>
      <w:r>
        <w:lastRenderedPageBreak/>
        <w:t>SUBPART 212.71 —PILOT PROGRAM FOR ACQUISITION OF MILITARY-PURPOSE NONDEVELOPMENTAL ITEMS</w:t>
      </w:r>
    </w:p>
    <w:p w14:paraId="6CD82C6A" w14:textId="77777777" w:rsidR="00627543" w:rsidRDefault="00244064">
      <w:pPr>
        <w:pStyle w:val="ListBullet2"/>
        <w:numPr>
          <w:ilvl w:val="1"/>
          <w:numId w:val="109"/>
        </w:numPr>
      </w:pPr>
      <w:r>
        <w:t>212.7100 Scope.</w:t>
      </w:r>
    </w:p>
    <w:p w14:paraId="3C2CCB4E" w14:textId="77777777" w:rsidR="00627543" w:rsidRDefault="00244064">
      <w:pPr>
        <w:pStyle w:val="ListBullet2"/>
        <w:numPr>
          <w:ilvl w:val="1"/>
          <w:numId w:val="109"/>
        </w:numPr>
      </w:pPr>
      <w:r>
        <w:t>212.7101 Definitions.</w:t>
      </w:r>
    </w:p>
    <w:p w14:paraId="1D803F49" w14:textId="77777777" w:rsidR="00627543" w:rsidRDefault="00244064">
      <w:pPr>
        <w:pStyle w:val="ListBullet2"/>
        <w:numPr>
          <w:ilvl w:val="1"/>
          <w:numId w:val="109"/>
        </w:numPr>
      </w:pPr>
      <w:r>
        <w:t>212.7102 Pilot program.</w:t>
      </w:r>
    </w:p>
    <w:p w14:paraId="5C08A617" w14:textId="77777777" w:rsidR="00627543" w:rsidRDefault="00244064">
      <w:pPr>
        <w:pStyle w:val="ListBullet3"/>
        <w:numPr>
          <w:ilvl w:val="2"/>
          <w:numId w:val="110"/>
        </w:numPr>
      </w:pPr>
      <w:r>
        <w:t>212.7102-1 Contracts under the program.</w:t>
      </w:r>
    </w:p>
    <w:p w14:paraId="29BB384A" w14:textId="77777777" w:rsidR="008E64D4" w:rsidRDefault="008E64D4">
      <w:pPr>
        <w:spacing w:line="244" w:lineRule="exact"/>
        <w:rPr>
          <w:del w:id="2266" w:author="dita conv" w:date="2020-07-16T12:00:00Z"/>
        </w:rPr>
        <w:sectPr w:rsidR="008E64D4" w:rsidSect="004916A2">
          <w:pgSz w:w="10540" w:h="13260"/>
          <w:pgMar w:top="380" w:right="1730" w:bottom="280" w:left="520" w:header="720" w:footer="720" w:gutter="0"/>
          <w:cols w:space="720"/>
        </w:sectPr>
      </w:pPr>
    </w:p>
    <w:p w14:paraId="0E6B3DEF" w14:textId="77777777" w:rsidR="008E64D4" w:rsidRDefault="000A22CF">
      <w:pPr>
        <w:spacing w:before="70"/>
        <w:ind w:left="105" w:right="362"/>
        <w:jc w:val="center"/>
        <w:rPr>
          <w:del w:id="2267" w:author="dita conv" w:date="2020-07-16T12:00:00Z"/>
          <w:i/>
        </w:rPr>
      </w:pPr>
      <w:bookmarkStart w:id="2268" w:name="212_0"/>
      <w:bookmarkEnd w:id="2268"/>
      <w:del w:id="2269" w:author="dita conv" w:date="2020-07-16T12:00:00Z">
        <w:r>
          <w:rPr>
            <w:i/>
          </w:rPr>
          <w:lastRenderedPageBreak/>
          <w:delText>(Revised April 8, 2020)</w:delText>
        </w:r>
      </w:del>
    </w:p>
    <w:p w14:paraId="4333C580" w14:textId="77777777" w:rsidR="008E64D4" w:rsidRDefault="008E64D4">
      <w:pPr>
        <w:pStyle w:val="BodyText"/>
        <w:spacing w:before="11"/>
        <w:rPr>
          <w:del w:id="2270" w:author="dita conv" w:date="2020-07-16T12:00:00Z"/>
          <w:i/>
          <w:sz w:val="35"/>
        </w:rPr>
      </w:pPr>
    </w:p>
    <w:p w14:paraId="52D8A0A3" w14:textId="77777777" w:rsidR="00627543" w:rsidRDefault="00244064">
      <w:pPr>
        <w:pStyle w:val="ListBullet3"/>
        <w:numPr>
          <w:ilvl w:val="2"/>
          <w:numId w:val="110"/>
        </w:numPr>
        <w:rPr>
          <w:ins w:id="2271" w:author="dita conv" w:date="2020-07-16T12:00:00Z"/>
        </w:rPr>
      </w:pPr>
      <w:ins w:id="2272" w:author="dita conv" w:date="2020-07-16T12:00:00Z">
        <w:r>
          <w:t>212.7102-2 Reporting requirements.</w:t>
        </w:r>
      </w:ins>
    </w:p>
    <w:p w14:paraId="5B9776B6" w14:textId="77777777" w:rsidR="00627543" w:rsidRDefault="00244064">
      <w:pPr>
        <w:pStyle w:val="ListBullet3"/>
        <w:numPr>
          <w:ilvl w:val="2"/>
          <w:numId w:val="110"/>
        </w:numPr>
        <w:rPr>
          <w:ins w:id="2273" w:author="dita conv" w:date="2020-07-16T12:00:00Z"/>
        </w:rPr>
      </w:pPr>
      <w:ins w:id="2274" w:author="dita conv" w:date="2020-07-16T12:00:00Z">
        <w:r>
          <w:t>212.7102-3 Sunset of the pilot authority.</w:t>
        </w:r>
      </w:ins>
    </w:p>
    <w:p w14:paraId="5CB21ABA" w14:textId="77777777" w:rsidR="00627543" w:rsidRDefault="00244064">
      <w:pPr>
        <w:pStyle w:val="ListBullet2"/>
        <w:numPr>
          <w:ilvl w:val="1"/>
          <w:numId w:val="109"/>
        </w:numPr>
        <w:rPr>
          <w:ins w:id="2275" w:author="dita conv" w:date="2020-07-16T12:00:00Z"/>
        </w:rPr>
      </w:pPr>
      <w:ins w:id="2276" w:author="dita conv" w:date="2020-07-16T12:00:00Z">
        <w:r>
          <w:t>212.7103 Solicitation provision.</w:t>
        </w:r>
      </w:ins>
    </w:p>
    <w:p w14:paraId="37B84004" w14:textId="77777777" w:rsidR="00627543" w:rsidRDefault="00244064">
      <w:pPr>
        <w:pStyle w:val="Heading4"/>
      </w:pPr>
      <w:bookmarkStart w:id="2277" w:name="_Refd19e44515"/>
      <w:bookmarkStart w:id="2278" w:name="_Tocd19e44515"/>
      <w:r>
        <w:t>212.001 Definitions. As used in this part—</w:t>
      </w:r>
      <w:bookmarkEnd w:id="2277"/>
      <w:bookmarkEnd w:id="2278"/>
    </w:p>
    <w:p w14:paraId="327CA941" w14:textId="77777777" w:rsidR="00627543" w:rsidRDefault="00244064">
      <w:pPr>
        <w:pStyle w:val="BodyText"/>
      </w:pPr>
      <w:r>
        <w:t xml:space="preserve">“Market research” means a review of existing systems, subsystems, capabilities, and technologies that are available or could be made available to meet the needs of </w:t>
      </w:r>
      <w:proofErr w:type="gramStart"/>
      <w:r>
        <w:t>DoD</w:t>
      </w:r>
      <w:proofErr w:type="gramEnd"/>
      <w:r>
        <w:t xml:space="preserve">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w:t>
      </w:r>
      <w:proofErr w:type="gramStart"/>
      <w:r>
        <w:t>L. 114-92)).</w:t>
      </w:r>
      <w:proofErr w:type="gramEnd"/>
    </w:p>
    <w:p w14:paraId="7375E73F" w14:textId="77777777" w:rsidR="00627543" w:rsidRDefault="00244064">
      <w:pPr>
        <w:pStyle w:val="Heading4"/>
      </w:pPr>
      <w:bookmarkStart w:id="2279" w:name="_Refd19e44537"/>
      <w:bookmarkStart w:id="2280" w:name="_Tocd19e44537"/>
      <w:r>
        <w:t>SUBPART 212.1 —ACQUISITION OF COMMERCIAL ITEMS - GENERAL</w:t>
      </w:r>
      <w:bookmarkEnd w:id="2279"/>
      <w:bookmarkEnd w:id="2280"/>
    </w:p>
    <w:p w14:paraId="342CAAE0" w14:textId="77777777" w:rsidR="008E64D4" w:rsidRDefault="000A22CF">
      <w:pPr>
        <w:spacing w:line="264" w:lineRule="exact"/>
        <w:ind w:left="102" w:right="423"/>
        <w:jc w:val="center"/>
        <w:rPr>
          <w:del w:id="2281" w:author="dita conv" w:date="2020-07-16T12:00:00Z"/>
          <w:i/>
        </w:rPr>
      </w:pPr>
      <w:del w:id="2282" w:author="dita conv" w:date="2020-07-16T12:00:00Z">
        <w:r>
          <w:rPr>
            <w:i/>
          </w:rPr>
          <w:delText>(Revised January 31, 2018)</w:delText>
        </w:r>
      </w:del>
    </w:p>
    <w:p w14:paraId="30A41204" w14:textId="77777777" w:rsidR="008E64D4" w:rsidRDefault="008E64D4">
      <w:pPr>
        <w:pStyle w:val="BodyText"/>
        <w:spacing w:before="11"/>
        <w:rPr>
          <w:del w:id="2283" w:author="dita conv" w:date="2020-07-16T12:00:00Z"/>
          <w:i/>
          <w:sz w:val="35"/>
        </w:rPr>
      </w:pPr>
    </w:p>
    <w:p w14:paraId="0D35446A" w14:textId="77777777" w:rsidR="00627543" w:rsidRDefault="00244064">
      <w:pPr>
        <w:pStyle w:val="Heading5"/>
      </w:pPr>
      <w:bookmarkStart w:id="2284" w:name="_Refd19e44550"/>
      <w:bookmarkStart w:id="2285" w:name="_Tocd19e44550"/>
      <w:r>
        <w:t>212.102 Applicability.</w:t>
      </w:r>
      <w:bookmarkEnd w:id="2284"/>
      <w:bookmarkEnd w:id="2285"/>
    </w:p>
    <w:p w14:paraId="4F8E58F8" w14:textId="2153F79A" w:rsidR="00627543" w:rsidRDefault="00244064">
      <w:pPr>
        <w:pStyle w:val="BodyText"/>
      </w:pPr>
      <w:r>
        <w:t>(a)(</w:t>
      </w:r>
      <w:proofErr w:type="spellStart"/>
      <w:r>
        <w:t>i</w:t>
      </w:r>
      <w:proofErr w:type="spellEnd"/>
      <w:r>
        <w:t xml:space="preserve">) Commercial item determination. When using FAR part 12 procedures </w:t>
      </w:r>
      <w:del w:id="2286" w:author="dita conv" w:date="2020-07-16T12:00:00Z">
        <w:r w:rsidR="000A22CF">
          <w:rPr>
            <w:spacing w:val="-4"/>
          </w:rPr>
          <w:delText xml:space="preserve">for </w:delText>
        </w:r>
        <w:r w:rsidR="000A22CF">
          <w:rPr>
            <w:spacing w:val="-5"/>
          </w:rPr>
          <w:delText>acquisitions</w:delText>
        </w:r>
      </w:del>
      <w:proofErr w:type="spellStart"/>
      <w:ins w:id="2287" w:author="dita conv" w:date="2020-07-16T12:00:00Z">
        <w:r>
          <w:t>foracquisitions</w:t>
        </w:r>
      </w:ins>
      <w:proofErr w:type="spellEnd"/>
      <w:r>
        <w:t xml:space="preserve"> exceeding $1 million in value, except for acquisitions made pursuant to FAR 12.102(f)(1), the contracting officer shall—</w:t>
      </w:r>
    </w:p>
    <w:p w14:paraId="22F8005B" w14:textId="2D4E81C0" w:rsidR="00627543" w:rsidRDefault="00244064">
      <w:pPr>
        <w:pStyle w:val="BodyText"/>
      </w:pPr>
      <w:r>
        <w:t xml:space="preserve">(A) Determine in writing that the acquisition meets the commercial </w:t>
      </w:r>
      <w:del w:id="2288" w:author="dita conv" w:date="2020-07-16T12:00:00Z">
        <w:r w:rsidR="000A22CF" w:rsidRPr="00EF483B">
          <w:rPr>
            <w:spacing w:val="-5"/>
          </w:rPr>
          <w:delText>item definition</w:delText>
        </w:r>
      </w:del>
      <w:proofErr w:type="spellStart"/>
      <w:ins w:id="2289" w:author="dita conv" w:date="2020-07-16T12:00:00Z">
        <w:r>
          <w:t>itemdefinition</w:t>
        </w:r>
      </w:ins>
      <w:proofErr w:type="spellEnd"/>
      <w:r>
        <w:t xml:space="preserve"> in FAR 2.101;</w:t>
      </w:r>
    </w:p>
    <w:p w14:paraId="1F3269DE" w14:textId="77777777" w:rsidR="00627543" w:rsidRDefault="00244064">
      <w:pPr>
        <w:pStyle w:val="BodyText"/>
      </w:pPr>
      <w:r>
        <w:t>(B) Include the written determination in the contract file; and</w:t>
      </w:r>
    </w:p>
    <w:p w14:paraId="6C143613" w14:textId="77777777" w:rsidR="00627543" w:rsidRDefault="00244064">
      <w:pPr>
        <w:pStyle w:val="BodyText"/>
      </w:pPr>
      <w:r>
        <w:t>(C) Obtain approval at one level above the contracting officer when a commercial item determination relies on subsections (1)(ii), (3), (4), or (6) of the “commercial item” definition at FAR 2.101.</w:t>
      </w:r>
    </w:p>
    <w:p w14:paraId="5E6B5B3B" w14:textId="37D45C12" w:rsidR="00627543" w:rsidRDefault="00244064">
      <w:pPr>
        <w:pStyle w:val="BodyText"/>
      </w:pPr>
      <w:r>
        <w:t xml:space="preserve">(D) Follow the procedures and guidance at </w:t>
      </w:r>
      <w:del w:id="2290" w:author="dita conv" w:date="2020-07-16T12:00:00Z">
        <w:r w:rsidR="000A22CF" w:rsidRPr="00EF483B">
          <w:rPr>
            <w:spacing w:val="-6"/>
          </w:rPr>
          <w:delText>(</w:delText>
        </w:r>
      </w:del>
      <w:proofErr w:type="gramStart"/>
      <w:ins w:id="2291" w:author="dita conv" w:date="2020-07-16T12:00:00Z">
        <w:r>
          <w:t>PGI  212.102</w:t>
        </w:r>
        <w:proofErr w:type="gramEnd"/>
        <w:r>
          <w:t xml:space="preserve"> (</w:t>
        </w:r>
      </w:ins>
      <w:r>
        <w:t>a)(</w:t>
      </w:r>
      <w:proofErr w:type="spellStart"/>
      <w:r>
        <w:t>i</w:t>
      </w:r>
      <w:proofErr w:type="spellEnd"/>
      <w:r>
        <w:t>) regarding file documentation and commercial item determinations.</w:t>
      </w:r>
    </w:p>
    <w:p w14:paraId="5797C8AA" w14:textId="77777777" w:rsidR="00627543" w:rsidRDefault="00244064">
      <w:pPr>
        <w:pStyle w:val="BodyText"/>
      </w:pPr>
      <w:r>
        <w:t xml:space="preserve">(ii) </w:t>
      </w:r>
      <w:r>
        <w:rPr>
          <w:i/>
        </w:rPr>
        <w:t xml:space="preserve">Prior commercial item determination. </w:t>
      </w:r>
      <w:r>
        <w:t xml:space="preserve"> This section implements 10 U.S.C. </w:t>
      </w:r>
      <w:proofErr w:type="gramStart"/>
      <w:r>
        <w:t>2306a(</w:t>
      </w:r>
      <w:proofErr w:type="gramEnd"/>
      <w:r>
        <w:t>b)(4) and 10 U.S.C. 2380(b).</w:t>
      </w:r>
    </w:p>
    <w:p w14:paraId="74FA009D" w14:textId="68DCF6A7" w:rsidR="00627543" w:rsidRDefault="00244064">
      <w:pPr>
        <w:pStyle w:val="BodyText"/>
      </w:pPr>
      <w:r>
        <w:t xml:space="preserve">(A) The contracting officer may presume that a prior commercial item determination made by a military department, a defense agency, or another component of </w:t>
      </w:r>
      <w:proofErr w:type="gramStart"/>
      <w:r>
        <w:t>DoD</w:t>
      </w:r>
      <w:proofErr w:type="gramEnd"/>
      <w:r>
        <w:t xml:space="preserve"> shall serve as a determination for subsequent procurements of such item. See</w:t>
      </w:r>
      <w:del w:id="2292" w:author="dita conv" w:date="2020-07-16T12:00:00Z">
        <w:r w:rsidR="000A22CF" w:rsidRPr="00EF483B">
          <w:rPr>
            <w:spacing w:val="-6"/>
          </w:rPr>
          <w:delText>(</w:delText>
        </w:r>
      </w:del>
      <w:ins w:id="2293" w:author="dita conv" w:date="2020-07-16T12:00:00Z">
        <w:r>
          <w:t xml:space="preserve"> </w:t>
        </w:r>
        <w:proofErr w:type="gramStart"/>
        <w:r>
          <w:t>PGI  212.102</w:t>
        </w:r>
        <w:proofErr w:type="gramEnd"/>
        <w:r>
          <w:t xml:space="preserve"> (</w:t>
        </w:r>
      </w:ins>
      <w:r>
        <w:t>a)(ii) for information about items that the Department has historically acquired as military unique, noncommercial items.</w:t>
      </w:r>
    </w:p>
    <w:p w14:paraId="35F68597" w14:textId="77777777" w:rsidR="00627543" w:rsidRDefault="00244064">
      <w:pPr>
        <w:pStyle w:val="BodyText"/>
      </w:pPr>
      <w:r>
        <w:t xml:space="preserve">(B) If the contracting officer does not make the presumption that a prior commercial item determination is valid, and instead chooses to proceed with a procurement of an item previously determined to be a commercial item using procedures other than </w:t>
      </w:r>
      <w:r>
        <w:lastRenderedPageBreak/>
        <w:t>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14:paraId="7FEF55E2" w14:textId="77777777" w:rsidR="008E64D4" w:rsidRDefault="008E64D4">
      <w:pPr>
        <w:pStyle w:val="BodyText"/>
        <w:spacing w:before="8"/>
        <w:rPr>
          <w:del w:id="2294" w:author="dita conv" w:date="2020-07-16T12:00:00Z"/>
          <w:sz w:val="8"/>
        </w:rPr>
      </w:pPr>
    </w:p>
    <w:p w14:paraId="1BBEAA8D" w14:textId="77777777" w:rsidR="008E64D4" w:rsidRDefault="008E64D4">
      <w:pPr>
        <w:rPr>
          <w:del w:id="2295" w:author="dita conv" w:date="2020-07-16T12:00:00Z"/>
          <w:sz w:val="8"/>
        </w:rPr>
        <w:sectPr w:rsidR="008E64D4" w:rsidSect="004916A2">
          <w:pgSz w:w="10540" w:h="13260"/>
          <w:pgMar w:top="280" w:right="1730" w:bottom="0" w:left="520" w:header="720" w:footer="720" w:gutter="0"/>
          <w:cols w:space="720"/>
        </w:sectPr>
      </w:pPr>
    </w:p>
    <w:p w14:paraId="7CA1A8FA" w14:textId="77777777" w:rsidR="008E64D4" w:rsidRDefault="008E64D4">
      <w:pPr>
        <w:pStyle w:val="BodyText"/>
        <w:spacing w:before="3"/>
        <w:rPr>
          <w:del w:id="2296" w:author="dita conv" w:date="2020-07-16T12:00:00Z"/>
          <w:sz w:val="28"/>
        </w:rPr>
      </w:pPr>
    </w:p>
    <w:p w14:paraId="60DC8324" w14:textId="77777777" w:rsidR="008E64D4" w:rsidRDefault="000A22CF">
      <w:pPr>
        <w:pStyle w:val="BodyText"/>
        <w:spacing w:before="1"/>
        <w:rPr>
          <w:del w:id="2297" w:author="dita conv" w:date="2020-07-16T12:00:00Z"/>
        </w:rPr>
      </w:pPr>
      <w:del w:id="2298" w:author="dita conv" w:date="2020-07-16T12:00:00Z">
        <w:r>
          <w:rPr>
            <w:spacing w:val="-5"/>
          </w:rPr>
          <w:delText xml:space="preserve">applicable; </w:delText>
        </w:r>
        <w:r>
          <w:rPr>
            <w:spacing w:val="-13"/>
          </w:rPr>
          <w:delText>or</w:delText>
        </w:r>
      </w:del>
    </w:p>
    <w:p w14:paraId="4D6FC3C0" w14:textId="77777777" w:rsidR="00627543" w:rsidRDefault="00244064">
      <w:pPr>
        <w:pStyle w:val="BodyText"/>
      </w:pPr>
      <w:r>
        <w:t>(</w:t>
      </w:r>
      <w:r>
        <w:rPr>
          <w:i/>
        </w:rPr>
        <w:t>1</w:t>
      </w:r>
      <w:r>
        <w:t>) Confirm that the prior determination was appropriate and still</w:t>
      </w:r>
      <w:ins w:id="2299" w:author="dita conv" w:date="2020-07-16T12:00:00Z">
        <w:r>
          <w:t xml:space="preserve"> applicable; or</w:t>
        </w:r>
      </w:ins>
    </w:p>
    <w:p w14:paraId="53B58B0B" w14:textId="069FF3E4" w:rsidR="00627543" w:rsidRDefault="00244064">
      <w:pPr>
        <w:pStyle w:val="BodyText"/>
      </w:pPr>
      <w:r>
        <w:t>(</w:t>
      </w:r>
      <w:r>
        <w:rPr>
          <w:i/>
        </w:rPr>
        <w:t>2</w:t>
      </w:r>
      <w:r>
        <w:t xml:space="preserve">) Issue a determination that the prior use of FAR part 12 procedures was improper or that it is no longer appropriate to acquire the item using FAR part 12 procedures, with a written explanation of the basis for the determination (see </w:t>
      </w:r>
      <w:del w:id="2300" w:author="dita conv" w:date="2020-07-16T12:00:00Z">
        <w:r w:rsidR="000A22CF">
          <w:rPr>
            <w:spacing w:val="-6"/>
          </w:rPr>
          <w:delText>).</w:delText>
        </w:r>
      </w:del>
      <w:ins w:id="2301" w:author="dita conv" w:date="2020-07-16T12:00:00Z">
        <w:r>
          <w:t>212.70).</w:t>
        </w:r>
      </w:ins>
    </w:p>
    <w:p w14:paraId="76A40D38" w14:textId="77777777" w:rsidR="00627543" w:rsidRDefault="00244064">
      <w:pPr>
        <w:pStyle w:val="BodyText"/>
      </w:pPr>
      <w:r>
        <w:t xml:space="preserve">(iii) </w:t>
      </w:r>
      <w:r>
        <w:rPr>
          <w:i/>
        </w:rPr>
        <w:t>Nontraditional defense contractors.</w:t>
      </w:r>
      <w:r>
        <w:t xml:space="preserve"> In accordance with 10 U.S.C. 2380a, contracting officers may treat supplies and services provided by nontraditional defense contractors as commercial items. This permissive authority is intended to enhance defense innovation and investment, enable </w:t>
      </w:r>
      <w:proofErr w:type="gramStart"/>
      <w:r>
        <w:t>DoD</w:t>
      </w:r>
      <w:proofErr w:type="gramEnd"/>
      <w:r>
        <w:t xml:space="preserve"> to acquire items that otherwise might not have been available, and create incentives for nontraditional defense contractors to do business with DoD. It is not intended to </w:t>
      </w:r>
      <w:proofErr w:type="spellStart"/>
      <w:r>
        <w:t>recategorize</w:t>
      </w:r>
      <w:proofErr w:type="spellEnd"/>
      <w:r>
        <w:t xml:space="preserv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14:paraId="0E9C1096" w14:textId="415C3650" w:rsidR="00627543" w:rsidRDefault="00244064">
      <w:pPr>
        <w:pStyle w:val="Heading4"/>
      </w:pPr>
      <w:bookmarkStart w:id="2302" w:name="_Refd19e44628"/>
      <w:bookmarkStart w:id="2303" w:name="_Tocd19e44628"/>
      <w:r>
        <w:t>SUBPART 212.2</w:t>
      </w:r>
      <w:del w:id="2304" w:author="dita conv" w:date="2020-07-16T12:00:00Z">
        <w:r w:rsidR="000A22CF">
          <w:rPr>
            <w:spacing w:val="-5"/>
          </w:rPr>
          <w:delText>--</w:delText>
        </w:r>
      </w:del>
      <w:ins w:id="2305" w:author="dita conv" w:date="2020-07-16T12:00:00Z">
        <w:r>
          <w:t xml:space="preserve"> —</w:t>
        </w:r>
      </w:ins>
      <w:r>
        <w:t>SPECIAL REQUIREMENTS FOR THE ACQUISITION OF COMMERCIAL ITEMS</w:t>
      </w:r>
      <w:bookmarkEnd w:id="2302"/>
      <w:bookmarkEnd w:id="2303"/>
    </w:p>
    <w:p w14:paraId="099C75A8" w14:textId="77777777" w:rsidR="008E64D4" w:rsidRDefault="000A22CF">
      <w:pPr>
        <w:spacing w:line="249" w:lineRule="exact"/>
        <w:ind w:left="104" w:right="423"/>
        <w:jc w:val="center"/>
        <w:rPr>
          <w:del w:id="2306" w:author="dita conv" w:date="2020-07-16T12:00:00Z"/>
          <w:i/>
        </w:rPr>
      </w:pPr>
      <w:del w:id="2307" w:author="dita conv" w:date="2020-07-16T12:00:00Z">
        <w:r>
          <w:rPr>
            <w:i/>
          </w:rPr>
          <w:delText>(Revised June 5, 2020)</w:delText>
        </w:r>
      </w:del>
    </w:p>
    <w:p w14:paraId="14350C0F" w14:textId="525A524C" w:rsidR="00627543" w:rsidRDefault="00244064">
      <w:pPr>
        <w:pStyle w:val="BodyText"/>
      </w:pPr>
      <w:r>
        <w:t xml:space="preserve">See </w:t>
      </w:r>
      <w:proofErr w:type="gramStart"/>
      <w:r>
        <w:t>DoD</w:t>
      </w:r>
      <w:proofErr w:type="gramEnd"/>
      <w:r>
        <w:t xml:space="preserve"> Class Deviation </w:t>
      </w:r>
      <w:del w:id="2308" w:author="dita conv" w:date="2020-07-16T12:00:00Z">
        <w:r w:rsidR="000A22CF">
          <w:rPr>
            <w:rFonts w:ascii="Times New Roman"/>
            <w:color w:val="4F81BD"/>
          </w:rPr>
          <w:delText>,</w:delText>
        </w:r>
      </w:del>
      <w:ins w:id="2309" w:author="dita conv" w:date="2020-07-16T12:00:00Z">
        <w:r>
          <w:t>2018-O0016,</w:t>
        </w:r>
      </w:ins>
      <w:r>
        <w:t xml:space="preserve">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w:t>
      </w:r>
      <w:proofErr w:type="gramStart"/>
      <w:r>
        <w:t>DoD</w:t>
      </w:r>
      <w:proofErr w:type="gramEnd"/>
      <w:r>
        <w:t xml:space="preserve">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w:p w14:paraId="521C4C74" w14:textId="77777777" w:rsidR="00627543" w:rsidRDefault="00244064">
      <w:pPr>
        <w:pStyle w:val="Heading5"/>
      </w:pPr>
      <w:bookmarkStart w:id="2310" w:name="_Refd19e44645"/>
      <w:bookmarkStart w:id="2311" w:name="_Tocd19e44645"/>
      <w:r>
        <w:t>212.203 Procedures for solicitation, evaluation, and award.</w:t>
      </w:r>
      <w:bookmarkEnd w:id="2310"/>
      <w:bookmarkEnd w:id="2311"/>
    </w:p>
    <w:p w14:paraId="10F01E25" w14:textId="77777777" w:rsidR="008E64D4" w:rsidRPr="00EF483B" w:rsidRDefault="00EF483B" w:rsidP="00EF483B">
      <w:pPr>
        <w:tabs>
          <w:tab w:val="left" w:pos="929"/>
        </w:tabs>
        <w:spacing w:before="231" w:line="199" w:lineRule="auto"/>
        <w:ind w:left="165" w:right="944" w:firstLine="360"/>
        <w:rPr>
          <w:del w:id="2312" w:author="dita conv" w:date="2020-07-16T12:00:00Z"/>
        </w:rPr>
      </w:pPr>
      <w:del w:id="2313" w:author="dita conv" w:date="2020-07-16T12:00:00Z">
        <w:r>
          <w:rPr>
            <w:spacing w:val="-15"/>
          </w:rPr>
          <w:delText>(1)</w:delText>
        </w:r>
        <w:r>
          <w:rPr>
            <w:spacing w:val="-15"/>
          </w:rPr>
          <w:tab/>
        </w:r>
        <w:r w:rsidR="000A22CF" w:rsidRPr="00EF483B">
          <w:rPr>
            <w:spacing w:val="-4"/>
          </w:rPr>
          <w:delText>See</w:delText>
        </w:r>
        <w:r w:rsidR="000A22CF" w:rsidRPr="00EF483B">
          <w:rPr>
            <w:color w:val="0000FF"/>
            <w:spacing w:val="-9"/>
          </w:rPr>
          <w:delText xml:space="preserve"> </w:delText>
        </w:r>
        <w:r w:rsidR="000A22CF" w:rsidRPr="00EF483B">
          <w:rPr>
            <w:spacing w:val="-4"/>
          </w:rPr>
          <w:delText>for</w:delText>
        </w:r>
        <w:r w:rsidR="000A22CF" w:rsidRPr="00EF483B">
          <w:rPr>
            <w:spacing w:val="-9"/>
          </w:rPr>
          <w:delText xml:space="preserve"> </w:delText>
        </w:r>
        <w:r w:rsidR="000A22CF" w:rsidRPr="00EF483B">
          <w:rPr>
            <w:spacing w:val="-4"/>
          </w:rPr>
          <w:delText>the</w:delText>
        </w:r>
        <w:r w:rsidR="000A22CF" w:rsidRPr="00EF483B">
          <w:rPr>
            <w:spacing w:val="-9"/>
          </w:rPr>
          <w:delText xml:space="preserve"> </w:delText>
        </w:r>
        <w:r w:rsidR="000A22CF" w:rsidRPr="00EF483B">
          <w:rPr>
            <w:spacing w:val="-5"/>
          </w:rPr>
          <w:delText>limitations</w:delText>
        </w:r>
        <w:r w:rsidR="000A22CF" w:rsidRPr="00EF483B">
          <w:rPr>
            <w:spacing w:val="-8"/>
          </w:rPr>
          <w:delText xml:space="preserve"> </w:delText>
        </w:r>
        <w:r w:rsidR="000A22CF" w:rsidRPr="00EF483B">
          <w:rPr>
            <w:spacing w:val="-4"/>
          </w:rPr>
          <w:delText>and</w:delText>
        </w:r>
        <w:r w:rsidR="000A22CF" w:rsidRPr="00EF483B">
          <w:rPr>
            <w:spacing w:val="-10"/>
          </w:rPr>
          <w:delText xml:space="preserve"> </w:delText>
        </w:r>
        <w:r w:rsidR="000A22CF" w:rsidRPr="00EF483B">
          <w:rPr>
            <w:spacing w:val="-5"/>
          </w:rPr>
          <w:delText>prohibitions</w:delText>
        </w:r>
        <w:r w:rsidR="000A22CF" w:rsidRPr="00EF483B">
          <w:rPr>
            <w:spacing w:val="-8"/>
          </w:rPr>
          <w:delText xml:space="preserve"> </w:delText>
        </w:r>
        <w:r w:rsidR="000A22CF" w:rsidRPr="00EF483B">
          <w:rPr>
            <w:spacing w:val="-3"/>
          </w:rPr>
          <w:delText>on</w:delText>
        </w:r>
        <w:r w:rsidR="000A22CF" w:rsidRPr="00EF483B">
          <w:rPr>
            <w:spacing w:val="-9"/>
          </w:rPr>
          <w:delText xml:space="preserve"> </w:delText>
        </w:r>
        <w:r w:rsidR="000A22CF" w:rsidRPr="00EF483B">
          <w:rPr>
            <w:spacing w:val="-4"/>
          </w:rPr>
          <w:delText>the</w:delText>
        </w:r>
        <w:r w:rsidR="000A22CF" w:rsidRPr="00EF483B">
          <w:rPr>
            <w:spacing w:val="-9"/>
          </w:rPr>
          <w:delText xml:space="preserve"> </w:delText>
        </w:r>
        <w:r w:rsidR="000A22CF" w:rsidRPr="00EF483B">
          <w:rPr>
            <w:spacing w:val="-5"/>
          </w:rPr>
          <w:delText>use</w:delText>
        </w:r>
        <w:r w:rsidR="000A22CF" w:rsidRPr="00EF483B">
          <w:rPr>
            <w:spacing w:val="-9"/>
          </w:rPr>
          <w:delText xml:space="preserve"> </w:delText>
        </w:r>
        <w:r w:rsidR="000A22CF" w:rsidRPr="00EF483B">
          <w:rPr>
            <w:spacing w:val="-3"/>
          </w:rPr>
          <w:delText>of</w:delText>
        </w:r>
        <w:r w:rsidR="000A22CF" w:rsidRPr="00EF483B">
          <w:rPr>
            <w:spacing w:val="-7"/>
          </w:rPr>
          <w:delText xml:space="preserve"> </w:delText>
        </w:r>
        <w:r w:rsidR="000A22CF" w:rsidRPr="00EF483B">
          <w:rPr>
            <w:spacing w:val="-4"/>
          </w:rPr>
          <w:delText>the</w:delText>
        </w:r>
        <w:r w:rsidR="000A22CF" w:rsidRPr="00EF483B">
          <w:rPr>
            <w:spacing w:val="-8"/>
          </w:rPr>
          <w:delText xml:space="preserve"> </w:delText>
        </w:r>
        <w:r w:rsidR="000A22CF" w:rsidRPr="00EF483B">
          <w:rPr>
            <w:spacing w:val="-5"/>
          </w:rPr>
          <w:delText xml:space="preserve">lowest </w:delText>
        </w:r>
        <w:r w:rsidR="000A22CF" w:rsidRPr="00EF483B">
          <w:rPr>
            <w:spacing w:val="-4"/>
          </w:rPr>
          <w:delText xml:space="preserve">price </w:delText>
        </w:r>
        <w:r w:rsidR="000A22CF" w:rsidRPr="00EF483B">
          <w:rPr>
            <w:spacing w:val="-5"/>
          </w:rPr>
          <w:delText xml:space="preserve">technically acceptable source selection process, which </w:delText>
        </w:r>
        <w:r w:rsidR="000A22CF" w:rsidRPr="00EF483B">
          <w:rPr>
            <w:spacing w:val="-4"/>
          </w:rPr>
          <w:delText xml:space="preserve">are </w:delText>
        </w:r>
        <w:r w:rsidR="000A22CF" w:rsidRPr="00EF483B">
          <w:rPr>
            <w:spacing w:val="-5"/>
          </w:rPr>
          <w:delText xml:space="preserve">applicable </w:delText>
        </w:r>
        <w:r w:rsidR="000A22CF" w:rsidRPr="00EF483B">
          <w:rPr>
            <w:spacing w:val="-3"/>
          </w:rPr>
          <w:delText xml:space="preserve">to </w:delText>
        </w:r>
        <w:r w:rsidR="000A22CF" w:rsidRPr="00EF483B">
          <w:rPr>
            <w:spacing w:val="-4"/>
          </w:rPr>
          <w:delText xml:space="preserve">the </w:delText>
        </w:r>
        <w:r w:rsidR="000A22CF" w:rsidRPr="00EF483B">
          <w:rPr>
            <w:spacing w:val="-5"/>
          </w:rPr>
          <w:delText xml:space="preserve">acquisition </w:delText>
        </w:r>
        <w:r w:rsidR="000A22CF" w:rsidRPr="00EF483B">
          <w:rPr>
            <w:spacing w:val="-3"/>
          </w:rPr>
          <w:delText xml:space="preserve">of </w:delText>
        </w:r>
        <w:r w:rsidR="000A22CF" w:rsidRPr="00EF483B">
          <w:rPr>
            <w:spacing w:val="-5"/>
          </w:rPr>
          <w:delText>commercial</w:delText>
        </w:r>
        <w:r w:rsidR="000A22CF" w:rsidRPr="00EF483B">
          <w:rPr>
            <w:spacing w:val="-24"/>
          </w:rPr>
          <w:delText xml:space="preserve"> </w:delText>
        </w:r>
        <w:r w:rsidR="000A22CF" w:rsidRPr="00EF483B">
          <w:rPr>
            <w:spacing w:val="-5"/>
          </w:rPr>
          <w:delText>items.</w:delText>
        </w:r>
      </w:del>
    </w:p>
    <w:p w14:paraId="22ADD00A" w14:textId="66C11A20" w:rsidR="00627543" w:rsidRDefault="00EF483B">
      <w:pPr>
        <w:pStyle w:val="BodyText"/>
      </w:pPr>
      <w:del w:id="2314" w:author="dita conv" w:date="2020-07-16T12:00:00Z">
        <w:r>
          <w:rPr>
            <w:spacing w:val="-15"/>
          </w:rPr>
          <w:delText>(2)</w:delText>
        </w:r>
        <w:r>
          <w:rPr>
            <w:spacing w:val="-15"/>
          </w:rPr>
          <w:tab/>
        </w:r>
        <w:r w:rsidR="000A22CF" w:rsidRPr="00EF483B">
          <w:rPr>
            <w:spacing w:val="-4"/>
          </w:rPr>
          <w:delText>See</w:delText>
        </w:r>
        <w:r w:rsidR="000A22CF" w:rsidRPr="00EF483B">
          <w:rPr>
            <w:color w:val="0000FF"/>
            <w:spacing w:val="-9"/>
          </w:rPr>
          <w:delText xml:space="preserve"> </w:delText>
        </w:r>
      </w:del>
      <w:ins w:id="2315" w:author="dita conv" w:date="2020-07-16T12:00:00Z">
        <w:r w:rsidR="00244064">
          <w:t xml:space="preserve">(1) </w:t>
        </w:r>
        <w:proofErr w:type="gramStart"/>
        <w:r w:rsidR="00244064">
          <w:t>See  217.7801</w:t>
        </w:r>
        <w:proofErr w:type="gramEnd"/>
        <w:r w:rsidR="00244064">
          <w:t xml:space="preserve">  </w:t>
        </w:r>
      </w:ins>
      <w:r w:rsidR="00244064">
        <w:t>for the prohibition on the use of reverse auctions for personal protective equipment and aviation critical safety items.</w:t>
      </w:r>
    </w:p>
    <w:p w14:paraId="0112D791" w14:textId="77777777" w:rsidR="00627543" w:rsidRDefault="00244064">
      <w:pPr>
        <w:pStyle w:val="Heading5"/>
      </w:pPr>
      <w:bookmarkStart w:id="2316" w:name="_Refd19e44671"/>
      <w:bookmarkStart w:id="2317" w:name="_Tocd19e44671"/>
      <w:r>
        <w:t>212.205 Offers.</w:t>
      </w:r>
      <w:bookmarkEnd w:id="2316"/>
      <w:bookmarkEnd w:id="2317"/>
    </w:p>
    <w:p w14:paraId="4AE4978A" w14:textId="19142FAB" w:rsidR="00627543" w:rsidRDefault="00244064">
      <w:pPr>
        <w:pStyle w:val="BodyText"/>
      </w:pPr>
      <w:r>
        <w:t xml:space="preserve">(c) When using competitive procedures, if only one offer is received, the contracting officer shall follow the procedures at </w:t>
      </w:r>
      <w:del w:id="2318" w:author="dita conv" w:date="2020-07-16T12:00:00Z">
        <w:r w:rsidR="000A22CF" w:rsidRPr="00EF483B">
          <w:rPr>
            <w:spacing w:val="-6"/>
          </w:rPr>
          <w:delText>.</w:delText>
        </w:r>
      </w:del>
      <w:ins w:id="2319" w:author="dita conv" w:date="2020-07-16T12:00:00Z">
        <w:r>
          <w:t xml:space="preserve"> </w:t>
        </w:r>
        <w:proofErr w:type="gramStart"/>
        <w:r>
          <w:t>215.371 .</w:t>
        </w:r>
      </w:ins>
      <w:proofErr w:type="gramEnd"/>
    </w:p>
    <w:p w14:paraId="3E965603" w14:textId="77777777" w:rsidR="00627543" w:rsidRDefault="00244064">
      <w:pPr>
        <w:pStyle w:val="Heading5"/>
      </w:pPr>
      <w:bookmarkStart w:id="2320" w:name="_Refd19e44696"/>
      <w:bookmarkStart w:id="2321" w:name="_Tocd19e44696"/>
      <w:r>
        <w:lastRenderedPageBreak/>
        <w:t>212.207 Contract type.</w:t>
      </w:r>
      <w:bookmarkEnd w:id="2320"/>
      <w:bookmarkEnd w:id="2321"/>
    </w:p>
    <w:p w14:paraId="286E7DF8" w14:textId="77777777" w:rsidR="00627543" w:rsidRDefault="00244064">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14:paraId="31E35482" w14:textId="77777777" w:rsidR="00627543" w:rsidRDefault="00244064">
      <w:pPr>
        <w:pStyle w:val="BodyText"/>
      </w:pPr>
      <w:r>
        <w:t>(</w:t>
      </w:r>
      <w:proofErr w:type="spellStart"/>
      <w:r>
        <w:t>i</w:t>
      </w:r>
      <w:proofErr w:type="spellEnd"/>
      <w:r>
        <w:t>) Services acquired for support of a commercial item, as described in paragraph (5) of the definition of “commercial item” at FAR 2.101 (41 U.S.C. 103).</w:t>
      </w:r>
    </w:p>
    <w:p w14:paraId="792DC8A7" w14:textId="77777777" w:rsidR="00627543" w:rsidRDefault="00244064">
      <w:pPr>
        <w:pStyle w:val="BodyText"/>
      </w:pPr>
      <w:r>
        <w:t>(ii) Emergency repair services.</w:t>
      </w:r>
    </w:p>
    <w:p w14:paraId="6C77AF2B" w14:textId="77777777" w:rsidR="00627543" w:rsidRDefault="00244064">
      <w:pPr>
        <w:pStyle w:val="BodyText"/>
      </w:pPr>
      <w:r>
        <w:t>(iii) Any other commercial services only to the extent that the head of the agency concerned approves a written determination by the contracting officer that—</w:t>
      </w:r>
    </w:p>
    <w:p w14:paraId="4687F23E" w14:textId="77777777" w:rsidR="00627543" w:rsidRDefault="00244064">
      <w:pPr>
        <w:pStyle w:val="BodyText"/>
      </w:pPr>
      <w:r>
        <w:t>(A) The services to be acquired are commercial services as defined in paragraph (6) of the definition of “commercial item” at FAR 2.101 (41 U.S.C. 103);</w:t>
      </w:r>
    </w:p>
    <w:p w14:paraId="68650478" w14:textId="77777777" w:rsidR="00627543" w:rsidRDefault="00244064">
      <w:pPr>
        <w:pStyle w:val="BodyText"/>
      </w:pPr>
      <w:r>
        <w:t>(B) If the services to be acquired are subject to FAR 15.403-1(c</w:t>
      </w:r>
      <w:proofErr w:type="gramStart"/>
      <w:r>
        <w:t>)(</w:t>
      </w:r>
      <w:proofErr w:type="gramEnd"/>
      <w:r>
        <w:t>3)(ii), the offeror of the services has submitted sufficient information in accordance with that subsection;</w:t>
      </w:r>
    </w:p>
    <w:p w14:paraId="06696888" w14:textId="77777777" w:rsidR="00627543" w:rsidRDefault="00244064">
      <w:pPr>
        <w:pStyle w:val="BodyText"/>
      </w:pPr>
      <w:r>
        <w:t>(C) Such services are commonly sold to the general public through use of time-and-materials or labor-hour contracts; and</w:t>
      </w:r>
    </w:p>
    <w:p w14:paraId="14DBE354" w14:textId="77777777" w:rsidR="00627543" w:rsidRDefault="00244064">
      <w:pPr>
        <w:pStyle w:val="BodyText"/>
      </w:pPr>
      <w:r>
        <w:t>(D) The use of a time-and-materials or labor-hour contract type is in the best interest of the Government.</w:t>
      </w:r>
    </w:p>
    <w:p w14:paraId="52ACD0A7" w14:textId="77777777" w:rsidR="00627543" w:rsidRDefault="00244064">
      <w:pPr>
        <w:pStyle w:val="Heading5"/>
      </w:pPr>
      <w:bookmarkStart w:id="2322" w:name="_Refd19e44738"/>
      <w:bookmarkStart w:id="2323" w:name="_Tocd19e44738"/>
      <w:r>
        <w:t>212.209 Determination of price reasonableness.</w:t>
      </w:r>
      <w:bookmarkEnd w:id="2322"/>
      <w:bookmarkEnd w:id="2323"/>
    </w:p>
    <w:p w14:paraId="4ACD66EA" w14:textId="36757822" w:rsidR="00627543" w:rsidRDefault="00244064">
      <w:pPr>
        <w:pStyle w:val="BodyText"/>
      </w:pPr>
      <w:r>
        <w:t xml:space="preserve">(a) In accordance with </w:t>
      </w:r>
      <w:hyperlink r:id="rId13">
        <w:r>
          <w:t>10 U.S.C. 2377(d)</w:t>
        </w:r>
      </w:hyperlink>
      <w:del w:id="2324" w:author="dita conv" w:date="2020-07-16T12:00:00Z">
        <w:r w:rsidR="000A22CF" w:rsidRPr="00EF483B">
          <w:rPr>
            <w:spacing w:val="-3"/>
          </w:rPr>
          <w:delText xml:space="preserve">10 </w:delText>
        </w:r>
        <w:r w:rsidR="000A22CF" w:rsidRPr="00EF483B">
          <w:rPr>
            <w:spacing w:val="-5"/>
          </w:rPr>
          <w:delText>U.S.C. 2377(d),</w:delText>
        </w:r>
      </w:del>
      <w:ins w:id="2325" w:author="dita conv" w:date="2020-07-16T12:00:00Z">
        <w:r>
          <w:t>,</w:t>
        </w:r>
      </w:ins>
      <w:r>
        <w:t xml:space="preserve">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14:paraId="44F20D74" w14:textId="1A44DA6C" w:rsidR="00627543" w:rsidRDefault="00244064">
      <w:pPr>
        <w:pStyle w:val="BodyText"/>
      </w:pPr>
      <w:r>
        <w:t>(1) In the case of major weapon systems items acquired as commercial items in accordance with subpart</w:t>
      </w:r>
      <w:del w:id="2326" w:author="dita conv" w:date="2020-07-16T12:00:00Z">
        <w:r w:rsidR="000A22CF" w:rsidRPr="00EF483B">
          <w:rPr>
            <w:spacing w:val="-6"/>
          </w:rPr>
          <w:delText>,</w:delText>
        </w:r>
      </w:del>
      <w:ins w:id="2327" w:author="dita conv" w:date="2020-07-16T12:00:00Z">
        <w:r>
          <w:t xml:space="preserve">  </w:t>
        </w:r>
        <w:proofErr w:type="spellStart"/>
        <w:r>
          <w:t>SUBPART</w:t>
        </w:r>
        <w:proofErr w:type="spellEnd"/>
        <w:r>
          <w:t xml:space="preserve"> 234.70,</w:t>
        </w:r>
      </w:ins>
      <w:r>
        <w:t xml:space="preserve"> shall use information submitted under</w:t>
      </w:r>
      <w:del w:id="2328" w:author="dita conv" w:date="2020-07-16T12:00:00Z">
        <w:r w:rsidR="000A22CF" w:rsidRPr="00EF483B">
          <w:rPr>
            <w:spacing w:val="-6"/>
          </w:rPr>
          <w:delText>(</w:delText>
        </w:r>
      </w:del>
      <w:ins w:id="2329" w:author="dita conv" w:date="2020-07-16T12:00:00Z">
        <w:r>
          <w:t xml:space="preserve"> 234.7002(</w:t>
        </w:r>
      </w:ins>
      <w:r>
        <w:t>d); and</w:t>
      </w:r>
    </w:p>
    <w:p w14:paraId="14FAEAF1" w14:textId="5E7C1409" w:rsidR="00627543" w:rsidRDefault="00244064">
      <w:pPr>
        <w:pStyle w:val="BodyText"/>
      </w:pPr>
      <w:r>
        <w:t>(2) In the case of other items, may require the offeror to submit other relevant information</w:t>
      </w:r>
      <w:del w:id="2330" w:author="dita conv" w:date="2020-07-16T12:00:00Z">
        <w:r w:rsidR="000A22CF" w:rsidRPr="00EF483B">
          <w:rPr>
            <w:spacing w:val="-6"/>
          </w:rPr>
          <w:delText>.</w:delText>
        </w:r>
      </w:del>
    </w:p>
    <w:p w14:paraId="7913E42F" w14:textId="59197CF4" w:rsidR="00627543" w:rsidRDefault="00244064">
      <w:pPr>
        <w:pStyle w:val="BodyText"/>
      </w:pPr>
      <w:r>
        <w:t xml:space="preserve">(b)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w:t>
      </w:r>
      <w:r>
        <w:lastRenderedPageBreak/>
        <w:t xml:space="preserve">prior purchase and any differences in the quantities purchased </w:t>
      </w:r>
      <w:hyperlink r:id="rId14">
        <w:r>
          <w:t>(10 U.S.C. 2306a(b)</w:t>
        </w:r>
      </w:hyperlink>
      <w:del w:id="2331" w:author="dita conv" w:date="2020-07-16T12:00:00Z">
        <w:r w:rsidR="000A22CF" w:rsidRPr="00EF483B">
          <w:rPr>
            <w:spacing w:val="-4"/>
          </w:rPr>
          <w:delText xml:space="preserve">(10 </w:delText>
        </w:r>
        <w:r w:rsidR="000A22CF" w:rsidRPr="00EF483B">
          <w:rPr>
            <w:spacing w:val="-5"/>
          </w:rPr>
          <w:delText>U.S.C.</w:delText>
        </w:r>
        <w:r w:rsidR="000A22CF" w:rsidRPr="00EF483B">
          <w:rPr>
            <w:spacing w:val="-30"/>
          </w:rPr>
          <w:delText xml:space="preserve"> </w:delText>
        </w:r>
        <w:r w:rsidR="000A22CF" w:rsidRPr="00EF483B">
          <w:rPr>
            <w:spacing w:val="-6"/>
          </w:rPr>
          <w:delText>2306a(b)).</w:delText>
        </w:r>
      </w:del>
      <w:ins w:id="2332" w:author="dita conv" w:date="2020-07-16T12:00:00Z">
        <w:r>
          <w:t>).</w:t>
        </w:r>
      </w:ins>
    </w:p>
    <w:p w14:paraId="0B25C79A" w14:textId="77777777" w:rsidR="00627543" w:rsidRDefault="00244064">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14:paraId="43672168" w14:textId="77777777" w:rsidR="00627543" w:rsidRDefault="00244064">
      <w:pPr>
        <w:pStyle w:val="BodyText"/>
      </w:pPr>
      <w:r>
        <w:t>(1) Prices paid for the same or similar items sold under different terms and conditions;</w:t>
      </w:r>
    </w:p>
    <w:p w14:paraId="6679710A" w14:textId="77777777" w:rsidR="00627543" w:rsidRDefault="00244064">
      <w:pPr>
        <w:pStyle w:val="BodyText"/>
      </w:pPr>
      <w:r>
        <w:t>(2) Prices paid for similar levels of work or effort on related products or services;</w:t>
      </w:r>
    </w:p>
    <w:p w14:paraId="5BF279CD" w14:textId="77777777" w:rsidR="00627543" w:rsidRDefault="00244064">
      <w:pPr>
        <w:pStyle w:val="BodyText"/>
      </w:pPr>
      <w:r>
        <w:t>(3) Prices paid for alternative solutions or approaches; and</w:t>
      </w:r>
    </w:p>
    <w:p w14:paraId="0037A044" w14:textId="77777777" w:rsidR="00627543" w:rsidRDefault="00244064">
      <w:pPr>
        <w:pStyle w:val="BodyText"/>
      </w:pPr>
      <w:r>
        <w:t>(4) Other relevant information that can serve as the basis for determining the reasonableness of price.</w:t>
      </w:r>
    </w:p>
    <w:p w14:paraId="710C0EAB" w14:textId="77777777" w:rsidR="00627543" w:rsidRDefault="00244064">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w:p w14:paraId="769B9847" w14:textId="77777777" w:rsidR="00627543" w:rsidRDefault="00244064">
      <w:pPr>
        <w:pStyle w:val="Heading5"/>
      </w:pPr>
      <w:bookmarkStart w:id="2333" w:name="_Refd19e44790"/>
      <w:bookmarkStart w:id="2334" w:name="_Tocd19e44790"/>
      <w:r>
        <w:t>212.211 Technical data.</w:t>
      </w:r>
      <w:bookmarkEnd w:id="2333"/>
      <w:bookmarkEnd w:id="2334"/>
    </w:p>
    <w:p w14:paraId="4A2DC212" w14:textId="41DB74C2" w:rsidR="00627543" w:rsidRDefault="00244064">
      <w:pPr>
        <w:pStyle w:val="BodyText"/>
      </w:pPr>
      <w:r>
        <w:t xml:space="preserve">The DoD policy for acquiring technical data for commercial items is at </w:t>
      </w:r>
      <w:del w:id="2335" w:author="dita conv" w:date="2020-07-16T12:00:00Z">
        <w:r w:rsidR="000A22CF">
          <w:delText>.</w:delText>
        </w:r>
      </w:del>
      <w:ins w:id="2336" w:author="dita conv" w:date="2020-07-16T12:00:00Z">
        <w:r>
          <w:t xml:space="preserve"> </w:t>
        </w:r>
        <w:proofErr w:type="gramStart"/>
        <w:r>
          <w:t>227.7102 .</w:t>
        </w:r>
      </w:ins>
      <w:proofErr w:type="gramEnd"/>
    </w:p>
    <w:p w14:paraId="587B0421" w14:textId="77777777" w:rsidR="00627543" w:rsidRDefault="00244064">
      <w:pPr>
        <w:pStyle w:val="Heading5"/>
      </w:pPr>
      <w:bookmarkStart w:id="2337" w:name="_Refd19e44816"/>
      <w:bookmarkStart w:id="2338" w:name="_Tocd19e44816"/>
      <w:r>
        <w:t>212.212 Computer software.</w:t>
      </w:r>
      <w:bookmarkEnd w:id="2337"/>
      <w:bookmarkEnd w:id="2338"/>
    </w:p>
    <w:p w14:paraId="025A4CCB" w14:textId="77777777" w:rsidR="00627543" w:rsidRDefault="00244064">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14:paraId="5D40C350" w14:textId="77777777" w:rsidR="00627543" w:rsidRDefault="00244064">
      <w:pPr>
        <w:pStyle w:val="BodyText"/>
      </w:pPr>
      <w:r>
        <w:t xml:space="preserve">(2) See Subpart </w:t>
      </w:r>
      <w:ins w:id="2339" w:author="dita conv" w:date="2020-07-16T12:00:00Z">
        <w:r>
          <w:t xml:space="preserve">208.74 </w:t>
        </w:r>
      </w:ins>
      <w:r>
        <w:t xml:space="preserve">when acquiring commercial software or software maintenance. </w:t>
      </w:r>
      <w:proofErr w:type="gramStart"/>
      <w:r>
        <w:t>See</w:t>
      </w:r>
      <w:ins w:id="2340" w:author="dita conv" w:date="2020-07-16T12:00:00Z">
        <w:r>
          <w:t xml:space="preserve">  227.7202</w:t>
        </w:r>
        <w:proofErr w:type="gramEnd"/>
        <w:r>
          <w:t xml:space="preserve">  </w:t>
        </w:r>
      </w:ins>
      <w:r>
        <w:t>for policy on the acquisition of commercial computer software and commercial computer software documentation.</w:t>
      </w:r>
    </w:p>
    <w:p w14:paraId="1891BD6B" w14:textId="77777777" w:rsidR="00627543" w:rsidRDefault="00244064">
      <w:pPr>
        <w:pStyle w:val="Heading5"/>
      </w:pPr>
      <w:bookmarkStart w:id="2341" w:name="_Refd19e44847"/>
      <w:bookmarkStart w:id="2342" w:name="_Tocd19e44847"/>
      <w:r>
        <w:t>212.270 Major weapon systems as commercial items.</w:t>
      </w:r>
      <w:bookmarkEnd w:id="2341"/>
      <w:bookmarkEnd w:id="2342"/>
    </w:p>
    <w:p w14:paraId="2A1C64D3" w14:textId="1B1B0155" w:rsidR="00627543" w:rsidRDefault="00244064">
      <w:pPr>
        <w:pStyle w:val="BodyText"/>
      </w:pPr>
      <w:r>
        <w:t xml:space="preserve">The </w:t>
      </w:r>
      <w:proofErr w:type="gramStart"/>
      <w:r>
        <w:t>DoD</w:t>
      </w:r>
      <w:proofErr w:type="gramEnd"/>
      <w:r>
        <w:t xml:space="preserve"> policy for acquiring major weapon systems as commercial items is in Subpart </w:t>
      </w:r>
      <w:del w:id="2343" w:author="dita conv" w:date="2020-07-16T12:00:00Z">
        <w:r w:rsidR="000A22CF">
          <w:rPr>
            <w:spacing w:val="-5"/>
          </w:rPr>
          <w:delText>.</w:delText>
        </w:r>
      </w:del>
      <w:ins w:id="2344" w:author="dita conv" w:date="2020-07-16T12:00:00Z">
        <w:r>
          <w:t>234.70.</w:t>
        </w:r>
      </w:ins>
    </w:p>
    <w:p w14:paraId="1E54B9E9" w14:textId="77777777" w:rsidR="00627543" w:rsidRDefault="00244064">
      <w:pPr>
        <w:pStyle w:val="Heading5"/>
      </w:pPr>
      <w:bookmarkStart w:id="2345" w:name="_Refd19e44870"/>
      <w:bookmarkStart w:id="2346" w:name="_Tocd19e44870"/>
      <w:r>
        <w:t>212.271 Limitation on acquisition of right-hand drive passenger sedans.</w:t>
      </w:r>
      <w:bookmarkEnd w:id="2345"/>
      <w:bookmarkEnd w:id="2346"/>
    </w:p>
    <w:p w14:paraId="336CEF85" w14:textId="77777777" w:rsidR="00627543" w:rsidRDefault="00244064">
      <w:pPr>
        <w:pStyle w:val="BodyText"/>
      </w:pPr>
      <w:r>
        <w:t>10 U.S.C. 2253(a</w:t>
      </w:r>
      <w:proofErr w:type="gramStart"/>
      <w:r>
        <w:t>)(</w:t>
      </w:r>
      <w:proofErr w:type="gramEnd"/>
      <w:r>
        <w:t>2) limits the authority to purchase right-hand drive passenger sedans to a cost of not more than $40,000 per vehicle.</w:t>
      </w:r>
    </w:p>
    <w:p w14:paraId="752D8CEB" w14:textId="77777777" w:rsidR="00627543" w:rsidRDefault="00244064">
      <w:pPr>
        <w:pStyle w:val="Heading5"/>
      </w:pPr>
      <w:bookmarkStart w:id="2347" w:name="_Refd19e44888"/>
      <w:bookmarkStart w:id="2348" w:name="_Tocd19e44888"/>
      <w:r>
        <w:lastRenderedPageBreak/>
        <w:t>212.272 Preference for certain commercial products and services.</w:t>
      </w:r>
      <w:bookmarkEnd w:id="2347"/>
      <w:bookmarkEnd w:id="2348"/>
    </w:p>
    <w:p w14:paraId="6F83F7C6" w14:textId="760EDEF6" w:rsidR="00627543" w:rsidRDefault="00244064">
      <w:pPr>
        <w:pStyle w:val="BodyText"/>
      </w:pPr>
      <w:r>
        <w:t xml:space="preserve">(a) As required by section 855 of the National Defense Authorization Act for Fiscal Year 2016 (Pub. L. 114-92), for requirements relating to the acquisition of commercial information technology products and services, see </w:t>
      </w:r>
      <w:del w:id="2349" w:author="dita conv" w:date="2020-07-16T12:00:00Z">
        <w:r w:rsidR="000A22CF" w:rsidRPr="00EF483B">
          <w:rPr>
            <w:spacing w:val="-6"/>
          </w:rPr>
          <w:delText>.</w:delText>
        </w:r>
      </w:del>
      <w:ins w:id="2350" w:author="dita conv" w:date="2020-07-16T12:00:00Z">
        <w:r>
          <w:t xml:space="preserve"> </w:t>
        </w:r>
        <w:proofErr w:type="gramStart"/>
        <w:r>
          <w:t>239.101 .</w:t>
        </w:r>
      </w:ins>
      <w:proofErr w:type="gramEnd"/>
    </w:p>
    <w:p w14:paraId="34C5500E" w14:textId="77777777" w:rsidR="00627543" w:rsidRDefault="00244064">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w:t>
      </w:r>
      <w:proofErr w:type="gramStart"/>
      <w:r>
        <w:t>)(</w:t>
      </w:r>
      <w:proofErr w:type="gramEnd"/>
      <w:r>
        <w:t>2) of this section determines in writing that no commercial services are suitable to meet the agency’s needs as provided in section 10 U.S.C. 2377(c)(2).</w:t>
      </w:r>
    </w:p>
    <w:p w14:paraId="109CFCEF" w14:textId="77777777" w:rsidR="00627543" w:rsidRDefault="00244064">
      <w:pPr>
        <w:pStyle w:val="BodyText"/>
      </w:pPr>
      <w:r>
        <w:t>(2) The following officials are authorized to make the determination specified in paragraph (b</w:t>
      </w:r>
      <w:proofErr w:type="gramStart"/>
      <w:r>
        <w:t>)(</w:t>
      </w:r>
      <w:proofErr w:type="gramEnd"/>
      <w:r>
        <w:t>1) of this section:</w:t>
      </w:r>
    </w:p>
    <w:p w14:paraId="71A01A1D" w14:textId="77777777" w:rsidR="00627543" w:rsidRDefault="00244064">
      <w:pPr>
        <w:pStyle w:val="BodyText"/>
      </w:pPr>
      <w:r>
        <w:t>(</w:t>
      </w:r>
      <w:proofErr w:type="spellStart"/>
      <w:r>
        <w:t>i</w:t>
      </w:r>
      <w:proofErr w:type="spellEnd"/>
      <w:r>
        <w:t>) For contracts above $10 million, the head of the contracting activity, the combatant commander of the combatant command concerned, or the Under Secretary of Defense for Acquisition and Sustainment (as applicable).</w:t>
      </w:r>
    </w:p>
    <w:p w14:paraId="2616BAB4" w14:textId="77777777" w:rsidR="00627543" w:rsidRDefault="00244064">
      <w:pPr>
        <w:pStyle w:val="BodyText"/>
      </w:pPr>
      <w:r>
        <w:t>(ii) For contracts in an amount above the simplified acquisition threshold and at or below $10 million, the contracting officer.</w:t>
      </w:r>
    </w:p>
    <w:p w14:paraId="51056215" w14:textId="338C6F57" w:rsidR="00627543" w:rsidRDefault="00244064">
      <w:pPr>
        <w:pStyle w:val="Heading4"/>
      </w:pPr>
      <w:bookmarkStart w:id="2351" w:name="_Refd19e44923"/>
      <w:bookmarkStart w:id="2352" w:name="_Tocd19e44923"/>
      <w:r>
        <w:t>SUBPART 212.3</w:t>
      </w:r>
      <w:del w:id="2353" w:author="dita conv" w:date="2020-07-16T12:00:00Z">
        <w:r w:rsidR="000A22CF">
          <w:rPr>
            <w:spacing w:val="-6"/>
          </w:rPr>
          <w:delText>--</w:delText>
        </w:r>
      </w:del>
      <w:ins w:id="2354" w:author="dita conv" w:date="2020-07-16T12:00:00Z">
        <w:r>
          <w:t xml:space="preserve"> —</w:t>
        </w:r>
      </w:ins>
      <w:r>
        <w:t>SOLICITATION PROVISIONS AND CONTRACT CLAUSES FOR THE ACQUISITION OF COMMERCIAL ITEMS</w:t>
      </w:r>
      <w:bookmarkEnd w:id="2351"/>
      <w:bookmarkEnd w:id="2352"/>
    </w:p>
    <w:p w14:paraId="2D982CB5" w14:textId="77777777" w:rsidR="008E64D4" w:rsidRDefault="000A22CF">
      <w:pPr>
        <w:spacing w:line="249" w:lineRule="exact"/>
        <w:ind w:left="104" w:right="423"/>
        <w:jc w:val="center"/>
        <w:rPr>
          <w:del w:id="2355" w:author="dita conv" w:date="2020-07-16T12:00:00Z"/>
          <w:i/>
        </w:rPr>
      </w:pPr>
      <w:del w:id="2356" w:author="dita conv" w:date="2020-07-16T12:00:00Z">
        <w:r>
          <w:rPr>
            <w:i/>
          </w:rPr>
          <w:delText>(Revised April 8, 2020)</w:delText>
        </w:r>
      </w:del>
    </w:p>
    <w:p w14:paraId="41F7D5E6" w14:textId="77777777" w:rsidR="008E64D4" w:rsidRDefault="008E64D4">
      <w:pPr>
        <w:pStyle w:val="BodyText"/>
        <w:spacing w:before="2"/>
        <w:rPr>
          <w:del w:id="2357" w:author="dita conv" w:date="2020-07-16T12:00:00Z"/>
          <w:i/>
          <w:sz w:val="39"/>
        </w:rPr>
      </w:pPr>
    </w:p>
    <w:p w14:paraId="56909F89" w14:textId="77777777" w:rsidR="00627543" w:rsidRDefault="00244064">
      <w:pPr>
        <w:pStyle w:val="Heading5"/>
      </w:pPr>
      <w:bookmarkStart w:id="2358" w:name="_Refd19e44936"/>
      <w:bookmarkStart w:id="2359" w:name="_Tocd19e44936"/>
      <w:r>
        <w:t>212.301 Solicitation provisions and contract clauses for the acquisition of commercial items.</w:t>
      </w:r>
      <w:bookmarkEnd w:id="2358"/>
      <w:bookmarkEnd w:id="2359"/>
    </w:p>
    <w:p w14:paraId="054537CB" w14:textId="5BD5B098" w:rsidR="00627543" w:rsidRDefault="00244064">
      <w:pPr>
        <w:pStyle w:val="BodyText"/>
      </w:pPr>
      <w:r>
        <w:t xml:space="preserve">See </w:t>
      </w:r>
      <w:proofErr w:type="gramStart"/>
      <w:r>
        <w:t>DoD</w:t>
      </w:r>
      <w:proofErr w:type="gramEnd"/>
      <w:r>
        <w:t xml:space="preserve"> Class Deviation </w:t>
      </w:r>
      <w:del w:id="2360" w:author="dita conv" w:date="2020-07-16T12:00:00Z">
        <w:r w:rsidR="000A22CF">
          <w:rPr>
            <w:color w:val="4F81BD"/>
            <w:spacing w:val="-6"/>
          </w:rPr>
          <w:delText>,</w:delText>
        </w:r>
      </w:del>
      <w:ins w:id="2361" w:author="dita conv" w:date="2020-07-16T12:00:00Z">
        <w:r>
          <w:t>2018-O0021,</w:t>
        </w:r>
      </w:ins>
      <w:r>
        <w:t xml:space="preserve">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14:paraId="4B7A253C" w14:textId="711341CC" w:rsidR="00627543" w:rsidRDefault="00244064">
      <w:pPr>
        <w:pStyle w:val="BodyText"/>
      </w:pPr>
      <w:r>
        <w:t xml:space="preserve">(c) Include an evaluation factor regarding supply chain risk (see subpart </w:t>
      </w:r>
      <w:del w:id="2362" w:author="dita conv" w:date="2020-07-16T12:00:00Z">
        <w:r w:rsidR="000A22CF">
          <w:rPr>
            <w:spacing w:val="-5"/>
          </w:rPr>
          <w:delText>)</w:delText>
        </w:r>
      </w:del>
      <w:ins w:id="2363" w:author="dita conv" w:date="2020-07-16T12:00:00Z">
        <w:r>
          <w:t>239.73)</w:t>
        </w:r>
      </w:ins>
      <w:r>
        <w:t xml:space="preserve"> when acquiring information technology, whether as a service or as a supply, that is a covered system, is a part of a covered system, or is in support of a covered system, as defined in</w:t>
      </w:r>
      <w:del w:id="2364" w:author="dita conv" w:date="2020-07-16T12:00:00Z">
        <w:r w:rsidR="000A22CF">
          <w:rPr>
            <w:spacing w:val="-6"/>
          </w:rPr>
          <w:delText>.</w:delText>
        </w:r>
      </w:del>
      <w:ins w:id="2365" w:author="dita conv" w:date="2020-07-16T12:00:00Z">
        <w:r>
          <w:t xml:space="preserve">  239.7301 .</w:t>
        </w:r>
      </w:ins>
    </w:p>
    <w:p w14:paraId="27F35B5F" w14:textId="0AD01AB6" w:rsidR="00627543" w:rsidRDefault="00244064">
      <w:pPr>
        <w:pStyle w:val="BodyText"/>
      </w:pPr>
      <w:r>
        <w:t xml:space="preserve">(f) The following additional provisions and clauses apply to </w:t>
      </w:r>
      <w:proofErr w:type="gramStart"/>
      <w:r>
        <w:t>DoD</w:t>
      </w:r>
      <w:proofErr w:type="gramEnd"/>
      <w:r>
        <w:t xml:space="preserve"> solicitations and contracts using FAR part 12 procedures for the acquisition of commercial items. If </w:t>
      </w:r>
      <w:r>
        <w:lastRenderedPageBreak/>
        <w:t>the offeror has completed any of the following provisions listed in this paragraph electronically as part of its annual representations and certifications at</w:t>
      </w:r>
      <w:del w:id="2366" w:author="dita conv" w:date="2020-07-16T12:00:00Z">
        <w:r w:rsidR="000A22CF" w:rsidRPr="00EF483B">
          <w:rPr>
            <w:spacing w:val="-6"/>
          </w:rPr>
          <w:delText>,</w:delText>
        </w:r>
      </w:del>
      <w:ins w:id="2367" w:author="dita conv" w:date="2020-07-16T12:00:00Z">
        <w:r>
          <w:t xml:space="preserve"> https://www.acquisition.gov,</w:t>
        </w:r>
      </w:ins>
      <w:r>
        <w:t xml:space="preserve"> the contracting officer shall consider this information instead of requiring the offeror to complete these provisions for a particular solicitation.</w:t>
      </w:r>
    </w:p>
    <w:p w14:paraId="3E05068E" w14:textId="77777777" w:rsidR="00627543" w:rsidRDefault="00244064">
      <w:pPr>
        <w:pStyle w:val="BodyText"/>
      </w:pPr>
      <w:r>
        <w:t>(</w:t>
      </w:r>
      <w:proofErr w:type="spellStart"/>
      <w:r>
        <w:t>i</w:t>
      </w:r>
      <w:proofErr w:type="spellEnd"/>
      <w:r>
        <w:t xml:space="preserve">) </w:t>
      </w:r>
      <w:r>
        <w:rPr>
          <w:i/>
        </w:rPr>
        <w:t xml:space="preserve"> Part 203—Improper Business Practices and Personal Conflicts of Interest.</w:t>
      </w:r>
    </w:p>
    <w:p w14:paraId="61D95485" w14:textId="77777777" w:rsidR="00627543" w:rsidRDefault="00244064">
      <w:pPr>
        <w:pStyle w:val="BodyText"/>
      </w:pPr>
      <w:r>
        <w:t>(A) Use the FAR clause at 52.203-3, Gratuities, as prescribed in FAR 3.202, to comply with 10 U.S.C. 2207.</w:t>
      </w:r>
    </w:p>
    <w:p w14:paraId="6D4402C0" w14:textId="77777777" w:rsidR="008E64D4" w:rsidRPr="00EF483B" w:rsidRDefault="00244064" w:rsidP="00EF483B">
      <w:pPr>
        <w:tabs>
          <w:tab w:val="left" w:pos="1818"/>
        </w:tabs>
        <w:spacing w:line="199" w:lineRule="auto"/>
        <w:ind w:left="165" w:right="867" w:firstLine="1209"/>
        <w:rPr>
          <w:del w:id="2368" w:author="dita conv" w:date="2020-07-16T12:00:00Z"/>
        </w:rPr>
      </w:pPr>
      <w:r>
        <w:t xml:space="preserve">(B) Use the clause at </w:t>
      </w:r>
      <w:del w:id="2369" w:author="dita conv" w:date="2020-07-16T12:00:00Z">
        <w:r w:rsidR="000A22CF" w:rsidRPr="00EF483B">
          <w:rPr>
            <w:spacing w:val="-6"/>
          </w:rPr>
          <w:delText xml:space="preserve">, </w:delText>
        </w:r>
        <w:r w:rsidR="000A22CF" w:rsidRPr="00EF483B">
          <w:rPr>
            <w:spacing w:val="-5"/>
          </w:rPr>
          <w:delText xml:space="preserve">Requirements Relating </w:delText>
        </w:r>
        <w:r w:rsidR="000A22CF" w:rsidRPr="00EF483B">
          <w:rPr>
            <w:spacing w:val="-3"/>
          </w:rPr>
          <w:delText xml:space="preserve">to </w:delText>
        </w:r>
        <w:r w:rsidR="000A22CF" w:rsidRPr="00EF483B">
          <w:rPr>
            <w:spacing w:val="-5"/>
          </w:rPr>
          <w:delText xml:space="preserve">Compensation </w:delText>
        </w:r>
        <w:r w:rsidR="000A22CF" w:rsidRPr="00EF483B">
          <w:rPr>
            <w:spacing w:val="-3"/>
          </w:rPr>
          <w:delText xml:space="preserve">of </w:delText>
        </w:r>
        <w:r w:rsidR="000A22CF" w:rsidRPr="00EF483B">
          <w:rPr>
            <w:spacing w:val="-5"/>
          </w:rPr>
          <w:delText xml:space="preserve">Former </w:delText>
        </w:r>
        <w:r w:rsidR="000A22CF" w:rsidRPr="00EF483B">
          <w:rPr>
            <w:spacing w:val="-4"/>
          </w:rPr>
          <w:delText xml:space="preserve">DoD </w:delText>
        </w:r>
        <w:r w:rsidR="000A22CF" w:rsidRPr="00EF483B">
          <w:rPr>
            <w:spacing w:val="-5"/>
          </w:rPr>
          <w:delText xml:space="preserve">Officials,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(a), </w:delText>
        </w:r>
        <w:r w:rsidR="000A22CF" w:rsidRPr="00EF483B">
          <w:rPr>
            <w:spacing w:val="-3"/>
          </w:rPr>
          <w:delText>to</w:delText>
        </w:r>
        <w:r w:rsidR="000A22CF" w:rsidRPr="00EF483B">
          <w:rPr>
            <w:spacing w:val="-48"/>
          </w:rPr>
          <w:delText xml:space="preserve"> </w:delText>
        </w:r>
        <w:r w:rsidR="000A22CF" w:rsidRPr="00EF483B">
          <w:rPr>
            <w:spacing w:val="-5"/>
          </w:rPr>
          <w:delText xml:space="preserve">comply with section </w:delText>
        </w:r>
        <w:r w:rsidR="000A22CF" w:rsidRPr="00EF483B">
          <w:rPr>
            <w:spacing w:val="-4"/>
          </w:rPr>
          <w:delText xml:space="preserve">847 </w:delText>
        </w:r>
        <w:r w:rsidR="000A22CF" w:rsidRPr="00EF483B">
          <w:rPr>
            <w:spacing w:val="-3"/>
          </w:rPr>
          <w:delText xml:space="preserve">of </w:delText>
        </w:r>
        <w:r w:rsidR="000A22CF" w:rsidRPr="00EF483B">
          <w:rPr>
            <w:spacing w:val="-4"/>
          </w:rPr>
          <w:delText xml:space="preserve">Pub. </w:delText>
        </w:r>
        <w:r w:rsidR="000A22CF" w:rsidRPr="00EF483B">
          <w:rPr>
            <w:spacing w:val="-3"/>
          </w:rPr>
          <w:delText>L.</w:delText>
        </w:r>
        <w:r w:rsidR="000A22CF" w:rsidRPr="00EF483B">
          <w:rPr>
            <w:spacing w:val="-36"/>
          </w:rPr>
          <w:delText xml:space="preserve"> </w:delText>
        </w:r>
        <w:r w:rsidR="000A22CF" w:rsidRPr="00EF483B">
          <w:rPr>
            <w:spacing w:val="-6"/>
          </w:rPr>
          <w:delText>110-181.</w:delText>
        </w:r>
      </w:del>
    </w:p>
    <w:p w14:paraId="698C5179" w14:textId="51EC5672" w:rsidR="00627543" w:rsidRDefault="00EF483B">
      <w:pPr>
        <w:pStyle w:val="BodyText"/>
      </w:pPr>
      <w:del w:id="2370" w:author="dita conv" w:date="2020-07-16T12:00:00Z">
        <w:r>
          <w:rPr>
            <w:spacing w:val="-15"/>
          </w:rPr>
          <w:delText>(C)</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Agency Office </w:delText>
        </w:r>
        <w:r w:rsidR="000A22CF" w:rsidRPr="00EF483B">
          <w:rPr>
            <w:spacing w:val="-3"/>
          </w:rPr>
          <w:delText xml:space="preserve">of </w:delText>
        </w:r>
        <w:r w:rsidR="000A22CF" w:rsidRPr="00EF483B">
          <w:rPr>
            <w:spacing w:val="-4"/>
          </w:rPr>
          <w:delText xml:space="preserve">the </w:delText>
        </w:r>
        <w:r w:rsidR="000A22CF" w:rsidRPr="00EF483B">
          <w:rPr>
            <w:spacing w:val="-5"/>
          </w:rPr>
          <w:delText>Inspector</w:delText>
        </w:r>
        <w:r w:rsidR="000A22CF" w:rsidRPr="00EF483B">
          <w:rPr>
            <w:spacing w:val="-47"/>
          </w:rPr>
          <w:delText xml:space="preserve"> </w:delText>
        </w:r>
        <w:r w:rsidR="000A22CF" w:rsidRPr="00EF483B">
          <w:rPr>
            <w:spacing w:val="-5"/>
          </w:rPr>
          <w:delText xml:space="preserve">General, </w:delText>
        </w:r>
        <w:r w:rsidR="000A22CF" w:rsidRPr="00EF483B">
          <w:rPr>
            <w:spacing w:val="-3"/>
          </w:rPr>
          <w:delText>as</w:delText>
        </w:r>
        <w:r w:rsidR="000A22CF" w:rsidRPr="00EF483B">
          <w:rPr>
            <w:spacing w:val="-9"/>
          </w:rPr>
          <w:delText xml:space="preserve"> </w:delText>
        </w:r>
        <w:r w:rsidR="000A22CF" w:rsidRPr="00EF483B">
          <w:rPr>
            <w:spacing w:val="-5"/>
          </w:rPr>
          <w:delText>prescribed</w:delText>
        </w:r>
        <w:r w:rsidR="000A22CF" w:rsidRPr="00EF483B">
          <w:rPr>
            <w:spacing w:val="-8"/>
          </w:rPr>
          <w:delText xml:space="preserve"> </w:delText>
        </w:r>
        <w:r w:rsidR="000A22CF" w:rsidRPr="00EF483B">
          <w:rPr>
            <w:spacing w:val="-3"/>
          </w:rPr>
          <w:delText>in</w:delText>
        </w:r>
        <w:r w:rsidR="000A22CF" w:rsidRPr="00EF483B">
          <w:rPr>
            <w:spacing w:val="-6"/>
          </w:rPr>
          <w:delText>(</w:delText>
        </w:r>
      </w:del>
      <w:ins w:id="2371" w:author="dita conv" w:date="2020-07-16T12:00:00Z">
        <w:r w:rsidR="00244064">
          <w:t xml:space="preserve"> </w:t>
        </w:r>
        <w:proofErr w:type="gramStart"/>
        <w:r w:rsidR="00244064">
          <w:t>203.1004 (</w:t>
        </w:r>
      </w:ins>
      <w:r w:rsidR="00244064">
        <w:t>a), to comply with section 6101 of Pub.</w:t>
      </w:r>
      <w:proofErr w:type="gramEnd"/>
      <w:r w:rsidR="00244064">
        <w:t xml:space="preserve"> L. 110-252 and 41 U.S.C. 3509.</w:t>
      </w:r>
    </w:p>
    <w:p w14:paraId="6254FC0E" w14:textId="77777777" w:rsidR="008E64D4" w:rsidRPr="00EF483B" w:rsidRDefault="00244064" w:rsidP="00EF483B">
      <w:pPr>
        <w:tabs>
          <w:tab w:val="left" w:pos="1831"/>
        </w:tabs>
        <w:spacing w:before="232" w:line="199" w:lineRule="auto"/>
        <w:ind w:left="165" w:right="1577" w:firstLine="1209"/>
        <w:rPr>
          <w:del w:id="2372" w:author="dita conv" w:date="2020-07-16T12:00:00Z"/>
        </w:rPr>
      </w:pPr>
      <w:r>
        <w:t xml:space="preserve">(D) Use the provision at </w:t>
      </w:r>
      <w:del w:id="2373" w:author="dita conv" w:date="2020-07-16T12:00:00Z">
        <w:r w:rsidR="000A22CF" w:rsidRPr="00EF483B">
          <w:rPr>
            <w:spacing w:val="-6"/>
          </w:rPr>
          <w:delText xml:space="preserve">, Representation </w:delText>
        </w:r>
        <w:r w:rsidR="000A22CF" w:rsidRPr="00EF483B">
          <w:rPr>
            <w:spacing w:val="-5"/>
          </w:rPr>
          <w:delText xml:space="preserve">Relating </w:delText>
        </w:r>
        <w:r w:rsidR="000A22CF" w:rsidRPr="00EF483B">
          <w:rPr>
            <w:spacing w:val="-3"/>
          </w:rPr>
          <w:delText xml:space="preserve">to </w:delText>
        </w:r>
        <w:r w:rsidR="000A22CF" w:rsidRPr="00EF483B">
          <w:rPr>
            <w:spacing w:val="-5"/>
          </w:rPr>
          <w:delText xml:space="preserve">Compensation </w:delText>
        </w:r>
        <w:r w:rsidR="000A22CF" w:rsidRPr="00EF483B">
          <w:rPr>
            <w:spacing w:val="-3"/>
          </w:rPr>
          <w:delText xml:space="preserve">of </w:delText>
        </w:r>
        <w:r w:rsidR="000A22CF" w:rsidRPr="00EF483B">
          <w:rPr>
            <w:spacing w:val="-5"/>
          </w:rPr>
          <w:delText xml:space="preserve">Former </w:delText>
        </w:r>
        <w:r w:rsidR="000A22CF" w:rsidRPr="00EF483B">
          <w:rPr>
            <w:spacing w:val="-4"/>
          </w:rPr>
          <w:delText xml:space="preserve">DoD </w:delText>
        </w:r>
        <w:r w:rsidR="000A22CF" w:rsidRPr="00EF483B">
          <w:rPr>
            <w:spacing w:val="-5"/>
          </w:rPr>
          <w:delText xml:space="preserve">Officials,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(b).</w:delText>
        </w:r>
      </w:del>
    </w:p>
    <w:p w14:paraId="471E8305" w14:textId="1FC00B38" w:rsidR="00627543" w:rsidRDefault="00EF483B">
      <w:pPr>
        <w:pStyle w:val="BodyText"/>
      </w:pPr>
      <w:del w:id="2374" w:author="dita conv" w:date="2020-07-16T12:00:00Z">
        <w:r>
          <w:rPr>
            <w:i/>
            <w:spacing w:val="-16"/>
          </w:rPr>
          <w:delText>(ii)</w:delText>
        </w:r>
        <w:r>
          <w:rPr>
            <w:i/>
            <w:spacing w:val="-16"/>
          </w:rPr>
          <w:tab/>
        </w:r>
        <w:r w:rsidR="000A22CF" w:rsidRPr="00EF483B">
          <w:rPr>
            <w:i/>
            <w:spacing w:val="-4"/>
          </w:rPr>
          <w:delText>Part</w:delText>
        </w:r>
      </w:del>
      <w:r w:rsidR="00244064">
        <w:t xml:space="preserve"> 204</w:t>
      </w:r>
      <w:del w:id="2375" w:author="dita conv" w:date="2020-07-16T12:00:00Z">
        <w:r w:rsidR="000A22CF" w:rsidRPr="00EF483B">
          <w:rPr>
            <w:i/>
            <w:spacing w:val="-6"/>
          </w:rPr>
          <w:delText xml:space="preserve">—Administrative </w:delText>
        </w:r>
        <w:r w:rsidR="000A22CF" w:rsidRPr="00EF483B">
          <w:rPr>
            <w:i/>
            <w:spacing w:val="-4"/>
          </w:rPr>
          <w:delText xml:space="preserve">and </w:delText>
        </w:r>
        <w:r w:rsidR="000A22CF" w:rsidRPr="00EF483B">
          <w:rPr>
            <w:i/>
            <w:spacing w:val="-5"/>
          </w:rPr>
          <w:delText>Information</w:delText>
        </w:r>
        <w:r w:rsidR="000A22CF" w:rsidRPr="00EF483B">
          <w:rPr>
            <w:i/>
            <w:spacing w:val="-27"/>
          </w:rPr>
          <w:delText xml:space="preserve"> </w:delText>
        </w:r>
        <w:r w:rsidR="000A22CF" w:rsidRPr="00EF483B">
          <w:rPr>
            <w:i/>
            <w:spacing w:val="-5"/>
          </w:rPr>
          <w:delText>Matters</w:delText>
        </w:r>
      </w:del>
      <w:ins w:id="2376" w:author="dita conv" w:date="2020-07-16T12:00:00Z">
        <w:r w:rsidR="00244064">
          <w:t>.</w:t>
        </w:r>
        <w:proofErr w:type="gramStart"/>
        <w:r w:rsidR="00244064">
          <w:t xml:space="preserve">7203 </w:t>
        </w:r>
      </w:ins>
      <w:r w:rsidR="00244064">
        <w:t>.</w:t>
      </w:r>
      <w:proofErr w:type="gramEnd"/>
    </w:p>
    <w:p w14:paraId="2E1BCC33" w14:textId="77777777" w:rsidR="008E64D4" w:rsidRPr="00EF483B" w:rsidRDefault="00EF483B" w:rsidP="00EF483B">
      <w:pPr>
        <w:tabs>
          <w:tab w:val="left" w:pos="1818"/>
        </w:tabs>
        <w:spacing w:before="232" w:line="199" w:lineRule="auto"/>
        <w:ind w:left="165" w:right="716" w:firstLine="1209"/>
        <w:rPr>
          <w:del w:id="2377" w:author="dita conv" w:date="2020-07-16T12:00:00Z"/>
        </w:rPr>
      </w:pPr>
      <w:del w:id="2378"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Antiterrorism Awareness Training </w:delText>
        </w:r>
        <w:r w:rsidR="000A22CF" w:rsidRPr="00EF483B">
          <w:rPr>
            <w:spacing w:val="-4"/>
          </w:rPr>
          <w:delText xml:space="preserve">for </w:delText>
        </w:r>
        <w:r w:rsidR="000A22CF" w:rsidRPr="00EF483B">
          <w:rPr>
            <w:spacing w:val="-5"/>
          </w:rPr>
          <w:delText xml:space="preserve">Contractors,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p>
    <w:p w14:paraId="78953E84" w14:textId="2BD6461C" w:rsidR="00627543" w:rsidRDefault="00244064">
      <w:pPr>
        <w:pStyle w:val="BodyText"/>
      </w:pPr>
      <w:r>
        <w:t xml:space="preserve">(B) Use the provision at </w:t>
      </w:r>
      <w:del w:id="2379" w:author="dita conv" w:date="2020-07-16T12:00:00Z">
        <w:r w:rsidR="000A22CF" w:rsidRPr="00EF483B">
          <w:rPr>
            <w:color w:val="0000FF"/>
            <w:spacing w:val="-6"/>
            <w:u w:val="single" w:color="0000FF"/>
          </w:rPr>
          <w:delText>,</w:delText>
        </w:r>
        <w:r w:rsidR="000A22CF" w:rsidRPr="00EF483B">
          <w:rPr>
            <w:color w:val="0000FF"/>
            <w:spacing w:val="-6"/>
          </w:rPr>
          <w:delText xml:space="preserve"> </w:delText>
        </w:r>
        <w:r w:rsidR="000A22CF" w:rsidRPr="00EF483B">
          <w:rPr>
            <w:spacing w:val="-5"/>
          </w:rPr>
          <w:delText xml:space="preserve">Compliance with </w:delText>
        </w:r>
        <w:r w:rsidR="000A22CF" w:rsidRPr="00EF483B">
          <w:rPr>
            <w:spacing w:val="-6"/>
          </w:rPr>
          <w:delText xml:space="preserve">Safeguarding </w:delText>
        </w:r>
        <w:r w:rsidR="000A22CF" w:rsidRPr="00EF483B">
          <w:rPr>
            <w:spacing w:val="-5"/>
          </w:rPr>
          <w:delText xml:space="preserve">Covered Defense Information Controls,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380" w:author="dita conv" w:date="2020-07-16T12:00:00Z">
        <w:r>
          <w:t xml:space="preserve"> 204.7304 (</w:t>
        </w:r>
      </w:ins>
      <w:r>
        <w:t>a).</w:t>
      </w:r>
    </w:p>
    <w:p w14:paraId="108C36C8" w14:textId="564C7477" w:rsidR="00627543" w:rsidRDefault="00EF483B">
      <w:pPr>
        <w:pStyle w:val="BodyText"/>
        <w:rPr>
          <w:ins w:id="2381" w:author="dita conv" w:date="2020-07-16T12:00:00Z"/>
        </w:rPr>
      </w:pPr>
      <w:del w:id="2382" w:author="dita conv" w:date="2020-07-16T12:00:00Z">
        <w:r>
          <w:rPr>
            <w:spacing w:val="-15"/>
          </w:rPr>
          <w:delText>(C)</w:delText>
        </w:r>
        <w:r>
          <w:rPr>
            <w:spacing w:val="-15"/>
          </w:rPr>
          <w:tab/>
        </w:r>
      </w:del>
      <w:ins w:id="2383" w:author="dita conv" w:date="2020-07-16T12:00:00Z">
        <w:r w:rsidR="00244064">
          <w:t xml:space="preserve">(C) Use the clause </w:t>
        </w:r>
        <w:proofErr w:type="gramStart"/>
        <w:r w:rsidR="00244064">
          <w:t>at  204.7304</w:t>
        </w:r>
        <w:proofErr w:type="gramEnd"/>
        <w:r w:rsidR="00244064">
          <w:t xml:space="preserve"> (b).</w:t>
        </w:r>
      </w:ins>
    </w:p>
    <w:p w14:paraId="6E1E4EA0" w14:textId="77777777" w:rsidR="00627543" w:rsidRDefault="00244064">
      <w:pPr>
        <w:pStyle w:val="BodyText"/>
        <w:rPr>
          <w:ins w:id="2384" w:author="dita conv" w:date="2020-07-16T12:00:00Z"/>
        </w:rPr>
      </w:pPr>
      <w:ins w:id="2385" w:author="dita conv" w:date="2020-07-16T12:00:00Z">
        <w:r>
          <w:t xml:space="preserve">(D) Use the clause </w:t>
        </w:r>
        <w:proofErr w:type="gramStart"/>
        <w:r>
          <w:t>at  204.7304</w:t>
        </w:r>
        <w:proofErr w:type="gramEnd"/>
        <w:r>
          <w:t xml:space="preserve"> (c).</w:t>
        </w:r>
      </w:ins>
    </w:p>
    <w:p w14:paraId="44D6F452" w14:textId="77777777" w:rsidR="008E64D4" w:rsidRPr="00EF483B" w:rsidRDefault="00244064" w:rsidP="00EF483B">
      <w:pPr>
        <w:tabs>
          <w:tab w:val="left" w:pos="1818"/>
        </w:tabs>
        <w:spacing w:line="199" w:lineRule="auto"/>
        <w:ind w:left="165" w:right="624" w:firstLine="1209"/>
        <w:rPr>
          <w:del w:id="2386" w:author="dita conv" w:date="2020-07-16T12:00:00Z"/>
        </w:rPr>
      </w:pPr>
      <w:ins w:id="2387" w:author="dita conv" w:date="2020-07-16T12:00:00Z">
        <w:r>
          <w:t xml:space="preserve">(E) </w:t>
        </w:r>
      </w:ins>
      <w:r>
        <w:t xml:space="preserve">Use the clause at </w:t>
      </w:r>
      <w:del w:id="2388" w:author="dita conv" w:date="2020-07-16T12:00:00Z">
        <w:r w:rsidR="000A22CF" w:rsidRPr="00EF483B">
          <w:rPr>
            <w:spacing w:val="-6"/>
          </w:rPr>
          <w:delText>,</w:delText>
        </w:r>
        <w:r w:rsidR="000A22CF" w:rsidRPr="00EF483B">
          <w:rPr>
            <w:spacing w:val="-7"/>
          </w:rPr>
          <w:delText xml:space="preserve"> </w:delText>
        </w:r>
        <w:r w:rsidR="000A22CF" w:rsidRPr="00EF483B">
          <w:rPr>
            <w:spacing w:val="-5"/>
          </w:rPr>
          <w:delText>Limitations</w:delText>
        </w:r>
        <w:r w:rsidR="000A22CF" w:rsidRPr="00EF483B">
          <w:rPr>
            <w:spacing w:val="-9"/>
          </w:rPr>
          <w:delText xml:space="preserve"> </w:delText>
        </w:r>
        <w:r w:rsidR="000A22CF" w:rsidRPr="00EF483B">
          <w:rPr>
            <w:spacing w:val="-3"/>
          </w:rPr>
          <w:delText>on</w:delText>
        </w:r>
        <w:r w:rsidR="000A22CF" w:rsidRPr="00EF483B">
          <w:rPr>
            <w:spacing w:val="-9"/>
          </w:rPr>
          <w:delText xml:space="preserve"> </w:delText>
        </w:r>
        <w:r w:rsidR="000A22CF" w:rsidRPr="00EF483B">
          <w:rPr>
            <w:spacing w:val="-4"/>
          </w:rPr>
          <w:delText>the</w:delText>
        </w:r>
        <w:r w:rsidR="000A22CF" w:rsidRPr="00EF483B">
          <w:rPr>
            <w:spacing w:val="-10"/>
          </w:rPr>
          <w:delText xml:space="preserve"> </w:delText>
        </w:r>
        <w:r w:rsidR="000A22CF" w:rsidRPr="00EF483B">
          <w:rPr>
            <w:spacing w:val="-4"/>
          </w:rPr>
          <w:delText>Use</w:delText>
        </w:r>
        <w:r w:rsidR="000A22CF" w:rsidRPr="00EF483B">
          <w:rPr>
            <w:spacing w:val="-9"/>
          </w:rPr>
          <w:delText xml:space="preserve"> </w:delText>
        </w:r>
        <w:r w:rsidR="000A22CF" w:rsidRPr="00EF483B">
          <w:rPr>
            <w:spacing w:val="-3"/>
          </w:rPr>
          <w:delText>or</w:delText>
        </w:r>
        <w:r w:rsidR="000A22CF" w:rsidRPr="00EF483B">
          <w:rPr>
            <w:spacing w:val="-10"/>
          </w:rPr>
          <w:delText xml:space="preserve"> </w:delText>
        </w:r>
        <w:r w:rsidR="000A22CF" w:rsidRPr="00EF483B">
          <w:rPr>
            <w:spacing w:val="-5"/>
          </w:rPr>
          <w:delText>Disclosure</w:delText>
        </w:r>
        <w:r w:rsidR="000A22CF" w:rsidRPr="00EF483B">
          <w:rPr>
            <w:spacing w:val="-8"/>
          </w:rPr>
          <w:delText xml:space="preserve"> </w:delText>
        </w:r>
        <w:r w:rsidR="000A22CF" w:rsidRPr="00EF483B">
          <w:rPr>
            <w:spacing w:val="-3"/>
          </w:rPr>
          <w:delText xml:space="preserve">of </w:delText>
        </w:r>
        <w:r w:rsidR="000A22CF" w:rsidRPr="00EF483B">
          <w:rPr>
            <w:spacing w:val="-6"/>
          </w:rPr>
          <w:delText xml:space="preserve">Third-Party </w:delText>
        </w:r>
        <w:r w:rsidR="000A22CF" w:rsidRPr="00EF483B">
          <w:rPr>
            <w:spacing w:val="-5"/>
          </w:rPr>
          <w:delText xml:space="preserve">Contractor Reported Cyber Incident Information,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(b).</w:delText>
        </w:r>
      </w:del>
    </w:p>
    <w:p w14:paraId="2F3DC6B5" w14:textId="77777777" w:rsidR="008E64D4" w:rsidRPr="00EF483B" w:rsidRDefault="00EF483B" w:rsidP="00EF483B">
      <w:pPr>
        <w:tabs>
          <w:tab w:val="left" w:pos="1831"/>
        </w:tabs>
        <w:spacing w:line="199" w:lineRule="auto"/>
        <w:ind w:left="165" w:right="1480" w:firstLine="1209"/>
        <w:rPr>
          <w:del w:id="2389" w:author="dita conv" w:date="2020-07-16T12:00:00Z"/>
        </w:rPr>
      </w:pPr>
      <w:del w:id="2390" w:author="dita conv" w:date="2020-07-16T12:00:00Z">
        <w:r>
          <w:rPr>
            <w:spacing w:val="-15"/>
          </w:rPr>
          <w:delText>(D)</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Safeguarding </w:delText>
        </w:r>
        <w:r w:rsidR="000A22CF" w:rsidRPr="00EF483B">
          <w:rPr>
            <w:spacing w:val="-5"/>
          </w:rPr>
          <w:delText xml:space="preserve">Covered Defense Information </w:delText>
        </w:r>
        <w:r w:rsidR="000A22CF" w:rsidRPr="00EF483B">
          <w:rPr>
            <w:spacing w:val="-4"/>
          </w:rPr>
          <w:delText xml:space="preserve">and </w:delText>
        </w:r>
        <w:r w:rsidR="000A22CF" w:rsidRPr="00EF483B">
          <w:rPr>
            <w:spacing w:val="-5"/>
          </w:rPr>
          <w:delText xml:space="preserve">Cyber Incident Reporting,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(c).</w:delText>
        </w:r>
      </w:del>
    </w:p>
    <w:p w14:paraId="1BBB4444" w14:textId="78469B6B" w:rsidR="00627543" w:rsidRDefault="00EF483B">
      <w:pPr>
        <w:pStyle w:val="BodyText"/>
      </w:pPr>
      <w:del w:id="2391" w:author="dita conv" w:date="2020-07-16T12:00:00Z">
        <w:r>
          <w:rPr>
            <w:spacing w:val="-15"/>
          </w:rPr>
          <w:delText>(E)</w:delText>
        </w:r>
        <w:r>
          <w:rPr>
            <w:spacing w:val="-15"/>
          </w:rPr>
          <w:tab/>
        </w:r>
        <w:r w:rsidR="000A22CF" w:rsidRPr="00EF483B">
          <w:rPr>
            <w:spacing w:val="-4"/>
          </w:rPr>
          <w:delText>Use</w:delText>
        </w:r>
        <w:r w:rsidR="000A22CF" w:rsidRPr="00EF483B">
          <w:rPr>
            <w:spacing w:val="-10"/>
          </w:rPr>
          <w:delText xml:space="preserve"> </w:delText>
        </w:r>
        <w:r w:rsidR="000A22CF" w:rsidRPr="00EF483B">
          <w:rPr>
            <w:spacing w:val="-4"/>
          </w:rPr>
          <w:delText>the</w:delText>
        </w:r>
        <w:r w:rsidR="000A22CF" w:rsidRPr="00EF483B">
          <w:rPr>
            <w:spacing w:val="-9"/>
          </w:rPr>
          <w:delText xml:space="preserve"> </w:delText>
        </w:r>
        <w:r w:rsidR="000A22CF" w:rsidRPr="00EF483B">
          <w:rPr>
            <w:spacing w:val="-5"/>
          </w:rPr>
          <w:delText>clause</w:delText>
        </w:r>
        <w:r w:rsidR="000A22CF" w:rsidRPr="00EF483B">
          <w:rPr>
            <w:spacing w:val="-9"/>
          </w:rPr>
          <w:delText xml:space="preserve"> </w:delText>
        </w:r>
        <w:r w:rsidR="000A22CF" w:rsidRPr="00EF483B">
          <w:rPr>
            <w:spacing w:val="-3"/>
          </w:rPr>
          <w:delText>at</w:delText>
        </w:r>
        <w:r w:rsidR="000A22CF" w:rsidRPr="00EF483B">
          <w:rPr>
            <w:color w:val="0000FF"/>
            <w:spacing w:val="-11"/>
          </w:rPr>
          <w:delText xml:space="preserve"> </w:delText>
        </w:r>
        <w:r w:rsidR="000A22CF" w:rsidRPr="00EF483B">
          <w:rPr>
            <w:spacing w:val="-6"/>
          </w:rPr>
          <w:delText>,</w:delText>
        </w:r>
        <w:r w:rsidR="000A22CF" w:rsidRPr="00EF483B">
          <w:rPr>
            <w:spacing w:val="-7"/>
          </w:rPr>
          <w:delText xml:space="preserve"> </w:delText>
        </w:r>
        <w:r w:rsidR="000A22CF" w:rsidRPr="00EF483B">
          <w:rPr>
            <w:spacing w:val="-5"/>
          </w:rPr>
          <w:delText>Limitations</w:delText>
        </w:r>
        <w:r w:rsidR="000A22CF" w:rsidRPr="00EF483B">
          <w:rPr>
            <w:spacing w:val="-9"/>
          </w:rPr>
          <w:delText xml:space="preserve"> </w:delText>
        </w:r>
        <w:r w:rsidR="000A22CF" w:rsidRPr="00EF483B">
          <w:rPr>
            <w:spacing w:val="-3"/>
          </w:rPr>
          <w:delText>on</w:delText>
        </w:r>
        <w:r w:rsidR="000A22CF" w:rsidRPr="00EF483B">
          <w:rPr>
            <w:spacing w:val="-9"/>
          </w:rPr>
          <w:delText xml:space="preserve"> </w:delText>
        </w:r>
        <w:r w:rsidR="000A22CF" w:rsidRPr="00EF483B">
          <w:rPr>
            <w:spacing w:val="-4"/>
          </w:rPr>
          <w:delText>the</w:delText>
        </w:r>
        <w:r w:rsidR="000A22CF" w:rsidRPr="00EF483B">
          <w:rPr>
            <w:spacing w:val="-10"/>
          </w:rPr>
          <w:delText xml:space="preserve"> </w:delText>
        </w:r>
        <w:r w:rsidR="000A22CF" w:rsidRPr="00EF483B">
          <w:rPr>
            <w:spacing w:val="-4"/>
          </w:rPr>
          <w:delText>Use</w:delText>
        </w:r>
        <w:r w:rsidR="000A22CF" w:rsidRPr="00EF483B">
          <w:rPr>
            <w:spacing w:val="-9"/>
          </w:rPr>
          <w:delText xml:space="preserve"> </w:delText>
        </w:r>
        <w:r w:rsidR="000A22CF" w:rsidRPr="00EF483B">
          <w:rPr>
            <w:spacing w:val="-3"/>
          </w:rPr>
          <w:delText>or</w:delText>
        </w:r>
        <w:r w:rsidR="000A22CF" w:rsidRPr="00EF483B">
          <w:rPr>
            <w:spacing w:val="-10"/>
          </w:rPr>
          <w:delText xml:space="preserve"> </w:delText>
        </w:r>
        <w:r w:rsidR="000A22CF" w:rsidRPr="00EF483B">
          <w:rPr>
            <w:spacing w:val="-5"/>
          </w:rPr>
          <w:delText>Disclosure</w:delText>
        </w:r>
        <w:r w:rsidR="000A22CF" w:rsidRPr="00EF483B">
          <w:rPr>
            <w:spacing w:val="-8"/>
          </w:rPr>
          <w:delText xml:space="preserve"> </w:delText>
        </w:r>
        <w:r w:rsidR="000A22CF" w:rsidRPr="00EF483B">
          <w:rPr>
            <w:spacing w:val="-6"/>
          </w:rPr>
          <w:delText xml:space="preserve">of </w:delText>
        </w:r>
        <w:r w:rsidR="000A22CF" w:rsidRPr="00EF483B">
          <w:rPr>
            <w:spacing w:val="-5"/>
          </w:rPr>
          <w:delText xml:space="preserve">Information </w:delText>
        </w:r>
        <w:r w:rsidR="000A22CF" w:rsidRPr="00EF483B">
          <w:rPr>
            <w:spacing w:val="-3"/>
          </w:rPr>
          <w:delText xml:space="preserve">by </w:delText>
        </w:r>
        <w:r w:rsidR="000A22CF" w:rsidRPr="00EF483B">
          <w:rPr>
            <w:spacing w:val="-5"/>
          </w:rPr>
          <w:delText xml:space="preserve">Litigation Support </w:delText>
        </w:r>
        <w:r w:rsidR="000A22CF" w:rsidRPr="00EF483B">
          <w:rPr>
            <w:spacing w:val="-6"/>
          </w:rPr>
          <w:delText xml:space="preserve">Contractors,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392" w:author="dita conv" w:date="2020-07-16T12:00:00Z">
        <w:r w:rsidR="00244064">
          <w:t xml:space="preserve"> </w:t>
        </w:r>
        <w:proofErr w:type="gramStart"/>
        <w:r w:rsidR="00244064">
          <w:t>204.7403 (</w:t>
        </w:r>
      </w:ins>
      <w:r w:rsidR="00244064">
        <w:t>a), to comply with 10 U.S.C. 129d.</w:t>
      </w:r>
      <w:proofErr w:type="gramEnd"/>
    </w:p>
    <w:p w14:paraId="7A36AD28" w14:textId="149EDD75" w:rsidR="00627543" w:rsidRDefault="00244064">
      <w:pPr>
        <w:pStyle w:val="BodyText"/>
      </w:pPr>
      <w:r>
        <w:t xml:space="preserve">(F) Use the clause at </w:t>
      </w:r>
      <w:del w:id="2393" w:author="dita conv" w:date="2020-07-16T12:00:00Z">
        <w:r w:rsidR="000A22CF" w:rsidRPr="00EF483B">
          <w:rPr>
            <w:spacing w:val="-6"/>
          </w:rPr>
          <w:delText xml:space="preserve">, </w:delText>
        </w:r>
        <w:r w:rsidR="000A22CF" w:rsidRPr="00EF483B">
          <w:rPr>
            <w:spacing w:val="-5"/>
          </w:rPr>
          <w:delText xml:space="preserve">Notice </w:delText>
        </w:r>
        <w:r w:rsidR="000A22CF" w:rsidRPr="00EF483B">
          <w:rPr>
            <w:spacing w:val="-3"/>
          </w:rPr>
          <w:delText xml:space="preserve">of </w:delText>
        </w:r>
        <w:r w:rsidR="000A22CF" w:rsidRPr="00EF483B">
          <w:rPr>
            <w:spacing w:val="-5"/>
          </w:rPr>
          <w:delText>Authorized Disclosure</w:delText>
        </w:r>
        <w:r w:rsidR="000A22CF" w:rsidRPr="00EF483B">
          <w:rPr>
            <w:spacing w:val="-46"/>
          </w:rPr>
          <w:delText xml:space="preserve"> </w:delText>
        </w:r>
        <w:r w:rsidR="000A22CF" w:rsidRPr="00EF483B">
          <w:rPr>
            <w:spacing w:val="-3"/>
          </w:rPr>
          <w:delText xml:space="preserve">of </w:delText>
        </w:r>
        <w:r w:rsidR="000A22CF" w:rsidRPr="00EF483B">
          <w:rPr>
            <w:spacing w:val="-5"/>
          </w:rPr>
          <w:delText xml:space="preserve">Information </w:delText>
        </w:r>
        <w:r w:rsidR="000A22CF" w:rsidRPr="00EF483B">
          <w:rPr>
            <w:spacing w:val="-4"/>
          </w:rPr>
          <w:delText xml:space="preserve">for </w:delText>
        </w:r>
        <w:r w:rsidR="000A22CF" w:rsidRPr="00EF483B">
          <w:rPr>
            <w:spacing w:val="-5"/>
          </w:rPr>
          <w:delText xml:space="preserve">Litigation Support,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394" w:author="dita conv" w:date="2020-07-16T12:00:00Z">
        <w:r>
          <w:t xml:space="preserve"> 204.7403 (</w:t>
        </w:r>
      </w:ins>
      <w:r>
        <w:t xml:space="preserve">b), to comply </w:t>
      </w:r>
      <w:del w:id="2395" w:author="dita conv" w:date="2020-07-16T12:00:00Z">
        <w:r w:rsidR="000A22CF" w:rsidRPr="00EF483B">
          <w:rPr>
            <w:spacing w:val="-6"/>
          </w:rPr>
          <w:delText xml:space="preserve">with </w:delText>
        </w:r>
        <w:r w:rsidR="000A22CF" w:rsidRPr="00EF483B">
          <w:rPr>
            <w:spacing w:val="-3"/>
          </w:rPr>
          <w:delText>10</w:delText>
        </w:r>
      </w:del>
      <w:ins w:id="2396" w:author="dita conv" w:date="2020-07-16T12:00:00Z">
        <w:r>
          <w:t>with10</w:t>
        </w:r>
      </w:ins>
      <w:r>
        <w:t xml:space="preserve"> U.S.C. 129d.</w:t>
      </w:r>
    </w:p>
    <w:p w14:paraId="1E9DCA2D" w14:textId="4F195FC0" w:rsidR="00627543" w:rsidRDefault="00244064">
      <w:pPr>
        <w:pStyle w:val="BodyText"/>
      </w:pPr>
      <w:r>
        <w:t xml:space="preserve">(G) Use the provision at </w:t>
      </w:r>
      <w:del w:id="2397" w:author="dita conv" w:date="2020-07-16T12:00:00Z">
        <w:r w:rsidR="000A22CF" w:rsidRPr="00EF483B">
          <w:rPr>
            <w:spacing w:val="-6"/>
          </w:rPr>
          <w:delText xml:space="preserve">, </w:delText>
        </w:r>
        <w:r w:rsidR="000A22CF" w:rsidRPr="00EF483B">
          <w:rPr>
            <w:spacing w:val="-5"/>
          </w:rPr>
          <w:delText xml:space="preserve">Covered Defense </w:delText>
        </w:r>
        <w:r w:rsidR="000A22CF" w:rsidRPr="00EF483B">
          <w:rPr>
            <w:spacing w:val="-6"/>
          </w:rPr>
          <w:delText xml:space="preserve">Telecommunications </w:delText>
        </w:r>
        <w:r w:rsidR="000A22CF" w:rsidRPr="00EF483B">
          <w:rPr>
            <w:spacing w:val="-5"/>
          </w:rPr>
          <w:delText xml:space="preserve">Equipment </w:delText>
        </w:r>
        <w:r w:rsidR="000A22CF" w:rsidRPr="00EF483B">
          <w:rPr>
            <w:spacing w:val="-3"/>
          </w:rPr>
          <w:delText xml:space="preserve">or </w:delText>
        </w:r>
        <w:r w:rsidR="000A22CF" w:rsidRPr="00EF483B">
          <w:rPr>
            <w:spacing w:val="-6"/>
          </w:rPr>
          <w:delText xml:space="preserve">Services—Representation,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398" w:author="dita conv" w:date="2020-07-16T12:00:00Z">
        <w:r>
          <w:t xml:space="preserve"> 204.2105 (</w:t>
        </w:r>
      </w:ins>
      <w:r>
        <w:t xml:space="preserve">a), to comply with section 1656 of the National Defense Authorization Act for Fiscal Year 2018 (Pub. </w:t>
      </w:r>
      <w:proofErr w:type="gramStart"/>
      <w:r>
        <w:t>L. 115-91).</w:t>
      </w:r>
      <w:proofErr w:type="gramEnd"/>
    </w:p>
    <w:p w14:paraId="2661D087" w14:textId="6046715E" w:rsidR="00627543" w:rsidRDefault="00244064">
      <w:pPr>
        <w:pStyle w:val="BodyText"/>
      </w:pPr>
      <w:r>
        <w:t xml:space="preserve">(H) Use the provision at </w:t>
      </w:r>
      <w:del w:id="2399" w:author="dita conv" w:date="2020-07-16T12:00:00Z">
        <w:r w:rsidR="000A22CF" w:rsidRPr="00EF483B">
          <w:rPr>
            <w:spacing w:val="-6"/>
          </w:rPr>
          <w:delText xml:space="preserve">, </w:delText>
        </w:r>
        <w:r w:rsidR="000A22CF" w:rsidRPr="00EF483B">
          <w:rPr>
            <w:spacing w:val="-5"/>
          </w:rPr>
          <w:delText xml:space="preserve">Prohibition </w:delText>
        </w:r>
        <w:r w:rsidR="000A22CF" w:rsidRPr="00EF483B">
          <w:rPr>
            <w:spacing w:val="-3"/>
          </w:rPr>
          <w:delText xml:space="preserve">on </w:delText>
        </w:r>
        <w:r w:rsidR="000A22CF" w:rsidRPr="00EF483B">
          <w:rPr>
            <w:spacing w:val="-4"/>
          </w:rPr>
          <w:delText xml:space="preserve">the </w:delText>
        </w:r>
        <w:r w:rsidR="000A22CF" w:rsidRPr="00EF483B">
          <w:rPr>
            <w:spacing w:val="-5"/>
          </w:rPr>
          <w:delText>Acquisition</w:delText>
        </w:r>
        <w:r w:rsidR="000A22CF" w:rsidRPr="00EF483B">
          <w:rPr>
            <w:spacing w:val="-47"/>
          </w:rPr>
          <w:delText xml:space="preserve"> </w:delText>
        </w:r>
        <w:r w:rsidR="000A22CF" w:rsidRPr="00EF483B">
          <w:rPr>
            <w:spacing w:val="-3"/>
          </w:rPr>
          <w:delText xml:space="preserve">of </w:delText>
        </w:r>
        <w:r w:rsidR="000A22CF" w:rsidRPr="00EF483B">
          <w:rPr>
            <w:spacing w:val="-5"/>
          </w:rPr>
          <w:delText xml:space="preserve">Covered Defense </w:delText>
        </w:r>
        <w:r w:rsidR="000A22CF" w:rsidRPr="00EF483B">
          <w:rPr>
            <w:spacing w:val="-6"/>
          </w:rPr>
          <w:delText xml:space="preserve">Telecommunications </w:delText>
        </w:r>
        <w:r w:rsidR="000A22CF" w:rsidRPr="00EF483B">
          <w:rPr>
            <w:spacing w:val="-5"/>
          </w:rPr>
          <w:delText xml:space="preserve">Equipment </w:delText>
        </w:r>
        <w:r w:rsidR="000A22CF" w:rsidRPr="00EF483B">
          <w:rPr>
            <w:spacing w:val="-3"/>
          </w:rPr>
          <w:delText xml:space="preserve">or </w:delText>
        </w:r>
        <w:r w:rsidR="000A22CF" w:rsidRPr="00EF483B">
          <w:rPr>
            <w:spacing w:val="-6"/>
          </w:rPr>
          <w:delText xml:space="preserve">Services—Representation,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400" w:author="dita conv" w:date="2020-07-16T12:00:00Z">
        <w:r>
          <w:t xml:space="preserve"> 204.2105 (</w:t>
        </w:r>
      </w:ins>
      <w:r>
        <w:t xml:space="preserve">b), to comply with section 1656 of the National Defense Authorization Act for Fiscal Year 2018 (Pub. </w:t>
      </w:r>
      <w:proofErr w:type="gramStart"/>
      <w:r>
        <w:t>L. 115-91).</w:t>
      </w:r>
      <w:proofErr w:type="gramEnd"/>
    </w:p>
    <w:p w14:paraId="11899D05" w14:textId="5DA9AB21" w:rsidR="00627543" w:rsidRDefault="00244064">
      <w:pPr>
        <w:pStyle w:val="BodyText"/>
      </w:pPr>
      <w:r>
        <w:t xml:space="preserve">(I) Use the clause at </w:t>
      </w:r>
      <w:del w:id="2401" w:author="dita conv" w:date="2020-07-16T12:00:00Z">
        <w:r w:rsidR="000A22CF" w:rsidRPr="00EF483B">
          <w:rPr>
            <w:spacing w:val="-6"/>
          </w:rPr>
          <w:delText xml:space="preserve">, </w:delText>
        </w:r>
        <w:r w:rsidR="000A22CF" w:rsidRPr="00EF483B">
          <w:rPr>
            <w:spacing w:val="-5"/>
          </w:rPr>
          <w:delText xml:space="preserve">Prohibition </w:delText>
        </w:r>
        <w:r w:rsidR="000A22CF" w:rsidRPr="00EF483B">
          <w:rPr>
            <w:spacing w:val="-3"/>
          </w:rPr>
          <w:delText xml:space="preserve">on </w:delText>
        </w:r>
        <w:r w:rsidR="000A22CF" w:rsidRPr="00EF483B">
          <w:rPr>
            <w:spacing w:val="-4"/>
          </w:rPr>
          <w:delText xml:space="preserve">the </w:delText>
        </w:r>
        <w:r w:rsidR="000A22CF" w:rsidRPr="00EF483B">
          <w:rPr>
            <w:spacing w:val="-5"/>
          </w:rPr>
          <w:delText xml:space="preserve">Acquisition </w:delText>
        </w:r>
        <w:r w:rsidR="000A22CF" w:rsidRPr="00EF483B">
          <w:rPr>
            <w:spacing w:val="-3"/>
          </w:rPr>
          <w:delText xml:space="preserve">of </w:delText>
        </w:r>
        <w:r w:rsidR="000A22CF" w:rsidRPr="00EF483B">
          <w:rPr>
            <w:spacing w:val="-5"/>
          </w:rPr>
          <w:delText xml:space="preserve">Covered Defense </w:delText>
        </w:r>
        <w:r w:rsidR="000A22CF" w:rsidRPr="00EF483B">
          <w:rPr>
            <w:spacing w:val="-6"/>
          </w:rPr>
          <w:delText xml:space="preserve">Telecommunications </w:delText>
        </w:r>
        <w:r w:rsidR="000A22CF" w:rsidRPr="00EF483B">
          <w:rPr>
            <w:spacing w:val="-5"/>
          </w:rPr>
          <w:delText xml:space="preserve">Equipment </w:delText>
        </w:r>
        <w:r w:rsidR="000A22CF" w:rsidRPr="00EF483B">
          <w:rPr>
            <w:spacing w:val="-3"/>
          </w:rPr>
          <w:delText xml:space="preserve">or </w:delText>
        </w:r>
        <w:r w:rsidR="000A22CF" w:rsidRPr="00EF483B">
          <w:rPr>
            <w:spacing w:val="-5"/>
          </w:rPr>
          <w:delText xml:space="preserve">Services,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402" w:author="dita conv" w:date="2020-07-16T12:00:00Z">
        <w:r>
          <w:t xml:space="preserve"> 204.2105 (</w:t>
        </w:r>
      </w:ins>
      <w:r>
        <w:t xml:space="preserve">c), to comply </w:t>
      </w:r>
      <w:r>
        <w:lastRenderedPageBreak/>
        <w:t xml:space="preserve">with section 1656 of the National Defense Authorization Act for Fiscal Year 2018 (Pub. </w:t>
      </w:r>
      <w:proofErr w:type="gramStart"/>
      <w:r>
        <w:t>L. 115-91).</w:t>
      </w:r>
      <w:proofErr w:type="gramEnd"/>
    </w:p>
    <w:p w14:paraId="6759715A" w14:textId="77777777" w:rsidR="00627543" w:rsidRDefault="00244064">
      <w:pPr>
        <w:pStyle w:val="BodyText"/>
      </w:pPr>
      <w:r>
        <w:t xml:space="preserve">(iii) </w:t>
      </w:r>
      <w:r>
        <w:rPr>
          <w:i/>
        </w:rPr>
        <w:t xml:space="preserve"> Part 205—</w:t>
      </w:r>
      <w:proofErr w:type="gramStart"/>
      <w:r>
        <w:rPr>
          <w:i/>
        </w:rPr>
        <w:t>Publicizing</w:t>
      </w:r>
      <w:proofErr w:type="gramEnd"/>
      <w:r>
        <w:rPr>
          <w:i/>
        </w:rPr>
        <w:t xml:space="preserve"> Contract Actions.</w:t>
      </w:r>
    </w:p>
    <w:p w14:paraId="6D5E6DCC" w14:textId="7946C126" w:rsidR="00627543" w:rsidRDefault="00244064">
      <w:pPr>
        <w:pStyle w:val="BodyText"/>
      </w:pPr>
      <w:r>
        <w:t xml:space="preserve">Use the clause at </w:t>
      </w:r>
      <w:del w:id="2403" w:author="dita conv" w:date="2020-07-16T12:00:00Z">
        <w:r w:rsidR="000A22CF">
          <w:rPr>
            <w:spacing w:val="-6"/>
          </w:rPr>
          <w:delText xml:space="preserve">, </w:delText>
        </w:r>
        <w:r w:rsidR="000A22CF">
          <w:rPr>
            <w:spacing w:val="-5"/>
          </w:rPr>
          <w:delText xml:space="preserve">Provision </w:delText>
        </w:r>
        <w:r w:rsidR="000A22CF">
          <w:rPr>
            <w:spacing w:val="-3"/>
          </w:rPr>
          <w:delText xml:space="preserve">of </w:delText>
        </w:r>
        <w:r w:rsidR="000A22CF">
          <w:rPr>
            <w:spacing w:val="-5"/>
          </w:rPr>
          <w:delText xml:space="preserve">Information </w:delText>
        </w:r>
        <w:r w:rsidR="000A22CF">
          <w:rPr>
            <w:spacing w:val="-3"/>
          </w:rPr>
          <w:delText xml:space="preserve">to </w:delText>
        </w:r>
        <w:r w:rsidR="000A22CF">
          <w:rPr>
            <w:spacing w:val="-5"/>
          </w:rPr>
          <w:delText xml:space="preserve">Cooperative Agreement Holders, </w:delText>
        </w:r>
        <w:r w:rsidR="000A22CF">
          <w:rPr>
            <w:spacing w:val="-3"/>
          </w:rPr>
          <w:delText xml:space="preserve">as </w:delText>
        </w:r>
        <w:r w:rsidR="000A22CF">
          <w:rPr>
            <w:spacing w:val="-5"/>
          </w:rPr>
          <w:delText xml:space="preserve">prescribed </w:delText>
        </w:r>
        <w:r w:rsidR="000A22CF">
          <w:rPr>
            <w:spacing w:val="-3"/>
          </w:rPr>
          <w:delText xml:space="preserve">in </w:delText>
        </w:r>
        <w:r w:rsidR="000A22CF">
          <w:rPr>
            <w:spacing w:val="-6"/>
          </w:rPr>
          <w:delText>,</w:delText>
        </w:r>
      </w:del>
      <w:ins w:id="2404" w:author="dita conv" w:date="2020-07-16T12:00:00Z">
        <w:r>
          <w:t xml:space="preserve"> </w:t>
        </w:r>
        <w:proofErr w:type="gramStart"/>
        <w:r>
          <w:t>205.470 ,</w:t>
        </w:r>
      </w:ins>
      <w:proofErr w:type="gramEnd"/>
      <w:r>
        <w:t xml:space="preserve"> to comply with 10 U.S.C. 2416.</w:t>
      </w:r>
    </w:p>
    <w:p w14:paraId="5AA71EB9" w14:textId="77777777" w:rsidR="00627543" w:rsidRDefault="00244064">
      <w:pPr>
        <w:pStyle w:val="BodyText"/>
      </w:pPr>
      <w:proofErr w:type="gramStart"/>
      <w:r>
        <w:t xml:space="preserve">(iv) </w:t>
      </w:r>
      <w:r>
        <w:rPr>
          <w:i/>
        </w:rPr>
        <w:t xml:space="preserve"> Part</w:t>
      </w:r>
      <w:proofErr w:type="gramEnd"/>
      <w:r>
        <w:rPr>
          <w:i/>
        </w:rPr>
        <w:t xml:space="preserve"> 211—Describing Agency Needs.</w:t>
      </w:r>
    </w:p>
    <w:p w14:paraId="58528389" w14:textId="281276B9" w:rsidR="00627543" w:rsidRDefault="00244064">
      <w:pPr>
        <w:pStyle w:val="BodyText"/>
      </w:pPr>
      <w:r>
        <w:t xml:space="preserve">(A) Use the clause at </w:t>
      </w:r>
      <w:del w:id="2405" w:author="dita conv" w:date="2020-07-16T12:00:00Z">
        <w:r w:rsidR="000A22CF" w:rsidRPr="00EF483B">
          <w:rPr>
            <w:spacing w:val="-6"/>
          </w:rPr>
          <w:delText xml:space="preserve">, </w:delText>
        </w:r>
        <w:r w:rsidR="000A22CF" w:rsidRPr="00EF483B">
          <w:rPr>
            <w:spacing w:val="-5"/>
          </w:rPr>
          <w:delText xml:space="preserve">Item Unique Identification and Valuation,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(a)(1</w:delText>
        </w:r>
      </w:del>
      <w:ins w:id="2406" w:author="dita conv" w:date="2020-07-16T12:00:00Z">
        <w:r>
          <w:t xml:space="preserve"> 215.408 (2</w:t>
        </w:r>
        <w:proofErr w:type="gramStart"/>
        <w:r>
          <w:t>)(</w:t>
        </w:r>
        <w:proofErr w:type="spellStart"/>
        <w:proofErr w:type="gramEnd"/>
        <w:r>
          <w:t>i</w:t>
        </w:r>
      </w:ins>
      <w:proofErr w:type="spellEnd"/>
      <w:r>
        <w:t>).</w:t>
      </w:r>
    </w:p>
    <w:p w14:paraId="708D00EC" w14:textId="77777777" w:rsidR="00627543" w:rsidRDefault="00244064">
      <w:pPr>
        <w:pStyle w:val="BodyText"/>
        <w:rPr>
          <w:ins w:id="2407" w:author="dita conv" w:date="2020-07-16T12:00:00Z"/>
        </w:rPr>
      </w:pPr>
      <w:r>
        <w:t>(B)</w:t>
      </w:r>
      <w:ins w:id="2408" w:author="dita conv" w:date="2020-07-16T12:00:00Z">
        <w:r>
          <w:t xml:space="preserve"> Use the clause </w:t>
        </w:r>
        <w:proofErr w:type="gramStart"/>
        <w:r>
          <w:t>at  215.408</w:t>
        </w:r>
        <w:proofErr w:type="gramEnd"/>
        <w:r>
          <w:t xml:space="preserve"> (2)(ii).</w:t>
        </w:r>
      </w:ins>
    </w:p>
    <w:p w14:paraId="6C695BFC" w14:textId="1B190623" w:rsidR="00627543" w:rsidRDefault="00244064">
      <w:pPr>
        <w:pStyle w:val="BodyText"/>
      </w:pPr>
      <w:ins w:id="2409" w:author="dita conv" w:date="2020-07-16T12:00:00Z">
        <w:r>
          <w:t xml:space="preserve">(C) </w:t>
        </w:r>
      </w:ins>
      <w:r>
        <w:t xml:space="preserve">Use the provision at </w:t>
      </w:r>
      <w:del w:id="2410" w:author="dita conv" w:date="2020-07-16T12:00:00Z">
        <w:r w:rsidR="000A22CF" w:rsidRPr="00EF483B">
          <w:rPr>
            <w:spacing w:val="-6"/>
          </w:rPr>
          <w:delText xml:space="preserve">, </w:delText>
        </w:r>
        <w:r w:rsidR="000A22CF" w:rsidRPr="00EF483B">
          <w:rPr>
            <w:spacing w:val="-5"/>
          </w:rPr>
          <w:delText xml:space="preserve">Passive Radio Frequency Identification,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411" w:author="dita conv" w:date="2020-07-16T12:00:00Z">
        <w:r>
          <w:t xml:space="preserve"> 215.408 (3).</w:t>
        </w:r>
      </w:ins>
    </w:p>
    <w:p w14:paraId="2DBCF5DD" w14:textId="77777777" w:rsidR="008E64D4" w:rsidRPr="00EF483B" w:rsidRDefault="00EF483B" w:rsidP="00EF483B">
      <w:pPr>
        <w:tabs>
          <w:tab w:val="left" w:pos="1818"/>
        </w:tabs>
        <w:spacing w:line="199" w:lineRule="auto"/>
        <w:ind w:left="165" w:right="883" w:firstLine="1209"/>
        <w:rPr>
          <w:del w:id="2412" w:author="dita conv" w:date="2020-07-16T12:00:00Z"/>
        </w:rPr>
      </w:pPr>
      <w:del w:id="2413" w:author="dita conv" w:date="2020-07-16T12:00:00Z">
        <w:r>
          <w:rPr>
            <w:spacing w:val="-15"/>
          </w:rPr>
          <w:delText>(C)</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Reporting </w:delText>
        </w:r>
        <w:r w:rsidR="000A22CF" w:rsidRPr="00EF483B">
          <w:rPr>
            <w:spacing w:val="-3"/>
          </w:rPr>
          <w:delText xml:space="preserve">of </w:delText>
        </w:r>
        <w:r w:rsidR="000A22CF" w:rsidRPr="00EF483B">
          <w:rPr>
            <w:spacing w:val="-6"/>
          </w:rPr>
          <w:delText xml:space="preserve">Government-Furnished </w:delText>
        </w:r>
        <w:r w:rsidR="000A22CF" w:rsidRPr="00EF483B">
          <w:rPr>
            <w:spacing w:val="-5"/>
          </w:rPr>
          <w:delText xml:space="preserve">Property,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p>
    <w:p w14:paraId="59D57588" w14:textId="77777777" w:rsidR="008E64D4" w:rsidRPr="00EF483B" w:rsidRDefault="00EF483B" w:rsidP="00EF483B">
      <w:pPr>
        <w:tabs>
          <w:tab w:val="left" w:pos="1831"/>
        </w:tabs>
        <w:spacing w:line="199" w:lineRule="auto"/>
        <w:ind w:left="165" w:right="963" w:firstLine="1209"/>
        <w:rPr>
          <w:del w:id="2414" w:author="dita conv" w:date="2020-07-16T12:00:00Z"/>
        </w:rPr>
      </w:pPr>
      <w:del w:id="2415" w:author="dita conv" w:date="2020-07-16T12:00:00Z">
        <w:r>
          <w:rPr>
            <w:spacing w:val="-15"/>
          </w:rPr>
          <w:delText>(D)</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4"/>
          </w:rPr>
          <w:delText xml:space="preserve">Use </w:delText>
        </w:r>
        <w:r w:rsidR="000A22CF" w:rsidRPr="00EF483B">
          <w:rPr>
            <w:spacing w:val="-3"/>
          </w:rPr>
          <w:delText xml:space="preserve">of </w:delText>
        </w:r>
        <w:r w:rsidR="000A22CF" w:rsidRPr="00EF483B">
          <w:rPr>
            <w:spacing w:val="-6"/>
          </w:rPr>
          <w:delText xml:space="preserve">Government-Assigned </w:delText>
        </w:r>
        <w:r w:rsidR="000A22CF" w:rsidRPr="00EF483B">
          <w:rPr>
            <w:spacing w:val="-5"/>
          </w:rPr>
          <w:delText xml:space="preserve">Serial Numbers,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(c).</w:delText>
        </w:r>
      </w:del>
    </w:p>
    <w:p w14:paraId="6D0AC35C" w14:textId="77777777" w:rsidR="008E64D4" w:rsidRPr="00EF483B" w:rsidRDefault="00EF483B" w:rsidP="00EF483B">
      <w:pPr>
        <w:tabs>
          <w:tab w:val="left" w:pos="1371"/>
        </w:tabs>
        <w:spacing w:before="201"/>
        <w:ind w:left="1370" w:hanging="400"/>
        <w:rPr>
          <w:del w:id="2416" w:author="dita conv" w:date="2020-07-16T12:00:00Z"/>
        </w:rPr>
      </w:pPr>
      <w:del w:id="2417" w:author="dita conv" w:date="2020-07-16T12:00:00Z">
        <w:r>
          <w:rPr>
            <w:spacing w:val="-16"/>
          </w:rPr>
          <w:delText>(v)</w:delText>
        </w:r>
        <w:r>
          <w:rPr>
            <w:spacing w:val="-16"/>
          </w:rPr>
          <w:tab/>
        </w:r>
        <w:r w:rsidR="000A22CF" w:rsidRPr="00EF483B">
          <w:rPr>
            <w:i/>
            <w:spacing w:val="-5"/>
          </w:rPr>
          <w:delText xml:space="preserve">Part </w:delText>
        </w:r>
        <w:r w:rsidR="000A22CF" w:rsidRPr="00EF483B">
          <w:rPr>
            <w:i/>
            <w:spacing w:val="-6"/>
          </w:rPr>
          <w:delText>213—Simplified Acquisition</w:delText>
        </w:r>
        <w:r w:rsidR="000A22CF" w:rsidRPr="00EF483B">
          <w:rPr>
            <w:i/>
            <w:spacing w:val="-19"/>
          </w:rPr>
          <w:delText xml:space="preserve"> </w:delText>
        </w:r>
        <w:r w:rsidR="000A22CF" w:rsidRPr="00EF483B">
          <w:rPr>
            <w:i/>
            <w:spacing w:val="-5"/>
          </w:rPr>
          <w:delText>Procedures</w:delText>
        </w:r>
        <w:r w:rsidR="000A22CF" w:rsidRPr="00EF483B">
          <w:rPr>
            <w:spacing w:val="-5"/>
          </w:rPr>
          <w:delText>.</w:delText>
        </w:r>
      </w:del>
    </w:p>
    <w:p w14:paraId="059BA3A6" w14:textId="77777777" w:rsidR="008E64D4" w:rsidRDefault="000A22CF">
      <w:pPr>
        <w:pStyle w:val="BodyText"/>
        <w:spacing w:before="111" w:line="199" w:lineRule="auto"/>
        <w:ind w:right="541"/>
        <w:rPr>
          <w:del w:id="2418" w:author="dita conv" w:date="2020-07-16T12:00:00Z"/>
        </w:rPr>
      </w:pPr>
      <w:del w:id="2419" w:author="dita conv" w:date="2020-07-16T12:00:00Z">
        <w:r>
          <w:rPr>
            <w:spacing w:val="-4"/>
          </w:rPr>
          <w:delText xml:space="preserve">Use the </w:delText>
        </w:r>
        <w:r>
          <w:rPr>
            <w:spacing w:val="-5"/>
          </w:rPr>
          <w:delText xml:space="preserve">provision </w:delText>
        </w:r>
        <w:r>
          <w:rPr>
            <w:spacing w:val="-3"/>
          </w:rPr>
          <w:delText xml:space="preserve">at </w:delText>
        </w:r>
        <w:r>
          <w:rPr>
            <w:spacing w:val="-6"/>
          </w:rPr>
          <w:delText xml:space="preserve">, </w:delText>
        </w:r>
        <w:r>
          <w:rPr>
            <w:spacing w:val="-5"/>
          </w:rPr>
          <w:delText xml:space="preserve">Notice </w:delText>
        </w:r>
        <w:r>
          <w:rPr>
            <w:spacing w:val="-3"/>
          </w:rPr>
          <w:delText xml:space="preserve">to </w:delText>
        </w:r>
        <w:r>
          <w:rPr>
            <w:spacing w:val="-5"/>
          </w:rPr>
          <w:delText xml:space="preserve">Prospective Suppliers </w:delText>
        </w:r>
        <w:r>
          <w:rPr>
            <w:spacing w:val="-3"/>
          </w:rPr>
          <w:delText xml:space="preserve">on </w:delText>
        </w:r>
        <w:r>
          <w:rPr>
            <w:spacing w:val="-4"/>
          </w:rPr>
          <w:delText xml:space="preserve">Use </w:delText>
        </w:r>
        <w:r>
          <w:rPr>
            <w:spacing w:val="-3"/>
          </w:rPr>
          <w:delText xml:space="preserve">of </w:delText>
        </w:r>
        <w:r>
          <w:rPr>
            <w:spacing w:val="-5"/>
          </w:rPr>
          <w:delText xml:space="preserve">Supplier Performance Risk System </w:delText>
        </w:r>
        <w:r>
          <w:rPr>
            <w:spacing w:val="-3"/>
          </w:rPr>
          <w:delText xml:space="preserve">in </w:delText>
        </w:r>
        <w:r>
          <w:rPr>
            <w:spacing w:val="-5"/>
          </w:rPr>
          <w:delText xml:space="preserve">Past Performance </w:delText>
        </w:r>
        <w:r>
          <w:rPr>
            <w:spacing w:val="-6"/>
          </w:rPr>
          <w:delText xml:space="preserve">Evaluations, </w:delText>
        </w:r>
        <w:r>
          <w:rPr>
            <w:spacing w:val="-4"/>
          </w:rPr>
          <w:delText xml:space="preserve">as </w:delText>
        </w:r>
        <w:r>
          <w:rPr>
            <w:spacing w:val="-5"/>
          </w:rPr>
          <w:delText xml:space="preserve">prescribed </w:delText>
        </w:r>
        <w:r>
          <w:rPr>
            <w:spacing w:val="-3"/>
          </w:rPr>
          <w:delText xml:space="preserve">in </w:delText>
        </w:r>
        <w:r>
          <w:rPr>
            <w:color w:val="0000FF"/>
            <w:spacing w:val="-6"/>
          </w:rPr>
          <w:delText xml:space="preserve"> </w:delText>
        </w:r>
        <w:r>
          <w:rPr>
            <w:spacing w:val="-4"/>
          </w:rPr>
          <w:delText>.</w:delText>
        </w:r>
      </w:del>
    </w:p>
    <w:p w14:paraId="3EE1C097" w14:textId="77777777" w:rsidR="008E64D4" w:rsidRDefault="008E64D4">
      <w:pPr>
        <w:pStyle w:val="BodyText"/>
        <w:spacing w:before="5"/>
        <w:rPr>
          <w:del w:id="2420" w:author="dita conv" w:date="2020-07-16T12:00:00Z"/>
          <w:sz w:val="8"/>
        </w:rPr>
      </w:pPr>
    </w:p>
    <w:p w14:paraId="75A63DEA" w14:textId="77777777" w:rsidR="008E64D4" w:rsidRPr="00EF483B" w:rsidRDefault="00EF483B" w:rsidP="00EF483B">
      <w:pPr>
        <w:tabs>
          <w:tab w:val="left" w:pos="1441"/>
        </w:tabs>
        <w:spacing w:before="100"/>
        <w:ind w:left="1440" w:hanging="470"/>
        <w:rPr>
          <w:del w:id="2421" w:author="dita conv" w:date="2020-07-16T12:00:00Z"/>
          <w:i/>
        </w:rPr>
      </w:pPr>
      <w:del w:id="2422" w:author="dita conv" w:date="2020-07-16T12:00:00Z">
        <w:r>
          <w:rPr>
            <w:i/>
            <w:spacing w:val="-16"/>
          </w:rPr>
          <w:delText>(vi)</w:delText>
        </w:r>
        <w:r>
          <w:rPr>
            <w:i/>
            <w:spacing w:val="-16"/>
          </w:rPr>
          <w:tab/>
        </w:r>
        <w:r w:rsidR="000A22CF" w:rsidRPr="00EF483B">
          <w:rPr>
            <w:i/>
            <w:spacing w:val="-5"/>
          </w:rPr>
          <w:delText xml:space="preserve">Part </w:delText>
        </w:r>
        <w:r w:rsidR="000A22CF" w:rsidRPr="00EF483B">
          <w:rPr>
            <w:i/>
            <w:spacing w:val="-6"/>
          </w:rPr>
          <w:delText xml:space="preserve">215—Contracting </w:delText>
        </w:r>
        <w:r w:rsidR="000A22CF" w:rsidRPr="00EF483B">
          <w:rPr>
            <w:i/>
            <w:spacing w:val="-4"/>
          </w:rPr>
          <w:delText>by</w:delText>
        </w:r>
        <w:r w:rsidR="000A22CF" w:rsidRPr="00EF483B">
          <w:rPr>
            <w:i/>
            <w:spacing w:val="-18"/>
          </w:rPr>
          <w:delText xml:space="preserve"> </w:delText>
        </w:r>
        <w:r w:rsidR="000A22CF" w:rsidRPr="00EF483B">
          <w:rPr>
            <w:i/>
            <w:spacing w:val="-6"/>
          </w:rPr>
          <w:delText>Negotiation.</w:delText>
        </w:r>
      </w:del>
    </w:p>
    <w:p w14:paraId="46D1C9AB" w14:textId="77777777" w:rsidR="008E64D4" w:rsidRPr="00EF483B" w:rsidRDefault="00EF483B" w:rsidP="00EF483B">
      <w:pPr>
        <w:tabs>
          <w:tab w:val="left" w:pos="1818"/>
        </w:tabs>
        <w:spacing w:before="232" w:line="199" w:lineRule="auto"/>
        <w:ind w:left="165" w:right="743" w:firstLine="1209"/>
        <w:rPr>
          <w:del w:id="2423" w:author="dita conv" w:date="2020-07-16T12:00:00Z"/>
        </w:rPr>
      </w:pPr>
      <w:del w:id="2424"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Requirements </w:delText>
        </w:r>
        <w:r w:rsidR="000A22CF" w:rsidRPr="00EF483B">
          <w:rPr>
            <w:spacing w:val="-4"/>
          </w:rPr>
          <w:delText xml:space="preserve">for </w:delText>
        </w:r>
        <w:r w:rsidR="000A22CF" w:rsidRPr="00EF483B">
          <w:rPr>
            <w:spacing w:val="-5"/>
          </w:rPr>
          <w:delText xml:space="preserve">Submission </w:delText>
        </w:r>
        <w:r w:rsidR="000A22CF" w:rsidRPr="00EF483B">
          <w:rPr>
            <w:spacing w:val="-3"/>
          </w:rPr>
          <w:delText xml:space="preserve">of </w:delText>
        </w:r>
        <w:r w:rsidR="000A22CF" w:rsidRPr="00EF483B">
          <w:rPr>
            <w:spacing w:val="-4"/>
          </w:rPr>
          <w:delText xml:space="preserve">Data </w:delText>
        </w:r>
        <w:r w:rsidR="000A22CF" w:rsidRPr="00EF483B">
          <w:rPr>
            <w:spacing w:val="-5"/>
          </w:rPr>
          <w:delText xml:space="preserve">Other Than Certified Cost </w:delText>
        </w:r>
        <w:r w:rsidR="000A22CF" w:rsidRPr="00EF483B">
          <w:rPr>
            <w:spacing w:val="-3"/>
          </w:rPr>
          <w:delText xml:space="preserve">or </w:delText>
        </w:r>
        <w:r w:rsidR="000A22CF" w:rsidRPr="00EF483B">
          <w:rPr>
            <w:spacing w:val="-5"/>
          </w:rPr>
          <w:delText xml:space="preserve">Pricing </w:delText>
        </w:r>
        <w:r w:rsidR="000A22CF" w:rsidRPr="00EF483B">
          <w:rPr>
            <w:spacing w:val="-6"/>
          </w:rPr>
          <w:delText xml:space="preserve">Data—Canadian </w:delText>
        </w:r>
        <w:r w:rsidR="000A22CF" w:rsidRPr="00EF483B">
          <w:rPr>
            <w:spacing w:val="-5"/>
          </w:rPr>
          <w:delText xml:space="preserve">Commercial </w:delText>
        </w:r>
        <w:r w:rsidR="000A22CF" w:rsidRPr="00EF483B">
          <w:rPr>
            <w:spacing w:val="-6"/>
          </w:rPr>
          <w:delText xml:space="preserve">Corporation,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at</w:delText>
        </w:r>
        <w:r w:rsidR="000A22CF" w:rsidRPr="00EF483B">
          <w:rPr>
            <w:spacing w:val="-6"/>
          </w:rPr>
          <w:delText>(2)(i).</w:delText>
        </w:r>
      </w:del>
    </w:p>
    <w:p w14:paraId="425681CA" w14:textId="77777777" w:rsidR="008E64D4" w:rsidRPr="00EF483B" w:rsidRDefault="00EF483B" w:rsidP="00EF483B">
      <w:pPr>
        <w:tabs>
          <w:tab w:val="left" w:pos="1818"/>
        </w:tabs>
        <w:spacing w:line="199" w:lineRule="auto"/>
        <w:ind w:left="165" w:right="882" w:firstLine="1209"/>
        <w:rPr>
          <w:del w:id="2425" w:author="dita conv" w:date="2020-07-16T12:00:00Z"/>
        </w:rPr>
      </w:pPr>
      <w:del w:id="2426" w:author="dita conv" w:date="2020-07-16T12:00:00Z">
        <w:r>
          <w:rPr>
            <w:spacing w:val="-15"/>
          </w:rPr>
          <w:delText>(B)</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Requirement </w:delText>
        </w:r>
        <w:r w:rsidR="000A22CF" w:rsidRPr="00EF483B">
          <w:rPr>
            <w:spacing w:val="-4"/>
          </w:rPr>
          <w:delText xml:space="preserve">for </w:delText>
        </w:r>
        <w:r w:rsidR="000A22CF" w:rsidRPr="00EF483B">
          <w:rPr>
            <w:spacing w:val="-5"/>
          </w:rPr>
          <w:delText xml:space="preserve">Submission </w:delText>
        </w:r>
        <w:r w:rsidR="000A22CF" w:rsidRPr="00EF483B">
          <w:rPr>
            <w:spacing w:val="-3"/>
          </w:rPr>
          <w:delText xml:space="preserve">of </w:delText>
        </w:r>
        <w:r w:rsidR="000A22CF" w:rsidRPr="00EF483B">
          <w:rPr>
            <w:spacing w:val="-4"/>
          </w:rPr>
          <w:delText xml:space="preserve">Data other </w:delText>
        </w:r>
        <w:r w:rsidR="000A22CF" w:rsidRPr="00EF483B">
          <w:rPr>
            <w:spacing w:val="-5"/>
          </w:rPr>
          <w:delText xml:space="preserve">Than Certified </w:delText>
        </w:r>
        <w:r w:rsidR="000A22CF" w:rsidRPr="00EF483B">
          <w:rPr>
            <w:spacing w:val="-4"/>
          </w:rPr>
          <w:delText xml:space="preserve">Cost </w:delText>
        </w:r>
        <w:r w:rsidR="000A22CF" w:rsidRPr="00EF483B">
          <w:rPr>
            <w:spacing w:val="-3"/>
          </w:rPr>
          <w:delText xml:space="preserve">or </w:delText>
        </w:r>
        <w:r w:rsidR="000A22CF" w:rsidRPr="00EF483B">
          <w:rPr>
            <w:spacing w:val="-5"/>
          </w:rPr>
          <w:delText xml:space="preserve">Pricing </w:delText>
        </w:r>
        <w:r w:rsidR="000A22CF" w:rsidRPr="00EF483B">
          <w:rPr>
            <w:spacing w:val="-6"/>
          </w:rPr>
          <w:delText xml:space="preserve">Data—Modifications—Canadian </w:delText>
        </w:r>
        <w:r w:rsidR="000A22CF" w:rsidRPr="00EF483B">
          <w:rPr>
            <w:spacing w:val="-5"/>
          </w:rPr>
          <w:delText xml:space="preserve">Commercial Corporation,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at</w:delText>
        </w:r>
        <w:r w:rsidR="000A22CF" w:rsidRPr="00EF483B">
          <w:rPr>
            <w:spacing w:val="-6"/>
          </w:rPr>
          <w:delText>(2)(ii).</w:delText>
        </w:r>
      </w:del>
    </w:p>
    <w:p w14:paraId="57DC535C" w14:textId="77777777" w:rsidR="008E64D4" w:rsidRPr="00EF483B" w:rsidRDefault="00EF483B" w:rsidP="00EF483B">
      <w:pPr>
        <w:tabs>
          <w:tab w:val="left" w:pos="1818"/>
        </w:tabs>
        <w:spacing w:before="242" w:line="199" w:lineRule="auto"/>
        <w:ind w:left="165" w:right="1199" w:firstLine="1209"/>
        <w:rPr>
          <w:del w:id="2427" w:author="dita conv" w:date="2020-07-16T12:00:00Z"/>
        </w:rPr>
      </w:pPr>
      <w:del w:id="2428" w:author="dita conv" w:date="2020-07-16T12:00:00Z">
        <w:r>
          <w:rPr>
            <w:spacing w:val="-15"/>
          </w:rPr>
          <w:delText>(C)</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Notice </w:delText>
        </w:r>
        <w:r w:rsidR="000A22CF" w:rsidRPr="00EF483B">
          <w:rPr>
            <w:spacing w:val="-3"/>
          </w:rPr>
          <w:delText xml:space="preserve">of </w:delText>
        </w:r>
        <w:r w:rsidR="000A22CF" w:rsidRPr="00EF483B">
          <w:rPr>
            <w:spacing w:val="-5"/>
          </w:rPr>
          <w:delText xml:space="preserve">Intent </w:delText>
        </w:r>
        <w:r w:rsidR="000A22CF" w:rsidRPr="00EF483B">
          <w:rPr>
            <w:spacing w:val="-3"/>
          </w:rPr>
          <w:delText xml:space="preserve">to </w:delText>
        </w:r>
        <w:r w:rsidR="000A22CF" w:rsidRPr="00EF483B">
          <w:rPr>
            <w:spacing w:val="-5"/>
          </w:rPr>
          <w:delText>Resolicit,</w:delText>
        </w:r>
        <w:r w:rsidR="000A22CF" w:rsidRPr="00EF483B">
          <w:rPr>
            <w:spacing w:val="-45"/>
          </w:rPr>
          <w:delText xml:space="preserve">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p>
    <w:p w14:paraId="1739C91E" w14:textId="77777777" w:rsidR="008E64D4" w:rsidRDefault="000A22CF">
      <w:pPr>
        <w:pStyle w:val="BodyText"/>
        <w:spacing w:before="201"/>
        <w:rPr>
          <w:del w:id="2429" w:author="dita conv" w:date="2020-07-16T12:00:00Z"/>
        </w:rPr>
      </w:pPr>
      <w:del w:id="2430" w:author="dita conv" w:date="2020-07-16T12:00:00Z">
        <w:r>
          <w:rPr>
            <w:position w:val="-23"/>
          </w:rPr>
          <w:delText xml:space="preserve">(3). </w:delText>
        </w:r>
        <w:r>
          <w:delText>(D) Use the provision , Only One Offer, as prescribed at</w:delText>
        </w:r>
      </w:del>
    </w:p>
    <w:p w14:paraId="20FAD54D" w14:textId="415B7538" w:rsidR="00627543" w:rsidRDefault="00EF483B">
      <w:pPr>
        <w:pStyle w:val="BodyText"/>
      </w:pPr>
      <w:del w:id="2431" w:author="dita conv" w:date="2020-07-16T12:00:00Z">
        <w:r>
          <w:rPr>
            <w:spacing w:val="-15"/>
          </w:rPr>
          <w:delText>(E)</w:delText>
        </w:r>
        <w:r>
          <w:rPr>
            <w:spacing w:val="-15"/>
          </w:rPr>
          <w:tab/>
        </w:r>
        <w:r w:rsidR="000A22CF" w:rsidRPr="00EF483B">
          <w:rPr>
            <w:spacing w:val="-4"/>
          </w:rPr>
          <w:delText xml:space="preserve">Use the </w:delText>
        </w:r>
        <w:r w:rsidR="000A22CF" w:rsidRPr="00EF483B">
          <w:rPr>
            <w:spacing w:val="-5"/>
          </w:rPr>
          <w:delText>provision</w:delText>
        </w:r>
        <w:r w:rsidR="000A22CF" w:rsidRPr="00EF483B">
          <w:rPr>
            <w:color w:val="0000FF"/>
            <w:spacing w:val="-5"/>
          </w:rPr>
          <w:delText xml:space="preserve"> </w:delText>
        </w:r>
        <w:r w:rsidR="000A22CF" w:rsidRPr="00EF483B">
          <w:rPr>
            <w:spacing w:val="-6"/>
          </w:rPr>
          <w:delText xml:space="preserve">, Requirements </w:delText>
        </w:r>
        <w:r w:rsidR="000A22CF" w:rsidRPr="00EF483B">
          <w:rPr>
            <w:spacing w:val="-4"/>
          </w:rPr>
          <w:delText xml:space="preserve">for </w:delText>
        </w:r>
        <w:r w:rsidR="000A22CF" w:rsidRPr="00EF483B">
          <w:rPr>
            <w:spacing w:val="-5"/>
          </w:rPr>
          <w:delText xml:space="preserve">Certified </w:delText>
        </w:r>
        <w:r w:rsidR="000A22CF" w:rsidRPr="00EF483B">
          <w:rPr>
            <w:spacing w:val="-4"/>
          </w:rPr>
          <w:delText xml:space="preserve">Cost </w:delText>
        </w:r>
        <w:r w:rsidR="000A22CF" w:rsidRPr="00EF483B">
          <w:rPr>
            <w:spacing w:val="-5"/>
          </w:rPr>
          <w:delText xml:space="preserve">or Pricing Data </w:delText>
        </w:r>
        <w:r w:rsidR="000A22CF" w:rsidRPr="00EF483B">
          <w:rPr>
            <w:spacing w:val="-4"/>
          </w:rPr>
          <w:delText xml:space="preserve">and Data </w:delText>
        </w:r>
        <w:r w:rsidR="000A22CF" w:rsidRPr="00EF483B">
          <w:rPr>
            <w:spacing w:val="-5"/>
          </w:rPr>
          <w:delText xml:space="preserve">Other </w:delText>
        </w:r>
        <w:r w:rsidR="000A22CF" w:rsidRPr="00EF483B">
          <w:rPr>
            <w:spacing w:val="-4"/>
          </w:rPr>
          <w:delText xml:space="preserve">Than </w:delText>
        </w:r>
        <w:r w:rsidR="000A22CF" w:rsidRPr="00EF483B">
          <w:rPr>
            <w:spacing w:val="-5"/>
          </w:rPr>
          <w:delText xml:space="preserve">Certified </w:delText>
        </w:r>
        <w:r w:rsidR="000A22CF" w:rsidRPr="00EF483B">
          <w:rPr>
            <w:spacing w:val="-4"/>
          </w:rPr>
          <w:delText xml:space="preserve">Cost </w:delText>
        </w:r>
        <w:r w:rsidR="000A22CF" w:rsidRPr="00EF483B">
          <w:rPr>
            <w:spacing w:val="-3"/>
          </w:rPr>
          <w:delText xml:space="preserve">or </w:delText>
        </w:r>
        <w:r w:rsidR="000A22CF" w:rsidRPr="00EF483B">
          <w:rPr>
            <w:spacing w:val="-5"/>
          </w:rPr>
          <w:delText xml:space="preserve">Pricing Data, </w:delText>
        </w:r>
        <w:r w:rsidR="000A22CF" w:rsidRPr="00EF483B">
          <w:rPr>
            <w:spacing w:val="-3"/>
          </w:rPr>
          <w:delText xml:space="preserve">as </w:delText>
        </w:r>
        <w:r w:rsidR="000A22CF" w:rsidRPr="00EF483B">
          <w:rPr>
            <w:spacing w:val="-5"/>
          </w:rPr>
          <w:delText xml:space="preserve">prescribed </w:delText>
        </w:r>
        <w:r w:rsidR="000A22CF" w:rsidRPr="00EF483B">
          <w:rPr>
            <w:spacing w:val="-6"/>
          </w:rPr>
          <w:delText>at(</w:delText>
        </w:r>
      </w:del>
      <w:ins w:id="2432" w:author="dita conv" w:date="2020-07-16T12:00:00Z">
        <w:r w:rsidR="00244064">
          <w:t xml:space="preserve">(E) Use the </w:t>
        </w:r>
        <w:proofErr w:type="gramStart"/>
        <w:r w:rsidR="00244064">
          <w:t>provision  215.408</w:t>
        </w:r>
        <w:proofErr w:type="gramEnd"/>
        <w:r w:rsidR="00244064">
          <w:t xml:space="preserve"> (</w:t>
        </w:r>
      </w:ins>
      <w:r w:rsidR="00244064">
        <w:t>5)(</w:t>
      </w:r>
      <w:proofErr w:type="spellStart"/>
      <w:r w:rsidR="00244064">
        <w:t>i</w:t>
      </w:r>
      <w:proofErr w:type="spellEnd"/>
      <w:r w:rsidR="00244064">
        <w:t xml:space="preserve">) to comply with section 831 of the National Defense Authorization Act for Fiscal Year 2013 (Pub. L. 112-239) and sections 851 and 853 of the National Defense Authorization Act for Fiscal Year 2016 (Pub. </w:t>
      </w:r>
      <w:proofErr w:type="gramStart"/>
      <w:r w:rsidR="00244064">
        <w:t>L. 114-92).</w:t>
      </w:r>
      <w:proofErr w:type="gramEnd"/>
    </w:p>
    <w:p w14:paraId="51D59D19" w14:textId="6CACACD3" w:rsidR="00627543" w:rsidRDefault="00244064">
      <w:pPr>
        <w:pStyle w:val="BodyText"/>
      </w:pPr>
      <w:r>
        <w:t>(</w:t>
      </w:r>
      <w:r>
        <w:rPr>
          <w:i/>
        </w:rPr>
        <w:t>1</w:t>
      </w:r>
      <w:r>
        <w:t xml:space="preserve">) Use the basic provision as prescribed at </w:t>
      </w:r>
      <w:del w:id="2433" w:author="dita conv" w:date="2020-07-16T12:00:00Z">
        <w:r w:rsidR="000A22CF" w:rsidRPr="00EF483B">
          <w:rPr>
            <w:spacing w:val="-6"/>
          </w:rPr>
          <w:delText>(</w:delText>
        </w:r>
      </w:del>
      <w:ins w:id="2434" w:author="dita conv" w:date="2020-07-16T12:00:00Z">
        <w:r>
          <w:t xml:space="preserve"> 215.408 (</w:t>
        </w:r>
      </w:ins>
      <w:r>
        <w:t>5</w:t>
      </w:r>
      <w:proofErr w:type="gramStart"/>
      <w:r>
        <w:t>)(</w:t>
      </w:r>
      <w:proofErr w:type="spellStart"/>
      <w:proofErr w:type="gramEnd"/>
      <w:r>
        <w:t>i</w:t>
      </w:r>
      <w:proofErr w:type="spellEnd"/>
      <w:r>
        <w:t>)(A).</w:t>
      </w:r>
    </w:p>
    <w:p w14:paraId="0AF8B5C8" w14:textId="376EFF6F" w:rsidR="00627543" w:rsidRDefault="00244064">
      <w:pPr>
        <w:pStyle w:val="BodyText"/>
      </w:pPr>
      <w:r>
        <w:t>(</w:t>
      </w:r>
      <w:r>
        <w:rPr>
          <w:i/>
        </w:rPr>
        <w:t>2</w:t>
      </w:r>
      <w:r>
        <w:t xml:space="preserve">) Use the alternate I provision as prescribed at </w:t>
      </w:r>
      <w:del w:id="2435" w:author="dita conv" w:date="2020-07-16T12:00:00Z">
        <w:r w:rsidR="000A22CF" w:rsidRPr="00EF483B">
          <w:rPr>
            <w:spacing w:val="-6"/>
          </w:rPr>
          <w:delText>(</w:delText>
        </w:r>
      </w:del>
      <w:ins w:id="2436" w:author="dita conv" w:date="2020-07-16T12:00:00Z">
        <w:r>
          <w:t xml:space="preserve"> 215.408 (</w:t>
        </w:r>
      </w:ins>
      <w:r>
        <w:t>5</w:t>
      </w:r>
      <w:proofErr w:type="gramStart"/>
      <w:r>
        <w:t>)(</w:t>
      </w:r>
      <w:proofErr w:type="spellStart"/>
      <w:proofErr w:type="gramEnd"/>
      <w:r>
        <w:t>i</w:t>
      </w:r>
      <w:proofErr w:type="spellEnd"/>
      <w:r>
        <w:t>)(B).</w:t>
      </w:r>
    </w:p>
    <w:p w14:paraId="02626A24" w14:textId="77777777" w:rsidR="00627543" w:rsidRDefault="00244064">
      <w:pPr>
        <w:pStyle w:val="BodyText"/>
      </w:pPr>
      <w:r>
        <w:t xml:space="preserve">(vii) </w:t>
      </w:r>
      <w:r>
        <w:rPr>
          <w:i/>
        </w:rPr>
        <w:t xml:space="preserve"> Part 219—</w:t>
      </w:r>
      <w:proofErr w:type="gramStart"/>
      <w:r>
        <w:rPr>
          <w:i/>
        </w:rPr>
        <w:t>Small</w:t>
      </w:r>
      <w:proofErr w:type="gramEnd"/>
      <w:r>
        <w:rPr>
          <w:i/>
        </w:rPr>
        <w:t xml:space="preserve"> Business Programs.</w:t>
      </w:r>
    </w:p>
    <w:p w14:paraId="148E8833" w14:textId="0AA0CDB7" w:rsidR="00627543" w:rsidRDefault="00244064">
      <w:pPr>
        <w:pStyle w:val="BodyText"/>
      </w:pPr>
      <w:r>
        <w:lastRenderedPageBreak/>
        <w:t xml:space="preserve">(A) Use the provision at </w:t>
      </w:r>
      <w:del w:id="2437" w:author="dita conv" w:date="2020-07-16T12:00:00Z">
        <w:r w:rsidR="000A22CF" w:rsidRPr="00EF483B">
          <w:rPr>
            <w:spacing w:val="-6"/>
          </w:rPr>
          <w:delText xml:space="preserve">, </w:delText>
        </w:r>
        <w:r w:rsidR="000A22CF" w:rsidRPr="00EF483B">
          <w:rPr>
            <w:spacing w:val="-5"/>
          </w:rPr>
          <w:delText xml:space="preserve">Advancing Small Business Growth, </w:delText>
        </w:r>
        <w:r w:rsidR="000A22CF" w:rsidRPr="00EF483B">
          <w:rPr>
            <w:spacing w:val="-3"/>
          </w:rPr>
          <w:delText>as</w:delText>
        </w:r>
        <w:r w:rsidR="000A22CF" w:rsidRPr="00EF483B">
          <w:rPr>
            <w:spacing w:val="-9"/>
          </w:rPr>
          <w:delText xml:space="preserve"> </w:delText>
        </w:r>
        <w:r w:rsidR="000A22CF" w:rsidRPr="00EF483B">
          <w:rPr>
            <w:spacing w:val="-5"/>
          </w:rPr>
          <w:delText>prescribed</w:delText>
        </w:r>
        <w:r w:rsidR="000A22CF" w:rsidRPr="00EF483B">
          <w:rPr>
            <w:spacing w:val="-9"/>
          </w:rPr>
          <w:delText xml:space="preserve"> </w:delText>
        </w:r>
        <w:r w:rsidR="000A22CF" w:rsidRPr="00EF483B">
          <w:rPr>
            <w:spacing w:val="-3"/>
          </w:rPr>
          <w:delText>in</w:delText>
        </w:r>
        <w:r w:rsidR="000A22CF" w:rsidRPr="00EF483B">
          <w:rPr>
            <w:spacing w:val="-6"/>
          </w:rPr>
          <w:delText>(</w:delText>
        </w:r>
      </w:del>
      <w:ins w:id="2438" w:author="dita conv" w:date="2020-07-16T12:00:00Z">
        <w:r>
          <w:t xml:space="preserve"> 219.309 (</w:t>
        </w:r>
      </w:ins>
      <w:r>
        <w:t>1), to comply with 10 U.S.C. 2419.</w:t>
      </w:r>
    </w:p>
    <w:p w14:paraId="5600998E" w14:textId="77777777" w:rsidR="008E64D4" w:rsidRPr="00EF483B" w:rsidRDefault="00244064" w:rsidP="00EF483B">
      <w:pPr>
        <w:tabs>
          <w:tab w:val="left" w:pos="1818"/>
        </w:tabs>
        <w:spacing w:line="199" w:lineRule="auto"/>
        <w:ind w:left="165" w:right="893" w:firstLine="1209"/>
        <w:rPr>
          <w:del w:id="2439" w:author="dita conv" w:date="2020-07-16T12:00:00Z"/>
        </w:rPr>
      </w:pPr>
      <w:r>
        <w:t xml:space="preserve">(B) Use the clause at </w:t>
      </w:r>
      <w:del w:id="2440" w:author="dita conv" w:date="2020-07-16T12:00:00Z">
        <w:r w:rsidR="000A22CF" w:rsidRPr="00EF483B">
          <w:rPr>
            <w:spacing w:val="-6"/>
          </w:rPr>
          <w:delText xml:space="preserve">, </w:delText>
        </w:r>
        <w:r w:rsidR="000A22CF" w:rsidRPr="00EF483B">
          <w:rPr>
            <w:spacing w:val="-5"/>
          </w:rPr>
          <w:delText xml:space="preserve">Small Business Subcontracting </w:delText>
        </w:r>
        <w:r w:rsidR="000A22CF" w:rsidRPr="00EF483B">
          <w:rPr>
            <w:spacing w:val="-6"/>
          </w:rPr>
          <w:delText xml:space="preserve">Plan </w:delText>
        </w:r>
        <w:r w:rsidR="000A22CF" w:rsidRPr="00EF483B">
          <w:rPr>
            <w:spacing w:val="-4"/>
          </w:rPr>
          <w:delText xml:space="preserve">(DoD </w:delText>
        </w:r>
        <w:r w:rsidR="000A22CF" w:rsidRPr="00EF483B">
          <w:rPr>
            <w:spacing w:val="-5"/>
          </w:rPr>
          <w:delText xml:space="preserve">Contracts),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3"/>
          </w:rPr>
          <w:delText xml:space="preserve">15 </w:delText>
        </w:r>
        <w:r w:rsidR="000A22CF" w:rsidRPr="00EF483B">
          <w:rPr>
            <w:spacing w:val="-5"/>
          </w:rPr>
          <w:delText>U.S.C.</w:delText>
        </w:r>
        <w:r w:rsidR="000A22CF" w:rsidRPr="00EF483B">
          <w:rPr>
            <w:spacing w:val="-50"/>
          </w:rPr>
          <w:delText xml:space="preserve"> </w:delText>
        </w:r>
        <w:r w:rsidR="000A22CF" w:rsidRPr="00EF483B">
          <w:rPr>
            <w:spacing w:val="-5"/>
          </w:rPr>
          <w:delText>637.</w:delText>
        </w:r>
      </w:del>
    </w:p>
    <w:p w14:paraId="3B0BCAF2" w14:textId="2737D55D" w:rsidR="00627543" w:rsidRDefault="00EF483B">
      <w:pPr>
        <w:pStyle w:val="BodyText"/>
      </w:pPr>
      <w:del w:id="2441" w:author="dita conv" w:date="2020-07-16T12:00:00Z">
        <w:r>
          <w:rPr>
            <w:spacing w:val="-15"/>
          </w:rPr>
          <w:delText>(1)</w:delText>
        </w:r>
        <w:r>
          <w:rPr>
            <w:spacing w:val="-15"/>
          </w:rPr>
          <w:tab/>
        </w:r>
        <w:r w:rsidR="000A22CF" w:rsidRPr="00EF483B">
          <w:rPr>
            <w:spacing w:val="-4"/>
          </w:rPr>
          <w:delText xml:space="preserve">Use the </w:delText>
        </w:r>
        <w:r w:rsidR="000A22CF" w:rsidRPr="00EF483B">
          <w:rPr>
            <w:spacing w:val="-5"/>
          </w:rPr>
          <w:delText xml:space="preserve">basic clause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30"/>
          </w:rPr>
          <w:delText xml:space="preserve"> </w:delText>
        </w:r>
        <w:r w:rsidR="000A22CF" w:rsidRPr="00EF483B">
          <w:rPr>
            <w:spacing w:val="-6"/>
          </w:rPr>
          <w:delText>(</w:delText>
        </w:r>
      </w:del>
      <w:ins w:id="2442" w:author="dita conv" w:date="2020-07-16T12:00:00Z">
        <w:r w:rsidR="00244064">
          <w:t xml:space="preserve"> 219.708 (</w:t>
        </w:r>
      </w:ins>
      <w:r w:rsidR="00244064">
        <w:t>b</w:t>
      </w:r>
      <w:proofErr w:type="gramStart"/>
      <w:r w:rsidR="00244064">
        <w:t>)(</w:t>
      </w:r>
      <w:proofErr w:type="gramEnd"/>
      <w:r w:rsidR="00244064">
        <w:t>1)(A)(</w:t>
      </w:r>
      <w:r w:rsidR="00244064">
        <w:rPr>
          <w:i/>
        </w:rPr>
        <w:t>1</w:t>
      </w:r>
      <w:r w:rsidR="00244064">
        <w:t>).</w:t>
      </w:r>
    </w:p>
    <w:p w14:paraId="4E757C28" w14:textId="24012216" w:rsidR="00627543" w:rsidRDefault="00244064">
      <w:pPr>
        <w:pStyle w:val="BodyText"/>
      </w:pPr>
      <w:r>
        <w:t>(</w:t>
      </w:r>
      <w:r>
        <w:rPr>
          <w:i/>
        </w:rPr>
        <w:t>2</w:t>
      </w:r>
      <w:r>
        <w:t xml:space="preserve">) Use the alternate I clause as prescribed in </w:t>
      </w:r>
      <w:del w:id="2443" w:author="dita conv" w:date="2020-07-16T12:00:00Z">
        <w:r w:rsidR="000A22CF" w:rsidRPr="00EF483B">
          <w:rPr>
            <w:spacing w:val="-6"/>
          </w:rPr>
          <w:delText>(</w:delText>
        </w:r>
      </w:del>
      <w:ins w:id="2444" w:author="dita conv" w:date="2020-07-16T12:00:00Z">
        <w:r>
          <w:t xml:space="preserve"> 219.708 (</w:t>
        </w:r>
      </w:ins>
      <w:r>
        <w:t>b</w:t>
      </w:r>
      <w:proofErr w:type="gramStart"/>
      <w:r>
        <w:t>)(</w:t>
      </w:r>
      <w:proofErr w:type="gramEnd"/>
      <w:r>
        <w:t>1)(A)(</w:t>
      </w:r>
      <w:r>
        <w:rPr>
          <w:i/>
        </w:rPr>
        <w:t>2</w:t>
      </w:r>
      <w:r>
        <w:t>).</w:t>
      </w:r>
    </w:p>
    <w:p w14:paraId="0C28E6FF" w14:textId="5A855C8A" w:rsidR="00627543" w:rsidRDefault="00244064">
      <w:pPr>
        <w:pStyle w:val="BodyText"/>
      </w:pPr>
      <w:r>
        <w:t>(</w:t>
      </w:r>
      <w:r>
        <w:rPr>
          <w:i/>
        </w:rPr>
        <w:t>3</w:t>
      </w:r>
      <w:r>
        <w:t xml:space="preserve">) Use the alternate II clause as prescribed in </w:t>
      </w:r>
      <w:del w:id="2445" w:author="dita conv" w:date="2020-07-16T12:00:00Z">
        <w:r w:rsidR="000A22CF" w:rsidRPr="00EF483B">
          <w:rPr>
            <w:rFonts w:ascii="Times New Roman"/>
          </w:rPr>
          <w:delText>(</w:delText>
        </w:r>
      </w:del>
      <w:ins w:id="2446" w:author="dita conv" w:date="2020-07-16T12:00:00Z">
        <w:r>
          <w:t xml:space="preserve"> 219.708 (</w:t>
        </w:r>
      </w:ins>
      <w:r>
        <w:t>b</w:t>
      </w:r>
      <w:proofErr w:type="gramStart"/>
      <w:r>
        <w:t>)(</w:t>
      </w:r>
      <w:proofErr w:type="gramEnd"/>
      <w:r>
        <w:t>1)(A)(</w:t>
      </w:r>
      <w:r>
        <w:rPr>
          <w:i/>
        </w:rPr>
        <w:t>3</w:t>
      </w:r>
      <w:r>
        <w:t>).</w:t>
      </w:r>
    </w:p>
    <w:p w14:paraId="18327DA9" w14:textId="1D64599D" w:rsidR="00627543" w:rsidRDefault="00244064">
      <w:pPr>
        <w:pStyle w:val="BodyText"/>
      </w:pPr>
      <w:r>
        <w:t xml:space="preserve">(C) Use the clause at </w:t>
      </w:r>
      <w:del w:id="2447" w:author="dita conv" w:date="2020-07-16T12:00:00Z">
        <w:r w:rsidR="000A22CF" w:rsidRPr="00EF483B">
          <w:rPr>
            <w:spacing w:val="-6"/>
          </w:rPr>
          <w:delText xml:space="preserve">, </w:delText>
        </w:r>
        <w:r w:rsidR="000A22CF" w:rsidRPr="00EF483B">
          <w:rPr>
            <w:spacing w:val="-5"/>
          </w:rPr>
          <w:delText xml:space="preserve">Small Business Subcontracting </w:delText>
        </w:r>
        <w:r w:rsidR="000A22CF" w:rsidRPr="00EF483B">
          <w:rPr>
            <w:spacing w:val="-6"/>
          </w:rPr>
          <w:delText xml:space="preserve">Plan </w:delText>
        </w:r>
        <w:r w:rsidR="000A22CF" w:rsidRPr="00EF483B">
          <w:rPr>
            <w:spacing w:val="-5"/>
          </w:rPr>
          <w:delText>(Test</w:delText>
        </w:r>
        <w:r w:rsidR="000A22CF" w:rsidRPr="00EF483B">
          <w:rPr>
            <w:spacing w:val="-9"/>
          </w:rPr>
          <w:delText xml:space="preserve"> </w:delText>
        </w:r>
        <w:r w:rsidR="000A22CF" w:rsidRPr="00EF483B">
          <w:rPr>
            <w:spacing w:val="-5"/>
          </w:rPr>
          <w:delText>Program),</w:delText>
        </w:r>
        <w:r w:rsidR="000A22CF" w:rsidRPr="00EF483B">
          <w:rPr>
            <w:spacing w:val="-8"/>
          </w:rPr>
          <w:delText xml:space="preserve"> </w:delText>
        </w:r>
        <w:r w:rsidR="000A22CF" w:rsidRPr="00EF483B">
          <w:rPr>
            <w:spacing w:val="-4"/>
          </w:rPr>
          <w:delText>as</w:delText>
        </w:r>
        <w:r w:rsidR="000A22CF" w:rsidRPr="00EF483B">
          <w:rPr>
            <w:spacing w:val="-8"/>
          </w:rPr>
          <w:delText xml:space="preserve"> </w:delText>
        </w:r>
        <w:r w:rsidR="000A22CF" w:rsidRPr="00EF483B">
          <w:rPr>
            <w:spacing w:val="-5"/>
          </w:rPr>
          <w:delText>prescribed</w:delText>
        </w:r>
        <w:r w:rsidR="000A22CF" w:rsidRPr="00EF483B">
          <w:rPr>
            <w:spacing w:val="-9"/>
          </w:rPr>
          <w:delText xml:space="preserve"> </w:delText>
        </w:r>
        <w:r w:rsidR="000A22CF" w:rsidRPr="00EF483B">
          <w:rPr>
            <w:spacing w:val="-3"/>
          </w:rPr>
          <w:delText>in</w:delText>
        </w:r>
        <w:r w:rsidR="000A22CF" w:rsidRPr="00EF483B">
          <w:rPr>
            <w:spacing w:val="-6"/>
          </w:rPr>
          <w:delText>(</w:delText>
        </w:r>
      </w:del>
      <w:ins w:id="2448" w:author="dita conv" w:date="2020-07-16T12:00:00Z">
        <w:r>
          <w:t xml:space="preserve"> 219.708 (</w:t>
        </w:r>
      </w:ins>
      <w:r>
        <w:t>b</w:t>
      </w:r>
      <w:proofErr w:type="gramStart"/>
      <w:r>
        <w:t>)(</w:t>
      </w:r>
      <w:proofErr w:type="gramEnd"/>
      <w:r>
        <w:t>1)(B), to comply with 15 U.S.C. 637 note.</w:t>
      </w:r>
    </w:p>
    <w:p w14:paraId="68F41FCB" w14:textId="77777777" w:rsidR="008E64D4" w:rsidRPr="00EF483B" w:rsidRDefault="00244064" w:rsidP="00EF483B">
      <w:pPr>
        <w:tabs>
          <w:tab w:val="left" w:pos="1831"/>
        </w:tabs>
        <w:spacing w:line="199" w:lineRule="auto"/>
        <w:ind w:left="165" w:right="701" w:firstLine="1209"/>
        <w:rPr>
          <w:del w:id="2449" w:author="dita conv" w:date="2020-07-16T12:00:00Z"/>
        </w:rPr>
      </w:pPr>
      <w:r>
        <w:t xml:space="preserve">(D) Use the clause at </w:t>
      </w:r>
      <w:del w:id="2450" w:author="dita conv" w:date="2020-07-16T12:00:00Z">
        <w:r w:rsidR="000A22CF" w:rsidRPr="00EF483B">
          <w:rPr>
            <w:spacing w:val="-6"/>
          </w:rPr>
          <w:delText xml:space="preserve">, </w:delText>
        </w:r>
        <w:r w:rsidR="000A22CF" w:rsidRPr="00EF483B">
          <w:rPr>
            <w:spacing w:val="-5"/>
          </w:rPr>
          <w:delText xml:space="preserve">Notification </w:delText>
        </w:r>
        <w:r w:rsidR="000A22CF" w:rsidRPr="00EF483B">
          <w:rPr>
            <w:spacing w:val="-3"/>
          </w:rPr>
          <w:delText xml:space="preserve">of </w:delText>
        </w:r>
        <w:r w:rsidR="000A22CF" w:rsidRPr="00EF483B">
          <w:rPr>
            <w:spacing w:val="-5"/>
          </w:rPr>
          <w:delText>Competition Limited</w:delText>
        </w:r>
        <w:r w:rsidR="000A22CF" w:rsidRPr="00EF483B">
          <w:rPr>
            <w:spacing w:val="-44"/>
          </w:rPr>
          <w:delText xml:space="preserve"> </w:delText>
        </w:r>
        <w:r w:rsidR="000A22CF" w:rsidRPr="00EF483B">
          <w:rPr>
            <w:spacing w:val="-3"/>
          </w:rPr>
          <w:delText xml:space="preserve">to </w:delText>
        </w:r>
        <w:r w:rsidR="000A22CF" w:rsidRPr="00EF483B">
          <w:rPr>
            <w:spacing w:val="-5"/>
          </w:rPr>
          <w:delText xml:space="preserve">Eligible 8(a) </w:delText>
        </w:r>
        <w:r w:rsidR="000A22CF" w:rsidRPr="00EF483B">
          <w:rPr>
            <w:spacing w:val="-6"/>
          </w:rPr>
          <w:delText xml:space="preserve">Participants—Partnership </w:delText>
        </w:r>
        <w:r w:rsidR="000A22CF" w:rsidRPr="00EF483B">
          <w:rPr>
            <w:spacing w:val="-5"/>
          </w:rPr>
          <w:delText xml:space="preserve">Agreement,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(2), </w:delText>
        </w:r>
        <w:r w:rsidR="000A22CF" w:rsidRPr="00EF483B">
          <w:rPr>
            <w:spacing w:val="-3"/>
          </w:rPr>
          <w:delText xml:space="preserve">to </w:delText>
        </w:r>
        <w:r w:rsidR="000A22CF" w:rsidRPr="00EF483B">
          <w:rPr>
            <w:spacing w:val="-5"/>
          </w:rPr>
          <w:delText xml:space="preserve">comply with </w:delText>
        </w:r>
        <w:r w:rsidR="000A22CF" w:rsidRPr="00EF483B">
          <w:rPr>
            <w:spacing w:val="-3"/>
          </w:rPr>
          <w:delText xml:space="preserve">15 </w:delText>
        </w:r>
        <w:r w:rsidR="000A22CF" w:rsidRPr="00EF483B">
          <w:rPr>
            <w:spacing w:val="-5"/>
          </w:rPr>
          <w:delText>U.S.C.</w:delText>
        </w:r>
        <w:r w:rsidR="000A22CF" w:rsidRPr="00EF483B">
          <w:rPr>
            <w:spacing w:val="-28"/>
          </w:rPr>
          <w:delText xml:space="preserve"> </w:delText>
        </w:r>
        <w:r w:rsidR="000A22CF" w:rsidRPr="00EF483B">
          <w:rPr>
            <w:spacing w:val="-5"/>
          </w:rPr>
          <w:delText>657s.</w:delText>
        </w:r>
      </w:del>
    </w:p>
    <w:p w14:paraId="2D350B4C" w14:textId="77777777" w:rsidR="008E64D4" w:rsidRPr="00EF483B" w:rsidRDefault="00EF483B" w:rsidP="00EF483B">
      <w:pPr>
        <w:tabs>
          <w:tab w:val="left" w:pos="1818"/>
        </w:tabs>
        <w:spacing w:before="201"/>
        <w:ind w:left="1817" w:hanging="444"/>
        <w:rPr>
          <w:del w:id="2451" w:author="dita conv" w:date="2020-07-16T12:00:00Z"/>
        </w:rPr>
      </w:pPr>
      <w:del w:id="2452" w:author="dita conv" w:date="2020-07-16T12:00:00Z">
        <w:r>
          <w:rPr>
            <w:spacing w:val="-15"/>
          </w:rPr>
          <w:delText>(E)</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Competition </w:delText>
        </w:r>
        <w:r w:rsidR="000A22CF" w:rsidRPr="00EF483B">
          <w:rPr>
            <w:spacing w:val="-4"/>
          </w:rPr>
          <w:delText>for</w:delText>
        </w:r>
        <w:r w:rsidR="000A22CF" w:rsidRPr="00EF483B">
          <w:rPr>
            <w:spacing w:val="-38"/>
          </w:rPr>
          <w:delText xml:space="preserve"> </w:delText>
        </w:r>
        <w:r w:rsidR="000A22CF" w:rsidRPr="00EF483B">
          <w:rPr>
            <w:spacing w:val="-6"/>
          </w:rPr>
          <w:delText>Religious-Related</w:delText>
        </w:r>
      </w:del>
    </w:p>
    <w:p w14:paraId="5342D78B" w14:textId="77777777" w:rsidR="008E64D4" w:rsidRDefault="000A22CF">
      <w:pPr>
        <w:pStyle w:val="BodyText"/>
        <w:spacing w:before="71"/>
        <w:rPr>
          <w:del w:id="2453" w:author="dita conv" w:date="2020-07-16T12:00:00Z"/>
        </w:rPr>
      </w:pPr>
      <w:del w:id="2454" w:author="dita conv" w:date="2020-07-16T12:00:00Z">
        <w:r>
          <w:delText>Services, as prescribed in .</w:delText>
        </w:r>
      </w:del>
    </w:p>
    <w:p w14:paraId="640B78A3" w14:textId="16FB1E71" w:rsidR="00627543" w:rsidRDefault="00EF483B">
      <w:pPr>
        <w:pStyle w:val="BodyText"/>
      </w:pPr>
      <w:del w:id="2455" w:author="dita conv" w:date="2020-07-16T12:00:00Z">
        <w:r>
          <w:rPr>
            <w:i/>
            <w:spacing w:val="-16"/>
          </w:rPr>
          <w:delText>(viii)</w:delText>
        </w:r>
        <w:r>
          <w:rPr>
            <w:i/>
            <w:spacing w:val="-16"/>
          </w:rPr>
          <w:tab/>
        </w:r>
        <w:r w:rsidR="000A22CF" w:rsidRPr="00EF483B">
          <w:rPr>
            <w:i/>
            <w:spacing w:val="-4"/>
          </w:rPr>
          <w:delText>Part</w:delText>
        </w:r>
      </w:del>
      <w:r w:rsidR="00244064">
        <w:t xml:space="preserve"> 223</w:t>
      </w:r>
      <w:del w:id="2456" w:author="dita conv" w:date="2020-07-16T12:00:00Z">
        <w:r w:rsidR="000A22CF" w:rsidRPr="00EF483B">
          <w:rPr>
            <w:i/>
            <w:spacing w:val="-6"/>
          </w:rPr>
          <w:delText xml:space="preserve">—Environment, </w:delText>
        </w:r>
        <w:r w:rsidR="000A22CF" w:rsidRPr="00EF483B">
          <w:rPr>
            <w:i/>
            <w:spacing w:val="-5"/>
          </w:rPr>
          <w:delText xml:space="preserve">Energy </w:delText>
        </w:r>
        <w:r w:rsidR="000A22CF" w:rsidRPr="00EF483B">
          <w:rPr>
            <w:i/>
            <w:spacing w:val="-4"/>
          </w:rPr>
          <w:delText xml:space="preserve">and </w:delText>
        </w:r>
        <w:r w:rsidR="000A22CF" w:rsidRPr="00EF483B">
          <w:rPr>
            <w:i/>
            <w:spacing w:val="-5"/>
          </w:rPr>
          <w:delText xml:space="preserve">Water Efficiency, Renewable Energy Technologies, Occupational Safety, </w:delText>
        </w:r>
        <w:r w:rsidR="000A22CF" w:rsidRPr="00EF483B">
          <w:rPr>
            <w:i/>
            <w:spacing w:val="-4"/>
          </w:rPr>
          <w:delText xml:space="preserve">and </w:delText>
        </w:r>
        <w:r w:rsidR="000A22CF" w:rsidRPr="00EF483B">
          <w:rPr>
            <w:i/>
            <w:spacing w:val="-5"/>
          </w:rPr>
          <w:delText>Drug-Free</w:delText>
        </w:r>
        <w:r w:rsidR="000A22CF" w:rsidRPr="00EF483B">
          <w:rPr>
            <w:i/>
            <w:spacing w:val="-31"/>
          </w:rPr>
          <w:delText xml:space="preserve"> </w:delText>
        </w:r>
        <w:r w:rsidR="000A22CF" w:rsidRPr="00EF483B">
          <w:rPr>
            <w:i/>
            <w:spacing w:val="-6"/>
          </w:rPr>
          <w:delText>Workplace</w:delText>
        </w:r>
      </w:del>
      <w:ins w:id="2457" w:author="dita conv" w:date="2020-07-16T12:00:00Z">
        <w:r w:rsidR="00244064">
          <w:t>.</w:t>
        </w:r>
        <w:proofErr w:type="gramStart"/>
        <w:r w:rsidR="00244064">
          <w:t xml:space="preserve">7306 </w:t>
        </w:r>
      </w:ins>
      <w:r w:rsidR="00244064">
        <w:t>.</w:t>
      </w:r>
      <w:proofErr w:type="gramEnd"/>
    </w:p>
    <w:p w14:paraId="3E7FD5FF" w14:textId="77777777" w:rsidR="008E64D4" w:rsidRDefault="000A22CF">
      <w:pPr>
        <w:pStyle w:val="BodyText"/>
        <w:spacing w:before="1" w:line="199" w:lineRule="auto"/>
        <w:rPr>
          <w:del w:id="2458" w:author="dita conv" w:date="2020-07-16T12:00:00Z"/>
        </w:rPr>
      </w:pPr>
      <w:del w:id="2459" w:author="dita conv" w:date="2020-07-16T12:00:00Z">
        <w:r>
          <w:rPr>
            <w:spacing w:val="-4"/>
          </w:rPr>
          <w:delText xml:space="preserve">Use the </w:delText>
        </w:r>
        <w:r>
          <w:rPr>
            <w:spacing w:val="-5"/>
          </w:rPr>
          <w:delText xml:space="preserve">clause </w:delText>
        </w:r>
        <w:r>
          <w:rPr>
            <w:spacing w:val="-4"/>
          </w:rPr>
          <w:delText xml:space="preserve">at </w:delText>
        </w:r>
        <w:r>
          <w:rPr>
            <w:spacing w:val="-6"/>
          </w:rPr>
          <w:delText xml:space="preserve">, </w:delText>
        </w:r>
        <w:r>
          <w:rPr>
            <w:spacing w:val="-5"/>
          </w:rPr>
          <w:delText xml:space="preserve">Prohibition </w:delText>
        </w:r>
        <w:r>
          <w:rPr>
            <w:spacing w:val="-3"/>
          </w:rPr>
          <w:delText xml:space="preserve">of </w:delText>
        </w:r>
        <w:r>
          <w:rPr>
            <w:spacing w:val="-5"/>
          </w:rPr>
          <w:delText xml:space="preserve">Hexavalent Chromium, </w:delText>
        </w:r>
        <w:r>
          <w:rPr>
            <w:spacing w:val="-3"/>
          </w:rPr>
          <w:delText xml:space="preserve">as </w:delText>
        </w:r>
        <w:r>
          <w:rPr>
            <w:spacing w:val="-5"/>
          </w:rPr>
          <w:delText xml:space="preserve">prescribed in </w:delText>
        </w:r>
        <w:r>
          <w:rPr>
            <w:spacing w:val="-6"/>
          </w:rPr>
          <w:delText>.</w:delText>
        </w:r>
      </w:del>
    </w:p>
    <w:p w14:paraId="271FE08E" w14:textId="49415BE5" w:rsidR="00627543" w:rsidRDefault="00244064">
      <w:pPr>
        <w:pStyle w:val="BodyText"/>
      </w:pPr>
      <w:r>
        <w:t xml:space="preserve">(ix) </w:t>
      </w:r>
      <w:r>
        <w:rPr>
          <w:i/>
        </w:rPr>
        <w:t xml:space="preserve"> Part 225—Foreign Acquisition.</w:t>
      </w:r>
    </w:p>
    <w:p w14:paraId="27CC9727" w14:textId="77777777" w:rsidR="008E64D4" w:rsidRPr="00EF483B" w:rsidRDefault="00EF483B" w:rsidP="00EF483B">
      <w:pPr>
        <w:tabs>
          <w:tab w:val="left" w:pos="1818"/>
        </w:tabs>
        <w:spacing w:before="232" w:line="199" w:lineRule="auto"/>
        <w:ind w:left="165" w:right="1078" w:firstLine="1209"/>
        <w:rPr>
          <w:del w:id="2460" w:author="dita conv" w:date="2020-07-16T12:00:00Z"/>
        </w:rPr>
      </w:pPr>
      <w:del w:id="2461"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4"/>
          </w:rPr>
          <w:delText xml:space="preserve">Buy </w:delText>
        </w:r>
        <w:r w:rsidR="000A22CF" w:rsidRPr="00EF483B">
          <w:rPr>
            <w:spacing w:val="-6"/>
          </w:rPr>
          <w:delText xml:space="preserve">American—Balance </w:delText>
        </w:r>
        <w:r w:rsidR="000A22CF" w:rsidRPr="00EF483B">
          <w:rPr>
            <w:spacing w:val="-3"/>
          </w:rPr>
          <w:delText xml:space="preserve">of </w:delText>
        </w:r>
        <w:r w:rsidR="000A22CF" w:rsidRPr="00EF483B">
          <w:rPr>
            <w:spacing w:val="-5"/>
          </w:rPr>
          <w:delText>Payments</w:delText>
        </w:r>
        <w:r w:rsidR="000A22CF" w:rsidRPr="00EF483B">
          <w:rPr>
            <w:spacing w:val="-11"/>
          </w:rPr>
          <w:delText xml:space="preserve"> </w:delText>
        </w:r>
        <w:r w:rsidR="000A22CF" w:rsidRPr="00EF483B">
          <w:rPr>
            <w:spacing w:val="-5"/>
          </w:rPr>
          <w:delText>Program</w:delText>
        </w:r>
        <w:r w:rsidR="000A22CF" w:rsidRPr="00EF483B">
          <w:rPr>
            <w:spacing w:val="-8"/>
          </w:rPr>
          <w:delText xml:space="preserve"> </w:delText>
        </w:r>
        <w:r w:rsidR="000A22CF" w:rsidRPr="00EF483B">
          <w:rPr>
            <w:spacing w:val="-5"/>
          </w:rPr>
          <w:delText>Certificate,</w:delText>
        </w:r>
        <w:r w:rsidR="000A22CF" w:rsidRPr="00EF483B">
          <w:rPr>
            <w:spacing w:val="-9"/>
          </w:rPr>
          <w:delText xml:space="preserve"> </w:delText>
        </w:r>
        <w:r w:rsidR="000A22CF" w:rsidRPr="00EF483B">
          <w:rPr>
            <w:spacing w:val="-3"/>
          </w:rPr>
          <w:delText>to</w:delText>
        </w:r>
        <w:r w:rsidR="000A22CF" w:rsidRPr="00EF483B">
          <w:rPr>
            <w:spacing w:val="-9"/>
          </w:rPr>
          <w:delText xml:space="preserve"> </w:delText>
        </w:r>
        <w:r w:rsidR="000A22CF" w:rsidRPr="00EF483B">
          <w:rPr>
            <w:spacing w:val="-5"/>
          </w:rPr>
          <w:delText>comply</w:delText>
        </w:r>
        <w:r w:rsidR="000A22CF" w:rsidRPr="00EF483B">
          <w:rPr>
            <w:spacing w:val="-10"/>
          </w:rPr>
          <w:delText xml:space="preserve"> </w:delText>
        </w:r>
        <w:r w:rsidR="000A22CF" w:rsidRPr="00EF483B">
          <w:rPr>
            <w:spacing w:val="-4"/>
          </w:rPr>
          <w:delText>with</w:delText>
        </w:r>
        <w:r w:rsidR="000A22CF" w:rsidRPr="00EF483B">
          <w:rPr>
            <w:spacing w:val="-9"/>
          </w:rPr>
          <w:delText xml:space="preserve"> </w:delText>
        </w:r>
        <w:r w:rsidR="000A22CF" w:rsidRPr="00EF483B">
          <w:rPr>
            <w:spacing w:val="-3"/>
          </w:rPr>
          <w:delText>41</w:delText>
        </w:r>
        <w:r w:rsidR="000A22CF" w:rsidRPr="00EF483B">
          <w:rPr>
            <w:spacing w:val="-10"/>
          </w:rPr>
          <w:delText xml:space="preserve"> </w:delText>
        </w:r>
        <w:r w:rsidR="000A22CF" w:rsidRPr="00EF483B">
          <w:rPr>
            <w:spacing w:val="-5"/>
          </w:rPr>
          <w:delText>U.S.C.</w:delText>
        </w:r>
        <w:r w:rsidR="000A22CF" w:rsidRPr="00EF483B">
          <w:rPr>
            <w:spacing w:val="-8"/>
          </w:rPr>
          <w:delText xml:space="preserve"> </w:delText>
        </w:r>
        <w:r w:rsidR="000A22CF" w:rsidRPr="00EF483B">
          <w:rPr>
            <w:spacing w:val="-5"/>
          </w:rPr>
          <w:delText>chapter</w:delText>
        </w:r>
        <w:r w:rsidR="000A22CF" w:rsidRPr="00EF483B">
          <w:rPr>
            <w:spacing w:val="-9"/>
          </w:rPr>
          <w:delText xml:space="preserve"> </w:delText>
        </w:r>
        <w:r w:rsidR="000A22CF" w:rsidRPr="00EF483B">
          <w:rPr>
            <w:spacing w:val="-3"/>
          </w:rPr>
          <w:delText>83</w:delText>
        </w:r>
        <w:r w:rsidR="000A22CF" w:rsidRPr="00EF483B">
          <w:rPr>
            <w:spacing w:val="-9"/>
          </w:rPr>
          <w:delText xml:space="preserve"> </w:delText>
        </w:r>
        <w:r w:rsidR="000A22CF" w:rsidRPr="00EF483B">
          <w:rPr>
            <w:spacing w:val="-4"/>
          </w:rPr>
          <w:delText>and</w:delText>
        </w:r>
        <w:r w:rsidR="000A22CF" w:rsidRPr="00EF483B">
          <w:rPr>
            <w:spacing w:val="-8"/>
          </w:rPr>
          <w:delText xml:space="preserve"> </w:delText>
        </w:r>
        <w:r w:rsidR="000A22CF" w:rsidRPr="00EF483B">
          <w:rPr>
            <w:spacing w:val="-5"/>
          </w:rPr>
          <w:delText xml:space="preserve">Executive Order 10582 </w:delText>
        </w:r>
        <w:r w:rsidR="000A22CF" w:rsidRPr="00EF483B">
          <w:rPr>
            <w:spacing w:val="-3"/>
          </w:rPr>
          <w:delText xml:space="preserve">of </w:delText>
        </w:r>
        <w:r w:rsidR="000A22CF" w:rsidRPr="00EF483B">
          <w:rPr>
            <w:spacing w:val="-5"/>
          </w:rPr>
          <w:delText xml:space="preserve">December 17, 1954, </w:delText>
        </w:r>
        <w:r w:rsidR="000A22CF" w:rsidRPr="00EF483B">
          <w:rPr>
            <w:spacing w:val="-6"/>
          </w:rPr>
          <w:delText xml:space="preserve">Prescribing </w:delText>
        </w:r>
        <w:r w:rsidR="000A22CF" w:rsidRPr="00EF483B">
          <w:rPr>
            <w:spacing w:val="-5"/>
          </w:rPr>
          <w:delText xml:space="preserve">Uniform Procedures </w:delText>
        </w:r>
        <w:r w:rsidR="000A22CF" w:rsidRPr="00EF483B">
          <w:rPr>
            <w:spacing w:val="-4"/>
          </w:rPr>
          <w:delText xml:space="preserve">for </w:delText>
        </w:r>
        <w:r w:rsidR="000A22CF" w:rsidRPr="00EF483B">
          <w:rPr>
            <w:spacing w:val="-5"/>
          </w:rPr>
          <w:delText xml:space="preserve">Certain Determinations Under </w:delText>
        </w:r>
        <w:r w:rsidR="000A22CF" w:rsidRPr="00EF483B">
          <w:rPr>
            <w:spacing w:val="-4"/>
          </w:rPr>
          <w:delText xml:space="preserve">the </w:delText>
        </w:r>
        <w:r w:rsidR="000A22CF" w:rsidRPr="00EF483B">
          <w:rPr>
            <w:spacing w:val="-5"/>
          </w:rPr>
          <w:delText>Buy-American</w:delText>
        </w:r>
        <w:r w:rsidR="000A22CF" w:rsidRPr="00EF483B">
          <w:rPr>
            <w:spacing w:val="-27"/>
          </w:rPr>
          <w:delText xml:space="preserve"> </w:delText>
        </w:r>
        <w:r w:rsidR="000A22CF" w:rsidRPr="00EF483B">
          <w:rPr>
            <w:spacing w:val="-6"/>
          </w:rPr>
          <w:delText>Act.</w:delText>
        </w:r>
      </w:del>
    </w:p>
    <w:p w14:paraId="2ABA9EE7" w14:textId="77777777" w:rsidR="008E64D4" w:rsidRPr="00EF483B" w:rsidRDefault="00EF483B" w:rsidP="00EF483B">
      <w:pPr>
        <w:tabs>
          <w:tab w:val="left" w:pos="2225"/>
        </w:tabs>
        <w:spacing w:before="201"/>
        <w:ind w:left="2224" w:hanging="404"/>
        <w:rPr>
          <w:del w:id="2462" w:author="dita conv" w:date="2020-07-16T12:00:00Z"/>
        </w:rPr>
      </w:pPr>
      <w:del w:id="2463" w:author="dita conv" w:date="2020-07-16T12:00:00Z">
        <w:r>
          <w:rPr>
            <w:spacing w:val="-15"/>
          </w:rPr>
          <w:delText>(1)</w:delText>
        </w:r>
        <w:r>
          <w:rPr>
            <w:spacing w:val="-15"/>
          </w:rPr>
          <w:tab/>
        </w:r>
        <w:r w:rsidR="000A22CF" w:rsidRPr="00EF483B">
          <w:rPr>
            <w:spacing w:val="-4"/>
          </w:rPr>
          <w:delText xml:space="preserve">Use the </w:delText>
        </w:r>
        <w:r w:rsidR="000A22CF" w:rsidRPr="00EF483B">
          <w:rPr>
            <w:spacing w:val="-5"/>
          </w:rPr>
          <w:delText xml:space="preserve">basic provision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46"/>
          </w:rPr>
          <w:delText xml:space="preserve"> </w:delText>
        </w:r>
        <w:r w:rsidR="000A22CF" w:rsidRPr="00EF483B">
          <w:rPr>
            <w:spacing w:val="-6"/>
          </w:rPr>
          <w:delText>(1)(i).</w:delText>
        </w:r>
      </w:del>
    </w:p>
    <w:p w14:paraId="0CF66B2D" w14:textId="546EBFC9" w:rsidR="00627543" w:rsidRDefault="00244064">
      <w:pPr>
        <w:pStyle w:val="BodyText"/>
        <w:rPr>
          <w:ins w:id="2464" w:author="dita conv" w:date="2020-07-16T12:00:00Z"/>
        </w:rPr>
      </w:pPr>
      <w:ins w:id="2465" w:author="dita conv" w:date="2020-07-16T12:00:00Z">
        <w:r>
          <w:t xml:space="preserve">(A) Use the provision </w:t>
        </w:r>
        <w:proofErr w:type="gramStart"/>
        <w:r>
          <w:t>at  225.1101</w:t>
        </w:r>
        <w:proofErr w:type="gramEnd"/>
        <w:r>
          <w:t xml:space="preserve"> (1)(</w:t>
        </w:r>
        <w:proofErr w:type="spellStart"/>
        <w:r>
          <w:t>i</w:t>
        </w:r>
        <w:proofErr w:type="spellEnd"/>
        <w:r>
          <w:t>).</w:t>
        </w:r>
      </w:ins>
    </w:p>
    <w:p w14:paraId="647A4AAD" w14:textId="37C060E1" w:rsidR="00627543" w:rsidRDefault="00244064">
      <w:pPr>
        <w:pStyle w:val="BodyText"/>
      </w:pPr>
      <w:r>
        <w:t>(</w:t>
      </w:r>
      <w:r>
        <w:rPr>
          <w:i/>
        </w:rPr>
        <w:t>2</w:t>
      </w:r>
      <w:r>
        <w:t xml:space="preserve">) Use the alternate I provision as prescribed in </w:t>
      </w:r>
      <w:del w:id="2466" w:author="dita conv" w:date="2020-07-16T12:00:00Z">
        <w:r w:rsidR="000A22CF" w:rsidRPr="00EF483B">
          <w:rPr>
            <w:spacing w:val="-6"/>
          </w:rPr>
          <w:delText>(</w:delText>
        </w:r>
      </w:del>
      <w:ins w:id="2467" w:author="dita conv" w:date="2020-07-16T12:00:00Z">
        <w:r>
          <w:t xml:space="preserve"> 225.1101 (</w:t>
        </w:r>
      </w:ins>
      <w:r>
        <w:t>1</w:t>
      </w:r>
      <w:proofErr w:type="gramStart"/>
      <w:r>
        <w:t>)(</w:t>
      </w:r>
      <w:proofErr w:type="gramEnd"/>
      <w:r>
        <w:t>ii).</w:t>
      </w:r>
    </w:p>
    <w:p w14:paraId="513FCF48" w14:textId="77777777" w:rsidR="008E64D4" w:rsidRPr="00EF483B" w:rsidRDefault="00EF483B" w:rsidP="00EF483B">
      <w:pPr>
        <w:tabs>
          <w:tab w:val="left" w:pos="1818"/>
        </w:tabs>
        <w:spacing w:before="232" w:line="199" w:lineRule="auto"/>
        <w:ind w:left="165" w:right="572" w:firstLine="1209"/>
        <w:rPr>
          <w:del w:id="2468" w:author="dita conv" w:date="2020-07-16T12:00:00Z"/>
        </w:rPr>
      </w:pPr>
      <w:del w:id="2469" w:author="dita conv" w:date="2020-07-16T12:00:00Z">
        <w:r>
          <w:rPr>
            <w:spacing w:val="-15"/>
          </w:rPr>
          <w:delText>(B)</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4"/>
          </w:rPr>
          <w:delText xml:space="preserve">Buy </w:delText>
        </w:r>
        <w:r w:rsidR="000A22CF" w:rsidRPr="00EF483B">
          <w:rPr>
            <w:spacing w:val="-5"/>
          </w:rPr>
          <w:delText xml:space="preserve">American and Balance </w:delText>
        </w:r>
        <w:r w:rsidR="000A22CF" w:rsidRPr="00EF483B">
          <w:rPr>
            <w:spacing w:val="-3"/>
          </w:rPr>
          <w:delText xml:space="preserve">of </w:delText>
        </w:r>
        <w:r w:rsidR="000A22CF" w:rsidRPr="00EF483B">
          <w:rPr>
            <w:spacing w:val="-5"/>
          </w:rPr>
          <w:delText xml:space="preserve">Payments Program,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3"/>
          </w:rPr>
          <w:delText xml:space="preserve">41 </w:delText>
        </w:r>
        <w:r w:rsidR="000A22CF" w:rsidRPr="00EF483B">
          <w:rPr>
            <w:spacing w:val="-5"/>
          </w:rPr>
          <w:delText xml:space="preserve">U.S.C. chapter </w:delText>
        </w:r>
        <w:r w:rsidR="000A22CF" w:rsidRPr="00EF483B">
          <w:rPr>
            <w:spacing w:val="-3"/>
          </w:rPr>
          <w:delText xml:space="preserve">83 </w:delText>
        </w:r>
        <w:r w:rsidR="000A22CF" w:rsidRPr="00EF483B">
          <w:rPr>
            <w:spacing w:val="-4"/>
          </w:rPr>
          <w:delText xml:space="preserve">and </w:delText>
        </w:r>
        <w:r w:rsidR="000A22CF" w:rsidRPr="00EF483B">
          <w:rPr>
            <w:spacing w:val="-5"/>
          </w:rPr>
          <w:delText xml:space="preserve">Executive Order 10582 </w:delText>
        </w:r>
        <w:r w:rsidR="000A22CF" w:rsidRPr="00EF483B">
          <w:rPr>
            <w:spacing w:val="-3"/>
          </w:rPr>
          <w:delText xml:space="preserve">of </w:delText>
        </w:r>
        <w:r w:rsidR="000A22CF" w:rsidRPr="00EF483B">
          <w:rPr>
            <w:spacing w:val="-5"/>
          </w:rPr>
          <w:delText xml:space="preserve">December </w:delText>
        </w:r>
        <w:r w:rsidR="000A22CF" w:rsidRPr="00EF483B">
          <w:rPr>
            <w:spacing w:val="-4"/>
          </w:rPr>
          <w:delText xml:space="preserve">17, </w:delText>
        </w:r>
        <w:r w:rsidR="000A22CF" w:rsidRPr="00EF483B">
          <w:rPr>
            <w:spacing w:val="-5"/>
          </w:rPr>
          <w:delText xml:space="preserve">1954, Prescribing Uniform Procedures </w:delText>
        </w:r>
        <w:r w:rsidR="000A22CF" w:rsidRPr="00EF483B">
          <w:rPr>
            <w:spacing w:val="-4"/>
          </w:rPr>
          <w:delText xml:space="preserve">for </w:delText>
        </w:r>
        <w:r w:rsidR="000A22CF" w:rsidRPr="00EF483B">
          <w:rPr>
            <w:spacing w:val="-5"/>
          </w:rPr>
          <w:delText>Certain Determinations</w:delText>
        </w:r>
        <w:r w:rsidR="000A22CF" w:rsidRPr="00EF483B">
          <w:rPr>
            <w:spacing w:val="-41"/>
          </w:rPr>
          <w:delText xml:space="preserve"> </w:delText>
        </w:r>
        <w:r w:rsidR="000A22CF" w:rsidRPr="00EF483B">
          <w:rPr>
            <w:spacing w:val="-6"/>
          </w:rPr>
          <w:delText xml:space="preserve">Under </w:delText>
        </w:r>
        <w:r w:rsidR="000A22CF" w:rsidRPr="00EF483B">
          <w:rPr>
            <w:spacing w:val="-4"/>
          </w:rPr>
          <w:delText xml:space="preserve">the </w:delText>
        </w:r>
        <w:r w:rsidR="000A22CF" w:rsidRPr="00EF483B">
          <w:rPr>
            <w:spacing w:val="-5"/>
          </w:rPr>
          <w:delText>Buy-American</w:delText>
        </w:r>
        <w:r w:rsidR="000A22CF" w:rsidRPr="00EF483B">
          <w:rPr>
            <w:spacing w:val="-17"/>
          </w:rPr>
          <w:delText xml:space="preserve"> </w:delText>
        </w:r>
        <w:r w:rsidR="000A22CF" w:rsidRPr="00EF483B">
          <w:rPr>
            <w:spacing w:val="-6"/>
          </w:rPr>
          <w:delText>Act.</w:delText>
        </w:r>
      </w:del>
    </w:p>
    <w:p w14:paraId="4EED2F08" w14:textId="77777777" w:rsidR="008E64D4" w:rsidRPr="00EF483B" w:rsidRDefault="00EF483B" w:rsidP="00EF483B">
      <w:pPr>
        <w:tabs>
          <w:tab w:val="left" w:pos="2225"/>
        </w:tabs>
        <w:spacing w:before="201"/>
        <w:ind w:left="2224" w:hanging="404"/>
        <w:rPr>
          <w:del w:id="2470" w:author="dita conv" w:date="2020-07-16T12:00:00Z"/>
        </w:rPr>
      </w:pPr>
      <w:del w:id="2471" w:author="dita conv" w:date="2020-07-16T12:00:00Z">
        <w:r>
          <w:rPr>
            <w:spacing w:val="-15"/>
          </w:rPr>
          <w:delText>(1)</w:delText>
        </w:r>
        <w:r>
          <w:rPr>
            <w:spacing w:val="-15"/>
          </w:rPr>
          <w:tab/>
        </w:r>
        <w:r w:rsidR="000A22CF" w:rsidRPr="00EF483B">
          <w:rPr>
            <w:spacing w:val="-4"/>
          </w:rPr>
          <w:delText xml:space="preserve">Use the </w:delText>
        </w:r>
        <w:r w:rsidR="000A22CF" w:rsidRPr="00EF483B">
          <w:rPr>
            <w:spacing w:val="-5"/>
          </w:rPr>
          <w:delText xml:space="preserve">basic clause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44"/>
          </w:rPr>
          <w:delText xml:space="preserve"> </w:delText>
        </w:r>
        <w:r w:rsidR="000A22CF" w:rsidRPr="00EF483B">
          <w:rPr>
            <w:spacing w:val="-6"/>
          </w:rPr>
          <w:delText>(2)(ii).</w:delText>
        </w:r>
      </w:del>
    </w:p>
    <w:p w14:paraId="428FCAEE" w14:textId="7C321268" w:rsidR="00627543" w:rsidRDefault="00244064">
      <w:pPr>
        <w:pStyle w:val="BodyText"/>
        <w:rPr>
          <w:ins w:id="2472" w:author="dita conv" w:date="2020-07-16T12:00:00Z"/>
        </w:rPr>
      </w:pPr>
      <w:ins w:id="2473" w:author="dita conv" w:date="2020-07-16T12:00:00Z">
        <w:r>
          <w:t xml:space="preserve">(B) Use the clause </w:t>
        </w:r>
        <w:proofErr w:type="gramStart"/>
        <w:r>
          <w:t>at  225.1101</w:t>
        </w:r>
        <w:proofErr w:type="gramEnd"/>
        <w:r>
          <w:t xml:space="preserve"> (2)(ii).</w:t>
        </w:r>
      </w:ins>
    </w:p>
    <w:p w14:paraId="2168DE82" w14:textId="27F90B15" w:rsidR="00627543" w:rsidRDefault="00244064">
      <w:pPr>
        <w:pStyle w:val="BodyText"/>
      </w:pPr>
      <w:r>
        <w:t>(</w:t>
      </w:r>
      <w:r>
        <w:rPr>
          <w:i/>
        </w:rPr>
        <w:t>2</w:t>
      </w:r>
      <w:r>
        <w:t xml:space="preserve">) Use the alternate I clause as prescribed in </w:t>
      </w:r>
      <w:del w:id="2474" w:author="dita conv" w:date="2020-07-16T12:00:00Z">
        <w:r w:rsidR="000A22CF" w:rsidRPr="00EF483B">
          <w:rPr>
            <w:spacing w:val="-6"/>
          </w:rPr>
          <w:delText>(</w:delText>
        </w:r>
      </w:del>
      <w:ins w:id="2475" w:author="dita conv" w:date="2020-07-16T12:00:00Z">
        <w:r>
          <w:t xml:space="preserve"> 225.1101 (</w:t>
        </w:r>
      </w:ins>
      <w:r>
        <w:t>2</w:t>
      </w:r>
      <w:proofErr w:type="gramStart"/>
      <w:r>
        <w:t>)(</w:t>
      </w:r>
      <w:proofErr w:type="gramEnd"/>
      <w:r>
        <w:t>iii).</w:t>
      </w:r>
    </w:p>
    <w:p w14:paraId="539052F3" w14:textId="77777777" w:rsidR="008E64D4" w:rsidRPr="00EF483B" w:rsidRDefault="00EF483B" w:rsidP="00EF483B">
      <w:pPr>
        <w:tabs>
          <w:tab w:val="left" w:pos="1816"/>
        </w:tabs>
        <w:spacing w:before="231" w:line="199" w:lineRule="auto"/>
        <w:ind w:left="165" w:right="577" w:firstLine="1209"/>
        <w:rPr>
          <w:del w:id="2476" w:author="dita conv" w:date="2020-07-16T12:00:00Z"/>
          <w:rFonts w:ascii="Times New Roman"/>
        </w:rPr>
      </w:pPr>
      <w:del w:id="2477" w:author="dita conv" w:date="2020-07-16T12:00:00Z">
        <w:r>
          <w:rPr>
            <w:rFonts w:ascii="Times New Roman"/>
            <w:spacing w:val="-15"/>
          </w:rPr>
          <w:delText>(C)</w:delText>
        </w:r>
        <w:r>
          <w:rPr>
            <w:rFonts w:ascii="Times New Roman"/>
            <w:spacing w:val="-15"/>
          </w:rPr>
          <w:tab/>
        </w:r>
        <w:r w:rsidR="000A22CF" w:rsidRPr="00EF483B">
          <w:delText>Use the clause at</w:delText>
        </w:r>
        <w:r w:rsidR="000A22CF" w:rsidRPr="00EF483B">
          <w:rPr>
            <w:color w:val="0000FF"/>
          </w:rPr>
          <w:delText xml:space="preserve"> </w:delText>
        </w:r>
        <w:r w:rsidR="000A22CF" w:rsidRPr="00EF483B">
          <w:delText>, Acquisition of the American Flag, as prescribed in(c), to comply with section 8123 of the DoD Appropriations Act, 2014 (Pub. L. 113-76, division C, title VIII), and the same provision in subsequent DoD appropriations</w:delText>
        </w:r>
        <w:r w:rsidR="000A22CF" w:rsidRPr="00EF483B">
          <w:rPr>
            <w:spacing w:val="-3"/>
          </w:rPr>
          <w:delText xml:space="preserve"> </w:delText>
        </w:r>
        <w:r w:rsidR="000A22CF" w:rsidRPr="00EF483B">
          <w:delText>acts.</w:delText>
        </w:r>
      </w:del>
    </w:p>
    <w:p w14:paraId="4F2CF718" w14:textId="47727CC3" w:rsidR="00627543" w:rsidRDefault="00EF483B">
      <w:pPr>
        <w:pStyle w:val="BodyText"/>
      </w:pPr>
      <w:del w:id="2478" w:author="dita conv" w:date="2020-07-16T12:00:00Z">
        <w:r>
          <w:rPr>
            <w:spacing w:val="-15"/>
          </w:rPr>
          <w:delText>(D)</w:delText>
        </w:r>
        <w:r>
          <w:rPr>
            <w:spacing w:val="-15"/>
          </w:rPr>
          <w:tab/>
        </w:r>
        <w:r w:rsidR="000A22CF" w:rsidRPr="00EF483B">
          <w:delText>Use the clause at</w:delText>
        </w:r>
        <w:r w:rsidR="000A22CF" w:rsidRPr="00EF483B">
          <w:rPr>
            <w:color w:val="0000FF"/>
          </w:rPr>
          <w:delText xml:space="preserve"> </w:delText>
        </w:r>
        <w:r w:rsidR="000A22CF" w:rsidRPr="00EF483B">
          <w:delText xml:space="preserve">, </w:delText>
        </w:r>
        <w:r w:rsidR="000A22CF" w:rsidRPr="00EF483B">
          <w:rPr>
            <w:spacing w:val="-5"/>
          </w:rPr>
          <w:delText xml:space="preserve">Prohibition </w:delText>
        </w:r>
        <w:r w:rsidR="000A22CF" w:rsidRPr="00EF483B">
          <w:rPr>
            <w:spacing w:val="-3"/>
          </w:rPr>
          <w:delText xml:space="preserve">on </w:delText>
        </w:r>
        <w:r w:rsidR="000A22CF" w:rsidRPr="00EF483B">
          <w:rPr>
            <w:spacing w:val="-5"/>
          </w:rPr>
          <w:delText xml:space="preserve">Acquisition </w:delText>
        </w:r>
        <w:r w:rsidR="000A22CF" w:rsidRPr="00EF483B">
          <w:rPr>
            <w:spacing w:val="-3"/>
          </w:rPr>
          <w:delText xml:space="preserve">of </w:delText>
        </w:r>
        <w:r w:rsidR="000A22CF" w:rsidRPr="00EF483B">
          <w:rPr>
            <w:spacing w:val="-6"/>
          </w:rPr>
          <w:delText xml:space="preserve">Certain </w:delText>
        </w:r>
        <w:r w:rsidR="000A22CF" w:rsidRPr="00EF483B">
          <w:rPr>
            <w:spacing w:val="-5"/>
          </w:rPr>
          <w:delText xml:space="preserve">Items </w:delText>
        </w:r>
        <w:r w:rsidR="000A22CF" w:rsidRPr="00EF483B">
          <w:rPr>
            <w:spacing w:val="-4"/>
          </w:rPr>
          <w:delText xml:space="preserve">from </w:delText>
        </w:r>
        <w:r w:rsidR="000A22CF" w:rsidRPr="00EF483B">
          <w:rPr>
            <w:spacing w:val="-5"/>
          </w:rPr>
          <w:delText xml:space="preserve">Communist Chinese Military Companies,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479" w:author="dita conv" w:date="2020-07-16T12:00:00Z">
        <w:r w:rsidR="00244064">
          <w:t xml:space="preserve">(C) Use the clause </w:t>
        </w:r>
        <w:proofErr w:type="gramStart"/>
        <w:r w:rsidR="00244064">
          <w:t>at  225.1103</w:t>
        </w:r>
        <w:proofErr w:type="gramEnd"/>
        <w:r w:rsidR="00244064">
          <w:t xml:space="preserve"> (</w:t>
        </w:r>
      </w:ins>
      <w:r w:rsidR="00244064">
        <w:t xml:space="preserve">4), to </w:t>
      </w:r>
      <w:r w:rsidR="00244064">
        <w:lastRenderedPageBreak/>
        <w:t>comply with section 1211 of the National Defense Authorization Act (NDAA) for Fiscal Year (FY) 2006 (Pub. L. 109-163) as amended by the NDAAs for FY 2012 and FY 2017.</w:t>
      </w:r>
    </w:p>
    <w:p w14:paraId="5A121050" w14:textId="77777777" w:rsidR="008E64D4" w:rsidRPr="00EF483B" w:rsidRDefault="00244064" w:rsidP="00EF483B">
      <w:pPr>
        <w:tabs>
          <w:tab w:val="left" w:pos="1818"/>
        </w:tabs>
        <w:spacing w:before="243" w:line="199" w:lineRule="auto"/>
        <w:ind w:left="165" w:right="726" w:firstLine="1209"/>
        <w:rPr>
          <w:del w:id="2480" w:author="dita conv" w:date="2020-07-16T12:00:00Z"/>
        </w:rPr>
      </w:pPr>
      <w:r>
        <w:t xml:space="preserve">(E) Use the clause at </w:t>
      </w:r>
      <w:del w:id="2481" w:author="dita conv" w:date="2020-07-16T12:00:00Z">
        <w:r w:rsidR="000A22CF" w:rsidRPr="00EF483B">
          <w:rPr>
            <w:spacing w:val="-6"/>
          </w:rPr>
          <w:delText xml:space="preserve">, </w:delText>
        </w:r>
        <w:r w:rsidR="000A22CF" w:rsidRPr="00EF483B">
          <w:rPr>
            <w:spacing w:val="-5"/>
          </w:rPr>
          <w:delText xml:space="preserve">Restriction </w:delText>
        </w:r>
        <w:r w:rsidR="000A22CF" w:rsidRPr="00EF483B">
          <w:rPr>
            <w:spacing w:val="-3"/>
          </w:rPr>
          <w:delText xml:space="preserve">on </w:delText>
        </w:r>
        <w:r w:rsidR="000A22CF" w:rsidRPr="00EF483B">
          <w:rPr>
            <w:spacing w:val="-5"/>
          </w:rPr>
          <w:delText xml:space="preserve">Acquisition </w:delText>
        </w:r>
        <w:r w:rsidR="000A22CF" w:rsidRPr="00EF483B">
          <w:rPr>
            <w:spacing w:val="-3"/>
          </w:rPr>
          <w:delText>of</w:delText>
        </w:r>
        <w:r w:rsidR="000A22CF" w:rsidRPr="00EF483B">
          <w:rPr>
            <w:spacing w:val="-46"/>
          </w:rPr>
          <w:delText xml:space="preserve"> </w:delText>
        </w:r>
        <w:r w:rsidR="000A22CF" w:rsidRPr="00EF483B">
          <w:rPr>
            <w:spacing w:val="-5"/>
          </w:rPr>
          <w:delText>Specialty Metals,</w:delText>
        </w:r>
        <w:r w:rsidR="000A22CF" w:rsidRPr="00EF483B">
          <w:rPr>
            <w:spacing w:val="-10"/>
          </w:rPr>
          <w:delText xml:space="preserve"> </w:delText>
        </w:r>
        <w:r w:rsidR="000A22CF" w:rsidRPr="00EF483B">
          <w:rPr>
            <w:spacing w:val="-3"/>
          </w:rPr>
          <w:delText>as</w:delText>
        </w:r>
        <w:r w:rsidR="000A22CF" w:rsidRPr="00EF483B">
          <w:rPr>
            <w:spacing w:val="-10"/>
          </w:rPr>
          <w:delText xml:space="preserve"> </w:delText>
        </w:r>
        <w:r w:rsidR="000A22CF" w:rsidRPr="00EF483B">
          <w:rPr>
            <w:spacing w:val="-5"/>
          </w:rPr>
          <w:delText>prescribed</w:delText>
        </w:r>
        <w:r w:rsidR="000A22CF" w:rsidRPr="00EF483B">
          <w:rPr>
            <w:spacing w:val="-11"/>
          </w:rPr>
          <w:delText xml:space="preserve"> </w:delText>
        </w:r>
        <w:r w:rsidR="000A22CF" w:rsidRPr="00EF483B">
          <w:rPr>
            <w:spacing w:val="-3"/>
          </w:rPr>
          <w:delText>in</w:delText>
        </w:r>
        <w:r w:rsidR="000A22CF" w:rsidRPr="00EF483B">
          <w:rPr>
            <w:spacing w:val="-6"/>
          </w:rPr>
          <w:delText>(a)(1),</w:delText>
        </w:r>
        <w:r w:rsidR="000A22CF" w:rsidRPr="00EF483B">
          <w:rPr>
            <w:spacing w:val="-9"/>
          </w:rPr>
          <w:delText xml:space="preserve"> </w:delText>
        </w:r>
        <w:r w:rsidR="000A22CF" w:rsidRPr="00EF483B">
          <w:rPr>
            <w:spacing w:val="-3"/>
          </w:rPr>
          <w:delText>to</w:delText>
        </w:r>
        <w:r w:rsidR="000A22CF" w:rsidRPr="00EF483B">
          <w:rPr>
            <w:spacing w:val="-10"/>
          </w:rPr>
          <w:delText xml:space="preserve"> </w:delText>
        </w:r>
        <w:r w:rsidR="000A22CF" w:rsidRPr="00EF483B">
          <w:rPr>
            <w:spacing w:val="-5"/>
          </w:rPr>
          <w:delText>comply</w:delText>
        </w:r>
        <w:r w:rsidR="000A22CF" w:rsidRPr="00EF483B">
          <w:rPr>
            <w:spacing w:val="-11"/>
          </w:rPr>
          <w:delText xml:space="preserve"> </w:delText>
        </w:r>
        <w:r w:rsidR="000A22CF" w:rsidRPr="00EF483B">
          <w:rPr>
            <w:spacing w:val="-4"/>
          </w:rPr>
          <w:delText>with</w:delText>
        </w:r>
        <w:r w:rsidR="000A22CF" w:rsidRPr="00EF483B">
          <w:rPr>
            <w:spacing w:val="-9"/>
          </w:rPr>
          <w:delText xml:space="preserve"> </w:delText>
        </w:r>
        <w:r w:rsidR="000A22CF" w:rsidRPr="00EF483B">
          <w:rPr>
            <w:spacing w:val="-3"/>
          </w:rPr>
          <w:delText>10</w:delText>
        </w:r>
        <w:r w:rsidR="000A22CF" w:rsidRPr="00EF483B">
          <w:rPr>
            <w:spacing w:val="-9"/>
          </w:rPr>
          <w:delText xml:space="preserve"> </w:delText>
        </w:r>
        <w:r w:rsidR="000A22CF" w:rsidRPr="00EF483B">
          <w:rPr>
            <w:spacing w:val="-5"/>
          </w:rPr>
          <w:delText>U.S.C.</w:delText>
        </w:r>
        <w:r w:rsidR="000A22CF" w:rsidRPr="00EF483B">
          <w:rPr>
            <w:spacing w:val="-10"/>
          </w:rPr>
          <w:delText xml:space="preserve"> </w:delText>
        </w:r>
        <w:r w:rsidR="000A22CF" w:rsidRPr="00EF483B">
          <w:rPr>
            <w:spacing w:val="-5"/>
          </w:rPr>
          <w:delText>2533b.</w:delText>
        </w:r>
      </w:del>
    </w:p>
    <w:p w14:paraId="219B0742" w14:textId="77777777" w:rsidR="008E64D4" w:rsidRPr="00EF483B" w:rsidRDefault="00EF483B" w:rsidP="00EF483B">
      <w:pPr>
        <w:tabs>
          <w:tab w:val="left" w:pos="1805"/>
        </w:tabs>
        <w:spacing w:line="199" w:lineRule="auto"/>
        <w:ind w:left="165" w:right="678" w:firstLine="1209"/>
        <w:rPr>
          <w:del w:id="2482" w:author="dita conv" w:date="2020-07-16T12:00:00Z"/>
        </w:rPr>
      </w:pPr>
      <w:del w:id="2483" w:author="dita conv" w:date="2020-07-16T12:00:00Z">
        <w:r>
          <w:rPr>
            <w:spacing w:val="-15"/>
          </w:rPr>
          <w:delText>(F)</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Restriction </w:delText>
        </w:r>
        <w:r w:rsidR="000A22CF" w:rsidRPr="00EF483B">
          <w:rPr>
            <w:spacing w:val="-3"/>
          </w:rPr>
          <w:delText xml:space="preserve">on </w:delText>
        </w:r>
        <w:r w:rsidR="000A22CF" w:rsidRPr="00EF483B">
          <w:rPr>
            <w:spacing w:val="-5"/>
          </w:rPr>
          <w:delText xml:space="preserve">Acquisition </w:delText>
        </w:r>
        <w:r w:rsidR="000A22CF" w:rsidRPr="00EF483B">
          <w:rPr>
            <w:spacing w:val="-3"/>
          </w:rPr>
          <w:delText xml:space="preserve">of </w:delText>
        </w:r>
        <w:r w:rsidR="000A22CF" w:rsidRPr="00EF483B">
          <w:rPr>
            <w:spacing w:val="-6"/>
          </w:rPr>
          <w:delText xml:space="preserve">Certain </w:delText>
        </w:r>
        <w:r w:rsidR="000A22CF" w:rsidRPr="00EF483B">
          <w:rPr>
            <w:spacing w:val="-5"/>
          </w:rPr>
          <w:delText xml:space="preserve">Articles Containing Specialty Metals,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(a)(2), </w:delText>
        </w:r>
        <w:r w:rsidR="000A22CF" w:rsidRPr="00EF483B">
          <w:rPr>
            <w:spacing w:val="-3"/>
          </w:rPr>
          <w:delText xml:space="preserve">to </w:delText>
        </w:r>
        <w:r w:rsidR="000A22CF" w:rsidRPr="00EF483B">
          <w:rPr>
            <w:spacing w:val="-5"/>
          </w:rPr>
          <w:delText xml:space="preserve">comply with </w:delText>
        </w:r>
        <w:r w:rsidR="000A22CF" w:rsidRPr="00EF483B">
          <w:rPr>
            <w:spacing w:val="-3"/>
          </w:rPr>
          <w:delText xml:space="preserve">10 </w:delText>
        </w:r>
        <w:r w:rsidR="000A22CF" w:rsidRPr="00EF483B">
          <w:rPr>
            <w:spacing w:val="-5"/>
          </w:rPr>
          <w:delText>U.S.C.</w:delText>
        </w:r>
        <w:r w:rsidR="000A22CF" w:rsidRPr="00EF483B">
          <w:rPr>
            <w:spacing w:val="-17"/>
          </w:rPr>
          <w:delText xml:space="preserve"> </w:delText>
        </w:r>
        <w:r w:rsidR="000A22CF" w:rsidRPr="00EF483B">
          <w:rPr>
            <w:spacing w:val="-6"/>
          </w:rPr>
          <w:delText>2533b.</w:delText>
        </w:r>
      </w:del>
    </w:p>
    <w:p w14:paraId="56A60157" w14:textId="77777777" w:rsidR="008E64D4" w:rsidRPr="00EF483B" w:rsidRDefault="00EF483B" w:rsidP="00EF483B">
      <w:pPr>
        <w:tabs>
          <w:tab w:val="left" w:pos="1831"/>
        </w:tabs>
        <w:spacing w:line="199" w:lineRule="auto"/>
        <w:ind w:left="165" w:right="994" w:firstLine="1209"/>
        <w:jc w:val="both"/>
        <w:rPr>
          <w:del w:id="2484" w:author="dita conv" w:date="2020-07-16T12:00:00Z"/>
        </w:rPr>
      </w:pPr>
      <w:del w:id="2485" w:author="dita conv" w:date="2020-07-16T12:00:00Z">
        <w:r>
          <w:rPr>
            <w:spacing w:val="-15"/>
          </w:rPr>
          <w:delText>(G)</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Commercial Derivative Military </w:delText>
        </w:r>
        <w:r w:rsidR="000A22CF" w:rsidRPr="00EF483B">
          <w:rPr>
            <w:spacing w:val="-6"/>
          </w:rPr>
          <w:delText xml:space="preserve">Article—Specialty </w:delText>
        </w:r>
        <w:r w:rsidR="000A22CF" w:rsidRPr="00EF483B">
          <w:rPr>
            <w:spacing w:val="-5"/>
          </w:rPr>
          <w:delText xml:space="preserve">Metals Compliance Certificate,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(b), </w:delText>
        </w:r>
        <w:r w:rsidR="000A22CF" w:rsidRPr="00EF483B">
          <w:rPr>
            <w:spacing w:val="-3"/>
          </w:rPr>
          <w:delText xml:space="preserve">to </w:delText>
        </w:r>
        <w:r w:rsidR="000A22CF" w:rsidRPr="00EF483B">
          <w:rPr>
            <w:spacing w:val="-5"/>
          </w:rPr>
          <w:delText xml:space="preserve">comply with </w:delText>
        </w:r>
        <w:r w:rsidR="000A22CF" w:rsidRPr="00EF483B">
          <w:rPr>
            <w:spacing w:val="-3"/>
          </w:rPr>
          <w:delText xml:space="preserve">10 </w:delText>
        </w:r>
        <w:r w:rsidR="000A22CF" w:rsidRPr="00EF483B">
          <w:rPr>
            <w:spacing w:val="-5"/>
          </w:rPr>
          <w:delText>U.S.C.</w:delText>
        </w:r>
        <w:r w:rsidR="000A22CF" w:rsidRPr="00EF483B">
          <w:rPr>
            <w:spacing w:val="-28"/>
          </w:rPr>
          <w:delText xml:space="preserve"> </w:delText>
        </w:r>
        <w:r w:rsidR="000A22CF" w:rsidRPr="00EF483B">
          <w:rPr>
            <w:spacing w:val="-5"/>
          </w:rPr>
          <w:delText>2533b.</w:delText>
        </w:r>
      </w:del>
    </w:p>
    <w:p w14:paraId="3125AC39" w14:textId="77777777" w:rsidR="008E64D4" w:rsidRPr="00EF483B" w:rsidRDefault="00EF483B" w:rsidP="00EF483B">
      <w:pPr>
        <w:tabs>
          <w:tab w:val="left" w:pos="1845"/>
        </w:tabs>
        <w:spacing w:before="242" w:line="199" w:lineRule="auto"/>
        <w:ind w:left="165" w:right="1332" w:firstLine="1209"/>
        <w:rPr>
          <w:del w:id="2486" w:author="dita conv" w:date="2020-07-16T12:00:00Z"/>
        </w:rPr>
      </w:pPr>
      <w:del w:id="2487" w:author="dita conv" w:date="2020-07-16T12:00:00Z">
        <w:r>
          <w:rPr>
            <w:spacing w:val="-15"/>
          </w:rPr>
          <w:delText>(H)</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Preference </w:delText>
        </w:r>
        <w:r w:rsidR="000A22CF" w:rsidRPr="00EF483B">
          <w:rPr>
            <w:spacing w:val="-4"/>
          </w:rPr>
          <w:delText xml:space="preserve">for </w:delText>
        </w:r>
        <w:r w:rsidR="000A22CF" w:rsidRPr="00EF483B">
          <w:rPr>
            <w:spacing w:val="-5"/>
          </w:rPr>
          <w:delText xml:space="preserve">Certain </w:delText>
        </w:r>
        <w:r w:rsidR="000A22CF" w:rsidRPr="00EF483B">
          <w:rPr>
            <w:spacing w:val="-6"/>
          </w:rPr>
          <w:delText xml:space="preserve">Domestic </w:delText>
        </w:r>
        <w:r w:rsidR="000A22CF" w:rsidRPr="00EF483B">
          <w:rPr>
            <w:spacing w:val="-5"/>
          </w:rPr>
          <w:delText>Commodities,</w:delText>
        </w:r>
        <w:r w:rsidR="000A22CF" w:rsidRPr="00EF483B">
          <w:rPr>
            <w:spacing w:val="-9"/>
          </w:rPr>
          <w:delText xml:space="preserve"> </w:delText>
        </w:r>
        <w:r w:rsidR="000A22CF" w:rsidRPr="00EF483B">
          <w:rPr>
            <w:spacing w:val="-3"/>
          </w:rPr>
          <w:delText>as</w:delText>
        </w:r>
        <w:r w:rsidR="000A22CF" w:rsidRPr="00EF483B">
          <w:rPr>
            <w:spacing w:val="-9"/>
          </w:rPr>
          <w:delText xml:space="preserve"> </w:delText>
        </w:r>
        <w:r w:rsidR="000A22CF" w:rsidRPr="00EF483B">
          <w:rPr>
            <w:spacing w:val="-5"/>
          </w:rPr>
          <w:delText>prescribed</w:delText>
        </w:r>
        <w:r w:rsidR="000A22CF" w:rsidRPr="00EF483B">
          <w:rPr>
            <w:spacing w:val="-10"/>
          </w:rPr>
          <w:delText xml:space="preserve"> </w:delText>
        </w:r>
        <w:r w:rsidR="000A22CF" w:rsidRPr="00EF483B">
          <w:rPr>
            <w:spacing w:val="-3"/>
          </w:rPr>
          <w:delText>in</w:delText>
        </w:r>
        <w:r w:rsidR="000A22CF" w:rsidRPr="00EF483B">
          <w:rPr>
            <w:spacing w:val="-6"/>
          </w:rPr>
          <w:delText>(a),</w:delText>
        </w:r>
        <w:r w:rsidR="000A22CF" w:rsidRPr="00EF483B">
          <w:rPr>
            <w:spacing w:val="-9"/>
          </w:rPr>
          <w:delText xml:space="preserve"> </w:delText>
        </w:r>
        <w:r w:rsidR="000A22CF" w:rsidRPr="00EF483B">
          <w:rPr>
            <w:spacing w:val="-3"/>
          </w:rPr>
          <w:delText>to</w:delText>
        </w:r>
        <w:r w:rsidR="000A22CF" w:rsidRPr="00EF483B">
          <w:rPr>
            <w:spacing w:val="-9"/>
          </w:rPr>
          <w:delText xml:space="preserve"> </w:delText>
        </w:r>
        <w:r w:rsidR="000A22CF" w:rsidRPr="00EF483B">
          <w:rPr>
            <w:spacing w:val="-5"/>
          </w:rPr>
          <w:delText>comply</w:delText>
        </w:r>
        <w:r w:rsidR="000A22CF" w:rsidRPr="00EF483B">
          <w:rPr>
            <w:spacing w:val="-10"/>
          </w:rPr>
          <w:delText xml:space="preserve"> </w:delText>
        </w:r>
        <w:r w:rsidR="000A22CF" w:rsidRPr="00EF483B">
          <w:rPr>
            <w:spacing w:val="-4"/>
          </w:rPr>
          <w:delText>with</w:delText>
        </w:r>
        <w:r w:rsidR="000A22CF" w:rsidRPr="00EF483B">
          <w:rPr>
            <w:spacing w:val="-10"/>
          </w:rPr>
          <w:delText xml:space="preserve"> </w:delText>
        </w:r>
        <w:r w:rsidR="000A22CF" w:rsidRPr="00EF483B">
          <w:rPr>
            <w:spacing w:val="-3"/>
          </w:rPr>
          <w:delText>10</w:delText>
        </w:r>
        <w:r w:rsidR="000A22CF" w:rsidRPr="00EF483B">
          <w:rPr>
            <w:spacing w:val="-9"/>
          </w:rPr>
          <w:delText xml:space="preserve"> </w:delText>
        </w:r>
        <w:r w:rsidR="000A22CF" w:rsidRPr="00EF483B">
          <w:rPr>
            <w:spacing w:val="-5"/>
          </w:rPr>
          <w:delText>U.S.C.</w:delText>
        </w:r>
        <w:r w:rsidR="000A22CF" w:rsidRPr="00EF483B">
          <w:rPr>
            <w:spacing w:val="-9"/>
          </w:rPr>
          <w:delText xml:space="preserve"> </w:delText>
        </w:r>
        <w:r w:rsidR="000A22CF" w:rsidRPr="00EF483B">
          <w:rPr>
            <w:spacing w:val="-6"/>
          </w:rPr>
          <w:delText>2533a.</w:delText>
        </w:r>
      </w:del>
    </w:p>
    <w:p w14:paraId="59EA658C" w14:textId="77777777" w:rsidR="008E64D4" w:rsidRPr="00EF483B" w:rsidRDefault="00EF483B" w:rsidP="00EF483B">
      <w:pPr>
        <w:tabs>
          <w:tab w:val="left" w:pos="1743"/>
        </w:tabs>
        <w:spacing w:before="201"/>
        <w:ind w:left="1742" w:hanging="369"/>
        <w:rPr>
          <w:del w:id="2488" w:author="dita conv" w:date="2020-07-16T12:00:00Z"/>
        </w:rPr>
      </w:pPr>
      <w:del w:id="2489" w:author="dita conv" w:date="2020-07-16T12:00:00Z">
        <w:r>
          <w:rPr>
            <w:spacing w:val="-15"/>
          </w:rPr>
          <w:delText>(I)</w:delText>
        </w:r>
        <w:r>
          <w:rPr>
            <w:spacing w:val="-15"/>
          </w:rPr>
          <w:tab/>
        </w:r>
        <w:r w:rsidR="000A22CF" w:rsidRPr="00EF483B">
          <w:rPr>
            <w:spacing w:val="-4"/>
          </w:rPr>
          <w:delText>Use</w:delText>
        </w:r>
        <w:r w:rsidR="000A22CF" w:rsidRPr="00EF483B">
          <w:rPr>
            <w:spacing w:val="-11"/>
          </w:rPr>
          <w:delText xml:space="preserve"> </w:delText>
        </w:r>
        <w:r w:rsidR="000A22CF" w:rsidRPr="00EF483B">
          <w:rPr>
            <w:spacing w:val="-4"/>
          </w:rPr>
          <w:delText>the</w:delText>
        </w:r>
        <w:r w:rsidR="000A22CF" w:rsidRPr="00EF483B">
          <w:rPr>
            <w:spacing w:val="-10"/>
          </w:rPr>
          <w:delText xml:space="preserve"> </w:delText>
        </w:r>
        <w:r w:rsidR="000A22CF" w:rsidRPr="00EF483B">
          <w:rPr>
            <w:spacing w:val="-5"/>
          </w:rPr>
          <w:delText>clause</w:delText>
        </w:r>
        <w:r w:rsidR="000A22CF" w:rsidRPr="00EF483B">
          <w:rPr>
            <w:spacing w:val="-10"/>
          </w:rPr>
          <w:delText xml:space="preserve"> </w:delText>
        </w:r>
        <w:r w:rsidR="000A22CF" w:rsidRPr="00EF483B">
          <w:rPr>
            <w:spacing w:val="-4"/>
          </w:rPr>
          <w:delText>at</w:delText>
        </w:r>
        <w:r w:rsidR="000A22CF" w:rsidRPr="00EF483B">
          <w:rPr>
            <w:color w:val="0000FF"/>
            <w:spacing w:val="-8"/>
          </w:rPr>
          <w:delText xml:space="preserve"> </w:delText>
        </w:r>
        <w:r w:rsidR="000A22CF" w:rsidRPr="00EF483B">
          <w:rPr>
            <w:spacing w:val="-6"/>
          </w:rPr>
          <w:delText>,</w:delText>
        </w:r>
        <w:r w:rsidR="000A22CF" w:rsidRPr="00EF483B">
          <w:rPr>
            <w:spacing w:val="-8"/>
          </w:rPr>
          <w:delText xml:space="preserve"> </w:delText>
        </w:r>
        <w:r w:rsidR="000A22CF" w:rsidRPr="00EF483B">
          <w:rPr>
            <w:spacing w:val="-5"/>
          </w:rPr>
          <w:delText>Restriction</w:delText>
        </w:r>
        <w:r w:rsidR="000A22CF" w:rsidRPr="00EF483B">
          <w:rPr>
            <w:spacing w:val="-10"/>
          </w:rPr>
          <w:delText xml:space="preserve"> </w:delText>
        </w:r>
        <w:r w:rsidR="000A22CF" w:rsidRPr="00EF483B">
          <w:rPr>
            <w:spacing w:val="-3"/>
          </w:rPr>
          <w:delText>on</w:delText>
        </w:r>
        <w:r w:rsidR="000A22CF" w:rsidRPr="00EF483B">
          <w:rPr>
            <w:spacing w:val="-10"/>
          </w:rPr>
          <w:delText xml:space="preserve"> </w:delText>
        </w:r>
        <w:r w:rsidR="000A22CF" w:rsidRPr="00EF483B">
          <w:rPr>
            <w:spacing w:val="-5"/>
          </w:rPr>
          <w:delText>Acquisition</w:delText>
        </w:r>
        <w:r w:rsidR="000A22CF" w:rsidRPr="00EF483B">
          <w:rPr>
            <w:spacing w:val="-9"/>
          </w:rPr>
          <w:delText xml:space="preserve"> </w:delText>
        </w:r>
        <w:r w:rsidR="000A22CF" w:rsidRPr="00EF483B">
          <w:rPr>
            <w:spacing w:val="-3"/>
          </w:rPr>
          <w:delText>of</w:delText>
        </w:r>
        <w:r w:rsidR="000A22CF" w:rsidRPr="00EF483B">
          <w:rPr>
            <w:spacing w:val="-10"/>
          </w:rPr>
          <w:delText xml:space="preserve"> </w:delText>
        </w:r>
        <w:r w:rsidR="000A22CF" w:rsidRPr="00EF483B">
          <w:rPr>
            <w:spacing w:val="-5"/>
          </w:rPr>
          <w:delText>Hand</w:delText>
        </w:r>
        <w:r w:rsidR="000A22CF" w:rsidRPr="00EF483B">
          <w:rPr>
            <w:spacing w:val="-8"/>
          </w:rPr>
          <w:delText xml:space="preserve"> </w:delText>
        </w:r>
        <w:r w:rsidR="000A22CF" w:rsidRPr="00EF483B">
          <w:rPr>
            <w:spacing w:val="-5"/>
          </w:rPr>
          <w:delText>or</w:delText>
        </w:r>
      </w:del>
    </w:p>
    <w:p w14:paraId="47DD62EC" w14:textId="77777777" w:rsidR="008E64D4" w:rsidRDefault="000A22CF">
      <w:pPr>
        <w:pStyle w:val="BodyText"/>
        <w:spacing w:before="71"/>
        <w:rPr>
          <w:del w:id="2490" w:author="dita conv" w:date="2020-07-16T12:00:00Z"/>
        </w:rPr>
      </w:pPr>
      <w:del w:id="2491" w:author="dita conv" w:date="2020-07-16T12:00:00Z">
        <w:r>
          <w:delText>Measuring Tools, as prescribed in (b), to comply with 10 U.S.C. 2533a.</w:delText>
        </w:r>
      </w:del>
    </w:p>
    <w:p w14:paraId="201EB0A1" w14:textId="77777777" w:rsidR="008E64D4" w:rsidRPr="00EF483B" w:rsidRDefault="00EF483B" w:rsidP="00EF483B">
      <w:pPr>
        <w:tabs>
          <w:tab w:val="left" w:pos="1779"/>
        </w:tabs>
        <w:spacing w:before="231" w:line="199" w:lineRule="auto"/>
        <w:ind w:left="165" w:right="503" w:firstLine="1209"/>
        <w:rPr>
          <w:del w:id="2492" w:author="dita conv" w:date="2020-07-16T12:00:00Z"/>
        </w:rPr>
      </w:pPr>
      <w:del w:id="2493" w:author="dita conv" w:date="2020-07-16T12:00:00Z">
        <w:r>
          <w:rPr>
            <w:spacing w:val="-15"/>
          </w:rPr>
          <w:delText>(J)</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4"/>
          </w:rPr>
          <w:delText>at</w:delText>
        </w:r>
        <w:r w:rsidR="000A22CF" w:rsidRPr="00EF483B">
          <w:rPr>
            <w:color w:val="0000FF"/>
            <w:spacing w:val="-4"/>
          </w:rPr>
          <w:delText xml:space="preserve"> </w:delText>
        </w:r>
        <w:r w:rsidR="000A22CF" w:rsidRPr="00EF483B">
          <w:rPr>
            <w:spacing w:val="-6"/>
          </w:rPr>
          <w:delText xml:space="preserve">, </w:delText>
        </w:r>
        <w:r w:rsidR="000A22CF" w:rsidRPr="00EF483B">
          <w:rPr>
            <w:spacing w:val="-5"/>
          </w:rPr>
          <w:delText xml:space="preserve">Restriction </w:delText>
        </w:r>
        <w:r w:rsidR="000A22CF" w:rsidRPr="00EF483B">
          <w:rPr>
            <w:spacing w:val="-3"/>
          </w:rPr>
          <w:delText xml:space="preserve">on </w:delText>
        </w:r>
        <w:r w:rsidR="000A22CF" w:rsidRPr="00EF483B">
          <w:rPr>
            <w:spacing w:val="-5"/>
          </w:rPr>
          <w:delText xml:space="preserve">Acquisition </w:delText>
        </w:r>
        <w:r w:rsidR="000A22CF" w:rsidRPr="00EF483B">
          <w:rPr>
            <w:spacing w:val="-3"/>
          </w:rPr>
          <w:delText xml:space="preserve">of </w:delText>
        </w:r>
        <w:r w:rsidR="000A22CF" w:rsidRPr="00EF483B">
          <w:rPr>
            <w:spacing w:val="-5"/>
          </w:rPr>
          <w:delText xml:space="preserve">Ball </w:delText>
        </w:r>
        <w:r w:rsidR="000A22CF" w:rsidRPr="00EF483B">
          <w:rPr>
            <w:spacing w:val="-4"/>
          </w:rPr>
          <w:delText xml:space="preserve">and </w:delText>
        </w:r>
        <w:r w:rsidR="000A22CF" w:rsidRPr="00EF483B">
          <w:rPr>
            <w:spacing w:val="-5"/>
          </w:rPr>
          <w:delText xml:space="preserve">Roller </w:delText>
        </w:r>
        <w:r w:rsidR="000A22CF" w:rsidRPr="00EF483B">
          <w:rPr>
            <w:spacing w:val="-6"/>
          </w:rPr>
          <w:delText xml:space="preserve">Bearings,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5"/>
          </w:rPr>
          <w:delText xml:space="preserve">section 8065 </w:delText>
        </w:r>
        <w:r w:rsidR="000A22CF" w:rsidRPr="00EF483B">
          <w:rPr>
            <w:spacing w:val="-4"/>
          </w:rPr>
          <w:delText xml:space="preserve">of </w:delText>
        </w:r>
        <w:r w:rsidR="000A22CF" w:rsidRPr="00EF483B">
          <w:rPr>
            <w:spacing w:val="-5"/>
          </w:rPr>
          <w:delText xml:space="preserve">Pub. </w:delText>
        </w:r>
        <w:r w:rsidR="000A22CF" w:rsidRPr="00EF483B">
          <w:rPr>
            <w:spacing w:val="-4"/>
          </w:rPr>
          <w:delText>L.</w:delText>
        </w:r>
        <w:r w:rsidR="000A22CF" w:rsidRPr="00EF483B">
          <w:rPr>
            <w:spacing w:val="-47"/>
          </w:rPr>
          <w:delText xml:space="preserve"> </w:delText>
        </w:r>
        <w:r w:rsidR="000A22CF" w:rsidRPr="00EF483B">
          <w:rPr>
            <w:spacing w:val="-5"/>
          </w:rPr>
          <w:delText xml:space="preserve">107- </w:delText>
        </w:r>
        <w:r w:rsidR="000A22CF" w:rsidRPr="00EF483B">
          <w:rPr>
            <w:spacing w:val="-4"/>
          </w:rPr>
          <w:delText>117</w:delText>
        </w:r>
        <w:r w:rsidR="000A22CF" w:rsidRPr="00EF483B">
          <w:rPr>
            <w:spacing w:val="-10"/>
          </w:rPr>
          <w:delText xml:space="preserve"> </w:delText>
        </w:r>
        <w:r w:rsidR="000A22CF" w:rsidRPr="00EF483B">
          <w:rPr>
            <w:spacing w:val="-4"/>
          </w:rPr>
          <w:delText>and</w:delText>
        </w:r>
        <w:r w:rsidR="000A22CF" w:rsidRPr="00EF483B">
          <w:rPr>
            <w:spacing w:val="-11"/>
          </w:rPr>
          <w:delText xml:space="preserve"> </w:delText>
        </w:r>
        <w:r w:rsidR="000A22CF" w:rsidRPr="00EF483B">
          <w:rPr>
            <w:spacing w:val="-4"/>
          </w:rPr>
          <w:delText>the</w:delText>
        </w:r>
        <w:r w:rsidR="000A22CF" w:rsidRPr="00EF483B">
          <w:rPr>
            <w:spacing w:val="-10"/>
          </w:rPr>
          <w:delText xml:space="preserve"> </w:delText>
        </w:r>
        <w:r w:rsidR="000A22CF" w:rsidRPr="00EF483B">
          <w:rPr>
            <w:spacing w:val="-5"/>
          </w:rPr>
          <w:delText>same</w:delText>
        </w:r>
        <w:r w:rsidR="000A22CF" w:rsidRPr="00EF483B">
          <w:rPr>
            <w:spacing w:val="-10"/>
          </w:rPr>
          <w:delText xml:space="preserve"> </w:delText>
        </w:r>
        <w:r w:rsidR="000A22CF" w:rsidRPr="00EF483B">
          <w:rPr>
            <w:spacing w:val="-5"/>
          </w:rPr>
          <w:delText>restriction</w:delText>
        </w:r>
        <w:r w:rsidR="000A22CF" w:rsidRPr="00EF483B">
          <w:rPr>
            <w:spacing w:val="-10"/>
          </w:rPr>
          <w:delText xml:space="preserve"> </w:delText>
        </w:r>
        <w:r w:rsidR="000A22CF" w:rsidRPr="00EF483B">
          <w:rPr>
            <w:spacing w:val="-3"/>
          </w:rPr>
          <w:delText>in</w:delText>
        </w:r>
        <w:r w:rsidR="000A22CF" w:rsidRPr="00EF483B">
          <w:rPr>
            <w:spacing w:val="-12"/>
          </w:rPr>
          <w:delText xml:space="preserve"> </w:delText>
        </w:r>
        <w:r w:rsidR="000A22CF" w:rsidRPr="00EF483B">
          <w:rPr>
            <w:spacing w:val="-5"/>
          </w:rPr>
          <w:delText>subsequent</w:delText>
        </w:r>
        <w:r w:rsidR="000A22CF" w:rsidRPr="00EF483B">
          <w:rPr>
            <w:spacing w:val="-12"/>
          </w:rPr>
          <w:delText xml:space="preserve"> </w:delText>
        </w:r>
        <w:r w:rsidR="000A22CF" w:rsidRPr="00EF483B">
          <w:rPr>
            <w:spacing w:val="-4"/>
          </w:rPr>
          <w:delText>DoD</w:delText>
        </w:r>
        <w:r w:rsidR="000A22CF" w:rsidRPr="00EF483B">
          <w:rPr>
            <w:spacing w:val="-9"/>
          </w:rPr>
          <w:delText xml:space="preserve"> </w:delText>
        </w:r>
        <w:r w:rsidR="000A22CF" w:rsidRPr="00EF483B">
          <w:rPr>
            <w:spacing w:val="-5"/>
          </w:rPr>
          <w:delText>appropriations</w:delText>
        </w:r>
        <w:r w:rsidR="000A22CF" w:rsidRPr="00EF483B">
          <w:rPr>
            <w:spacing w:val="-10"/>
          </w:rPr>
          <w:delText xml:space="preserve"> </w:delText>
        </w:r>
        <w:r w:rsidR="000A22CF" w:rsidRPr="00EF483B">
          <w:rPr>
            <w:spacing w:val="-5"/>
          </w:rPr>
          <w:delText>acts.</w:delText>
        </w:r>
      </w:del>
    </w:p>
    <w:p w14:paraId="3EAB517F" w14:textId="77777777" w:rsidR="008E64D4" w:rsidRPr="00EF483B" w:rsidRDefault="00EF483B" w:rsidP="00EF483B">
      <w:pPr>
        <w:tabs>
          <w:tab w:val="left" w:pos="1831"/>
        </w:tabs>
        <w:spacing w:before="242" w:line="199" w:lineRule="auto"/>
        <w:ind w:left="165" w:right="769" w:firstLine="1209"/>
        <w:rPr>
          <w:del w:id="2494" w:author="dita conv" w:date="2020-07-16T12:00:00Z"/>
        </w:rPr>
      </w:pPr>
      <w:del w:id="2495" w:author="dita conv" w:date="2020-07-16T12:00:00Z">
        <w:r>
          <w:rPr>
            <w:spacing w:val="-15"/>
          </w:rPr>
          <w:delText>(K)</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Photovoltaic Devices, </w:delText>
        </w:r>
        <w:r w:rsidR="000A22CF" w:rsidRPr="00EF483B">
          <w:rPr>
            <w:spacing w:val="-4"/>
          </w:rPr>
          <w:delText xml:space="preserve">as </w:delText>
        </w:r>
        <w:r w:rsidR="000A22CF" w:rsidRPr="00EF483B">
          <w:rPr>
            <w:spacing w:val="-5"/>
          </w:rPr>
          <w:delText>prescribed</w:delText>
        </w:r>
        <w:r w:rsidR="000A22CF" w:rsidRPr="00EF483B">
          <w:rPr>
            <w:spacing w:val="-45"/>
          </w:rPr>
          <w:delText xml:space="preserve"> </w:delText>
        </w:r>
        <w:r w:rsidR="000A22CF" w:rsidRPr="00EF483B">
          <w:rPr>
            <w:spacing w:val="-5"/>
          </w:rPr>
          <w:delText>in</w:delText>
        </w:r>
        <w:r w:rsidR="000A22CF" w:rsidRPr="00EF483B">
          <w:rPr>
            <w:spacing w:val="-6"/>
          </w:rPr>
          <w:delText>(a),</w:delText>
        </w:r>
        <w:r w:rsidR="000A22CF" w:rsidRPr="00EF483B">
          <w:rPr>
            <w:spacing w:val="-10"/>
          </w:rPr>
          <w:delText xml:space="preserve"> </w:delText>
        </w:r>
        <w:r w:rsidR="000A22CF" w:rsidRPr="00EF483B">
          <w:rPr>
            <w:spacing w:val="-3"/>
          </w:rPr>
          <w:delText>to</w:delText>
        </w:r>
        <w:r w:rsidR="000A22CF" w:rsidRPr="00EF483B">
          <w:rPr>
            <w:spacing w:val="-10"/>
          </w:rPr>
          <w:delText xml:space="preserve"> </w:delText>
        </w:r>
        <w:r w:rsidR="000A22CF" w:rsidRPr="00EF483B">
          <w:rPr>
            <w:spacing w:val="-5"/>
          </w:rPr>
          <w:delText>comply</w:delText>
        </w:r>
        <w:r w:rsidR="000A22CF" w:rsidRPr="00EF483B">
          <w:rPr>
            <w:spacing w:val="-10"/>
          </w:rPr>
          <w:delText xml:space="preserve"> </w:delText>
        </w:r>
        <w:r w:rsidR="000A22CF" w:rsidRPr="00EF483B">
          <w:rPr>
            <w:spacing w:val="-4"/>
          </w:rPr>
          <w:delText>with</w:delText>
        </w:r>
        <w:r w:rsidR="000A22CF" w:rsidRPr="00EF483B">
          <w:rPr>
            <w:spacing w:val="-10"/>
          </w:rPr>
          <w:delText xml:space="preserve"> </w:delText>
        </w:r>
        <w:r w:rsidR="000A22CF" w:rsidRPr="00EF483B">
          <w:rPr>
            <w:spacing w:val="-5"/>
          </w:rPr>
          <w:delText>section</w:delText>
        </w:r>
        <w:r w:rsidR="000A22CF" w:rsidRPr="00EF483B">
          <w:rPr>
            <w:spacing w:val="-10"/>
          </w:rPr>
          <w:delText xml:space="preserve"> </w:delText>
        </w:r>
        <w:r w:rsidR="000A22CF" w:rsidRPr="00EF483B">
          <w:rPr>
            <w:spacing w:val="-4"/>
          </w:rPr>
          <w:delText>846</w:delText>
        </w:r>
        <w:r w:rsidR="000A22CF" w:rsidRPr="00EF483B">
          <w:rPr>
            <w:spacing w:val="-10"/>
          </w:rPr>
          <w:delText xml:space="preserve"> </w:delText>
        </w:r>
        <w:r w:rsidR="000A22CF" w:rsidRPr="00EF483B">
          <w:rPr>
            <w:spacing w:val="-3"/>
          </w:rPr>
          <w:delText>of</w:delText>
        </w:r>
        <w:r w:rsidR="000A22CF" w:rsidRPr="00EF483B">
          <w:rPr>
            <w:spacing w:val="-11"/>
          </w:rPr>
          <w:delText xml:space="preserve"> </w:delText>
        </w:r>
        <w:r w:rsidR="000A22CF" w:rsidRPr="00EF483B">
          <w:rPr>
            <w:spacing w:val="-5"/>
          </w:rPr>
          <w:delText>Public</w:delText>
        </w:r>
        <w:r w:rsidR="000A22CF" w:rsidRPr="00EF483B">
          <w:rPr>
            <w:spacing w:val="-8"/>
          </w:rPr>
          <w:delText xml:space="preserve"> </w:delText>
        </w:r>
        <w:r w:rsidR="000A22CF" w:rsidRPr="00EF483B">
          <w:rPr>
            <w:spacing w:val="-4"/>
          </w:rPr>
          <w:delText>Law</w:delText>
        </w:r>
        <w:r w:rsidR="000A22CF" w:rsidRPr="00EF483B">
          <w:rPr>
            <w:spacing w:val="-10"/>
          </w:rPr>
          <w:delText xml:space="preserve"> </w:delText>
        </w:r>
        <w:r w:rsidR="000A22CF" w:rsidRPr="00EF483B">
          <w:rPr>
            <w:spacing w:val="-6"/>
          </w:rPr>
          <w:delText>111-383.</w:delText>
        </w:r>
      </w:del>
    </w:p>
    <w:p w14:paraId="6126A37A" w14:textId="77777777" w:rsidR="008E64D4" w:rsidRPr="00EF483B" w:rsidRDefault="00EF483B" w:rsidP="00EF483B">
      <w:pPr>
        <w:tabs>
          <w:tab w:val="left" w:pos="1805"/>
        </w:tabs>
        <w:spacing w:line="199" w:lineRule="auto"/>
        <w:ind w:left="165" w:right="568" w:firstLine="1209"/>
        <w:rPr>
          <w:del w:id="2496" w:author="dita conv" w:date="2020-07-16T12:00:00Z"/>
        </w:rPr>
      </w:pPr>
      <w:del w:id="2497" w:author="dita conv" w:date="2020-07-16T12:00:00Z">
        <w:r>
          <w:rPr>
            <w:spacing w:val="-15"/>
          </w:rPr>
          <w:delText>(L)</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Photovoltaic </w:delText>
        </w:r>
        <w:r w:rsidR="000A22CF" w:rsidRPr="00EF483B">
          <w:rPr>
            <w:spacing w:val="-6"/>
          </w:rPr>
          <w:delText xml:space="preserve">Devices—Certificate, </w:delText>
        </w:r>
        <w:r w:rsidR="000A22CF" w:rsidRPr="00EF483B">
          <w:rPr>
            <w:spacing w:val="-7"/>
          </w:rPr>
          <w:delText xml:space="preserve">as </w:delText>
        </w:r>
        <w:r w:rsidR="000A22CF" w:rsidRPr="00EF483B">
          <w:rPr>
            <w:spacing w:val="-5"/>
          </w:rPr>
          <w:delText>prescribed</w:delText>
        </w:r>
        <w:r w:rsidR="000A22CF" w:rsidRPr="00EF483B">
          <w:rPr>
            <w:spacing w:val="-11"/>
          </w:rPr>
          <w:delText xml:space="preserve"> </w:delText>
        </w:r>
        <w:r w:rsidR="000A22CF" w:rsidRPr="00EF483B">
          <w:rPr>
            <w:spacing w:val="-3"/>
          </w:rPr>
          <w:delText>in</w:delText>
        </w:r>
        <w:r w:rsidR="000A22CF" w:rsidRPr="00EF483B">
          <w:rPr>
            <w:spacing w:val="-6"/>
          </w:rPr>
          <w:delText>(b),</w:delText>
        </w:r>
        <w:r w:rsidR="000A22CF" w:rsidRPr="00EF483B">
          <w:rPr>
            <w:spacing w:val="-9"/>
          </w:rPr>
          <w:delText xml:space="preserve"> </w:delText>
        </w:r>
        <w:r w:rsidR="000A22CF" w:rsidRPr="00EF483B">
          <w:rPr>
            <w:spacing w:val="-3"/>
          </w:rPr>
          <w:delText>to</w:delText>
        </w:r>
        <w:r w:rsidR="000A22CF" w:rsidRPr="00EF483B">
          <w:rPr>
            <w:spacing w:val="-10"/>
          </w:rPr>
          <w:delText xml:space="preserve"> </w:delText>
        </w:r>
        <w:r w:rsidR="000A22CF" w:rsidRPr="00EF483B">
          <w:rPr>
            <w:spacing w:val="-5"/>
          </w:rPr>
          <w:delText>comply</w:delText>
        </w:r>
        <w:r w:rsidR="000A22CF" w:rsidRPr="00EF483B">
          <w:rPr>
            <w:spacing w:val="-10"/>
          </w:rPr>
          <w:delText xml:space="preserve"> </w:delText>
        </w:r>
        <w:r w:rsidR="000A22CF" w:rsidRPr="00EF483B">
          <w:rPr>
            <w:spacing w:val="-4"/>
          </w:rPr>
          <w:delText>with</w:delText>
        </w:r>
        <w:r w:rsidR="000A22CF" w:rsidRPr="00EF483B">
          <w:rPr>
            <w:spacing w:val="-10"/>
          </w:rPr>
          <w:delText xml:space="preserve"> </w:delText>
        </w:r>
        <w:r w:rsidR="000A22CF" w:rsidRPr="00EF483B">
          <w:rPr>
            <w:spacing w:val="-5"/>
          </w:rPr>
          <w:delText>section</w:delText>
        </w:r>
        <w:r w:rsidR="000A22CF" w:rsidRPr="00EF483B">
          <w:rPr>
            <w:spacing w:val="-9"/>
          </w:rPr>
          <w:delText xml:space="preserve"> </w:delText>
        </w:r>
        <w:r w:rsidR="000A22CF" w:rsidRPr="00EF483B">
          <w:rPr>
            <w:spacing w:val="-4"/>
          </w:rPr>
          <w:delText>846</w:delText>
        </w:r>
        <w:r w:rsidR="000A22CF" w:rsidRPr="00EF483B">
          <w:rPr>
            <w:spacing w:val="-10"/>
          </w:rPr>
          <w:delText xml:space="preserve"> </w:delText>
        </w:r>
        <w:r w:rsidR="000A22CF" w:rsidRPr="00EF483B">
          <w:rPr>
            <w:spacing w:val="-3"/>
          </w:rPr>
          <w:delText>of</w:delText>
        </w:r>
        <w:r w:rsidR="000A22CF" w:rsidRPr="00EF483B">
          <w:rPr>
            <w:spacing w:val="-9"/>
          </w:rPr>
          <w:delText xml:space="preserve"> </w:delText>
        </w:r>
        <w:r w:rsidR="000A22CF" w:rsidRPr="00EF483B">
          <w:rPr>
            <w:spacing w:val="-5"/>
          </w:rPr>
          <w:delText>Public</w:delText>
        </w:r>
        <w:r w:rsidR="000A22CF" w:rsidRPr="00EF483B">
          <w:rPr>
            <w:spacing w:val="-9"/>
          </w:rPr>
          <w:delText xml:space="preserve"> </w:delText>
        </w:r>
        <w:r w:rsidR="000A22CF" w:rsidRPr="00EF483B">
          <w:rPr>
            <w:spacing w:val="-5"/>
          </w:rPr>
          <w:delText>Law</w:delText>
        </w:r>
        <w:r w:rsidR="000A22CF" w:rsidRPr="00EF483B">
          <w:rPr>
            <w:spacing w:val="-7"/>
          </w:rPr>
          <w:delText xml:space="preserve"> </w:delText>
        </w:r>
        <w:r w:rsidR="000A22CF" w:rsidRPr="00EF483B">
          <w:rPr>
            <w:spacing w:val="-6"/>
          </w:rPr>
          <w:delText>111-383.</w:delText>
        </w:r>
      </w:del>
    </w:p>
    <w:p w14:paraId="00491DFE" w14:textId="77777777" w:rsidR="008E64D4" w:rsidRPr="00EF483B" w:rsidRDefault="00EF483B" w:rsidP="00EF483B">
      <w:pPr>
        <w:tabs>
          <w:tab w:val="left" w:pos="1871"/>
        </w:tabs>
        <w:spacing w:line="199" w:lineRule="auto"/>
        <w:ind w:left="165" w:right="515" w:firstLine="1209"/>
        <w:rPr>
          <w:del w:id="2498" w:author="dita conv" w:date="2020-07-16T12:00:00Z"/>
        </w:rPr>
      </w:pPr>
      <w:del w:id="2499" w:author="dita conv" w:date="2020-07-16T12:00:00Z">
        <w:r>
          <w:rPr>
            <w:spacing w:val="-15"/>
          </w:rPr>
          <w:delText>(M)</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Trade Agreements Certificate, </w:delText>
        </w:r>
        <w:r w:rsidR="000A22CF" w:rsidRPr="00EF483B">
          <w:rPr>
            <w:spacing w:val="-3"/>
          </w:rPr>
          <w:delText xml:space="preserve">to </w:delText>
        </w:r>
        <w:r w:rsidR="000A22CF" w:rsidRPr="00EF483B">
          <w:rPr>
            <w:spacing w:val="-5"/>
          </w:rPr>
          <w:delText xml:space="preserve">comply with </w:delText>
        </w:r>
        <w:r w:rsidR="000A22CF" w:rsidRPr="00EF483B">
          <w:rPr>
            <w:spacing w:val="-3"/>
          </w:rPr>
          <w:delText xml:space="preserve">19 </w:delText>
        </w:r>
        <w:r w:rsidR="000A22CF" w:rsidRPr="00EF483B">
          <w:rPr>
            <w:spacing w:val="-5"/>
          </w:rPr>
          <w:delText xml:space="preserve">U.S.C. </w:delText>
        </w:r>
        <w:r w:rsidR="000A22CF" w:rsidRPr="00EF483B">
          <w:rPr>
            <w:spacing w:val="-6"/>
          </w:rPr>
          <w:delText xml:space="preserve">2501-2518 </w:delText>
        </w:r>
        <w:r w:rsidR="000A22CF" w:rsidRPr="00EF483B">
          <w:rPr>
            <w:spacing w:val="-4"/>
          </w:rPr>
          <w:delText xml:space="preserve">and </w:delText>
        </w:r>
        <w:r w:rsidR="000A22CF" w:rsidRPr="00EF483B">
          <w:rPr>
            <w:spacing w:val="-3"/>
          </w:rPr>
          <w:delText xml:space="preserve">19 </w:delText>
        </w:r>
        <w:r w:rsidR="000A22CF" w:rsidRPr="00EF483B">
          <w:rPr>
            <w:spacing w:val="-5"/>
          </w:rPr>
          <w:delText xml:space="preserve">U.S.C. 3301 note. Alternate </w:delText>
        </w:r>
        <w:r w:rsidR="000A22CF" w:rsidRPr="00EF483B">
          <w:delText xml:space="preserve">I </w:delText>
        </w:r>
        <w:r w:rsidR="000A22CF" w:rsidRPr="00EF483B">
          <w:rPr>
            <w:spacing w:val="-5"/>
          </w:rPr>
          <w:delText xml:space="preserve">also implements section </w:delText>
        </w:r>
        <w:r w:rsidR="000A22CF" w:rsidRPr="00EF483B">
          <w:rPr>
            <w:spacing w:val="-4"/>
          </w:rPr>
          <w:delText xml:space="preserve">886 </w:delText>
        </w:r>
        <w:r w:rsidR="000A22CF" w:rsidRPr="00EF483B">
          <w:rPr>
            <w:spacing w:val="-3"/>
          </w:rPr>
          <w:delText xml:space="preserve">of </w:delText>
        </w:r>
        <w:r w:rsidR="000A22CF" w:rsidRPr="00EF483B">
          <w:rPr>
            <w:spacing w:val="-4"/>
          </w:rPr>
          <w:delText xml:space="preserve">the </w:delText>
        </w:r>
        <w:r w:rsidR="000A22CF" w:rsidRPr="00EF483B">
          <w:rPr>
            <w:spacing w:val="-5"/>
          </w:rPr>
          <w:delText xml:space="preserve">National Defense </w:delText>
        </w:r>
        <w:r w:rsidR="000A22CF" w:rsidRPr="00EF483B">
          <w:rPr>
            <w:spacing w:val="-6"/>
          </w:rPr>
          <w:delText xml:space="preserve">Authorization </w:delText>
        </w:r>
        <w:r w:rsidR="000A22CF" w:rsidRPr="00EF483B">
          <w:rPr>
            <w:spacing w:val="-4"/>
          </w:rPr>
          <w:delText xml:space="preserve">Act for </w:delText>
        </w:r>
        <w:r w:rsidR="000A22CF" w:rsidRPr="00EF483B">
          <w:rPr>
            <w:spacing w:val="-5"/>
          </w:rPr>
          <w:delText xml:space="preserve">Fiscal Year 2008 (Pub. </w:delText>
        </w:r>
        <w:r w:rsidR="000A22CF" w:rsidRPr="00EF483B">
          <w:rPr>
            <w:spacing w:val="-4"/>
          </w:rPr>
          <w:delText>L.</w:delText>
        </w:r>
        <w:r w:rsidR="000A22CF" w:rsidRPr="00EF483B">
          <w:rPr>
            <w:spacing w:val="-47"/>
          </w:rPr>
          <w:delText xml:space="preserve"> </w:delText>
        </w:r>
        <w:r w:rsidR="000A22CF" w:rsidRPr="00EF483B">
          <w:rPr>
            <w:spacing w:val="-5"/>
          </w:rPr>
          <w:delText>110- 181).</w:delText>
        </w:r>
      </w:del>
    </w:p>
    <w:p w14:paraId="10104197" w14:textId="77777777" w:rsidR="008E64D4" w:rsidRDefault="008E64D4">
      <w:pPr>
        <w:pStyle w:val="BodyText"/>
        <w:spacing w:before="6"/>
        <w:rPr>
          <w:del w:id="2500" w:author="dita conv" w:date="2020-07-16T12:00:00Z"/>
          <w:sz w:val="8"/>
        </w:rPr>
      </w:pPr>
    </w:p>
    <w:p w14:paraId="0B1033B5" w14:textId="4F8EFC48" w:rsidR="00627543" w:rsidRDefault="00EF483B">
      <w:pPr>
        <w:pStyle w:val="BodyText"/>
      </w:pPr>
      <w:del w:id="2501" w:author="dita conv" w:date="2020-07-16T12:00:00Z">
        <w:r>
          <w:rPr>
            <w:spacing w:val="-15"/>
          </w:rPr>
          <w:delText>(1)</w:delText>
        </w:r>
        <w:r>
          <w:rPr>
            <w:spacing w:val="-15"/>
          </w:rPr>
          <w:tab/>
        </w:r>
        <w:r w:rsidR="000A22CF" w:rsidRPr="00EF483B">
          <w:rPr>
            <w:spacing w:val="-4"/>
          </w:rPr>
          <w:delText xml:space="preserve">Use the </w:delText>
        </w:r>
        <w:r w:rsidR="000A22CF" w:rsidRPr="00EF483B">
          <w:rPr>
            <w:spacing w:val="-5"/>
          </w:rPr>
          <w:delText xml:space="preserve">basic provision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15"/>
          </w:rPr>
          <w:delText xml:space="preserve"> </w:delText>
        </w:r>
        <w:r w:rsidR="000A22CF" w:rsidRPr="00EF483B">
          <w:rPr>
            <w:spacing w:val="-6"/>
          </w:rPr>
          <w:delText>(</w:delText>
        </w:r>
      </w:del>
      <w:ins w:id="2502" w:author="dita conv" w:date="2020-07-16T12:00:00Z">
        <w:r w:rsidR="00244064">
          <w:t xml:space="preserve"> 225.1101 (</w:t>
        </w:r>
      </w:ins>
      <w:r w:rsidR="00244064">
        <w:t>5</w:t>
      </w:r>
      <w:proofErr w:type="gramStart"/>
      <w:r w:rsidR="00244064">
        <w:t>)(</w:t>
      </w:r>
      <w:proofErr w:type="spellStart"/>
      <w:proofErr w:type="gramEnd"/>
      <w:r w:rsidR="00244064">
        <w:t>i</w:t>
      </w:r>
      <w:proofErr w:type="spellEnd"/>
      <w:r w:rsidR="00244064">
        <w:t>).</w:t>
      </w:r>
    </w:p>
    <w:p w14:paraId="079C4E05" w14:textId="3B713C5C" w:rsidR="00627543" w:rsidRDefault="00244064">
      <w:pPr>
        <w:pStyle w:val="BodyText"/>
      </w:pPr>
      <w:r>
        <w:t>(</w:t>
      </w:r>
      <w:r>
        <w:rPr>
          <w:i/>
        </w:rPr>
        <w:t>2</w:t>
      </w:r>
      <w:r>
        <w:t xml:space="preserve">) Use the alternate I provision as prescribed in </w:t>
      </w:r>
      <w:del w:id="2503" w:author="dita conv" w:date="2020-07-16T12:00:00Z">
        <w:r w:rsidR="000A22CF" w:rsidRPr="00EF483B">
          <w:rPr>
            <w:spacing w:val="-6"/>
          </w:rPr>
          <w:delText>(</w:delText>
        </w:r>
      </w:del>
      <w:ins w:id="2504" w:author="dita conv" w:date="2020-07-16T12:00:00Z">
        <w:r>
          <w:t xml:space="preserve"> 225.1101 (</w:t>
        </w:r>
      </w:ins>
      <w:r>
        <w:t>5</w:t>
      </w:r>
      <w:proofErr w:type="gramStart"/>
      <w:r>
        <w:t>)(</w:t>
      </w:r>
      <w:proofErr w:type="gramEnd"/>
      <w:r>
        <w:t>ii).</w:t>
      </w:r>
    </w:p>
    <w:p w14:paraId="022565F9" w14:textId="77777777" w:rsidR="008E64D4" w:rsidRPr="00EF483B" w:rsidRDefault="00244064" w:rsidP="00EF483B">
      <w:pPr>
        <w:tabs>
          <w:tab w:val="left" w:pos="1840"/>
        </w:tabs>
        <w:spacing w:before="191" w:line="264" w:lineRule="exact"/>
        <w:ind w:left="1839" w:hanging="466"/>
        <w:rPr>
          <w:del w:id="2505" w:author="dita conv" w:date="2020-07-16T12:00:00Z"/>
        </w:rPr>
      </w:pPr>
      <w:r>
        <w:t xml:space="preserve">(N) Use the clause at </w:t>
      </w:r>
      <w:del w:id="2506" w:author="dita conv" w:date="2020-07-16T12:00:00Z">
        <w:r w:rsidR="000A22CF" w:rsidRPr="00EF483B">
          <w:rPr>
            <w:spacing w:val="-6"/>
          </w:rPr>
          <w:delText>,</w:delText>
        </w:r>
        <w:r w:rsidR="000A22CF" w:rsidRPr="00EF483B">
          <w:rPr>
            <w:spacing w:val="-9"/>
          </w:rPr>
          <w:delText xml:space="preserve"> </w:delText>
        </w:r>
        <w:r w:rsidR="000A22CF" w:rsidRPr="00EF483B">
          <w:rPr>
            <w:spacing w:val="-5"/>
          </w:rPr>
          <w:delText>Trade</w:delText>
        </w:r>
        <w:r w:rsidR="000A22CF" w:rsidRPr="00EF483B">
          <w:rPr>
            <w:spacing w:val="-10"/>
          </w:rPr>
          <w:delText xml:space="preserve"> </w:delText>
        </w:r>
        <w:r w:rsidR="000A22CF" w:rsidRPr="00EF483B">
          <w:rPr>
            <w:spacing w:val="-5"/>
          </w:rPr>
          <w:delText>Agreements</w:delText>
        </w:r>
        <w:r w:rsidR="000A22CF" w:rsidRPr="00EF483B">
          <w:rPr>
            <w:spacing w:val="-9"/>
          </w:rPr>
          <w:delText xml:space="preserve"> </w:delText>
        </w:r>
        <w:r w:rsidR="000A22CF" w:rsidRPr="00EF483B">
          <w:rPr>
            <w:spacing w:val="-3"/>
          </w:rPr>
          <w:delText>to</w:delText>
        </w:r>
        <w:r w:rsidR="000A22CF" w:rsidRPr="00EF483B">
          <w:rPr>
            <w:spacing w:val="-10"/>
          </w:rPr>
          <w:delText xml:space="preserve"> </w:delText>
        </w:r>
        <w:r w:rsidR="000A22CF" w:rsidRPr="00EF483B">
          <w:rPr>
            <w:spacing w:val="-5"/>
          </w:rPr>
          <w:delText>comply</w:delText>
        </w:r>
        <w:r w:rsidR="000A22CF" w:rsidRPr="00EF483B">
          <w:rPr>
            <w:spacing w:val="-9"/>
          </w:rPr>
          <w:delText xml:space="preserve"> </w:delText>
        </w:r>
        <w:r w:rsidR="000A22CF" w:rsidRPr="00EF483B">
          <w:rPr>
            <w:spacing w:val="-4"/>
          </w:rPr>
          <w:delText>with</w:delText>
        </w:r>
        <w:r w:rsidR="000A22CF" w:rsidRPr="00EF483B">
          <w:rPr>
            <w:spacing w:val="-10"/>
          </w:rPr>
          <w:delText xml:space="preserve"> </w:delText>
        </w:r>
        <w:r w:rsidR="000A22CF" w:rsidRPr="00EF483B">
          <w:rPr>
            <w:spacing w:val="-6"/>
          </w:rPr>
          <w:delText>19</w:delText>
        </w:r>
      </w:del>
    </w:p>
    <w:p w14:paraId="6FC5BF0C" w14:textId="77777777" w:rsidR="008E64D4" w:rsidRDefault="000A22CF">
      <w:pPr>
        <w:pStyle w:val="BodyText"/>
        <w:spacing w:line="264" w:lineRule="exact"/>
        <w:rPr>
          <w:del w:id="2507" w:author="dita conv" w:date="2020-07-16T12:00:00Z"/>
        </w:rPr>
      </w:pPr>
      <w:del w:id="2508" w:author="dita conv" w:date="2020-07-16T12:00:00Z">
        <w:r>
          <w:delText>U.S.C. 2501-2518 and 19 U.S.C. 3301 note.</w:delText>
        </w:r>
      </w:del>
    </w:p>
    <w:p w14:paraId="1269D030" w14:textId="5F16FDC4" w:rsidR="00627543" w:rsidRDefault="00EF483B">
      <w:pPr>
        <w:pStyle w:val="BodyText"/>
      </w:pPr>
      <w:del w:id="2509" w:author="dita conv" w:date="2020-07-16T12:00:00Z">
        <w:r>
          <w:rPr>
            <w:spacing w:val="-15"/>
          </w:rPr>
          <w:delText>(1)</w:delText>
        </w:r>
        <w:r>
          <w:rPr>
            <w:spacing w:val="-15"/>
          </w:rPr>
          <w:tab/>
        </w:r>
        <w:r w:rsidR="000A22CF" w:rsidRPr="00EF483B">
          <w:rPr>
            <w:spacing w:val="-4"/>
          </w:rPr>
          <w:delText xml:space="preserve">Use the </w:delText>
        </w:r>
        <w:r w:rsidR="000A22CF" w:rsidRPr="00EF483B">
          <w:rPr>
            <w:spacing w:val="-5"/>
          </w:rPr>
          <w:delText xml:space="preserve">basic clause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45"/>
          </w:rPr>
          <w:delText xml:space="preserve"> </w:delText>
        </w:r>
        <w:r w:rsidR="000A22CF" w:rsidRPr="00EF483B">
          <w:rPr>
            <w:spacing w:val="-6"/>
          </w:rPr>
          <w:delText>(</w:delText>
        </w:r>
      </w:del>
      <w:ins w:id="2510" w:author="dita conv" w:date="2020-07-16T12:00:00Z">
        <w:r w:rsidR="00244064">
          <w:t xml:space="preserve"> 225.1101 (</w:t>
        </w:r>
      </w:ins>
      <w:r w:rsidR="00244064">
        <w:t>6</w:t>
      </w:r>
      <w:proofErr w:type="gramStart"/>
      <w:r w:rsidR="00244064">
        <w:t>)(</w:t>
      </w:r>
      <w:proofErr w:type="spellStart"/>
      <w:proofErr w:type="gramEnd"/>
      <w:r w:rsidR="00244064">
        <w:t>i</w:t>
      </w:r>
      <w:proofErr w:type="spellEnd"/>
      <w:r w:rsidR="00244064">
        <w:t>).</w:t>
      </w:r>
    </w:p>
    <w:p w14:paraId="00648806" w14:textId="10123FF1" w:rsidR="00627543" w:rsidRDefault="00244064">
      <w:pPr>
        <w:pStyle w:val="BodyText"/>
      </w:pPr>
      <w:r>
        <w:t>(</w:t>
      </w:r>
      <w:r>
        <w:rPr>
          <w:i/>
        </w:rPr>
        <w:t>2</w:t>
      </w:r>
      <w:r>
        <w:t xml:space="preserve">) Use the alternate II clause as prescribed in </w:t>
      </w:r>
      <w:del w:id="2511" w:author="dita conv" w:date="2020-07-16T12:00:00Z">
        <w:r w:rsidR="000A22CF" w:rsidRPr="00EF483B">
          <w:rPr>
            <w:spacing w:val="-6"/>
          </w:rPr>
          <w:delText>(</w:delText>
        </w:r>
      </w:del>
      <w:ins w:id="2512" w:author="dita conv" w:date="2020-07-16T12:00:00Z">
        <w:r>
          <w:t xml:space="preserve"> 225.1101 (</w:t>
        </w:r>
      </w:ins>
      <w:r>
        <w:t>6</w:t>
      </w:r>
      <w:proofErr w:type="gramStart"/>
      <w:r>
        <w:t>)(</w:t>
      </w:r>
      <w:proofErr w:type="gramEnd"/>
      <w:r>
        <w:t>iii).</w:t>
      </w:r>
    </w:p>
    <w:p w14:paraId="08227EB9" w14:textId="77777777" w:rsidR="008E64D4" w:rsidRPr="00EF483B" w:rsidRDefault="00244064" w:rsidP="00EF483B">
      <w:pPr>
        <w:tabs>
          <w:tab w:val="left" w:pos="1831"/>
        </w:tabs>
        <w:spacing w:before="232" w:line="199" w:lineRule="auto"/>
        <w:ind w:left="165" w:right="726" w:firstLine="1209"/>
        <w:rPr>
          <w:del w:id="2513" w:author="dita conv" w:date="2020-07-16T12:00:00Z"/>
        </w:rPr>
      </w:pPr>
      <w:r>
        <w:t>(O)</w:t>
      </w:r>
      <w:del w:id="2514" w:author="dita conv" w:date="2020-07-16T12:00:00Z">
        <w:r w:rsidR="00EF483B">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Preference </w:delText>
        </w:r>
        <w:r w:rsidR="000A22CF" w:rsidRPr="00EF483B">
          <w:rPr>
            <w:spacing w:val="-4"/>
          </w:rPr>
          <w:delText xml:space="preserve">for </w:delText>
        </w:r>
        <w:r w:rsidR="000A22CF" w:rsidRPr="00EF483B">
          <w:rPr>
            <w:spacing w:val="-5"/>
          </w:rPr>
          <w:delText xml:space="preserve">Products </w:delText>
        </w:r>
        <w:r w:rsidR="000A22CF" w:rsidRPr="00EF483B">
          <w:rPr>
            <w:spacing w:val="-3"/>
          </w:rPr>
          <w:delText>or</w:delText>
        </w:r>
        <w:r w:rsidR="000A22CF" w:rsidRPr="00EF483B">
          <w:rPr>
            <w:spacing w:val="-41"/>
          </w:rPr>
          <w:delText xml:space="preserve"> </w:delText>
        </w:r>
        <w:r w:rsidR="000A22CF" w:rsidRPr="00EF483B">
          <w:rPr>
            <w:spacing w:val="-5"/>
          </w:rPr>
          <w:delText xml:space="preserve">Services </w:delText>
        </w:r>
        <w:r w:rsidR="000A22CF" w:rsidRPr="00EF483B">
          <w:rPr>
            <w:spacing w:val="-4"/>
          </w:rPr>
          <w:delText xml:space="preserve">from </w:delText>
        </w:r>
        <w:r w:rsidR="000A22CF" w:rsidRPr="00EF483B">
          <w:rPr>
            <w:spacing w:val="-6"/>
          </w:rPr>
          <w:delText xml:space="preserve">Afghanistan,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(a),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5"/>
          </w:rPr>
          <w:delText xml:space="preserve">section </w:delText>
        </w:r>
        <w:r w:rsidR="000A22CF" w:rsidRPr="00EF483B">
          <w:rPr>
            <w:spacing w:val="-4"/>
          </w:rPr>
          <w:delText xml:space="preserve">886 </w:delText>
        </w:r>
        <w:r w:rsidR="000A22CF" w:rsidRPr="00EF483B">
          <w:rPr>
            <w:spacing w:val="-3"/>
          </w:rPr>
          <w:delText xml:space="preserve">of </w:delText>
        </w:r>
        <w:r w:rsidR="000A22CF" w:rsidRPr="00EF483B">
          <w:rPr>
            <w:spacing w:val="-4"/>
          </w:rPr>
          <w:delText xml:space="preserve">the </w:delText>
        </w:r>
        <w:r w:rsidR="000A22CF" w:rsidRPr="00EF483B">
          <w:rPr>
            <w:spacing w:val="-5"/>
          </w:rPr>
          <w:delText>National</w:delText>
        </w:r>
        <w:r w:rsidR="000A22CF" w:rsidRPr="00EF483B">
          <w:rPr>
            <w:spacing w:val="-11"/>
          </w:rPr>
          <w:delText xml:space="preserve"> </w:delText>
        </w:r>
        <w:r w:rsidR="000A22CF" w:rsidRPr="00EF483B">
          <w:rPr>
            <w:spacing w:val="-5"/>
          </w:rPr>
          <w:delText>Defense</w:delText>
        </w:r>
        <w:r w:rsidR="000A22CF" w:rsidRPr="00EF483B">
          <w:rPr>
            <w:spacing w:val="-9"/>
          </w:rPr>
          <w:delText xml:space="preserve"> </w:delText>
        </w:r>
        <w:r w:rsidR="000A22CF" w:rsidRPr="00EF483B">
          <w:rPr>
            <w:spacing w:val="-5"/>
          </w:rPr>
          <w:delText>Authorization</w:delText>
        </w:r>
        <w:r w:rsidR="000A22CF" w:rsidRPr="00EF483B">
          <w:rPr>
            <w:spacing w:val="-11"/>
          </w:rPr>
          <w:delText xml:space="preserve"> </w:delText>
        </w:r>
        <w:r w:rsidR="000A22CF" w:rsidRPr="00EF483B">
          <w:rPr>
            <w:spacing w:val="-4"/>
          </w:rPr>
          <w:delText>Act</w:delText>
        </w:r>
        <w:r w:rsidR="000A22CF" w:rsidRPr="00EF483B">
          <w:rPr>
            <w:spacing w:val="-10"/>
          </w:rPr>
          <w:delText xml:space="preserve"> </w:delText>
        </w:r>
        <w:r w:rsidR="000A22CF" w:rsidRPr="00EF483B">
          <w:rPr>
            <w:spacing w:val="-4"/>
          </w:rPr>
          <w:delText>for</w:delText>
        </w:r>
        <w:r w:rsidR="000A22CF" w:rsidRPr="00EF483B">
          <w:rPr>
            <w:spacing w:val="-9"/>
          </w:rPr>
          <w:delText xml:space="preserve"> </w:delText>
        </w:r>
        <w:r w:rsidR="000A22CF" w:rsidRPr="00EF483B">
          <w:rPr>
            <w:spacing w:val="-5"/>
          </w:rPr>
          <w:delText>Fiscal</w:delText>
        </w:r>
        <w:r w:rsidR="000A22CF" w:rsidRPr="00EF483B">
          <w:rPr>
            <w:spacing w:val="-10"/>
          </w:rPr>
          <w:delText xml:space="preserve"> </w:delText>
        </w:r>
        <w:r w:rsidR="000A22CF" w:rsidRPr="00EF483B">
          <w:rPr>
            <w:spacing w:val="-5"/>
          </w:rPr>
          <w:delText>Year</w:delText>
        </w:r>
        <w:r w:rsidR="000A22CF" w:rsidRPr="00EF483B">
          <w:rPr>
            <w:spacing w:val="-8"/>
          </w:rPr>
          <w:delText xml:space="preserve"> </w:delText>
        </w:r>
        <w:r w:rsidR="000A22CF" w:rsidRPr="00EF483B">
          <w:rPr>
            <w:spacing w:val="-5"/>
          </w:rPr>
          <w:delText>2008</w:delText>
        </w:r>
        <w:r w:rsidR="000A22CF" w:rsidRPr="00EF483B">
          <w:rPr>
            <w:spacing w:val="-9"/>
          </w:rPr>
          <w:delText xml:space="preserve"> </w:delText>
        </w:r>
        <w:r w:rsidR="000A22CF" w:rsidRPr="00EF483B">
          <w:rPr>
            <w:spacing w:val="-5"/>
          </w:rPr>
          <w:delText>(Pub.</w:delText>
        </w:r>
        <w:r w:rsidR="000A22CF" w:rsidRPr="00EF483B">
          <w:rPr>
            <w:spacing w:val="-9"/>
          </w:rPr>
          <w:delText xml:space="preserve"> </w:delText>
        </w:r>
        <w:r w:rsidR="000A22CF" w:rsidRPr="00EF483B">
          <w:rPr>
            <w:spacing w:val="-3"/>
          </w:rPr>
          <w:delText>L.</w:delText>
        </w:r>
        <w:r w:rsidR="000A22CF" w:rsidRPr="00EF483B">
          <w:rPr>
            <w:spacing w:val="-9"/>
          </w:rPr>
          <w:delText xml:space="preserve"> </w:delText>
        </w:r>
        <w:r w:rsidR="000A22CF" w:rsidRPr="00EF483B">
          <w:rPr>
            <w:spacing w:val="-6"/>
          </w:rPr>
          <w:delText>110-181).</w:delText>
        </w:r>
      </w:del>
    </w:p>
    <w:p w14:paraId="424FC8F3" w14:textId="77777777" w:rsidR="008E64D4" w:rsidRPr="00EF483B" w:rsidRDefault="00EF483B" w:rsidP="00EF483B">
      <w:pPr>
        <w:tabs>
          <w:tab w:val="left" w:pos="1805"/>
        </w:tabs>
        <w:spacing w:before="242" w:line="199" w:lineRule="auto"/>
        <w:ind w:left="165" w:right="816" w:firstLine="1209"/>
        <w:rPr>
          <w:del w:id="2515" w:author="dita conv" w:date="2020-07-16T12:00:00Z"/>
        </w:rPr>
      </w:pPr>
      <w:del w:id="2516" w:author="dita conv" w:date="2020-07-16T12:00:00Z">
        <w:r>
          <w:rPr>
            <w:spacing w:val="-15"/>
          </w:rPr>
          <w:delText>(P)</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Requirement </w:delText>
        </w:r>
        <w:r w:rsidR="000A22CF" w:rsidRPr="00EF483B">
          <w:rPr>
            <w:spacing w:val="-4"/>
          </w:rPr>
          <w:delText xml:space="preserve">for </w:delText>
        </w:r>
        <w:r w:rsidR="000A22CF" w:rsidRPr="00EF483B">
          <w:rPr>
            <w:spacing w:val="-5"/>
          </w:rPr>
          <w:delText xml:space="preserve">Products </w:delText>
        </w:r>
        <w:r w:rsidR="000A22CF" w:rsidRPr="00EF483B">
          <w:rPr>
            <w:spacing w:val="-3"/>
          </w:rPr>
          <w:delText>or</w:delText>
        </w:r>
        <w:r w:rsidR="000A22CF" w:rsidRPr="00EF483B">
          <w:rPr>
            <w:spacing w:val="-42"/>
          </w:rPr>
          <w:delText xml:space="preserve"> </w:delText>
        </w:r>
        <w:r w:rsidR="000A22CF" w:rsidRPr="00EF483B">
          <w:rPr>
            <w:spacing w:val="-6"/>
          </w:rPr>
          <w:delText xml:space="preserve">Services </w:delText>
        </w:r>
        <w:r w:rsidR="000A22CF" w:rsidRPr="00EF483B">
          <w:rPr>
            <w:spacing w:val="-4"/>
          </w:rPr>
          <w:delText xml:space="preserve">from </w:delText>
        </w:r>
        <w:r w:rsidR="000A22CF" w:rsidRPr="00EF483B">
          <w:rPr>
            <w:spacing w:val="-6"/>
          </w:rPr>
          <w:delText xml:space="preserve">Afghanistan,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(b),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5"/>
          </w:rPr>
          <w:delText xml:space="preserve">section </w:delText>
        </w:r>
        <w:r w:rsidR="000A22CF" w:rsidRPr="00EF483B">
          <w:rPr>
            <w:spacing w:val="-4"/>
          </w:rPr>
          <w:delText xml:space="preserve">886 </w:delText>
        </w:r>
        <w:r w:rsidR="000A22CF" w:rsidRPr="00EF483B">
          <w:rPr>
            <w:spacing w:val="-3"/>
          </w:rPr>
          <w:delText xml:space="preserve">of </w:delText>
        </w:r>
        <w:r w:rsidR="000A22CF" w:rsidRPr="00EF483B">
          <w:rPr>
            <w:spacing w:val="-5"/>
          </w:rPr>
          <w:delText>the National</w:delText>
        </w:r>
        <w:r w:rsidR="000A22CF" w:rsidRPr="00EF483B">
          <w:rPr>
            <w:spacing w:val="-11"/>
          </w:rPr>
          <w:delText xml:space="preserve"> </w:delText>
        </w:r>
        <w:r w:rsidR="000A22CF" w:rsidRPr="00EF483B">
          <w:rPr>
            <w:spacing w:val="-5"/>
          </w:rPr>
          <w:delText>Defense</w:delText>
        </w:r>
        <w:r w:rsidR="000A22CF" w:rsidRPr="00EF483B">
          <w:rPr>
            <w:spacing w:val="-9"/>
          </w:rPr>
          <w:delText xml:space="preserve"> </w:delText>
        </w:r>
        <w:r w:rsidR="000A22CF" w:rsidRPr="00EF483B">
          <w:rPr>
            <w:spacing w:val="-5"/>
          </w:rPr>
          <w:delText>Authorization</w:delText>
        </w:r>
        <w:r w:rsidR="000A22CF" w:rsidRPr="00EF483B">
          <w:rPr>
            <w:spacing w:val="-11"/>
          </w:rPr>
          <w:delText xml:space="preserve"> </w:delText>
        </w:r>
        <w:r w:rsidR="000A22CF" w:rsidRPr="00EF483B">
          <w:rPr>
            <w:spacing w:val="-4"/>
          </w:rPr>
          <w:delText>Act</w:delText>
        </w:r>
        <w:r w:rsidR="000A22CF" w:rsidRPr="00EF483B">
          <w:rPr>
            <w:spacing w:val="-10"/>
          </w:rPr>
          <w:delText xml:space="preserve"> </w:delText>
        </w:r>
        <w:r w:rsidR="000A22CF" w:rsidRPr="00EF483B">
          <w:rPr>
            <w:spacing w:val="-4"/>
          </w:rPr>
          <w:delText>for</w:delText>
        </w:r>
        <w:r w:rsidR="000A22CF" w:rsidRPr="00EF483B">
          <w:rPr>
            <w:spacing w:val="-9"/>
          </w:rPr>
          <w:delText xml:space="preserve"> </w:delText>
        </w:r>
        <w:r w:rsidR="000A22CF" w:rsidRPr="00EF483B">
          <w:rPr>
            <w:spacing w:val="-5"/>
          </w:rPr>
          <w:delText>Fiscal</w:delText>
        </w:r>
        <w:r w:rsidR="000A22CF" w:rsidRPr="00EF483B">
          <w:rPr>
            <w:spacing w:val="-9"/>
          </w:rPr>
          <w:delText xml:space="preserve"> </w:delText>
        </w:r>
        <w:r w:rsidR="000A22CF" w:rsidRPr="00EF483B">
          <w:rPr>
            <w:spacing w:val="-5"/>
          </w:rPr>
          <w:delText>Year</w:delText>
        </w:r>
        <w:r w:rsidR="000A22CF" w:rsidRPr="00EF483B">
          <w:rPr>
            <w:spacing w:val="-8"/>
          </w:rPr>
          <w:delText xml:space="preserve"> </w:delText>
        </w:r>
        <w:r w:rsidR="000A22CF" w:rsidRPr="00EF483B">
          <w:rPr>
            <w:spacing w:val="-5"/>
          </w:rPr>
          <w:delText>2008</w:delText>
        </w:r>
        <w:r w:rsidR="000A22CF" w:rsidRPr="00EF483B">
          <w:rPr>
            <w:spacing w:val="-10"/>
          </w:rPr>
          <w:delText xml:space="preserve"> </w:delText>
        </w:r>
        <w:r w:rsidR="000A22CF" w:rsidRPr="00EF483B">
          <w:rPr>
            <w:spacing w:val="-5"/>
          </w:rPr>
          <w:delText>(Pub.</w:delText>
        </w:r>
        <w:r w:rsidR="000A22CF" w:rsidRPr="00EF483B">
          <w:rPr>
            <w:spacing w:val="-9"/>
          </w:rPr>
          <w:delText xml:space="preserve"> </w:delText>
        </w:r>
        <w:r w:rsidR="000A22CF" w:rsidRPr="00EF483B">
          <w:rPr>
            <w:spacing w:val="-3"/>
          </w:rPr>
          <w:delText>L.</w:delText>
        </w:r>
        <w:r w:rsidR="000A22CF" w:rsidRPr="00EF483B">
          <w:rPr>
            <w:spacing w:val="-9"/>
          </w:rPr>
          <w:delText xml:space="preserve"> </w:delText>
        </w:r>
        <w:r w:rsidR="000A22CF" w:rsidRPr="00EF483B">
          <w:rPr>
            <w:spacing w:val="-6"/>
          </w:rPr>
          <w:delText>110-181).</w:delText>
        </w:r>
      </w:del>
    </w:p>
    <w:p w14:paraId="207C2DBD" w14:textId="77777777" w:rsidR="008E64D4" w:rsidRPr="00EF483B" w:rsidRDefault="00EF483B" w:rsidP="00EF483B">
      <w:pPr>
        <w:tabs>
          <w:tab w:val="left" w:pos="1831"/>
        </w:tabs>
        <w:spacing w:line="199" w:lineRule="auto"/>
        <w:ind w:left="165" w:right="569" w:firstLine="1209"/>
        <w:rPr>
          <w:del w:id="2517" w:author="dita conv" w:date="2020-07-16T12:00:00Z"/>
        </w:rPr>
      </w:pPr>
      <w:del w:id="2518" w:author="dita conv" w:date="2020-07-16T12:00:00Z">
        <w:r>
          <w:rPr>
            <w:spacing w:val="-15"/>
          </w:rPr>
          <w:delText>(Q)</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Acquisition Restricted </w:delText>
        </w:r>
        <w:r w:rsidR="000A22CF" w:rsidRPr="00EF483B">
          <w:rPr>
            <w:spacing w:val="-3"/>
          </w:rPr>
          <w:delText xml:space="preserve">to </w:delText>
        </w:r>
        <w:r w:rsidR="000A22CF" w:rsidRPr="00EF483B">
          <w:rPr>
            <w:spacing w:val="-5"/>
          </w:rPr>
          <w:delText xml:space="preserve">Products </w:delText>
        </w:r>
        <w:r w:rsidR="000A22CF" w:rsidRPr="00EF483B">
          <w:rPr>
            <w:spacing w:val="-6"/>
          </w:rPr>
          <w:delText xml:space="preserve">or </w:delText>
        </w:r>
        <w:r w:rsidR="000A22CF" w:rsidRPr="00EF483B">
          <w:rPr>
            <w:spacing w:val="-5"/>
          </w:rPr>
          <w:delText xml:space="preserve">Services </w:delText>
        </w:r>
        <w:r w:rsidR="000A22CF" w:rsidRPr="00EF483B">
          <w:rPr>
            <w:spacing w:val="-4"/>
          </w:rPr>
          <w:delText xml:space="preserve">from </w:delText>
        </w:r>
        <w:r w:rsidR="000A22CF" w:rsidRPr="00EF483B">
          <w:rPr>
            <w:spacing w:val="-6"/>
          </w:rPr>
          <w:delText xml:space="preserve">Afghanistan,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(c),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5"/>
          </w:rPr>
          <w:delText xml:space="preserve">section </w:delText>
        </w:r>
        <w:r w:rsidR="000A22CF" w:rsidRPr="00EF483B">
          <w:rPr>
            <w:spacing w:val="-4"/>
          </w:rPr>
          <w:delText xml:space="preserve">886 </w:delText>
        </w:r>
        <w:r w:rsidR="000A22CF" w:rsidRPr="00EF483B">
          <w:rPr>
            <w:spacing w:val="-3"/>
          </w:rPr>
          <w:delText xml:space="preserve">of </w:delText>
        </w:r>
        <w:r w:rsidR="000A22CF" w:rsidRPr="00EF483B">
          <w:rPr>
            <w:spacing w:val="-4"/>
          </w:rPr>
          <w:delText>the</w:delText>
        </w:r>
        <w:r w:rsidR="000A22CF" w:rsidRPr="00EF483B">
          <w:rPr>
            <w:spacing w:val="-10"/>
          </w:rPr>
          <w:delText xml:space="preserve"> </w:delText>
        </w:r>
        <w:r w:rsidR="000A22CF" w:rsidRPr="00EF483B">
          <w:rPr>
            <w:spacing w:val="-5"/>
          </w:rPr>
          <w:delText>National</w:delText>
        </w:r>
        <w:r w:rsidR="000A22CF" w:rsidRPr="00EF483B">
          <w:rPr>
            <w:spacing w:val="-9"/>
          </w:rPr>
          <w:delText xml:space="preserve"> </w:delText>
        </w:r>
        <w:r w:rsidR="000A22CF" w:rsidRPr="00EF483B">
          <w:rPr>
            <w:spacing w:val="-5"/>
          </w:rPr>
          <w:delText>Defense</w:delText>
        </w:r>
        <w:r w:rsidR="000A22CF" w:rsidRPr="00EF483B">
          <w:rPr>
            <w:spacing w:val="-11"/>
          </w:rPr>
          <w:delText xml:space="preserve"> </w:delText>
        </w:r>
        <w:r w:rsidR="000A22CF" w:rsidRPr="00EF483B">
          <w:rPr>
            <w:spacing w:val="-5"/>
          </w:rPr>
          <w:delText>Authorization</w:delText>
        </w:r>
        <w:r w:rsidR="000A22CF" w:rsidRPr="00EF483B">
          <w:rPr>
            <w:spacing w:val="-9"/>
          </w:rPr>
          <w:delText xml:space="preserve"> </w:delText>
        </w:r>
        <w:r w:rsidR="000A22CF" w:rsidRPr="00EF483B">
          <w:rPr>
            <w:spacing w:val="-4"/>
          </w:rPr>
          <w:delText>Act</w:delText>
        </w:r>
        <w:r w:rsidR="000A22CF" w:rsidRPr="00EF483B">
          <w:rPr>
            <w:spacing w:val="-10"/>
          </w:rPr>
          <w:delText xml:space="preserve"> </w:delText>
        </w:r>
        <w:r w:rsidR="000A22CF" w:rsidRPr="00EF483B">
          <w:rPr>
            <w:spacing w:val="-4"/>
          </w:rPr>
          <w:delText>for</w:delText>
        </w:r>
        <w:r w:rsidR="000A22CF" w:rsidRPr="00EF483B">
          <w:rPr>
            <w:spacing w:val="-11"/>
          </w:rPr>
          <w:delText xml:space="preserve"> </w:delText>
        </w:r>
        <w:r w:rsidR="000A22CF" w:rsidRPr="00EF483B">
          <w:rPr>
            <w:spacing w:val="-5"/>
          </w:rPr>
          <w:delText>Fiscal</w:delText>
        </w:r>
        <w:r w:rsidR="000A22CF" w:rsidRPr="00EF483B">
          <w:rPr>
            <w:spacing w:val="-10"/>
          </w:rPr>
          <w:delText xml:space="preserve"> </w:delText>
        </w:r>
        <w:r w:rsidR="000A22CF" w:rsidRPr="00EF483B">
          <w:rPr>
            <w:spacing w:val="-5"/>
          </w:rPr>
          <w:delText>Year</w:delText>
        </w:r>
        <w:r w:rsidR="000A22CF" w:rsidRPr="00EF483B">
          <w:rPr>
            <w:spacing w:val="-9"/>
          </w:rPr>
          <w:delText xml:space="preserve"> </w:delText>
        </w:r>
        <w:r w:rsidR="000A22CF" w:rsidRPr="00EF483B">
          <w:rPr>
            <w:spacing w:val="-5"/>
          </w:rPr>
          <w:delText>2008</w:delText>
        </w:r>
        <w:r w:rsidR="000A22CF" w:rsidRPr="00EF483B">
          <w:rPr>
            <w:spacing w:val="-10"/>
          </w:rPr>
          <w:delText xml:space="preserve"> </w:delText>
        </w:r>
        <w:r w:rsidR="000A22CF" w:rsidRPr="00EF483B">
          <w:rPr>
            <w:spacing w:val="-5"/>
          </w:rPr>
          <w:delText>(Pub.</w:delText>
        </w:r>
        <w:r w:rsidR="000A22CF" w:rsidRPr="00EF483B">
          <w:rPr>
            <w:spacing w:val="-9"/>
          </w:rPr>
          <w:delText xml:space="preserve"> </w:delText>
        </w:r>
        <w:r w:rsidR="000A22CF" w:rsidRPr="00EF483B">
          <w:rPr>
            <w:spacing w:val="-3"/>
          </w:rPr>
          <w:delText>L.</w:delText>
        </w:r>
        <w:r w:rsidR="000A22CF" w:rsidRPr="00EF483B">
          <w:rPr>
            <w:spacing w:val="-9"/>
          </w:rPr>
          <w:delText xml:space="preserve"> </w:delText>
        </w:r>
        <w:r w:rsidR="000A22CF" w:rsidRPr="00EF483B">
          <w:rPr>
            <w:spacing w:val="-6"/>
          </w:rPr>
          <w:delText>110-181).</w:delText>
        </w:r>
      </w:del>
    </w:p>
    <w:p w14:paraId="2BC305B4" w14:textId="2D0667C5" w:rsidR="00627543" w:rsidRDefault="00EF483B">
      <w:pPr>
        <w:pStyle w:val="BodyText"/>
      </w:pPr>
      <w:del w:id="2519" w:author="dita conv" w:date="2020-07-16T12:00:00Z">
        <w:r>
          <w:rPr>
            <w:spacing w:val="-15"/>
          </w:rPr>
          <w:lastRenderedPageBreak/>
          <w:delText>(R)</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Restriction </w:delText>
        </w:r>
        <w:r w:rsidR="000A22CF" w:rsidRPr="00EF483B">
          <w:rPr>
            <w:spacing w:val="-3"/>
          </w:rPr>
          <w:delText xml:space="preserve">on </w:delText>
        </w:r>
        <w:r w:rsidR="000A22CF" w:rsidRPr="00EF483B">
          <w:rPr>
            <w:spacing w:val="-6"/>
          </w:rPr>
          <w:delText xml:space="preserve">Contingent </w:delText>
        </w:r>
        <w:r w:rsidR="000A22CF" w:rsidRPr="00EF483B">
          <w:rPr>
            <w:spacing w:val="-5"/>
          </w:rPr>
          <w:delText xml:space="preserve">Fees for Foreign Military Sales,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520" w:author="dita conv" w:date="2020-07-16T12:00:00Z">
        <w:r w:rsidR="00244064">
          <w:t xml:space="preserve"> Use the provision </w:t>
        </w:r>
        <w:proofErr w:type="gramStart"/>
        <w:r w:rsidR="00244064">
          <w:t>at  225.7307</w:t>
        </w:r>
        <w:proofErr w:type="gramEnd"/>
        <w:r w:rsidR="00244064">
          <w:t xml:space="preserve"> (</w:t>
        </w:r>
      </w:ins>
      <w:r w:rsidR="00244064">
        <w:t>a), to comply with 22 U.S.C. 2779.</w:t>
      </w:r>
    </w:p>
    <w:p w14:paraId="373B2A81" w14:textId="77777777" w:rsidR="008E64D4" w:rsidRPr="00EF483B" w:rsidRDefault="00244064" w:rsidP="00EF483B">
      <w:pPr>
        <w:tabs>
          <w:tab w:val="left" w:pos="1795"/>
        </w:tabs>
        <w:spacing w:line="199" w:lineRule="auto"/>
        <w:ind w:left="165" w:right="783" w:firstLine="1209"/>
        <w:rPr>
          <w:del w:id="2521" w:author="dita conv" w:date="2020-07-16T12:00:00Z"/>
        </w:rPr>
      </w:pPr>
      <w:r>
        <w:t xml:space="preserve">(S) Use the clause at </w:t>
      </w:r>
      <w:del w:id="2522" w:author="dita conv" w:date="2020-07-16T12:00:00Z">
        <w:r w:rsidR="000A22CF" w:rsidRPr="00EF483B">
          <w:rPr>
            <w:spacing w:val="-6"/>
          </w:rPr>
          <w:delText xml:space="preserve">, Exclusionary </w:delText>
        </w:r>
        <w:r w:rsidR="000A22CF" w:rsidRPr="00EF483B">
          <w:rPr>
            <w:spacing w:val="-5"/>
          </w:rPr>
          <w:delText xml:space="preserve">Policies </w:delText>
        </w:r>
        <w:r w:rsidR="000A22CF" w:rsidRPr="00EF483B">
          <w:rPr>
            <w:spacing w:val="-4"/>
          </w:rPr>
          <w:delText xml:space="preserve">and </w:delText>
        </w:r>
        <w:r w:rsidR="000A22CF" w:rsidRPr="00EF483B">
          <w:rPr>
            <w:spacing w:val="-5"/>
          </w:rPr>
          <w:delText xml:space="preserve">Practices </w:delText>
        </w:r>
        <w:r w:rsidR="000A22CF" w:rsidRPr="00EF483B">
          <w:rPr>
            <w:spacing w:val="-3"/>
          </w:rPr>
          <w:delText xml:space="preserve">of </w:delText>
        </w:r>
        <w:r w:rsidR="000A22CF" w:rsidRPr="00EF483B">
          <w:rPr>
            <w:spacing w:val="-5"/>
          </w:rPr>
          <w:delText>Foreign</w:delText>
        </w:r>
        <w:r w:rsidR="000A22CF" w:rsidRPr="00EF483B">
          <w:rPr>
            <w:spacing w:val="-11"/>
          </w:rPr>
          <w:delText xml:space="preserve"> </w:delText>
        </w:r>
        <w:r w:rsidR="000A22CF" w:rsidRPr="00EF483B">
          <w:rPr>
            <w:spacing w:val="-5"/>
          </w:rPr>
          <w:delText>Governments,</w:delText>
        </w:r>
        <w:r w:rsidR="000A22CF" w:rsidRPr="00EF483B">
          <w:rPr>
            <w:spacing w:val="-9"/>
          </w:rPr>
          <w:delText xml:space="preserve"> </w:delText>
        </w:r>
        <w:r w:rsidR="000A22CF" w:rsidRPr="00EF483B">
          <w:rPr>
            <w:spacing w:val="-3"/>
          </w:rPr>
          <w:delText>as</w:delText>
        </w:r>
        <w:r w:rsidR="000A22CF" w:rsidRPr="00EF483B">
          <w:rPr>
            <w:spacing w:val="-10"/>
          </w:rPr>
          <w:delText xml:space="preserve"> </w:delText>
        </w:r>
        <w:r w:rsidR="000A22CF" w:rsidRPr="00EF483B">
          <w:rPr>
            <w:spacing w:val="-5"/>
          </w:rPr>
          <w:delText>prescribed</w:delText>
        </w:r>
        <w:r w:rsidR="000A22CF" w:rsidRPr="00EF483B">
          <w:rPr>
            <w:spacing w:val="-8"/>
          </w:rPr>
          <w:delText xml:space="preserve"> </w:delText>
        </w:r>
        <w:r w:rsidR="000A22CF" w:rsidRPr="00EF483B">
          <w:rPr>
            <w:spacing w:val="-3"/>
          </w:rPr>
          <w:delText>in</w:delText>
        </w:r>
        <w:r w:rsidR="000A22CF" w:rsidRPr="00EF483B">
          <w:rPr>
            <w:spacing w:val="-6"/>
          </w:rPr>
          <w:delText>(</w:delText>
        </w:r>
      </w:del>
      <w:ins w:id="2523" w:author="dita conv" w:date="2020-07-16T12:00:00Z">
        <w:r>
          <w:t xml:space="preserve"> 225.7307 (</w:t>
        </w:r>
      </w:ins>
      <w:r>
        <w:t xml:space="preserve">b), to comply with </w:t>
      </w:r>
      <w:del w:id="2524" w:author="dita conv" w:date="2020-07-16T12:00:00Z">
        <w:r w:rsidR="000A22CF" w:rsidRPr="00EF483B">
          <w:rPr>
            <w:spacing w:val="-3"/>
          </w:rPr>
          <w:delText>22</w:delText>
        </w:r>
      </w:del>
    </w:p>
    <w:p w14:paraId="73BE94B8" w14:textId="73DA5CEB" w:rsidR="00627543" w:rsidRDefault="000A22CF">
      <w:pPr>
        <w:pStyle w:val="BodyText"/>
      </w:pPr>
      <w:del w:id="2525" w:author="dita conv" w:date="2020-07-16T12:00:00Z">
        <w:r>
          <w:delText>U</w:delText>
        </w:r>
      </w:del>
      <w:proofErr w:type="gramStart"/>
      <w:ins w:id="2526" w:author="dita conv" w:date="2020-07-16T12:00:00Z">
        <w:r w:rsidR="00244064">
          <w:t>22U</w:t>
        </w:r>
      </w:ins>
      <w:r w:rsidR="00244064">
        <w:t>.S.C. 2755.</w:t>
      </w:r>
      <w:proofErr w:type="gramEnd"/>
    </w:p>
    <w:p w14:paraId="733ABB37" w14:textId="77777777" w:rsidR="008E64D4" w:rsidRPr="00EF483B" w:rsidRDefault="00244064" w:rsidP="00EF483B">
      <w:pPr>
        <w:tabs>
          <w:tab w:val="left" w:pos="1805"/>
        </w:tabs>
        <w:spacing w:before="232" w:line="199" w:lineRule="auto"/>
        <w:ind w:left="165" w:right="620" w:firstLine="1209"/>
        <w:rPr>
          <w:del w:id="2527" w:author="dita conv" w:date="2020-07-16T12:00:00Z"/>
        </w:rPr>
      </w:pPr>
      <w:r>
        <w:t xml:space="preserve">(T) Use the clause at </w:t>
      </w:r>
      <w:del w:id="2528" w:author="dita conv" w:date="2020-07-16T12:00:00Z">
        <w:r w:rsidR="000A22CF" w:rsidRPr="00EF483B">
          <w:rPr>
            <w:spacing w:val="-6"/>
          </w:rPr>
          <w:delText xml:space="preserve">, </w:delText>
        </w:r>
        <w:r w:rsidR="000A22CF" w:rsidRPr="00EF483B">
          <w:rPr>
            <w:spacing w:val="-5"/>
          </w:rPr>
          <w:delText xml:space="preserve">Acquisition </w:delText>
        </w:r>
        <w:r w:rsidR="000A22CF" w:rsidRPr="00EF483B">
          <w:rPr>
            <w:spacing w:val="-3"/>
          </w:rPr>
          <w:delText xml:space="preserve">of </w:delText>
        </w:r>
        <w:r w:rsidR="000A22CF" w:rsidRPr="00EF483B">
          <w:rPr>
            <w:spacing w:val="-5"/>
          </w:rPr>
          <w:delText>Uniform Components</w:delText>
        </w:r>
        <w:r w:rsidR="000A22CF" w:rsidRPr="00EF483B">
          <w:rPr>
            <w:spacing w:val="-44"/>
          </w:rPr>
          <w:delText xml:space="preserve"> </w:delText>
        </w:r>
        <w:r w:rsidR="000A22CF" w:rsidRPr="00EF483B">
          <w:rPr>
            <w:spacing w:val="-6"/>
          </w:rPr>
          <w:delText xml:space="preserve">for </w:delText>
        </w:r>
        <w:r w:rsidR="000A22CF" w:rsidRPr="00EF483B">
          <w:rPr>
            <w:spacing w:val="-5"/>
          </w:rPr>
          <w:delText xml:space="preserve">Afghan Military </w:delText>
        </w:r>
        <w:r w:rsidR="000A22CF" w:rsidRPr="00EF483B">
          <w:rPr>
            <w:spacing w:val="-3"/>
          </w:rPr>
          <w:delText xml:space="preserve">or </w:delText>
        </w:r>
        <w:r w:rsidR="000A22CF" w:rsidRPr="00EF483B">
          <w:rPr>
            <w:spacing w:val="-5"/>
          </w:rPr>
          <w:delText xml:space="preserve">Afghan National Police,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(d).</w:delText>
        </w:r>
      </w:del>
    </w:p>
    <w:p w14:paraId="715C4642" w14:textId="34DBDC7E" w:rsidR="00627543" w:rsidRDefault="00EF483B">
      <w:pPr>
        <w:pStyle w:val="BodyText"/>
      </w:pPr>
      <w:del w:id="2529" w:author="dita conv" w:date="2020-07-16T12:00:00Z">
        <w:r>
          <w:rPr>
            <w:spacing w:val="-15"/>
          </w:rPr>
          <w:delText>(U)</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Secondary </w:delText>
        </w:r>
        <w:r w:rsidR="000A22CF" w:rsidRPr="00EF483B">
          <w:rPr>
            <w:spacing w:val="-4"/>
          </w:rPr>
          <w:delText xml:space="preserve">Arab </w:delText>
        </w:r>
        <w:r w:rsidR="000A22CF" w:rsidRPr="00EF483B">
          <w:rPr>
            <w:spacing w:val="-5"/>
          </w:rPr>
          <w:delText xml:space="preserve">Boycott </w:delText>
        </w:r>
        <w:r w:rsidR="000A22CF" w:rsidRPr="00EF483B">
          <w:rPr>
            <w:spacing w:val="-3"/>
          </w:rPr>
          <w:delText xml:space="preserve">of </w:delText>
        </w:r>
        <w:r w:rsidR="000A22CF" w:rsidRPr="00EF483B">
          <w:rPr>
            <w:spacing w:val="-5"/>
          </w:rPr>
          <w:delText>Israel,</w:delText>
        </w:r>
        <w:r w:rsidR="000A22CF" w:rsidRPr="00EF483B">
          <w:rPr>
            <w:spacing w:val="-45"/>
          </w:rPr>
          <w:delText xml:space="preserve"> </w:delText>
        </w:r>
        <w:r w:rsidR="000A22CF" w:rsidRPr="00EF483B">
          <w:rPr>
            <w:spacing w:val="-7"/>
          </w:rPr>
          <w:delText xml:space="preserve">as </w:delText>
        </w:r>
        <w:r w:rsidR="000A22CF" w:rsidRPr="00EF483B">
          <w:rPr>
            <w:spacing w:val="-5"/>
          </w:rPr>
          <w:delText>prescribed</w:delText>
        </w:r>
        <w:r w:rsidR="000A22CF" w:rsidRPr="00EF483B">
          <w:rPr>
            <w:spacing w:val="-12"/>
          </w:rPr>
          <w:delText xml:space="preserve"> </w:delText>
        </w:r>
        <w:r w:rsidR="000A22CF" w:rsidRPr="00EF483B">
          <w:rPr>
            <w:spacing w:val="-3"/>
          </w:rPr>
          <w:delText>in</w:delText>
        </w:r>
        <w:r w:rsidR="000A22CF" w:rsidRPr="00EF483B">
          <w:rPr>
            <w:spacing w:val="-6"/>
          </w:rPr>
          <w:delText>,</w:delText>
        </w:r>
      </w:del>
      <w:ins w:id="2530" w:author="dita conv" w:date="2020-07-16T12:00:00Z">
        <w:r w:rsidR="00244064">
          <w:t xml:space="preserve"> </w:t>
        </w:r>
        <w:proofErr w:type="gramStart"/>
        <w:r w:rsidR="00244064">
          <w:t>225.7605 ,</w:t>
        </w:r>
      </w:ins>
      <w:proofErr w:type="gramEnd"/>
      <w:r w:rsidR="00244064">
        <w:t xml:space="preserve"> to comply with 10 U.S.C. 2410i.</w:t>
      </w:r>
    </w:p>
    <w:p w14:paraId="54428DFA" w14:textId="77777777" w:rsidR="008E64D4" w:rsidRPr="00EF483B" w:rsidRDefault="00EF483B" w:rsidP="00EF483B">
      <w:pPr>
        <w:tabs>
          <w:tab w:val="left" w:pos="1818"/>
        </w:tabs>
        <w:spacing w:before="111" w:line="199" w:lineRule="auto"/>
        <w:ind w:left="165" w:right="792" w:firstLine="1209"/>
        <w:rPr>
          <w:del w:id="2531" w:author="dita conv" w:date="2020-07-16T12:00:00Z"/>
        </w:rPr>
      </w:pPr>
      <w:del w:id="2532" w:author="dita conv" w:date="2020-07-16T12:00:00Z">
        <w:r>
          <w:rPr>
            <w:spacing w:val="-15"/>
          </w:rPr>
          <w:delText>(V)</w:delText>
        </w:r>
        <w:r>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4"/>
          </w:rPr>
          <w:delText xml:space="preserve">Buy </w:delText>
        </w:r>
        <w:r w:rsidR="000A22CF" w:rsidRPr="00EF483B">
          <w:rPr>
            <w:spacing w:val="-5"/>
          </w:rPr>
          <w:delText xml:space="preserve">American—Free </w:delText>
        </w:r>
        <w:r w:rsidR="000A22CF" w:rsidRPr="00EF483B">
          <w:rPr>
            <w:spacing w:val="-6"/>
          </w:rPr>
          <w:delText xml:space="preserve">Trade Agreements—Balance </w:delText>
        </w:r>
        <w:r w:rsidR="000A22CF" w:rsidRPr="00EF483B">
          <w:rPr>
            <w:spacing w:val="-3"/>
          </w:rPr>
          <w:delText xml:space="preserve">of </w:delText>
        </w:r>
        <w:r w:rsidR="000A22CF" w:rsidRPr="00EF483B">
          <w:rPr>
            <w:spacing w:val="-5"/>
          </w:rPr>
          <w:delText xml:space="preserve">Payments Program Certificate,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3"/>
          </w:rPr>
          <w:delText xml:space="preserve">41 </w:delText>
        </w:r>
        <w:r w:rsidR="000A22CF" w:rsidRPr="00EF483B">
          <w:rPr>
            <w:spacing w:val="-5"/>
          </w:rPr>
          <w:delText xml:space="preserve">U.S.C. chapter </w:delText>
        </w:r>
        <w:r w:rsidR="000A22CF" w:rsidRPr="00EF483B">
          <w:rPr>
            <w:spacing w:val="-3"/>
          </w:rPr>
          <w:delText xml:space="preserve">83 </w:delText>
        </w:r>
        <w:r w:rsidR="000A22CF" w:rsidRPr="00EF483B">
          <w:rPr>
            <w:spacing w:val="-4"/>
          </w:rPr>
          <w:delText xml:space="preserve">and </w:delText>
        </w:r>
        <w:r w:rsidR="000A22CF" w:rsidRPr="00EF483B">
          <w:rPr>
            <w:spacing w:val="-3"/>
          </w:rPr>
          <w:delText xml:space="preserve">19 </w:delText>
        </w:r>
        <w:r w:rsidR="000A22CF" w:rsidRPr="00EF483B">
          <w:rPr>
            <w:spacing w:val="-5"/>
          </w:rPr>
          <w:delText xml:space="preserve">U.S.C. 3301 note. Alternates </w:delText>
        </w:r>
        <w:r w:rsidR="000A22CF" w:rsidRPr="00EF483B">
          <w:rPr>
            <w:spacing w:val="-4"/>
          </w:rPr>
          <w:delText xml:space="preserve">II, </w:delText>
        </w:r>
        <w:r w:rsidR="000A22CF" w:rsidRPr="00EF483B">
          <w:rPr>
            <w:spacing w:val="-5"/>
          </w:rPr>
          <w:delText xml:space="preserve">III, </w:delText>
        </w:r>
        <w:r w:rsidR="000A22CF" w:rsidRPr="00EF483B">
          <w:rPr>
            <w:spacing w:val="-4"/>
          </w:rPr>
          <w:delText xml:space="preserve">and </w:delText>
        </w:r>
        <w:r w:rsidR="000A22CF" w:rsidRPr="00EF483B">
          <w:delText xml:space="preserve">V </w:delText>
        </w:r>
        <w:r w:rsidR="000A22CF" w:rsidRPr="00EF483B">
          <w:rPr>
            <w:spacing w:val="-5"/>
          </w:rPr>
          <w:delText xml:space="preserve">also implement </w:delText>
        </w:r>
        <w:r w:rsidR="000A22CF" w:rsidRPr="00EF483B">
          <w:rPr>
            <w:spacing w:val="-6"/>
          </w:rPr>
          <w:delText xml:space="preserve">section </w:delText>
        </w:r>
        <w:r w:rsidR="000A22CF" w:rsidRPr="00EF483B">
          <w:rPr>
            <w:spacing w:val="-4"/>
          </w:rPr>
          <w:delText>886</w:delText>
        </w:r>
        <w:r w:rsidR="000A22CF" w:rsidRPr="00EF483B">
          <w:rPr>
            <w:spacing w:val="-8"/>
          </w:rPr>
          <w:delText xml:space="preserve"> </w:delText>
        </w:r>
        <w:r w:rsidR="000A22CF" w:rsidRPr="00EF483B">
          <w:rPr>
            <w:spacing w:val="-3"/>
          </w:rPr>
          <w:delText>of</w:delText>
        </w:r>
        <w:r w:rsidR="000A22CF" w:rsidRPr="00EF483B">
          <w:rPr>
            <w:spacing w:val="-8"/>
          </w:rPr>
          <w:delText xml:space="preserve"> </w:delText>
        </w:r>
        <w:r w:rsidR="000A22CF" w:rsidRPr="00EF483B">
          <w:rPr>
            <w:spacing w:val="-4"/>
          </w:rPr>
          <w:delText>the</w:delText>
        </w:r>
        <w:r w:rsidR="000A22CF" w:rsidRPr="00EF483B">
          <w:rPr>
            <w:spacing w:val="-10"/>
          </w:rPr>
          <w:delText xml:space="preserve"> </w:delText>
        </w:r>
        <w:r w:rsidR="000A22CF" w:rsidRPr="00EF483B">
          <w:rPr>
            <w:spacing w:val="-5"/>
          </w:rPr>
          <w:delText>National</w:delText>
        </w:r>
        <w:r w:rsidR="000A22CF" w:rsidRPr="00EF483B">
          <w:rPr>
            <w:spacing w:val="-9"/>
          </w:rPr>
          <w:delText xml:space="preserve"> </w:delText>
        </w:r>
        <w:r w:rsidR="000A22CF" w:rsidRPr="00EF483B">
          <w:rPr>
            <w:spacing w:val="-5"/>
          </w:rPr>
          <w:delText>Defense</w:delText>
        </w:r>
        <w:r w:rsidR="000A22CF" w:rsidRPr="00EF483B">
          <w:rPr>
            <w:spacing w:val="-8"/>
          </w:rPr>
          <w:delText xml:space="preserve"> </w:delText>
        </w:r>
        <w:r w:rsidR="000A22CF" w:rsidRPr="00EF483B">
          <w:rPr>
            <w:spacing w:val="-5"/>
          </w:rPr>
          <w:delText>Authorization</w:delText>
        </w:r>
        <w:r w:rsidR="000A22CF" w:rsidRPr="00EF483B">
          <w:rPr>
            <w:spacing w:val="-10"/>
          </w:rPr>
          <w:delText xml:space="preserve"> </w:delText>
        </w:r>
        <w:r w:rsidR="000A22CF" w:rsidRPr="00EF483B">
          <w:rPr>
            <w:spacing w:val="-4"/>
          </w:rPr>
          <w:delText>Act</w:delText>
        </w:r>
        <w:r w:rsidR="000A22CF" w:rsidRPr="00EF483B">
          <w:rPr>
            <w:spacing w:val="-9"/>
          </w:rPr>
          <w:delText xml:space="preserve"> </w:delText>
        </w:r>
        <w:r w:rsidR="000A22CF" w:rsidRPr="00EF483B">
          <w:rPr>
            <w:spacing w:val="-4"/>
          </w:rPr>
          <w:delText>for</w:delText>
        </w:r>
        <w:r w:rsidR="000A22CF" w:rsidRPr="00EF483B">
          <w:rPr>
            <w:spacing w:val="-8"/>
          </w:rPr>
          <w:delText xml:space="preserve"> </w:delText>
        </w:r>
        <w:r w:rsidR="000A22CF" w:rsidRPr="00EF483B">
          <w:rPr>
            <w:spacing w:val="-5"/>
          </w:rPr>
          <w:delText>Fiscal</w:delText>
        </w:r>
        <w:r w:rsidR="000A22CF" w:rsidRPr="00EF483B">
          <w:rPr>
            <w:spacing w:val="-8"/>
          </w:rPr>
          <w:delText xml:space="preserve"> </w:delText>
        </w:r>
        <w:r w:rsidR="000A22CF" w:rsidRPr="00EF483B">
          <w:rPr>
            <w:spacing w:val="-5"/>
          </w:rPr>
          <w:delText>Year</w:delText>
        </w:r>
        <w:r w:rsidR="000A22CF" w:rsidRPr="00EF483B">
          <w:rPr>
            <w:spacing w:val="-6"/>
          </w:rPr>
          <w:delText xml:space="preserve"> </w:delText>
        </w:r>
        <w:r w:rsidR="000A22CF" w:rsidRPr="00EF483B">
          <w:rPr>
            <w:spacing w:val="-5"/>
          </w:rPr>
          <w:delText>2008</w:delText>
        </w:r>
        <w:r w:rsidR="000A22CF" w:rsidRPr="00EF483B">
          <w:rPr>
            <w:spacing w:val="-8"/>
          </w:rPr>
          <w:delText xml:space="preserve"> </w:delText>
        </w:r>
        <w:r w:rsidR="000A22CF" w:rsidRPr="00EF483B">
          <w:rPr>
            <w:spacing w:val="-5"/>
          </w:rPr>
          <w:delText>(Pub.</w:delText>
        </w:r>
        <w:r w:rsidR="000A22CF" w:rsidRPr="00EF483B">
          <w:rPr>
            <w:spacing w:val="-8"/>
          </w:rPr>
          <w:delText xml:space="preserve"> </w:delText>
        </w:r>
        <w:r w:rsidR="000A22CF" w:rsidRPr="00EF483B">
          <w:rPr>
            <w:spacing w:val="-3"/>
          </w:rPr>
          <w:delText>L.</w:delText>
        </w:r>
        <w:r w:rsidR="000A22CF" w:rsidRPr="00EF483B">
          <w:rPr>
            <w:spacing w:val="-8"/>
          </w:rPr>
          <w:delText xml:space="preserve"> </w:delText>
        </w:r>
        <w:r w:rsidR="000A22CF" w:rsidRPr="00EF483B">
          <w:rPr>
            <w:spacing w:val="-6"/>
          </w:rPr>
          <w:delText>110-181).</w:delText>
        </w:r>
      </w:del>
    </w:p>
    <w:p w14:paraId="74D46577" w14:textId="77777777" w:rsidR="008E64D4" w:rsidRPr="00EF483B" w:rsidRDefault="00EF483B" w:rsidP="00EF483B">
      <w:pPr>
        <w:tabs>
          <w:tab w:val="left" w:pos="2225"/>
        </w:tabs>
        <w:spacing w:before="202"/>
        <w:ind w:left="2224" w:hanging="404"/>
        <w:rPr>
          <w:del w:id="2533" w:author="dita conv" w:date="2020-07-16T12:00:00Z"/>
        </w:rPr>
      </w:pPr>
      <w:del w:id="2534" w:author="dita conv" w:date="2020-07-16T12:00:00Z">
        <w:r>
          <w:rPr>
            <w:spacing w:val="-15"/>
          </w:rPr>
          <w:delText>(1)</w:delText>
        </w:r>
        <w:r>
          <w:rPr>
            <w:spacing w:val="-15"/>
          </w:rPr>
          <w:tab/>
        </w:r>
        <w:r w:rsidR="000A22CF" w:rsidRPr="00EF483B">
          <w:rPr>
            <w:spacing w:val="-4"/>
          </w:rPr>
          <w:delText xml:space="preserve">Use the </w:delText>
        </w:r>
        <w:r w:rsidR="000A22CF" w:rsidRPr="00EF483B">
          <w:rPr>
            <w:spacing w:val="-5"/>
          </w:rPr>
          <w:delText xml:space="preserve">basic provision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46"/>
          </w:rPr>
          <w:delText xml:space="preserve"> </w:delText>
        </w:r>
        <w:r w:rsidR="000A22CF" w:rsidRPr="00EF483B">
          <w:rPr>
            <w:spacing w:val="-6"/>
          </w:rPr>
          <w:delText>(9)(i).</w:delText>
        </w:r>
      </w:del>
    </w:p>
    <w:p w14:paraId="7C005612" w14:textId="134576A0" w:rsidR="00627543" w:rsidRDefault="00244064">
      <w:pPr>
        <w:pStyle w:val="BodyText"/>
        <w:rPr>
          <w:ins w:id="2535" w:author="dita conv" w:date="2020-07-16T12:00:00Z"/>
        </w:rPr>
      </w:pPr>
      <w:ins w:id="2536" w:author="dita conv" w:date="2020-07-16T12:00:00Z">
        <w:r>
          <w:t xml:space="preserve">(V) Use the provision </w:t>
        </w:r>
        <w:proofErr w:type="gramStart"/>
        <w:r>
          <w:t>at  225.1101</w:t>
        </w:r>
        <w:proofErr w:type="gramEnd"/>
        <w:r>
          <w:t xml:space="preserve"> (9)(</w:t>
        </w:r>
        <w:proofErr w:type="spellStart"/>
        <w:r>
          <w:t>i</w:t>
        </w:r>
        <w:proofErr w:type="spellEnd"/>
        <w:r>
          <w:t>).</w:t>
        </w:r>
      </w:ins>
    </w:p>
    <w:p w14:paraId="33F2F9BC" w14:textId="6AE49D48" w:rsidR="00627543" w:rsidRDefault="00244064">
      <w:pPr>
        <w:pStyle w:val="BodyText"/>
      </w:pPr>
      <w:r>
        <w:t>(</w:t>
      </w:r>
      <w:r>
        <w:rPr>
          <w:i/>
        </w:rPr>
        <w:t>2</w:t>
      </w:r>
      <w:r>
        <w:t xml:space="preserve">) Use the alternate I provision as prescribed in </w:t>
      </w:r>
      <w:del w:id="2537" w:author="dita conv" w:date="2020-07-16T12:00:00Z">
        <w:r w:rsidR="000A22CF" w:rsidRPr="00EF483B">
          <w:rPr>
            <w:spacing w:val="-6"/>
          </w:rPr>
          <w:delText>(</w:delText>
        </w:r>
      </w:del>
      <w:ins w:id="2538" w:author="dita conv" w:date="2020-07-16T12:00:00Z">
        <w:r>
          <w:t xml:space="preserve"> 225.1101 (</w:t>
        </w:r>
      </w:ins>
      <w:r>
        <w:t>9</w:t>
      </w:r>
      <w:proofErr w:type="gramStart"/>
      <w:r>
        <w:t>)(</w:t>
      </w:r>
      <w:proofErr w:type="gramEnd"/>
      <w:r>
        <w:t>ii).</w:t>
      </w:r>
    </w:p>
    <w:p w14:paraId="0B636B41" w14:textId="5F72C618" w:rsidR="00627543" w:rsidRDefault="00244064">
      <w:pPr>
        <w:pStyle w:val="BodyText"/>
      </w:pPr>
      <w:r>
        <w:t>(</w:t>
      </w:r>
      <w:r>
        <w:rPr>
          <w:i/>
        </w:rPr>
        <w:t>3</w:t>
      </w:r>
      <w:r>
        <w:t xml:space="preserve">) Use the alternate II provision as prescribed in </w:t>
      </w:r>
      <w:del w:id="2539" w:author="dita conv" w:date="2020-07-16T12:00:00Z">
        <w:r w:rsidR="000A22CF" w:rsidRPr="00EF483B">
          <w:rPr>
            <w:spacing w:val="-6"/>
          </w:rPr>
          <w:delText>(</w:delText>
        </w:r>
      </w:del>
      <w:ins w:id="2540" w:author="dita conv" w:date="2020-07-16T12:00:00Z">
        <w:r>
          <w:t xml:space="preserve"> 225.1101 (</w:t>
        </w:r>
      </w:ins>
      <w:r>
        <w:t>9</w:t>
      </w:r>
      <w:proofErr w:type="gramStart"/>
      <w:r>
        <w:t>)(</w:t>
      </w:r>
      <w:proofErr w:type="gramEnd"/>
      <w:r>
        <w:t>iii).</w:t>
      </w:r>
    </w:p>
    <w:p w14:paraId="00165ACF" w14:textId="51267922" w:rsidR="00627543" w:rsidRDefault="00244064">
      <w:pPr>
        <w:pStyle w:val="BodyText"/>
      </w:pPr>
      <w:r>
        <w:t>(</w:t>
      </w:r>
      <w:r>
        <w:rPr>
          <w:i/>
        </w:rPr>
        <w:t>4</w:t>
      </w:r>
      <w:r>
        <w:t xml:space="preserve">) Use the alternate III provision as prescribed in </w:t>
      </w:r>
      <w:del w:id="2541" w:author="dita conv" w:date="2020-07-16T12:00:00Z">
        <w:r w:rsidR="000A22CF" w:rsidRPr="00EF483B">
          <w:rPr>
            <w:spacing w:val="-6"/>
          </w:rPr>
          <w:delText>(</w:delText>
        </w:r>
      </w:del>
      <w:ins w:id="2542" w:author="dita conv" w:date="2020-07-16T12:00:00Z">
        <w:r>
          <w:t xml:space="preserve"> 225.1101 (</w:t>
        </w:r>
      </w:ins>
      <w:r>
        <w:t>9</w:t>
      </w:r>
      <w:proofErr w:type="gramStart"/>
      <w:r>
        <w:t>)(</w:t>
      </w:r>
      <w:proofErr w:type="gramEnd"/>
      <w:r>
        <w:t>iv).</w:t>
      </w:r>
    </w:p>
    <w:p w14:paraId="74A66188" w14:textId="4C01F534" w:rsidR="00627543" w:rsidRDefault="00244064">
      <w:pPr>
        <w:pStyle w:val="BodyText"/>
      </w:pPr>
      <w:r>
        <w:t>(</w:t>
      </w:r>
      <w:r>
        <w:rPr>
          <w:i/>
        </w:rPr>
        <w:t>5</w:t>
      </w:r>
      <w:r>
        <w:t xml:space="preserve">) Use the alternate IV provision as prescribed in </w:t>
      </w:r>
      <w:del w:id="2543" w:author="dita conv" w:date="2020-07-16T12:00:00Z">
        <w:r w:rsidR="000A22CF" w:rsidRPr="00EF483B">
          <w:rPr>
            <w:spacing w:val="-6"/>
          </w:rPr>
          <w:delText>(</w:delText>
        </w:r>
      </w:del>
      <w:ins w:id="2544" w:author="dita conv" w:date="2020-07-16T12:00:00Z">
        <w:r>
          <w:t xml:space="preserve"> 225.1101 (</w:t>
        </w:r>
      </w:ins>
      <w:r>
        <w:t>9</w:t>
      </w:r>
      <w:proofErr w:type="gramStart"/>
      <w:r>
        <w:t>)(</w:t>
      </w:r>
      <w:proofErr w:type="gramEnd"/>
      <w:r>
        <w:t>v).</w:t>
      </w:r>
    </w:p>
    <w:p w14:paraId="2DF8904D" w14:textId="02289C4B" w:rsidR="00627543" w:rsidRDefault="00244064">
      <w:pPr>
        <w:pStyle w:val="BodyText"/>
      </w:pPr>
      <w:r>
        <w:t>(</w:t>
      </w:r>
      <w:r>
        <w:rPr>
          <w:i/>
        </w:rPr>
        <w:t>6</w:t>
      </w:r>
      <w:r>
        <w:t xml:space="preserve">) Use the alternate V provision as prescribed in </w:t>
      </w:r>
      <w:del w:id="2545" w:author="dita conv" w:date="2020-07-16T12:00:00Z">
        <w:r w:rsidR="000A22CF" w:rsidRPr="00EF483B">
          <w:rPr>
            <w:spacing w:val="-6"/>
          </w:rPr>
          <w:delText>(</w:delText>
        </w:r>
      </w:del>
      <w:ins w:id="2546" w:author="dita conv" w:date="2020-07-16T12:00:00Z">
        <w:r>
          <w:t xml:space="preserve"> 225.1101 (</w:t>
        </w:r>
      </w:ins>
      <w:r>
        <w:t>9</w:t>
      </w:r>
      <w:proofErr w:type="gramStart"/>
      <w:r>
        <w:t>)(</w:t>
      </w:r>
      <w:proofErr w:type="gramEnd"/>
      <w:r>
        <w:t>vi).</w:t>
      </w:r>
    </w:p>
    <w:p w14:paraId="10F69D7B" w14:textId="77777777" w:rsidR="008E64D4" w:rsidRPr="00EF483B" w:rsidRDefault="00EF483B" w:rsidP="00EF483B">
      <w:pPr>
        <w:tabs>
          <w:tab w:val="left" w:pos="1879"/>
        </w:tabs>
        <w:spacing w:before="232" w:line="199" w:lineRule="auto"/>
        <w:ind w:left="165" w:right="749" w:firstLine="1209"/>
        <w:rPr>
          <w:del w:id="2547" w:author="dita conv" w:date="2020-07-16T12:00:00Z"/>
        </w:rPr>
      </w:pPr>
      <w:del w:id="2548" w:author="dita conv" w:date="2020-07-16T12:00:00Z">
        <w:r>
          <w:rPr>
            <w:spacing w:val="-15"/>
          </w:rPr>
          <w:delText>(W)</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4"/>
          </w:rPr>
          <w:delText xml:space="preserve">Buy </w:delText>
        </w:r>
        <w:r w:rsidR="000A22CF" w:rsidRPr="00EF483B">
          <w:rPr>
            <w:spacing w:val="-6"/>
          </w:rPr>
          <w:delText xml:space="preserve">American—Free Trade Agreements—Balance </w:delText>
        </w:r>
        <w:r w:rsidR="000A22CF" w:rsidRPr="00EF483B">
          <w:rPr>
            <w:spacing w:val="-3"/>
          </w:rPr>
          <w:delText xml:space="preserve">of </w:delText>
        </w:r>
        <w:r w:rsidR="000A22CF" w:rsidRPr="00EF483B">
          <w:rPr>
            <w:spacing w:val="-5"/>
          </w:rPr>
          <w:delText xml:space="preserve">Payments Program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3"/>
          </w:rPr>
          <w:delText xml:space="preserve">41 </w:delText>
        </w:r>
        <w:r w:rsidR="000A22CF" w:rsidRPr="00EF483B">
          <w:rPr>
            <w:spacing w:val="-5"/>
          </w:rPr>
          <w:delText xml:space="preserve">U.S.C. chapter </w:delText>
        </w:r>
        <w:r w:rsidR="000A22CF" w:rsidRPr="00EF483B">
          <w:rPr>
            <w:spacing w:val="-3"/>
          </w:rPr>
          <w:delText>83</w:delText>
        </w:r>
        <w:r w:rsidR="000A22CF" w:rsidRPr="00EF483B">
          <w:rPr>
            <w:spacing w:val="-41"/>
          </w:rPr>
          <w:delText xml:space="preserve"> </w:delText>
        </w:r>
        <w:r w:rsidR="000A22CF" w:rsidRPr="00EF483B">
          <w:rPr>
            <w:spacing w:val="-5"/>
          </w:rPr>
          <w:delText xml:space="preserve">and </w:delText>
        </w:r>
        <w:r w:rsidR="000A22CF" w:rsidRPr="00EF483B">
          <w:rPr>
            <w:spacing w:val="-3"/>
          </w:rPr>
          <w:delText xml:space="preserve">19 </w:delText>
        </w:r>
        <w:r w:rsidR="000A22CF" w:rsidRPr="00EF483B">
          <w:rPr>
            <w:spacing w:val="-5"/>
          </w:rPr>
          <w:delText xml:space="preserve">U.S.C. 3301 note. Alternates </w:delText>
        </w:r>
        <w:r w:rsidR="000A22CF" w:rsidRPr="00EF483B">
          <w:rPr>
            <w:spacing w:val="-4"/>
          </w:rPr>
          <w:delText xml:space="preserve">II, </w:delText>
        </w:r>
        <w:r w:rsidR="000A22CF" w:rsidRPr="00EF483B">
          <w:rPr>
            <w:spacing w:val="-5"/>
          </w:rPr>
          <w:delText xml:space="preserve">III, </w:delText>
        </w:r>
        <w:r w:rsidR="000A22CF" w:rsidRPr="00EF483B">
          <w:rPr>
            <w:spacing w:val="-4"/>
          </w:rPr>
          <w:delText xml:space="preserve">and </w:delText>
        </w:r>
        <w:r w:rsidR="000A22CF" w:rsidRPr="00EF483B">
          <w:delText xml:space="preserve">V </w:delText>
        </w:r>
        <w:r w:rsidR="000A22CF" w:rsidRPr="00EF483B">
          <w:rPr>
            <w:spacing w:val="-4"/>
          </w:rPr>
          <w:delText xml:space="preserve">also </w:delText>
        </w:r>
        <w:r w:rsidR="000A22CF" w:rsidRPr="00EF483B">
          <w:rPr>
            <w:spacing w:val="-5"/>
          </w:rPr>
          <w:delText xml:space="preserve">implement section </w:delText>
        </w:r>
        <w:r w:rsidR="000A22CF" w:rsidRPr="00EF483B">
          <w:rPr>
            <w:spacing w:val="-4"/>
          </w:rPr>
          <w:delText xml:space="preserve">886 </w:delText>
        </w:r>
        <w:r w:rsidR="000A22CF" w:rsidRPr="00EF483B">
          <w:rPr>
            <w:spacing w:val="-3"/>
          </w:rPr>
          <w:delText xml:space="preserve">of </w:delText>
        </w:r>
        <w:r w:rsidR="000A22CF" w:rsidRPr="00EF483B">
          <w:rPr>
            <w:spacing w:val="-6"/>
          </w:rPr>
          <w:delText xml:space="preserve">the </w:delText>
        </w:r>
        <w:r w:rsidR="000A22CF" w:rsidRPr="00EF483B">
          <w:rPr>
            <w:spacing w:val="-5"/>
          </w:rPr>
          <w:delText>National</w:delText>
        </w:r>
        <w:r w:rsidR="000A22CF" w:rsidRPr="00EF483B">
          <w:rPr>
            <w:spacing w:val="-11"/>
          </w:rPr>
          <w:delText xml:space="preserve"> </w:delText>
        </w:r>
        <w:r w:rsidR="000A22CF" w:rsidRPr="00EF483B">
          <w:rPr>
            <w:spacing w:val="-5"/>
          </w:rPr>
          <w:delText>Defense</w:delText>
        </w:r>
        <w:r w:rsidR="000A22CF" w:rsidRPr="00EF483B">
          <w:rPr>
            <w:spacing w:val="-9"/>
          </w:rPr>
          <w:delText xml:space="preserve"> </w:delText>
        </w:r>
        <w:r w:rsidR="000A22CF" w:rsidRPr="00EF483B">
          <w:rPr>
            <w:spacing w:val="-5"/>
          </w:rPr>
          <w:delText>Authorization</w:delText>
        </w:r>
        <w:r w:rsidR="000A22CF" w:rsidRPr="00EF483B">
          <w:rPr>
            <w:spacing w:val="-11"/>
          </w:rPr>
          <w:delText xml:space="preserve"> </w:delText>
        </w:r>
        <w:r w:rsidR="000A22CF" w:rsidRPr="00EF483B">
          <w:rPr>
            <w:spacing w:val="-4"/>
          </w:rPr>
          <w:delText>Act</w:delText>
        </w:r>
        <w:r w:rsidR="000A22CF" w:rsidRPr="00EF483B">
          <w:rPr>
            <w:spacing w:val="-10"/>
          </w:rPr>
          <w:delText xml:space="preserve"> </w:delText>
        </w:r>
        <w:r w:rsidR="000A22CF" w:rsidRPr="00EF483B">
          <w:rPr>
            <w:spacing w:val="-4"/>
          </w:rPr>
          <w:delText>for</w:delText>
        </w:r>
        <w:r w:rsidR="000A22CF" w:rsidRPr="00EF483B">
          <w:rPr>
            <w:spacing w:val="-9"/>
          </w:rPr>
          <w:delText xml:space="preserve"> </w:delText>
        </w:r>
        <w:r w:rsidR="000A22CF" w:rsidRPr="00EF483B">
          <w:rPr>
            <w:spacing w:val="-5"/>
          </w:rPr>
          <w:delText>Fiscal</w:delText>
        </w:r>
        <w:r w:rsidR="000A22CF" w:rsidRPr="00EF483B">
          <w:rPr>
            <w:spacing w:val="-9"/>
          </w:rPr>
          <w:delText xml:space="preserve"> </w:delText>
        </w:r>
        <w:r w:rsidR="000A22CF" w:rsidRPr="00EF483B">
          <w:rPr>
            <w:spacing w:val="-5"/>
          </w:rPr>
          <w:delText>Year</w:delText>
        </w:r>
        <w:r w:rsidR="000A22CF" w:rsidRPr="00EF483B">
          <w:rPr>
            <w:spacing w:val="-9"/>
          </w:rPr>
          <w:delText xml:space="preserve"> </w:delText>
        </w:r>
        <w:r w:rsidR="000A22CF" w:rsidRPr="00EF483B">
          <w:rPr>
            <w:spacing w:val="-5"/>
          </w:rPr>
          <w:delText>2008</w:delText>
        </w:r>
        <w:r w:rsidR="000A22CF" w:rsidRPr="00EF483B">
          <w:rPr>
            <w:spacing w:val="-9"/>
          </w:rPr>
          <w:delText xml:space="preserve"> </w:delText>
        </w:r>
        <w:r w:rsidR="000A22CF" w:rsidRPr="00EF483B">
          <w:rPr>
            <w:spacing w:val="-5"/>
          </w:rPr>
          <w:delText>(Pub.</w:delText>
        </w:r>
        <w:r w:rsidR="000A22CF" w:rsidRPr="00EF483B">
          <w:rPr>
            <w:spacing w:val="-9"/>
          </w:rPr>
          <w:delText xml:space="preserve"> </w:delText>
        </w:r>
        <w:r w:rsidR="000A22CF" w:rsidRPr="00EF483B">
          <w:rPr>
            <w:spacing w:val="-3"/>
          </w:rPr>
          <w:delText>L.</w:delText>
        </w:r>
        <w:r w:rsidR="000A22CF" w:rsidRPr="00EF483B">
          <w:rPr>
            <w:spacing w:val="-9"/>
          </w:rPr>
          <w:delText xml:space="preserve"> </w:delText>
        </w:r>
        <w:r w:rsidR="000A22CF" w:rsidRPr="00EF483B">
          <w:rPr>
            <w:spacing w:val="-6"/>
          </w:rPr>
          <w:delText>110-181).</w:delText>
        </w:r>
      </w:del>
    </w:p>
    <w:p w14:paraId="1B5A512C" w14:textId="77777777" w:rsidR="008E64D4" w:rsidRPr="00EF483B" w:rsidRDefault="00EF483B" w:rsidP="00EF483B">
      <w:pPr>
        <w:tabs>
          <w:tab w:val="left" w:pos="2225"/>
        </w:tabs>
        <w:spacing w:before="202"/>
        <w:ind w:left="2224" w:hanging="404"/>
        <w:rPr>
          <w:del w:id="2549" w:author="dita conv" w:date="2020-07-16T12:00:00Z"/>
        </w:rPr>
      </w:pPr>
      <w:del w:id="2550" w:author="dita conv" w:date="2020-07-16T12:00:00Z">
        <w:r>
          <w:rPr>
            <w:spacing w:val="-15"/>
          </w:rPr>
          <w:delText>(1)</w:delText>
        </w:r>
        <w:r>
          <w:rPr>
            <w:spacing w:val="-15"/>
          </w:rPr>
          <w:tab/>
        </w:r>
        <w:r w:rsidR="000A22CF" w:rsidRPr="00EF483B">
          <w:rPr>
            <w:spacing w:val="-4"/>
          </w:rPr>
          <w:delText xml:space="preserve">Use the </w:delText>
        </w:r>
        <w:r w:rsidR="000A22CF" w:rsidRPr="00EF483B">
          <w:rPr>
            <w:spacing w:val="-5"/>
          </w:rPr>
          <w:delText xml:space="preserve">basic clause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26"/>
          </w:rPr>
          <w:delText xml:space="preserve"> </w:delText>
        </w:r>
        <w:r w:rsidR="000A22CF" w:rsidRPr="00EF483B">
          <w:rPr>
            <w:spacing w:val="-6"/>
          </w:rPr>
          <w:delText>(10)(i)(A).</w:delText>
        </w:r>
      </w:del>
    </w:p>
    <w:p w14:paraId="33C49ED5" w14:textId="72E8C558" w:rsidR="00627543" w:rsidRDefault="00244064">
      <w:pPr>
        <w:pStyle w:val="BodyText"/>
        <w:rPr>
          <w:ins w:id="2551" w:author="dita conv" w:date="2020-07-16T12:00:00Z"/>
        </w:rPr>
      </w:pPr>
      <w:ins w:id="2552" w:author="dita conv" w:date="2020-07-16T12:00:00Z">
        <w:r>
          <w:t xml:space="preserve">(W) Use the clause </w:t>
        </w:r>
        <w:proofErr w:type="gramStart"/>
        <w:r>
          <w:t>at  225.1101</w:t>
        </w:r>
        <w:proofErr w:type="gramEnd"/>
        <w:r>
          <w:t xml:space="preserve"> (10)(</w:t>
        </w:r>
        <w:proofErr w:type="spellStart"/>
        <w:r>
          <w:t>i</w:t>
        </w:r>
        <w:proofErr w:type="spellEnd"/>
        <w:r>
          <w:t>)(A).</w:t>
        </w:r>
      </w:ins>
    </w:p>
    <w:p w14:paraId="190E2873" w14:textId="66E7C24B" w:rsidR="00627543" w:rsidRDefault="00244064">
      <w:pPr>
        <w:pStyle w:val="BodyText"/>
      </w:pPr>
      <w:r>
        <w:t>(</w:t>
      </w:r>
      <w:r>
        <w:rPr>
          <w:i/>
        </w:rPr>
        <w:t>2</w:t>
      </w:r>
      <w:r>
        <w:t xml:space="preserve">) Use the alternate I clause as prescribed in </w:t>
      </w:r>
      <w:del w:id="2553" w:author="dita conv" w:date="2020-07-16T12:00:00Z">
        <w:r w:rsidR="000A22CF" w:rsidRPr="00EF483B">
          <w:rPr>
            <w:spacing w:val="-6"/>
          </w:rPr>
          <w:delText>(</w:delText>
        </w:r>
      </w:del>
      <w:ins w:id="2554" w:author="dita conv" w:date="2020-07-16T12:00:00Z">
        <w:r>
          <w:t xml:space="preserve"> 225.1101 (</w:t>
        </w:r>
      </w:ins>
      <w:r>
        <w:t>10</w:t>
      </w:r>
      <w:proofErr w:type="gramStart"/>
      <w:r>
        <w:t>)(</w:t>
      </w:r>
      <w:proofErr w:type="spellStart"/>
      <w:proofErr w:type="gramEnd"/>
      <w:r>
        <w:t>i</w:t>
      </w:r>
      <w:proofErr w:type="spellEnd"/>
      <w:r>
        <w:t>)(B).</w:t>
      </w:r>
    </w:p>
    <w:p w14:paraId="4F3279CD" w14:textId="6415A4DD" w:rsidR="00627543" w:rsidRDefault="00244064">
      <w:pPr>
        <w:pStyle w:val="BodyText"/>
      </w:pPr>
      <w:r>
        <w:t>(</w:t>
      </w:r>
      <w:r>
        <w:rPr>
          <w:i/>
        </w:rPr>
        <w:t>3</w:t>
      </w:r>
      <w:r>
        <w:t xml:space="preserve">) Use the alternate II clause as prescribed in </w:t>
      </w:r>
      <w:del w:id="2555" w:author="dita conv" w:date="2020-07-16T12:00:00Z">
        <w:r w:rsidR="000A22CF" w:rsidRPr="00EF483B">
          <w:rPr>
            <w:spacing w:val="-6"/>
          </w:rPr>
          <w:delText>(</w:delText>
        </w:r>
      </w:del>
      <w:ins w:id="2556" w:author="dita conv" w:date="2020-07-16T12:00:00Z">
        <w:r>
          <w:t xml:space="preserve"> 225.1101 (</w:t>
        </w:r>
      </w:ins>
      <w:r>
        <w:t>10</w:t>
      </w:r>
      <w:proofErr w:type="gramStart"/>
      <w:r>
        <w:t>)(</w:t>
      </w:r>
      <w:proofErr w:type="spellStart"/>
      <w:proofErr w:type="gramEnd"/>
      <w:r>
        <w:t>i</w:t>
      </w:r>
      <w:proofErr w:type="spellEnd"/>
      <w:r>
        <w:t>)(C).</w:t>
      </w:r>
    </w:p>
    <w:p w14:paraId="5E7785E3" w14:textId="2D62A886" w:rsidR="00627543" w:rsidRDefault="00244064">
      <w:pPr>
        <w:pStyle w:val="BodyText"/>
      </w:pPr>
      <w:r>
        <w:t>(</w:t>
      </w:r>
      <w:r>
        <w:rPr>
          <w:i/>
        </w:rPr>
        <w:t>4</w:t>
      </w:r>
      <w:r>
        <w:t xml:space="preserve">) Use the alternate III clause as prescribed in </w:t>
      </w:r>
      <w:del w:id="2557" w:author="dita conv" w:date="2020-07-16T12:00:00Z">
        <w:r w:rsidR="000A22CF" w:rsidRPr="00EF483B">
          <w:rPr>
            <w:spacing w:val="-6"/>
          </w:rPr>
          <w:delText>(</w:delText>
        </w:r>
      </w:del>
      <w:ins w:id="2558" w:author="dita conv" w:date="2020-07-16T12:00:00Z">
        <w:r>
          <w:t xml:space="preserve"> 225.1101 (</w:t>
        </w:r>
      </w:ins>
      <w:r>
        <w:t>10</w:t>
      </w:r>
      <w:proofErr w:type="gramStart"/>
      <w:r>
        <w:t>)(</w:t>
      </w:r>
      <w:proofErr w:type="spellStart"/>
      <w:proofErr w:type="gramEnd"/>
      <w:r>
        <w:t>i</w:t>
      </w:r>
      <w:proofErr w:type="spellEnd"/>
      <w:r>
        <w:t>)(D).</w:t>
      </w:r>
    </w:p>
    <w:p w14:paraId="2A583C31" w14:textId="3CE7E848" w:rsidR="00627543" w:rsidRDefault="00244064">
      <w:pPr>
        <w:pStyle w:val="BodyText"/>
      </w:pPr>
      <w:r>
        <w:t>(</w:t>
      </w:r>
      <w:r>
        <w:rPr>
          <w:i/>
        </w:rPr>
        <w:t>5</w:t>
      </w:r>
      <w:r>
        <w:t xml:space="preserve">) Use the alternate IV clause as prescribed in </w:t>
      </w:r>
      <w:del w:id="2559" w:author="dita conv" w:date="2020-07-16T12:00:00Z">
        <w:r w:rsidR="000A22CF" w:rsidRPr="00EF483B">
          <w:rPr>
            <w:spacing w:val="-6"/>
          </w:rPr>
          <w:delText>(</w:delText>
        </w:r>
      </w:del>
      <w:ins w:id="2560" w:author="dita conv" w:date="2020-07-16T12:00:00Z">
        <w:r>
          <w:t xml:space="preserve"> 225.1101 (</w:t>
        </w:r>
      </w:ins>
      <w:r>
        <w:t>10</w:t>
      </w:r>
      <w:proofErr w:type="gramStart"/>
      <w:r>
        <w:t>)(</w:t>
      </w:r>
      <w:proofErr w:type="spellStart"/>
      <w:proofErr w:type="gramEnd"/>
      <w:r>
        <w:t>i</w:t>
      </w:r>
      <w:proofErr w:type="spellEnd"/>
      <w:r>
        <w:t>)(E).</w:t>
      </w:r>
    </w:p>
    <w:p w14:paraId="1609FEC4" w14:textId="27C6F690" w:rsidR="00627543" w:rsidRDefault="00244064">
      <w:pPr>
        <w:pStyle w:val="BodyText"/>
      </w:pPr>
      <w:r>
        <w:t>(</w:t>
      </w:r>
      <w:r>
        <w:rPr>
          <w:i/>
        </w:rPr>
        <w:t>6</w:t>
      </w:r>
      <w:r>
        <w:t xml:space="preserve">) Use the alternate V clause as prescribed in </w:t>
      </w:r>
      <w:del w:id="2561" w:author="dita conv" w:date="2020-07-16T12:00:00Z">
        <w:r w:rsidR="000A22CF" w:rsidRPr="00EF483B">
          <w:rPr>
            <w:spacing w:val="-6"/>
          </w:rPr>
          <w:delText>(</w:delText>
        </w:r>
      </w:del>
      <w:ins w:id="2562" w:author="dita conv" w:date="2020-07-16T12:00:00Z">
        <w:r>
          <w:t xml:space="preserve"> 225.1101 (</w:t>
        </w:r>
      </w:ins>
      <w:r>
        <w:t>10</w:t>
      </w:r>
      <w:proofErr w:type="gramStart"/>
      <w:r>
        <w:t>)(</w:t>
      </w:r>
      <w:proofErr w:type="spellStart"/>
      <w:proofErr w:type="gramEnd"/>
      <w:r>
        <w:t>i</w:t>
      </w:r>
      <w:proofErr w:type="spellEnd"/>
      <w:r>
        <w:t>)(F).</w:t>
      </w:r>
    </w:p>
    <w:p w14:paraId="38486DAC" w14:textId="77777777" w:rsidR="008E64D4" w:rsidRPr="00EF483B" w:rsidRDefault="00244064" w:rsidP="00EF483B">
      <w:pPr>
        <w:tabs>
          <w:tab w:val="left" w:pos="1813"/>
        </w:tabs>
        <w:spacing w:before="231" w:line="199" w:lineRule="auto"/>
        <w:ind w:left="165" w:right="753" w:firstLine="1209"/>
        <w:rPr>
          <w:del w:id="2563" w:author="dita conv" w:date="2020-07-16T12:00:00Z"/>
        </w:rPr>
      </w:pPr>
      <w:r>
        <w:t xml:space="preserve">(X) Use the provision at </w:t>
      </w:r>
      <w:del w:id="2564" w:author="dita conv" w:date="2020-07-16T12:00:00Z">
        <w:r w:rsidR="000A22CF" w:rsidRPr="00EF483B">
          <w:rPr>
            <w:spacing w:val="-6"/>
          </w:rPr>
          <w:delText xml:space="preserve">, </w:delText>
        </w:r>
        <w:r w:rsidR="000A22CF" w:rsidRPr="00EF483B">
          <w:rPr>
            <w:spacing w:val="-5"/>
          </w:rPr>
          <w:delText xml:space="preserve">Evaluation </w:delText>
        </w:r>
        <w:r w:rsidR="000A22CF" w:rsidRPr="00EF483B">
          <w:rPr>
            <w:spacing w:val="-3"/>
          </w:rPr>
          <w:delText xml:space="preserve">of </w:delText>
        </w:r>
        <w:r w:rsidR="000A22CF" w:rsidRPr="00EF483B">
          <w:rPr>
            <w:spacing w:val="-5"/>
          </w:rPr>
          <w:delText xml:space="preserve">Offers </w:delText>
        </w:r>
        <w:r w:rsidR="000A22CF" w:rsidRPr="00EF483B">
          <w:rPr>
            <w:spacing w:val="-4"/>
          </w:rPr>
          <w:delText>for Air</w:delText>
        </w:r>
        <w:r w:rsidR="000A22CF" w:rsidRPr="00EF483B">
          <w:rPr>
            <w:spacing w:val="-47"/>
          </w:rPr>
          <w:delText xml:space="preserve"> </w:delText>
        </w:r>
        <w:r w:rsidR="000A22CF" w:rsidRPr="00EF483B">
          <w:rPr>
            <w:spacing w:val="-5"/>
          </w:rPr>
          <w:delText xml:space="preserve">Circuit Breakers,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(a), </w:delText>
        </w:r>
        <w:r w:rsidR="000A22CF" w:rsidRPr="00EF483B">
          <w:rPr>
            <w:spacing w:val="-3"/>
          </w:rPr>
          <w:delText xml:space="preserve">to </w:delText>
        </w:r>
        <w:r w:rsidR="000A22CF" w:rsidRPr="00EF483B">
          <w:rPr>
            <w:spacing w:val="-5"/>
          </w:rPr>
          <w:delText xml:space="preserve">comply with </w:delText>
        </w:r>
        <w:r w:rsidR="000A22CF" w:rsidRPr="00EF483B">
          <w:rPr>
            <w:spacing w:val="-3"/>
          </w:rPr>
          <w:delText>10</w:delText>
        </w:r>
        <w:r w:rsidR="000A22CF" w:rsidRPr="00EF483B">
          <w:rPr>
            <w:spacing w:val="-50"/>
          </w:rPr>
          <w:delText xml:space="preserve"> </w:delText>
        </w:r>
        <w:r w:rsidR="000A22CF" w:rsidRPr="00EF483B">
          <w:rPr>
            <w:spacing w:val="-5"/>
          </w:rPr>
          <w:delText xml:space="preserve">U.S.C. </w:delText>
        </w:r>
        <w:r w:rsidR="000A22CF" w:rsidRPr="00EF483B">
          <w:rPr>
            <w:spacing w:val="-6"/>
          </w:rPr>
          <w:delText>2534(a)(3).</w:delText>
        </w:r>
      </w:del>
    </w:p>
    <w:p w14:paraId="4C788DE3" w14:textId="77777777" w:rsidR="008E64D4" w:rsidRPr="00EF483B" w:rsidRDefault="00EF483B" w:rsidP="00EF483B">
      <w:pPr>
        <w:tabs>
          <w:tab w:val="left" w:pos="1813"/>
        </w:tabs>
        <w:spacing w:before="242" w:line="199" w:lineRule="auto"/>
        <w:ind w:left="165" w:right="564" w:firstLine="1209"/>
        <w:rPr>
          <w:del w:id="2565" w:author="dita conv" w:date="2020-07-16T12:00:00Z"/>
        </w:rPr>
      </w:pPr>
      <w:del w:id="2566" w:author="dita conv" w:date="2020-07-16T12:00:00Z">
        <w:r>
          <w:rPr>
            <w:spacing w:val="-15"/>
          </w:rPr>
          <w:delText>(Y)</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Restriction </w:delText>
        </w:r>
        <w:r w:rsidR="000A22CF" w:rsidRPr="00EF483B">
          <w:rPr>
            <w:spacing w:val="-3"/>
          </w:rPr>
          <w:delText xml:space="preserve">on </w:delText>
        </w:r>
        <w:r w:rsidR="000A22CF" w:rsidRPr="00EF483B">
          <w:rPr>
            <w:spacing w:val="-5"/>
          </w:rPr>
          <w:delText xml:space="preserve">Acquisition </w:delText>
        </w:r>
        <w:r w:rsidR="000A22CF" w:rsidRPr="00EF483B">
          <w:rPr>
            <w:spacing w:val="-3"/>
          </w:rPr>
          <w:delText>of</w:delText>
        </w:r>
        <w:r w:rsidR="000A22CF" w:rsidRPr="00EF483B">
          <w:rPr>
            <w:spacing w:val="-50"/>
          </w:rPr>
          <w:delText xml:space="preserve"> </w:delText>
        </w:r>
        <w:r w:rsidR="000A22CF" w:rsidRPr="00EF483B">
          <w:rPr>
            <w:spacing w:val="-4"/>
          </w:rPr>
          <w:delText xml:space="preserve">Air </w:delText>
        </w:r>
        <w:r w:rsidR="000A22CF" w:rsidRPr="00EF483B">
          <w:rPr>
            <w:spacing w:val="-5"/>
          </w:rPr>
          <w:delText>Circuit Breakers,</w:delText>
        </w:r>
        <w:r w:rsidR="000A22CF" w:rsidRPr="00EF483B">
          <w:rPr>
            <w:spacing w:val="-8"/>
          </w:rPr>
          <w:delText xml:space="preserve"> </w:delText>
        </w:r>
        <w:r w:rsidR="000A22CF" w:rsidRPr="00EF483B">
          <w:rPr>
            <w:spacing w:val="-4"/>
          </w:rPr>
          <w:delText>as</w:delText>
        </w:r>
        <w:r w:rsidR="000A22CF" w:rsidRPr="00EF483B">
          <w:rPr>
            <w:spacing w:val="-9"/>
          </w:rPr>
          <w:delText xml:space="preserve"> </w:delText>
        </w:r>
        <w:r w:rsidR="000A22CF" w:rsidRPr="00EF483B">
          <w:rPr>
            <w:spacing w:val="-5"/>
          </w:rPr>
          <w:delText>prescribed</w:delText>
        </w:r>
        <w:r w:rsidR="000A22CF" w:rsidRPr="00EF483B">
          <w:rPr>
            <w:spacing w:val="-8"/>
          </w:rPr>
          <w:delText xml:space="preserve"> </w:delText>
        </w:r>
        <w:r w:rsidR="000A22CF" w:rsidRPr="00EF483B">
          <w:rPr>
            <w:spacing w:val="-3"/>
          </w:rPr>
          <w:delText>in</w:delText>
        </w:r>
        <w:r w:rsidR="000A22CF" w:rsidRPr="00EF483B">
          <w:rPr>
            <w:spacing w:val="-6"/>
          </w:rPr>
          <w:delText>(b),</w:delText>
        </w:r>
        <w:r w:rsidR="000A22CF" w:rsidRPr="00EF483B">
          <w:rPr>
            <w:spacing w:val="-9"/>
          </w:rPr>
          <w:delText xml:space="preserve"> </w:delText>
        </w:r>
        <w:r w:rsidR="000A22CF" w:rsidRPr="00EF483B">
          <w:rPr>
            <w:spacing w:val="-3"/>
          </w:rPr>
          <w:delText>to</w:delText>
        </w:r>
        <w:r w:rsidR="000A22CF" w:rsidRPr="00EF483B">
          <w:rPr>
            <w:spacing w:val="-11"/>
          </w:rPr>
          <w:delText xml:space="preserve"> </w:delText>
        </w:r>
        <w:r w:rsidR="000A22CF" w:rsidRPr="00EF483B">
          <w:rPr>
            <w:spacing w:val="-5"/>
          </w:rPr>
          <w:delText>comply</w:delText>
        </w:r>
        <w:r w:rsidR="000A22CF" w:rsidRPr="00EF483B">
          <w:rPr>
            <w:spacing w:val="-10"/>
          </w:rPr>
          <w:delText xml:space="preserve"> </w:delText>
        </w:r>
        <w:r w:rsidR="000A22CF" w:rsidRPr="00EF483B">
          <w:rPr>
            <w:spacing w:val="-5"/>
          </w:rPr>
          <w:delText>with</w:delText>
        </w:r>
        <w:r w:rsidR="000A22CF" w:rsidRPr="00EF483B">
          <w:rPr>
            <w:spacing w:val="-9"/>
          </w:rPr>
          <w:delText xml:space="preserve"> </w:delText>
        </w:r>
        <w:r w:rsidR="000A22CF" w:rsidRPr="00EF483B">
          <w:rPr>
            <w:spacing w:val="-3"/>
          </w:rPr>
          <w:delText>10</w:delText>
        </w:r>
        <w:r w:rsidR="000A22CF" w:rsidRPr="00EF483B">
          <w:rPr>
            <w:spacing w:val="-9"/>
          </w:rPr>
          <w:delText xml:space="preserve"> </w:delText>
        </w:r>
        <w:r w:rsidR="000A22CF" w:rsidRPr="00EF483B">
          <w:rPr>
            <w:spacing w:val="-5"/>
          </w:rPr>
          <w:delText>U.S.C.</w:delText>
        </w:r>
        <w:r w:rsidR="000A22CF" w:rsidRPr="00EF483B">
          <w:rPr>
            <w:spacing w:val="-9"/>
          </w:rPr>
          <w:delText xml:space="preserve"> </w:delText>
        </w:r>
        <w:r w:rsidR="000A22CF" w:rsidRPr="00EF483B">
          <w:rPr>
            <w:spacing w:val="-6"/>
          </w:rPr>
          <w:delText>2534(a)(3).</w:delText>
        </w:r>
      </w:del>
    </w:p>
    <w:p w14:paraId="2115E94B" w14:textId="77777777" w:rsidR="008E64D4" w:rsidRPr="00EF483B" w:rsidRDefault="00EF483B" w:rsidP="00EF483B">
      <w:pPr>
        <w:tabs>
          <w:tab w:val="left" w:pos="1816"/>
        </w:tabs>
        <w:spacing w:line="199" w:lineRule="auto"/>
        <w:ind w:left="165" w:right="515" w:firstLine="1209"/>
        <w:rPr>
          <w:del w:id="2567" w:author="dita conv" w:date="2020-07-16T12:00:00Z"/>
        </w:rPr>
      </w:pPr>
      <w:del w:id="2568" w:author="dita conv" w:date="2020-07-16T12:00:00Z">
        <w:r>
          <w:rPr>
            <w:spacing w:val="-15"/>
          </w:rPr>
          <w:lastRenderedPageBreak/>
          <w:delText>(Z)</w:delText>
        </w:r>
        <w:r>
          <w:rPr>
            <w:spacing w:val="-15"/>
          </w:rPr>
          <w:tab/>
        </w:r>
        <w:r w:rsidR="000A22CF" w:rsidRPr="00EF483B">
          <w:delText>Use the clause at</w:delText>
        </w:r>
        <w:r w:rsidR="000A22CF" w:rsidRPr="00EF483B">
          <w:rPr>
            <w:color w:val="0000FF"/>
          </w:rPr>
          <w:delText xml:space="preserve"> </w:delText>
        </w:r>
        <w:r w:rsidR="000A22CF" w:rsidRPr="00EF483B">
          <w:delText>, Defense Contractors Performing Private Security Functions Outside the United States, as prescribed in,</w:delText>
        </w:r>
        <w:r w:rsidR="000A22CF" w:rsidRPr="00EF483B">
          <w:rPr>
            <w:spacing w:val="-30"/>
          </w:rPr>
          <w:delText xml:space="preserve"> </w:delText>
        </w:r>
        <w:r w:rsidR="000A22CF" w:rsidRPr="00EF483B">
          <w:delText>to comply with section 2 of Pub. L. 110-181, as</w:delText>
        </w:r>
        <w:r w:rsidR="000A22CF" w:rsidRPr="00EF483B">
          <w:rPr>
            <w:spacing w:val="-4"/>
          </w:rPr>
          <w:delText xml:space="preserve"> </w:delText>
        </w:r>
        <w:r w:rsidR="000A22CF" w:rsidRPr="00EF483B">
          <w:delText>amended.</w:delText>
        </w:r>
      </w:del>
    </w:p>
    <w:p w14:paraId="6B55F5F0" w14:textId="77777777" w:rsidR="008E64D4" w:rsidRDefault="000A22CF">
      <w:pPr>
        <w:pStyle w:val="BodyText"/>
        <w:spacing w:before="241" w:line="199" w:lineRule="auto"/>
        <w:ind w:firstLine="1209"/>
        <w:rPr>
          <w:del w:id="2569" w:author="dita conv" w:date="2020-07-16T12:00:00Z"/>
        </w:rPr>
      </w:pPr>
      <w:del w:id="2570" w:author="dita conv" w:date="2020-07-16T12:00:00Z">
        <w:r>
          <w:rPr>
            <w:spacing w:val="-5"/>
          </w:rPr>
          <w:delText xml:space="preserve">(AA) </w:delText>
        </w:r>
        <w:r>
          <w:rPr>
            <w:spacing w:val="-4"/>
          </w:rPr>
          <w:delText xml:space="preserve">Use the </w:delText>
        </w:r>
        <w:r>
          <w:rPr>
            <w:spacing w:val="-5"/>
          </w:rPr>
          <w:delText xml:space="preserve">clause </w:delText>
        </w:r>
        <w:r>
          <w:rPr>
            <w:spacing w:val="-4"/>
          </w:rPr>
          <w:delText xml:space="preserve">at </w:delText>
        </w:r>
        <w:r>
          <w:rPr>
            <w:spacing w:val="-6"/>
          </w:rPr>
          <w:delText xml:space="preserve">, </w:delText>
        </w:r>
        <w:r>
          <w:rPr>
            <w:spacing w:val="-5"/>
          </w:rPr>
          <w:delText xml:space="preserve">Contractor Personnel Supporting </w:delText>
        </w:r>
        <w:r>
          <w:rPr>
            <w:spacing w:val="-6"/>
          </w:rPr>
          <w:delText xml:space="preserve">U.S. </w:delText>
        </w:r>
        <w:r>
          <w:rPr>
            <w:spacing w:val="-5"/>
          </w:rPr>
          <w:delText xml:space="preserve">Armed Forces Deployed Outside </w:delText>
        </w:r>
        <w:r>
          <w:rPr>
            <w:spacing w:val="-4"/>
          </w:rPr>
          <w:delText xml:space="preserve">the </w:delText>
        </w:r>
        <w:r>
          <w:rPr>
            <w:spacing w:val="-5"/>
          </w:rPr>
          <w:delText xml:space="preserve">United States, </w:delText>
        </w:r>
        <w:r>
          <w:rPr>
            <w:spacing w:val="-3"/>
          </w:rPr>
          <w:delText xml:space="preserve">as </w:delText>
        </w:r>
        <w:r>
          <w:rPr>
            <w:spacing w:val="-5"/>
          </w:rPr>
          <w:delText xml:space="preserve">prescribed </w:delText>
        </w:r>
        <w:r>
          <w:rPr>
            <w:spacing w:val="-6"/>
          </w:rPr>
          <w:delText>in(a).</w:delText>
        </w:r>
      </w:del>
    </w:p>
    <w:p w14:paraId="49C5F12A" w14:textId="77777777" w:rsidR="008E64D4" w:rsidRDefault="000A22CF">
      <w:pPr>
        <w:pStyle w:val="BodyText"/>
        <w:spacing w:before="241" w:line="199" w:lineRule="auto"/>
        <w:ind w:right="512" w:firstLine="1209"/>
        <w:rPr>
          <w:del w:id="2571" w:author="dita conv" w:date="2020-07-16T12:00:00Z"/>
        </w:rPr>
      </w:pPr>
      <w:del w:id="2572" w:author="dita conv" w:date="2020-07-16T12:00:00Z">
        <w:r>
          <w:rPr>
            <w:spacing w:val="-5"/>
          </w:rPr>
          <w:delText xml:space="preserve">(BB) </w:delText>
        </w:r>
        <w:r>
          <w:rPr>
            <w:spacing w:val="-4"/>
          </w:rPr>
          <w:delText xml:space="preserve">Use the </w:delText>
        </w:r>
        <w:r>
          <w:rPr>
            <w:spacing w:val="-5"/>
          </w:rPr>
          <w:delText xml:space="preserve">clause </w:delText>
        </w:r>
        <w:r>
          <w:rPr>
            <w:spacing w:val="-4"/>
          </w:rPr>
          <w:delText xml:space="preserve">at </w:delText>
        </w:r>
        <w:r>
          <w:rPr>
            <w:spacing w:val="-6"/>
          </w:rPr>
          <w:delText xml:space="preserve">, Antiterrorism/Force </w:delText>
        </w:r>
        <w:r>
          <w:rPr>
            <w:spacing w:val="-5"/>
          </w:rPr>
          <w:delText xml:space="preserve">Protection Policy </w:delText>
        </w:r>
        <w:r>
          <w:rPr>
            <w:spacing w:val="-4"/>
          </w:rPr>
          <w:delText xml:space="preserve">for </w:delText>
        </w:r>
        <w:r>
          <w:rPr>
            <w:spacing w:val="-5"/>
          </w:rPr>
          <w:delText xml:space="preserve">Defense </w:delText>
        </w:r>
        <w:r>
          <w:rPr>
            <w:spacing w:val="-6"/>
          </w:rPr>
          <w:delText xml:space="preserve">Contractors </w:delText>
        </w:r>
        <w:r>
          <w:rPr>
            <w:spacing w:val="-5"/>
          </w:rPr>
          <w:delText xml:space="preserve">Outside </w:delText>
        </w:r>
        <w:r>
          <w:rPr>
            <w:spacing w:val="-4"/>
          </w:rPr>
          <w:delText xml:space="preserve">the </w:delText>
        </w:r>
        <w:r>
          <w:rPr>
            <w:spacing w:val="-5"/>
          </w:rPr>
          <w:delText xml:space="preserve">United States, </w:delText>
        </w:r>
        <w:r>
          <w:rPr>
            <w:spacing w:val="-3"/>
          </w:rPr>
          <w:delText xml:space="preserve">as </w:delText>
        </w:r>
        <w:r>
          <w:rPr>
            <w:spacing w:val="-5"/>
          </w:rPr>
          <w:delText xml:space="preserve">prescribed </w:delText>
        </w:r>
        <w:r>
          <w:rPr>
            <w:spacing w:val="-6"/>
          </w:rPr>
          <w:delText>in.</w:delText>
        </w:r>
      </w:del>
    </w:p>
    <w:p w14:paraId="7A3E4493" w14:textId="77777777" w:rsidR="008E64D4" w:rsidRDefault="000A22CF">
      <w:pPr>
        <w:pStyle w:val="BodyText"/>
        <w:spacing w:before="111" w:line="199" w:lineRule="auto"/>
        <w:ind w:right="1133" w:firstLine="1209"/>
        <w:rPr>
          <w:del w:id="2573" w:author="dita conv" w:date="2020-07-16T12:00:00Z"/>
        </w:rPr>
      </w:pPr>
      <w:del w:id="2574" w:author="dita conv" w:date="2020-07-16T12:00:00Z">
        <w:r>
          <w:rPr>
            <w:spacing w:val="-5"/>
          </w:rPr>
          <w:delText xml:space="preserve">(CC) </w:delText>
        </w:r>
        <w:r>
          <w:rPr>
            <w:spacing w:val="-4"/>
          </w:rPr>
          <w:delText xml:space="preserve">Use the </w:delText>
        </w:r>
        <w:r>
          <w:rPr>
            <w:spacing w:val="-5"/>
          </w:rPr>
          <w:delText xml:space="preserve">provision </w:delText>
        </w:r>
        <w:r>
          <w:rPr>
            <w:spacing w:val="-3"/>
          </w:rPr>
          <w:delText xml:space="preserve">at </w:delText>
        </w:r>
        <w:r>
          <w:rPr>
            <w:spacing w:val="-6"/>
          </w:rPr>
          <w:delText xml:space="preserve">, </w:delText>
        </w:r>
        <w:r>
          <w:rPr>
            <w:spacing w:val="-5"/>
          </w:rPr>
          <w:delText xml:space="preserve">Prohibition </w:delText>
        </w:r>
        <w:r>
          <w:rPr>
            <w:spacing w:val="-3"/>
          </w:rPr>
          <w:delText xml:space="preserve">on </w:delText>
        </w:r>
        <w:r>
          <w:rPr>
            <w:spacing w:val="-5"/>
          </w:rPr>
          <w:delText xml:space="preserve">Acquisition of Certain Foreign Commercial Satellite </w:delText>
        </w:r>
        <w:r>
          <w:rPr>
            <w:spacing w:val="-6"/>
          </w:rPr>
          <w:delText xml:space="preserve">Services—Representations, </w:delText>
        </w:r>
        <w:r>
          <w:rPr>
            <w:spacing w:val="-3"/>
          </w:rPr>
          <w:delText xml:space="preserve">as </w:delText>
        </w:r>
        <w:r>
          <w:rPr>
            <w:spacing w:val="-5"/>
          </w:rPr>
          <w:delText xml:space="preserve">prescribed </w:delText>
        </w:r>
        <w:r>
          <w:rPr>
            <w:spacing w:val="-3"/>
          </w:rPr>
          <w:delText xml:space="preserve">in </w:delText>
        </w:r>
        <w:r>
          <w:rPr>
            <w:spacing w:val="-6"/>
          </w:rPr>
          <w:delText xml:space="preserve">(a), </w:delText>
        </w:r>
        <w:r>
          <w:rPr>
            <w:spacing w:val="-3"/>
          </w:rPr>
          <w:delText xml:space="preserve">to </w:delText>
        </w:r>
        <w:r>
          <w:rPr>
            <w:spacing w:val="-5"/>
          </w:rPr>
          <w:delText xml:space="preserve">comply </w:delText>
        </w:r>
        <w:r>
          <w:rPr>
            <w:spacing w:val="-4"/>
          </w:rPr>
          <w:delText xml:space="preserve">with </w:delText>
        </w:r>
        <w:r>
          <w:rPr>
            <w:spacing w:val="-3"/>
          </w:rPr>
          <w:delText xml:space="preserve">10 </w:delText>
        </w:r>
        <w:r>
          <w:rPr>
            <w:spacing w:val="-5"/>
          </w:rPr>
          <w:delText>U.S.C.</w:delText>
        </w:r>
        <w:r>
          <w:rPr>
            <w:spacing w:val="-42"/>
          </w:rPr>
          <w:delText xml:space="preserve"> </w:delText>
        </w:r>
        <w:r>
          <w:rPr>
            <w:spacing w:val="-5"/>
          </w:rPr>
          <w:delText>2279.</w:delText>
        </w:r>
      </w:del>
    </w:p>
    <w:p w14:paraId="1609A181" w14:textId="77777777" w:rsidR="008E64D4" w:rsidRDefault="000A22CF">
      <w:pPr>
        <w:pStyle w:val="BodyText"/>
        <w:spacing w:before="241" w:line="199" w:lineRule="auto"/>
        <w:ind w:right="526" w:firstLine="1209"/>
        <w:rPr>
          <w:del w:id="2575" w:author="dita conv" w:date="2020-07-16T12:00:00Z"/>
        </w:rPr>
      </w:pPr>
      <w:del w:id="2576" w:author="dita conv" w:date="2020-07-16T12:00:00Z">
        <w:r>
          <w:rPr>
            <w:spacing w:val="-4"/>
          </w:rPr>
          <w:delText xml:space="preserve">(DD) Use the </w:delText>
        </w:r>
        <w:r>
          <w:rPr>
            <w:spacing w:val="-5"/>
          </w:rPr>
          <w:delText xml:space="preserve">provision </w:delText>
        </w:r>
        <w:r>
          <w:rPr>
            <w:spacing w:val="-3"/>
          </w:rPr>
          <w:delText xml:space="preserve">at </w:delText>
        </w:r>
        <w:r>
          <w:rPr>
            <w:spacing w:val="-6"/>
          </w:rPr>
          <w:delText xml:space="preserve">, </w:delText>
        </w:r>
        <w:r>
          <w:rPr>
            <w:spacing w:val="-5"/>
          </w:rPr>
          <w:delText xml:space="preserve">Disclosure </w:delText>
        </w:r>
        <w:r>
          <w:rPr>
            <w:spacing w:val="-3"/>
          </w:rPr>
          <w:delText xml:space="preserve">of </w:delText>
        </w:r>
        <w:r>
          <w:rPr>
            <w:spacing w:val="-5"/>
          </w:rPr>
          <w:delText xml:space="preserve">Ownership </w:delText>
        </w:r>
        <w:r>
          <w:rPr>
            <w:spacing w:val="-3"/>
          </w:rPr>
          <w:delText xml:space="preserve">or </w:delText>
        </w:r>
        <w:r>
          <w:rPr>
            <w:spacing w:val="-6"/>
          </w:rPr>
          <w:delText xml:space="preserve">Control </w:delText>
        </w:r>
        <w:r>
          <w:rPr>
            <w:spacing w:val="-3"/>
          </w:rPr>
          <w:delText xml:space="preserve">by </w:delText>
        </w:r>
        <w:r>
          <w:rPr>
            <w:spacing w:val="-4"/>
          </w:rPr>
          <w:delText xml:space="preserve">the </w:delText>
        </w:r>
        <w:r>
          <w:rPr>
            <w:spacing w:val="-5"/>
          </w:rPr>
          <w:delText xml:space="preserve">Government </w:delText>
        </w:r>
        <w:r>
          <w:rPr>
            <w:spacing w:val="-3"/>
          </w:rPr>
          <w:delText xml:space="preserve">of </w:delText>
        </w:r>
        <w:r>
          <w:delText xml:space="preserve">a </w:delText>
        </w:r>
        <w:r>
          <w:rPr>
            <w:spacing w:val="-5"/>
          </w:rPr>
          <w:delText xml:space="preserve">Country that </w:delText>
        </w:r>
        <w:r>
          <w:rPr>
            <w:spacing w:val="-3"/>
          </w:rPr>
          <w:delText xml:space="preserve">is </w:delText>
        </w:r>
        <w:r>
          <w:delText xml:space="preserve">a </w:delText>
        </w:r>
        <w:r>
          <w:rPr>
            <w:spacing w:val="-5"/>
          </w:rPr>
          <w:delText xml:space="preserve">State Sponsor </w:delText>
        </w:r>
        <w:r>
          <w:rPr>
            <w:spacing w:val="-3"/>
          </w:rPr>
          <w:delText xml:space="preserve">of </w:delText>
        </w:r>
        <w:r>
          <w:rPr>
            <w:spacing w:val="-5"/>
          </w:rPr>
          <w:delText xml:space="preserve">Terrorism, </w:delText>
        </w:r>
        <w:r>
          <w:rPr>
            <w:spacing w:val="-3"/>
          </w:rPr>
          <w:delText xml:space="preserve">as </w:delText>
        </w:r>
        <w:r>
          <w:rPr>
            <w:spacing w:val="-5"/>
          </w:rPr>
          <w:delText xml:space="preserve">prescribed </w:delText>
        </w:r>
        <w:r>
          <w:rPr>
            <w:spacing w:val="-3"/>
          </w:rPr>
          <w:delText xml:space="preserve">in </w:delText>
        </w:r>
        <w:r>
          <w:rPr>
            <w:spacing w:val="-6"/>
          </w:rPr>
          <w:delText xml:space="preserve">, </w:delText>
        </w:r>
        <w:r>
          <w:rPr>
            <w:spacing w:val="-3"/>
          </w:rPr>
          <w:delText xml:space="preserve">to </w:delText>
        </w:r>
        <w:r>
          <w:rPr>
            <w:spacing w:val="-5"/>
          </w:rPr>
          <w:delText xml:space="preserve">comply </w:delText>
        </w:r>
        <w:r>
          <w:rPr>
            <w:spacing w:val="-4"/>
          </w:rPr>
          <w:delText xml:space="preserve">with </w:delText>
        </w:r>
        <w:r>
          <w:rPr>
            <w:spacing w:val="-3"/>
          </w:rPr>
          <w:delText xml:space="preserve">10 </w:delText>
        </w:r>
        <w:r>
          <w:rPr>
            <w:spacing w:val="-5"/>
          </w:rPr>
          <w:delText>U.S.C.</w:delText>
        </w:r>
        <w:r>
          <w:rPr>
            <w:spacing w:val="-42"/>
          </w:rPr>
          <w:delText xml:space="preserve"> </w:delText>
        </w:r>
        <w:r>
          <w:rPr>
            <w:spacing w:val="-6"/>
          </w:rPr>
          <w:delText>2327(b).</w:delText>
        </w:r>
      </w:del>
    </w:p>
    <w:p w14:paraId="005E8978" w14:textId="77777777" w:rsidR="008E64D4" w:rsidRDefault="000A22CF">
      <w:pPr>
        <w:pStyle w:val="BodyText"/>
        <w:spacing w:before="242" w:line="199" w:lineRule="auto"/>
        <w:ind w:right="578" w:firstLine="1209"/>
        <w:rPr>
          <w:del w:id="2577" w:author="dita conv" w:date="2020-07-16T12:00:00Z"/>
        </w:rPr>
      </w:pPr>
      <w:del w:id="2578" w:author="dita conv" w:date="2020-07-16T12:00:00Z">
        <w:r>
          <w:rPr>
            <w:spacing w:val="-5"/>
          </w:rPr>
          <w:delText xml:space="preserve">(EE) </w:delText>
        </w:r>
        <w:r>
          <w:rPr>
            <w:spacing w:val="-4"/>
          </w:rPr>
          <w:delText xml:space="preserve">Use the </w:delText>
        </w:r>
        <w:r>
          <w:rPr>
            <w:spacing w:val="-5"/>
          </w:rPr>
          <w:delText xml:space="preserve">clause </w:delText>
        </w:r>
        <w:r>
          <w:rPr>
            <w:spacing w:val="-4"/>
          </w:rPr>
          <w:delText xml:space="preserve">at </w:delText>
        </w:r>
        <w:r>
          <w:rPr>
            <w:spacing w:val="-6"/>
          </w:rPr>
          <w:delText xml:space="preserve">, </w:delText>
        </w:r>
        <w:r>
          <w:rPr>
            <w:spacing w:val="-5"/>
          </w:rPr>
          <w:delText xml:space="preserve">Prohibition </w:delText>
        </w:r>
        <w:r>
          <w:rPr>
            <w:spacing w:val="-3"/>
          </w:rPr>
          <w:delText xml:space="preserve">on </w:delText>
        </w:r>
        <w:r>
          <w:rPr>
            <w:spacing w:val="-5"/>
          </w:rPr>
          <w:delText xml:space="preserve">Acquisition </w:delText>
        </w:r>
        <w:r>
          <w:rPr>
            <w:spacing w:val="-4"/>
          </w:rPr>
          <w:delText xml:space="preserve">for </w:delText>
        </w:r>
        <w:r>
          <w:rPr>
            <w:spacing w:val="-6"/>
          </w:rPr>
          <w:delText xml:space="preserve">Certain </w:delText>
        </w:r>
        <w:r>
          <w:rPr>
            <w:spacing w:val="-5"/>
          </w:rPr>
          <w:delText xml:space="preserve">Foreign Commercial Satellite Services, </w:delText>
        </w:r>
        <w:r>
          <w:rPr>
            <w:spacing w:val="-4"/>
          </w:rPr>
          <w:delText xml:space="preserve">as </w:delText>
        </w:r>
        <w:r>
          <w:rPr>
            <w:spacing w:val="-5"/>
          </w:rPr>
          <w:delText xml:space="preserve">prescribed </w:delText>
        </w:r>
        <w:r>
          <w:rPr>
            <w:spacing w:val="-3"/>
          </w:rPr>
          <w:delText xml:space="preserve">in </w:delText>
        </w:r>
        <w:r>
          <w:rPr>
            <w:spacing w:val="-6"/>
          </w:rPr>
          <w:delText xml:space="preserve">(b), </w:delText>
        </w:r>
        <w:r>
          <w:rPr>
            <w:spacing w:val="-3"/>
          </w:rPr>
          <w:delText xml:space="preserve">to </w:delText>
        </w:r>
        <w:r>
          <w:rPr>
            <w:spacing w:val="-5"/>
          </w:rPr>
          <w:delText xml:space="preserve">comply </w:delText>
        </w:r>
        <w:r>
          <w:rPr>
            <w:spacing w:val="-4"/>
          </w:rPr>
          <w:delText xml:space="preserve">with </w:delText>
        </w:r>
        <w:r>
          <w:rPr>
            <w:spacing w:val="-3"/>
          </w:rPr>
          <w:delText>10</w:delText>
        </w:r>
      </w:del>
    </w:p>
    <w:p w14:paraId="45CC7532" w14:textId="77777777" w:rsidR="008E64D4" w:rsidRDefault="000A22CF">
      <w:pPr>
        <w:pStyle w:val="BodyText"/>
        <w:spacing w:line="249" w:lineRule="exact"/>
        <w:jc w:val="both"/>
        <w:rPr>
          <w:del w:id="2579" w:author="dita conv" w:date="2020-07-16T12:00:00Z"/>
        </w:rPr>
      </w:pPr>
      <w:del w:id="2580" w:author="dita conv" w:date="2020-07-16T12:00:00Z">
        <w:r>
          <w:delText>U.S.C. 2279.</w:delText>
        </w:r>
      </w:del>
    </w:p>
    <w:p w14:paraId="24502A2A" w14:textId="77777777" w:rsidR="008E64D4" w:rsidRDefault="000A22CF">
      <w:pPr>
        <w:pStyle w:val="BodyText"/>
        <w:spacing w:before="232" w:line="199" w:lineRule="auto"/>
        <w:ind w:right="512" w:firstLine="1209"/>
        <w:rPr>
          <w:del w:id="2581" w:author="dita conv" w:date="2020-07-16T12:00:00Z"/>
        </w:rPr>
      </w:pPr>
      <w:del w:id="2582" w:author="dita conv" w:date="2020-07-16T12:00:00Z">
        <w:r>
          <w:rPr>
            <w:spacing w:val="-5"/>
          </w:rPr>
          <w:delText xml:space="preserve">(FF) </w:delText>
        </w:r>
        <w:r>
          <w:rPr>
            <w:spacing w:val="-4"/>
          </w:rPr>
          <w:delText xml:space="preserve">Use the </w:delText>
        </w:r>
        <w:r>
          <w:rPr>
            <w:spacing w:val="-5"/>
          </w:rPr>
          <w:delText xml:space="preserve">clause </w:delText>
        </w:r>
        <w:r>
          <w:rPr>
            <w:spacing w:val="-4"/>
          </w:rPr>
          <w:delText xml:space="preserve">at </w:delText>
        </w:r>
        <w:r>
          <w:rPr>
            <w:spacing w:val="-6"/>
          </w:rPr>
          <w:delText xml:space="preserve">, </w:delText>
        </w:r>
        <w:r>
          <w:rPr>
            <w:spacing w:val="-5"/>
          </w:rPr>
          <w:delText xml:space="preserve">Restriction </w:delText>
        </w:r>
        <w:r>
          <w:rPr>
            <w:spacing w:val="-3"/>
          </w:rPr>
          <w:delText xml:space="preserve">on </w:delText>
        </w:r>
        <w:r>
          <w:rPr>
            <w:spacing w:val="-4"/>
          </w:rPr>
          <w:delText xml:space="preserve">the </w:delText>
        </w:r>
        <w:r>
          <w:rPr>
            <w:spacing w:val="-5"/>
          </w:rPr>
          <w:delText xml:space="preserve">Acquisition </w:delText>
        </w:r>
        <w:r>
          <w:rPr>
            <w:spacing w:val="-6"/>
          </w:rPr>
          <w:delText xml:space="preserve">of </w:delText>
        </w:r>
        <w:r>
          <w:rPr>
            <w:spacing w:val="-5"/>
          </w:rPr>
          <w:delText xml:space="preserve">Certain Magnets and Tungsten, </w:delText>
        </w:r>
        <w:r>
          <w:rPr>
            <w:spacing w:val="-3"/>
          </w:rPr>
          <w:delText xml:space="preserve">as </w:delText>
        </w:r>
        <w:r>
          <w:rPr>
            <w:spacing w:val="-5"/>
          </w:rPr>
          <w:delText xml:space="preserve">prescribed </w:delText>
        </w:r>
        <w:r>
          <w:rPr>
            <w:spacing w:val="-3"/>
          </w:rPr>
          <w:delText xml:space="preserve">in </w:delText>
        </w:r>
        <w:r>
          <w:rPr>
            <w:spacing w:val="-6"/>
          </w:rPr>
          <w:delText>.</w:delText>
        </w:r>
      </w:del>
    </w:p>
    <w:p w14:paraId="4E599411" w14:textId="77777777" w:rsidR="008E64D4" w:rsidRPr="00EF483B" w:rsidRDefault="00EF483B" w:rsidP="00EF483B">
      <w:pPr>
        <w:tabs>
          <w:tab w:val="left" w:pos="1371"/>
        </w:tabs>
        <w:spacing w:before="200"/>
        <w:ind w:left="1370" w:hanging="400"/>
        <w:rPr>
          <w:del w:id="2583" w:author="dita conv" w:date="2020-07-16T12:00:00Z"/>
          <w:i/>
        </w:rPr>
      </w:pPr>
      <w:del w:id="2584" w:author="dita conv" w:date="2020-07-16T12:00:00Z">
        <w:r>
          <w:rPr>
            <w:i/>
            <w:spacing w:val="-16"/>
          </w:rPr>
          <w:delText>(x)</w:delText>
        </w:r>
        <w:r>
          <w:rPr>
            <w:i/>
            <w:spacing w:val="-16"/>
          </w:rPr>
          <w:tab/>
        </w:r>
        <w:r w:rsidR="000A22CF" w:rsidRPr="00EF483B">
          <w:rPr>
            <w:i/>
            <w:spacing w:val="-5"/>
          </w:rPr>
          <w:delText>Part</w:delText>
        </w:r>
      </w:del>
      <w:r w:rsidR="00244064">
        <w:t xml:space="preserve"> 226</w:t>
      </w:r>
      <w:del w:id="2585" w:author="dita conv" w:date="2020-07-16T12:00:00Z">
        <w:r w:rsidR="000A22CF" w:rsidRPr="00EF483B">
          <w:rPr>
            <w:i/>
            <w:spacing w:val="-6"/>
          </w:rPr>
          <w:delText>--Other Socioeconomic</w:delText>
        </w:r>
        <w:r w:rsidR="000A22CF" w:rsidRPr="00EF483B">
          <w:rPr>
            <w:i/>
            <w:spacing w:val="-18"/>
          </w:rPr>
          <w:delText xml:space="preserve"> </w:delText>
        </w:r>
        <w:r w:rsidR="000A22CF" w:rsidRPr="00EF483B">
          <w:rPr>
            <w:i/>
            <w:spacing w:val="-5"/>
          </w:rPr>
          <w:delText>Programs.</w:delText>
        </w:r>
      </w:del>
    </w:p>
    <w:p w14:paraId="187F6C50" w14:textId="21735FBD" w:rsidR="00627543" w:rsidRDefault="00EF483B">
      <w:pPr>
        <w:pStyle w:val="BodyText"/>
      </w:pPr>
      <w:del w:id="2586"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Utilization </w:delText>
        </w:r>
        <w:r w:rsidR="000A22CF" w:rsidRPr="00EF483B">
          <w:rPr>
            <w:spacing w:val="-3"/>
          </w:rPr>
          <w:delText xml:space="preserve">of </w:delText>
        </w:r>
        <w:r w:rsidR="000A22CF" w:rsidRPr="00EF483B">
          <w:rPr>
            <w:spacing w:val="-5"/>
          </w:rPr>
          <w:delText xml:space="preserve">Indian </w:delText>
        </w:r>
        <w:r w:rsidR="000A22CF" w:rsidRPr="00EF483B">
          <w:rPr>
            <w:spacing w:val="-6"/>
          </w:rPr>
          <w:delText xml:space="preserve">Organizations, </w:delText>
        </w:r>
        <w:r w:rsidR="000A22CF" w:rsidRPr="00EF483B">
          <w:rPr>
            <w:spacing w:val="-5"/>
          </w:rPr>
          <w:delText xml:space="preserve">Indian-Owned Economic Enterprises, </w:delText>
        </w:r>
        <w:r w:rsidR="000A22CF" w:rsidRPr="00EF483B">
          <w:rPr>
            <w:spacing w:val="-4"/>
          </w:rPr>
          <w:delText xml:space="preserve">and </w:delText>
        </w:r>
        <w:r w:rsidR="000A22CF" w:rsidRPr="00EF483B">
          <w:rPr>
            <w:spacing w:val="-5"/>
          </w:rPr>
          <w:delText xml:space="preserve">Native Hawaiian Small Business Concerns,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587" w:author="dita conv" w:date="2020-07-16T12:00:00Z">
        <w:r w:rsidR="00244064">
          <w:t>.</w:t>
        </w:r>
        <w:proofErr w:type="gramStart"/>
        <w:r w:rsidR="00244064">
          <w:t>104 ,</w:t>
        </w:r>
      </w:ins>
      <w:proofErr w:type="gramEnd"/>
      <w:r w:rsidR="00244064">
        <w:t xml:space="preserve"> to comply with section 8021 of Pub. L. 107-248 and similar sections in subsequent </w:t>
      </w:r>
      <w:proofErr w:type="gramStart"/>
      <w:r w:rsidR="00244064">
        <w:t>DoD</w:t>
      </w:r>
      <w:proofErr w:type="gramEnd"/>
      <w:r w:rsidR="00244064">
        <w:t xml:space="preserve"> appropriations acts.</w:t>
      </w:r>
    </w:p>
    <w:p w14:paraId="6B6AFAFF" w14:textId="651F4CA6" w:rsidR="00627543" w:rsidRDefault="00244064">
      <w:pPr>
        <w:pStyle w:val="BodyText"/>
      </w:pPr>
      <w:r>
        <w:t xml:space="preserve">(B) Use the provision at </w:t>
      </w:r>
      <w:del w:id="2588" w:author="dita conv" w:date="2020-07-16T12:00:00Z">
        <w:r w:rsidR="000A22CF" w:rsidRPr="00EF483B">
          <w:rPr>
            <w:spacing w:val="-6"/>
          </w:rPr>
          <w:delText xml:space="preserve">, Representation </w:delText>
        </w:r>
        <w:r w:rsidR="000A22CF" w:rsidRPr="00EF483B">
          <w:rPr>
            <w:spacing w:val="-4"/>
          </w:rPr>
          <w:delText xml:space="preserve">for </w:delText>
        </w:r>
        <w:r w:rsidR="000A22CF" w:rsidRPr="00EF483B">
          <w:rPr>
            <w:spacing w:val="-6"/>
          </w:rPr>
          <w:delText xml:space="preserve">Demonstration </w:delText>
        </w:r>
        <w:r w:rsidR="000A22CF" w:rsidRPr="00EF483B">
          <w:rPr>
            <w:spacing w:val="-5"/>
          </w:rPr>
          <w:delText xml:space="preserve">Project </w:delText>
        </w:r>
        <w:r w:rsidR="000A22CF" w:rsidRPr="00EF483B">
          <w:rPr>
            <w:spacing w:val="-4"/>
          </w:rPr>
          <w:delText xml:space="preserve">for </w:delText>
        </w:r>
        <w:r w:rsidR="000A22CF" w:rsidRPr="00EF483B">
          <w:rPr>
            <w:spacing w:val="-5"/>
          </w:rPr>
          <w:delText xml:space="preserve">Contractors Employing Persons </w:delText>
        </w:r>
        <w:r w:rsidR="000A22CF" w:rsidRPr="00EF483B">
          <w:rPr>
            <w:spacing w:val="-4"/>
          </w:rPr>
          <w:delText xml:space="preserve">with </w:delText>
        </w:r>
        <w:r w:rsidR="000A22CF" w:rsidRPr="00EF483B">
          <w:rPr>
            <w:spacing w:val="-5"/>
          </w:rPr>
          <w:delText xml:space="preserve">Disabilities,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589" w:author="dita conv" w:date="2020-07-16T12:00:00Z">
        <w:r>
          <w:t xml:space="preserve"> </w:t>
        </w:r>
        <w:proofErr w:type="gramStart"/>
        <w:r>
          <w:t>226.7203 .</w:t>
        </w:r>
      </w:ins>
      <w:proofErr w:type="gramEnd"/>
    </w:p>
    <w:p w14:paraId="022C02D9" w14:textId="77777777" w:rsidR="00627543" w:rsidRDefault="00244064">
      <w:pPr>
        <w:pStyle w:val="BodyText"/>
      </w:pPr>
      <w:r>
        <w:t xml:space="preserve">(xi) </w:t>
      </w:r>
      <w:r>
        <w:rPr>
          <w:i/>
        </w:rPr>
        <w:t xml:space="preserve"> Part 227—Patents, Data, and Copyrights.</w:t>
      </w:r>
    </w:p>
    <w:p w14:paraId="23EDD1CF" w14:textId="77777777" w:rsidR="008E64D4" w:rsidRPr="00EF483B" w:rsidRDefault="00244064" w:rsidP="00EF483B">
      <w:pPr>
        <w:tabs>
          <w:tab w:val="left" w:pos="1818"/>
        </w:tabs>
        <w:spacing w:before="232" w:line="199" w:lineRule="auto"/>
        <w:ind w:left="165" w:right="521" w:firstLine="1209"/>
        <w:rPr>
          <w:del w:id="2590" w:author="dita conv" w:date="2020-07-16T12:00:00Z"/>
        </w:rPr>
      </w:pPr>
      <w:r>
        <w:t xml:space="preserve">(A) Use the clause at </w:t>
      </w:r>
      <w:del w:id="2591" w:author="dita conv" w:date="2020-07-16T12:00:00Z">
        <w:r w:rsidR="000A22CF" w:rsidRPr="00EF483B">
          <w:rPr>
            <w:spacing w:val="-6"/>
          </w:rPr>
          <w:delText xml:space="preserve">, </w:delText>
        </w:r>
        <w:r w:rsidR="000A22CF" w:rsidRPr="00EF483B">
          <w:rPr>
            <w:spacing w:val="-5"/>
          </w:rPr>
          <w:delText xml:space="preserve">Rights </w:delText>
        </w:r>
        <w:r w:rsidR="000A22CF" w:rsidRPr="00EF483B">
          <w:rPr>
            <w:spacing w:val="-3"/>
          </w:rPr>
          <w:delText xml:space="preserve">in </w:delText>
        </w:r>
        <w:r w:rsidR="000A22CF" w:rsidRPr="00EF483B">
          <w:rPr>
            <w:spacing w:val="-5"/>
          </w:rPr>
          <w:delText xml:space="preserve">Technical Data– Noncommercial Items,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(a). </w:delText>
        </w:r>
        <w:r w:rsidR="000A22CF" w:rsidRPr="00EF483B">
          <w:rPr>
            <w:spacing w:val="-4"/>
          </w:rPr>
          <w:delText xml:space="preserve">Use the </w:delText>
        </w:r>
        <w:r w:rsidR="000A22CF" w:rsidRPr="00EF483B">
          <w:rPr>
            <w:spacing w:val="-5"/>
          </w:rPr>
          <w:delText xml:space="preserve">clause </w:delText>
        </w:r>
        <w:r w:rsidR="000A22CF" w:rsidRPr="00EF483B">
          <w:rPr>
            <w:spacing w:val="-4"/>
          </w:rPr>
          <w:delText>with its</w:delText>
        </w:r>
        <w:r w:rsidR="000A22CF" w:rsidRPr="00EF483B">
          <w:rPr>
            <w:spacing w:val="-46"/>
          </w:rPr>
          <w:delText xml:space="preserve"> </w:delText>
        </w:r>
        <w:r w:rsidR="000A22CF" w:rsidRPr="00EF483B">
          <w:rPr>
            <w:spacing w:val="-5"/>
          </w:rPr>
          <w:delText xml:space="preserve">Alternate </w:delText>
        </w:r>
        <w:r w:rsidR="000A22CF" w:rsidRPr="00EF483B">
          <w:delText xml:space="preserve">I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(b)(1). </w:delText>
        </w:r>
        <w:r w:rsidR="000A22CF" w:rsidRPr="00EF483B">
          <w:rPr>
            <w:spacing w:val="-4"/>
          </w:rPr>
          <w:delText xml:space="preserve">Use the </w:delText>
        </w:r>
        <w:r w:rsidR="000A22CF" w:rsidRPr="00EF483B">
          <w:rPr>
            <w:spacing w:val="-5"/>
          </w:rPr>
          <w:delText xml:space="preserve">clause </w:delText>
        </w:r>
        <w:r w:rsidR="000A22CF" w:rsidRPr="00EF483B">
          <w:rPr>
            <w:spacing w:val="-4"/>
          </w:rPr>
          <w:delText xml:space="preserve">with its </w:delText>
        </w:r>
        <w:r w:rsidR="000A22CF" w:rsidRPr="00EF483B">
          <w:rPr>
            <w:spacing w:val="-5"/>
          </w:rPr>
          <w:delText xml:space="preserve">Alternate </w:delText>
        </w:r>
        <w:r w:rsidR="000A22CF" w:rsidRPr="00EF483B">
          <w:rPr>
            <w:spacing w:val="-3"/>
          </w:rPr>
          <w:delText xml:space="preserve">II </w:delText>
        </w:r>
        <w:r w:rsidR="000A22CF" w:rsidRPr="00EF483B">
          <w:rPr>
            <w:spacing w:val="-4"/>
          </w:rPr>
          <w:delText xml:space="preserve">as </w:delText>
        </w:r>
        <w:r w:rsidR="000A22CF" w:rsidRPr="00EF483B">
          <w:rPr>
            <w:spacing w:val="-5"/>
          </w:rPr>
          <w:delText>prescribed in</w:delText>
        </w:r>
        <w:r w:rsidR="000A22CF" w:rsidRPr="00EF483B">
          <w:rPr>
            <w:spacing w:val="-6"/>
          </w:rPr>
          <w:delText>(b)(2),</w:delText>
        </w:r>
        <w:r w:rsidR="000A22CF" w:rsidRPr="00EF483B">
          <w:rPr>
            <w:spacing w:val="-10"/>
          </w:rPr>
          <w:delText xml:space="preserve"> </w:delText>
        </w:r>
        <w:r w:rsidR="000A22CF" w:rsidRPr="00EF483B">
          <w:rPr>
            <w:spacing w:val="-3"/>
          </w:rPr>
          <w:delText>to</w:delText>
        </w:r>
        <w:r w:rsidR="000A22CF" w:rsidRPr="00EF483B">
          <w:rPr>
            <w:spacing w:val="-10"/>
          </w:rPr>
          <w:delText xml:space="preserve"> </w:delText>
        </w:r>
        <w:r w:rsidR="000A22CF" w:rsidRPr="00EF483B">
          <w:rPr>
            <w:spacing w:val="-5"/>
          </w:rPr>
          <w:delText>comply</w:delText>
        </w:r>
        <w:r w:rsidR="000A22CF" w:rsidRPr="00EF483B">
          <w:rPr>
            <w:spacing w:val="-11"/>
          </w:rPr>
          <w:delText xml:space="preserve"> </w:delText>
        </w:r>
        <w:r w:rsidR="000A22CF" w:rsidRPr="00EF483B">
          <w:rPr>
            <w:spacing w:val="-4"/>
          </w:rPr>
          <w:delText>with</w:delText>
        </w:r>
        <w:r w:rsidR="000A22CF" w:rsidRPr="00EF483B">
          <w:rPr>
            <w:spacing w:val="-11"/>
          </w:rPr>
          <w:delText xml:space="preserve"> </w:delText>
        </w:r>
        <w:r w:rsidR="000A22CF" w:rsidRPr="00EF483B">
          <w:rPr>
            <w:spacing w:val="-3"/>
          </w:rPr>
          <w:delText>10</w:delText>
        </w:r>
        <w:r w:rsidR="000A22CF" w:rsidRPr="00EF483B">
          <w:rPr>
            <w:spacing w:val="-9"/>
          </w:rPr>
          <w:delText xml:space="preserve"> </w:delText>
        </w:r>
        <w:r w:rsidR="000A22CF" w:rsidRPr="00EF483B">
          <w:rPr>
            <w:spacing w:val="-5"/>
          </w:rPr>
          <w:delText>U.S.C.</w:delText>
        </w:r>
        <w:r w:rsidR="000A22CF" w:rsidRPr="00EF483B">
          <w:rPr>
            <w:spacing w:val="-10"/>
          </w:rPr>
          <w:delText xml:space="preserve"> </w:delText>
        </w:r>
        <w:r w:rsidR="000A22CF" w:rsidRPr="00EF483B">
          <w:rPr>
            <w:spacing w:val="-5"/>
          </w:rPr>
          <w:delText>7317</w:delText>
        </w:r>
        <w:r w:rsidR="000A22CF" w:rsidRPr="00EF483B">
          <w:rPr>
            <w:spacing w:val="-9"/>
          </w:rPr>
          <w:delText xml:space="preserve"> </w:delText>
        </w:r>
        <w:r w:rsidR="000A22CF" w:rsidRPr="00EF483B">
          <w:rPr>
            <w:spacing w:val="-4"/>
          </w:rPr>
          <w:delText>and</w:delText>
        </w:r>
        <w:r w:rsidR="000A22CF" w:rsidRPr="00EF483B">
          <w:rPr>
            <w:spacing w:val="-8"/>
          </w:rPr>
          <w:delText xml:space="preserve"> </w:delText>
        </w:r>
        <w:r w:rsidR="000A22CF" w:rsidRPr="00EF483B">
          <w:rPr>
            <w:spacing w:val="-3"/>
          </w:rPr>
          <w:delText>17</w:delText>
        </w:r>
        <w:r w:rsidR="000A22CF" w:rsidRPr="00EF483B">
          <w:rPr>
            <w:spacing w:val="-11"/>
          </w:rPr>
          <w:delText xml:space="preserve"> </w:delText>
        </w:r>
        <w:r w:rsidR="000A22CF" w:rsidRPr="00EF483B">
          <w:rPr>
            <w:spacing w:val="-5"/>
          </w:rPr>
          <w:delText>U.S.C.</w:delText>
        </w:r>
        <w:r w:rsidR="000A22CF" w:rsidRPr="00EF483B">
          <w:rPr>
            <w:spacing w:val="-8"/>
          </w:rPr>
          <w:delText xml:space="preserve"> </w:delText>
        </w:r>
        <w:r w:rsidR="000A22CF" w:rsidRPr="00EF483B">
          <w:rPr>
            <w:spacing w:val="-5"/>
          </w:rPr>
          <w:delText>1301,</w:delText>
        </w:r>
        <w:r w:rsidR="000A22CF" w:rsidRPr="00EF483B">
          <w:rPr>
            <w:spacing w:val="-8"/>
          </w:rPr>
          <w:delText xml:space="preserve"> </w:delText>
        </w:r>
        <w:r w:rsidR="000A22CF" w:rsidRPr="00EF483B">
          <w:rPr>
            <w:spacing w:val="-4"/>
          </w:rPr>
          <w:delText>et.</w:delText>
        </w:r>
        <w:r w:rsidR="000A22CF" w:rsidRPr="00EF483B">
          <w:rPr>
            <w:spacing w:val="-10"/>
          </w:rPr>
          <w:delText xml:space="preserve"> </w:delText>
        </w:r>
        <w:r w:rsidR="000A22CF" w:rsidRPr="00EF483B">
          <w:rPr>
            <w:spacing w:val="-6"/>
          </w:rPr>
          <w:delText>seq.</w:delText>
        </w:r>
      </w:del>
    </w:p>
    <w:p w14:paraId="00E5EF6E" w14:textId="77777777" w:rsidR="008E64D4" w:rsidRPr="00EF483B" w:rsidRDefault="00EF483B" w:rsidP="00EF483B">
      <w:pPr>
        <w:tabs>
          <w:tab w:val="left" w:pos="1818"/>
        </w:tabs>
        <w:spacing w:before="242" w:line="199" w:lineRule="auto"/>
        <w:ind w:left="165" w:right="704" w:firstLine="1209"/>
        <w:jc w:val="both"/>
        <w:rPr>
          <w:del w:id="2592" w:author="dita conv" w:date="2020-07-16T12:00:00Z"/>
        </w:rPr>
      </w:pPr>
      <w:del w:id="2593" w:author="dita conv" w:date="2020-07-16T12:00:00Z">
        <w:r>
          <w:rPr>
            <w:spacing w:val="-15"/>
          </w:rPr>
          <w:delText>(B)</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Technical </w:delText>
        </w:r>
        <w:r w:rsidR="000A22CF" w:rsidRPr="00EF483B">
          <w:rPr>
            <w:spacing w:val="-6"/>
          </w:rPr>
          <w:delText xml:space="preserve">Data–Commercial </w:delText>
        </w:r>
        <w:r w:rsidR="000A22CF" w:rsidRPr="00EF483B">
          <w:rPr>
            <w:spacing w:val="-5"/>
          </w:rPr>
          <w:delText xml:space="preserve">Items,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(a)(1),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3"/>
          </w:rPr>
          <w:delText xml:space="preserve">10 </w:delText>
        </w:r>
        <w:r w:rsidR="000A22CF" w:rsidRPr="00EF483B">
          <w:rPr>
            <w:spacing w:val="-5"/>
          </w:rPr>
          <w:delText xml:space="preserve">U.S.C. 2320. </w:delText>
        </w:r>
        <w:r w:rsidR="000A22CF" w:rsidRPr="00EF483B">
          <w:rPr>
            <w:spacing w:val="-4"/>
          </w:rPr>
          <w:delText xml:space="preserve">Use the </w:delText>
        </w:r>
        <w:r w:rsidR="000A22CF" w:rsidRPr="00EF483B">
          <w:rPr>
            <w:spacing w:val="-5"/>
          </w:rPr>
          <w:delText xml:space="preserve">clause </w:delText>
        </w:r>
        <w:r w:rsidR="000A22CF" w:rsidRPr="00EF483B">
          <w:rPr>
            <w:spacing w:val="-4"/>
          </w:rPr>
          <w:delText xml:space="preserve">with its </w:delText>
        </w:r>
        <w:r w:rsidR="000A22CF" w:rsidRPr="00EF483B">
          <w:rPr>
            <w:spacing w:val="-5"/>
          </w:rPr>
          <w:delText>Alternate</w:delText>
        </w:r>
        <w:r w:rsidR="000A22CF" w:rsidRPr="00EF483B">
          <w:rPr>
            <w:spacing w:val="-10"/>
          </w:rPr>
          <w:delText xml:space="preserve"> </w:delText>
        </w:r>
        <w:r w:rsidR="000A22CF" w:rsidRPr="00EF483B">
          <w:delText>I</w:delText>
        </w:r>
        <w:r w:rsidR="000A22CF" w:rsidRPr="00EF483B">
          <w:rPr>
            <w:spacing w:val="-10"/>
          </w:rPr>
          <w:delText xml:space="preserve"> </w:delText>
        </w:r>
        <w:r w:rsidR="000A22CF" w:rsidRPr="00EF483B">
          <w:rPr>
            <w:spacing w:val="-3"/>
          </w:rPr>
          <w:delText>as</w:delText>
        </w:r>
        <w:r w:rsidR="000A22CF" w:rsidRPr="00EF483B">
          <w:rPr>
            <w:spacing w:val="-9"/>
          </w:rPr>
          <w:delText xml:space="preserve"> </w:delText>
        </w:r>
        <w:r w:rsidR="000A22CF" w:rsidRPr="00EF483B">
          <w:rPr>
            <w:spacing w:val="-5"/>
          </w:rPr>
          <w:delText>prescribed</w:delText>
        </w:r>
        <w:r w:rsidR="000A22CF" w:rsidRPr="00EF483B">
          <w:rPr>
            <w:spacing w:val="-7"/>
          </w:rPr>
          <w:delText xml:space="preserve"> </w:delText>
        </w:r>
        <w:r w:rsidR="000A22CF" w:rsidRPr="00EF483B">
          <w:rPr>
            <w:spacing w:val="-3"/>
          </w:rPr>
          <w:delText>in</w:delText>
        </w:r>
        <w:r w:rsidR="000A22CF" w:rsidRPr="00EF483B">
          <w:rPr>
            <w:spacing w:val="-6"/>
          </w:rPr>
          <w:delText>(a)(2),</w:delText>
        </w:r>
        <w:r w:rsidR="000A22CF" w:rsidRPr="00EF483B">
          <w:rPr>
            <w:spacing w:val="-9"/>
          </w:rPr>
          <w:delText xml:space="preserve"> </w:delText>
        </w:r>
        <w:r w:rsidR="000A22CF" w:rsidRPr="00EF483B">
          <w:rPr>
            <w:spacing w:val="-3"/>
          </w:rPr>
          <w:delText>to</w:delText>
        </w:r>
        <w:r w:rsidR="000A22CF" w:rsidRPr="00EF483B">
          <w:rPr>
            <w:spacing w:val="-10"/>
          </w:rPr>
          <w:delText xml:space="preserve"> </w:delText>
        </w:r>
        <w:r w:rsidR="000A22CF" w:rsidRPr="00EF483B">
          <w:rPr>
            <w:spacing w:val="-5"/>
          </w:rPr>
          <w:delText>comply</w:delText>
        </w:r>
        <w:r w:rsidR="000A22CF" w:rsidRPr="00EF483B">
          <w:rPr>
            <w:spacing w:val="-9"/>
          </w:rPr>
          <w:delText xml:space="preserve"> </w:delText>
        </w:r>
        <w:r w:rsidR="000A22CF" w:rsidRPr="00EF483B">
          <w:rPr>
            <w:spacing w:val="-4"/>
          </w:rPr>
          <w:delText>with</w:delText>
        </w:r>
        <w:r w:rsidR="000A22CF" w:rsidRPr="00EF483B">
          <w:rPr>
            <w:spacing w:val="-10"/>
          </w:rPr>
          <w:delText xml:space="preserve"> </w:delText>
        </w:r>
        <w:r w:rsidR="000A22CF" w:rsidRPr="00EF483B">
          <w:rPr>
            <w:spacing w:val="-3"/>
          </w:rPr>
          <w:delText>10</w:delText>
        </w:r>
        <w:r w:rsidR="000A22CF" w:rsidRPr="00EF483B">
          <w:rPr>
            <w:spacing w:val="-9"/>
          </w:rPr>
          <w:delText xml:space="preserve"> </w:delText>
        </w:r>
        <w:r w:rsidR="000A22CF" w:rsidRPr="00EF483B">
          <w:rPr>
            <w:spacing w:val="-5"/>
          </w:rPr>
          <w:delText>U.S.C.</w:delText>
        </w:r>
        <w:r w:rsidR="000A22CF" w:rsidRPr="00EF483B">
          <w:rPr>
            <w:spacing w:val="-9"/>
          </w:rPr>
          <w:delText xml:space="preserve"> </w:delText>
        </w:r>
        <w:r w:rsidR="000A22CF" w:rsidRPr="00EF483B">
          <w:rPr>
            <w:spacing w:val="-5"/>
          </w:rPr>
          <w:delText>7317</w:delText>
        </w:r>
        <w:r w:rsidR="000A22CF" w:rsidRPr="00EF483B">
          <w:rPr>
            <w:spacing w:val="-8"/>
          </w:rPr>
          <w:delText xml:space="preserve"> </w:delText>
        </w:r>
        <w:r w:rsidR="000A22CF" w:rsidRPr="00EF483B">
          <w:rPr>
            <w:spacing w:val="-4"/>
          </w:rPr>
          <w:delText>and</w:delText>
        </w:r>
        <w:r w:rsidR="000A22CF" w:rsidRPr="00EF483B">
          <w:rPr>
            <w:spacing w:val="-8"/>
          </w:rPr>
          <w:delText xml:space="preserve"> </w:delText>
        </w:r>
        <w:r w:rsidR="000A22CF" w:rsidRPr="00EF483B">
          <w:rPr>
            <w:spacing w:val="-6"/>
          </w:rPr>
          <w:delText>17</w:delText>
        </w:r>
      </w:del>
    </w:p>
    <w:p w14:paraId="101F0849" w14:textId="77777777" w:rsidR="008E64D4" w:rsidRDefault="000A22CF">
      <w:pPr>
        <w:pStyle w:val="BodyText"/>
        <w:spacing w:line="250" w:lineRule="exact"/>
        <w:jc w:val="both"/>
        <w:rPr>
          <w:del w:id="2594" w:author="dita conv" w:date="2020-07-16T12:00:00Z"/>
        </w:rPr>
      </w:pPr>
      <w:del w:id="2595" w:author="dita conv" w:date="2020-07-16T12:00:00Z">
        <w:r>
          <w:delText>U.S.C. 1301, et. seq.</w:delText>
        </w:r>
      </w:del>
    </w:p>
    <w:p w14:paraId="25F973C1" w14:textId="77777777" w:rsidR="008E64D4" w:rsidRPr="00EF483B" w:rsidRDefault="00EF483B" w:rsidP="00EF483B">
      <w:pPr>
        <w:tabs>
          <w:tab w:val="left" w:pos="1818"/>
        </w:tabs>
        <w:spacing w:before="232" w:line="199" w:lineRule="auto"/>
        <w:ind w:left="165" w:right="783" w:firstLine="1209"/>
        <w:jc w:val="both"/>
        <w:rPr>
          <w:del w:id="2596" w:author="dita conv" w:date="2020-07-16T12:00:00Z"/>
        </w:rPr>
      </w:pPr>
      <w:del w:id="2597" w:author="dita conv" w:date="2020-07-16T12:00:00Z">
        <w:r>
          <w:rPr>
            <w:spacing w:val="-15"/>
          </w:rPr>
          <w:delText>(C)</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Validation </w:delText>
        </w:r>
        <w:r w:rsidR="000A22CF" w:rsidRPr="00EF483B">
          <w:rPr>
            <w:spacing w:val="-3"/>
          </w:rPr>
          <w:delText xml:space="preserve">of </w:delText>
        </w:r>
        <w:r w:rsidR="000A22CF" w:rsidRPr="00EF483B">
          <w:rPr>
            <w:spacing w:val="-5"/>
          </w:rPr>
          <w:delText>Restrictive Markings</w:delText>
        </w:r>
        <w:r w:rsidR="000A22CF" w:rsidRPr="00EF483B">
          <w:rPr>
            <w:spacing w:val="-48"/>
          </w:rPr>
          <w:delText xml:space="preserve"> </w:delText>
        </w:r>
        <w:r w:rsidR="000A22CF" w:rsidRPr="00EF483B">
          <w:rPr>
            <w:spacing w:val="-5"/>
          </w:rPr>
          <w:delText xml:space="preserve">on Technical Data,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(c).</w:delText>
        </w:r>
      </w:del>
    </w:p>
    <w:p w14:paraId="6DDA792B" w14:textId="77777777" w:rsidR="008E64D4" w:rsidRPr="00EF483B" w:rsidRDefault="00EF483B" w:rsidP="00EF483B">
      <w:pPr>
        <w:tabs>
          <w:tab w:val="left" w:pos="1512"/>
        </w:tabs>
        <w:spacing w:before="200"/>
        <w:ind w:left="1511" w:hanging="541"/>
        <w:rPr>
          <w:del w:id="2598" w:author="dita conv" w:date="2020-07-16T12:00:00Z"/>
          <w:i/>
        </w:rPr>
      </w:pPr>
      <w:del w:id="2599" w:author="dita conv" w:date="2020-07-16T12:00:00Z">
        <w:r>
          <w:rPr>
            <w:i/>
            <w:spacing w:val="-16"/>
          </w:rPr>
          <w:delText>(xii)</w:delText>
        </w:r>
        <w:r>
          <w:rPr>
            <w:i/>
            <w:spacing w:val="-16"/>
          </w:rPr>
          <w:tab/>
        </w:r>
        <w:r w:rsidR="000A22CF" w:rsidRPr="00EF483B">
          <w:rPr>
            <w:i/>
            <w:spacing w:val="-5"/>
          </w:rPr>
          <w:delText>Part</w:delText>
        </w:r>
        <w:r w:rsidR="000A22CF" w:rsidRPr="00EF483B">
          <w:rPr>
            <w:i/>
            <w:spacing w:val="-10"/>
          </w:rPr>
          <w:delText xml:space="preserve"> </w:delText>
        </w:r>
        <w:r w:rsidR="000A22CF" w:rsidRPr="00EF483B">
          <w:rPr>
            <w:i/>
            <w:spacing w:val="-5"/>
          </w:rPr>
          <w:delText>229—Taxes.</w:delText>
        </w:r>
      </w:del>
    </w:p>
    <w:p w14:paraId="6FFFA6A6" w14:textId="77777777" w:rsidR="008E64D4" w:rsidRPr="00EF483B" w:rsidRDefault="00EF483B" w:rsidP="00EF483B">
      <w:pPr>
        <w:tabs>
          <w:tab w:val="left" w:pos="1818"/>
        </w:tabs>
        <w:spacing w:before="232" w:line="199" w:lineRule="auto"/>
        <w:ind w:left="165" w:right="1706" w:firstLine="1209"/>
        <w:rPr>
          <w:del w:id="2600" w:author="dita conv" w:date="2020-07-16T12:00:00Z"/>
        </w:rPr>
      </w:pPr>
      <w:del w:id="2601"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Taxes—Foreign </w:delText>
        </w:r>
        <w:r w:rsidR="000A22CF" w:rsidRPr="00EF483B">
          <w:rPr>
            <w:spacing w:val="-5"/>
          </w:rPr>
          <w:delText xml:space="preserve">Contracts </w:delText>
        </w:r>
        <w:r w:rsidR="000A22CF" w:rsidRPr="00EF483B">
          <w:rPr>
            <w:spacing w:val="-3"/>
          </w:rPr>
          <w:delText xml:space="preserve">in </w:delText>
        </w:r>
        <w:r w:rsidR="000A22CF" w:rsidRPr="00EF483B">
          <w:rPr>
            <w:spacing w:val="-5"/>
          </w:rPr>
          <w:delText xml:space="preserve">Afghanistan,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at</w:delText>
        </w:r>
        <w:r w:rsidR="000A22CF" w:rsidRPr="00EF483B">
          <w:rPr>
            <w:spacing w:val="-6"/>
          </w:rPr>
          <w:delText>(k).</w:delText>
        </w:r>
      </w:del>
    </w:p>
    <w:p w14:paraId="46A2A1FB" w14:textId="77777777" w:rsidR="008E64D4" w:rsidRPr="00EF483B" w:rsidRDefault="00EF483B" w:rsidP="00EF483B">
      <w:pPr>
        <w:tabs>
          <w:tab w:val="left" w:pos="1818"/>
        </w:tabs>
        <w:spacing w:line="199" w:lineRule="auto"/>
        <w:ind w:left="165" w:right="1167" w:firstLine="1209"/>
        <w:rPr>
          <w:del w:id="2602" w:author="dita conv" w:date="2020-07-16T12:00:00Z"/>
        </w:rPr>
      </w:pPr>
      <w:del w:id="2603" w:author="dita conv" w:date="2020-07-16T12:00:00Z">
        <w:r>
          <w:rPr>
            <w:spacing w:val="-15"/>
          </w:rPr>
          <w:lastRenderedPageBreak/>
          <w:delText>(B)</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Taxes—Foreign </w:delText>
        </w:r>
        <w:r w:rsidR="000A22CF" w:rsidRPr="00EF483B">
          <w:rPr>
            <w:spacing w:val="-5"/>
          </w:rPr>
          <w:delText xml:space="preserve">Contracts </w:delText>
        </w:r>
        <w:r w:rsidR="000A22CF" w:rsidRPr="00EF483B">
          <w:rPr>
            <w:spacing w:val="-3"/>
          </w:rPr>
          <w:delText xml:space="preserve">in </w:delText>
        </w:r>
        <w:r w:rsidR="000A22CF" w:rsidRPr="00EF483B">
          <w:rPr>
            <w:spacing w:val="-5"/>
          </w:rPr>
          <w:delText xml:space="preserve">Afghanistan (North Atlantic Treaty </w:delText>
        </w:r>
        <w:r w:rsidR="000A22CF" w:rsidRPr="00EF483B">
          <w:rPr>
            <w:spacing w:val="-6"/>
          </w:rPr>
          <w:delText xml:space="preserve">Organization </w:delText>
        </w:r>
        <w:r w:rsidR="000A22CF" w:rsidRPr="00EF483B">
          <w:rPr>
            <w:spacing w:val="-5"/>
          </w:rPr>
          <w:delText xml:space="preserve">Status </w:delText>
        </w:r>
        <w:r w:rsidR="000A22CF" w:rsidRPr="00EF483B">
          <w:rPr>
            <w:spacing w:val="-3"/>
          </w:rPr>
          <w:delText xml:space="preserve">of </w:delText>
        </w:r>
        <w:r w:rsidR="000A22CF" w:rsidRPr="00EF483B">
          <w:rPr>
            <w:spacing w:val="-5"/>
          </w:rPr>
          <w:delText xml:space="preserve">Forces Agreement), </w:delText>
        </w:r>
        <w:r w:rsidR="000A22CF" w:rsidRPr="00EF483B">
          <w:rPr>
            <w:spacing w:val="-7"/>
          </w:rPr>
          <w:delText xml:space="preserve">as </w:delText>
        </w:r>
        <w:r w:rsidR="000A22CF" w:rsidRPr="00EF483B">
          <w:rPr>
            <w:spacing w:val="-5"/>
          </w:rPr>
          <w:delText xml:space="preserve">prescribed </w:delText>
        </w:r>
        <w:r w:rsidR="000A22CF" w:rsidRPr="00EF483B">
          <w:rPr>
            <w:spacing w:val="-3"/>
          </w:rPr>
          <w:delText>at</w:delText>
        </w:r>
        <w:r w:rsidR="000A22CF" w:rsidRPr="00EF483B">
          <w:rPr>
            <w:spacing w:val="-6"/>
          </w:rPr>
          <w:delText>(l).</w:delText>
        </w:r>
      </w:del>
    </w:p>
    <w:p w14:paraId="1D9AB2E0" w14:textId="77777777" w:rsidR="008E64D4" w:rsidRPr="00EF483B" w:rsidRDefault="00EF483B" w:rsidP="00EF483B">
      <w:pPr>
        <w:tabs>
          <w:tab w:val="left" w:pos="1582"/>
        </w:tabs>
        <w:spacing w:before="201"/>
        <w:ind w:left="1581" w:hanging="611"/>
        <w:rPr>
          <w:del w:id="2604" w:author="dita conv" w:date="2020-07-16T12:00:00Z"/>
          <w:i/>
        </w:rPr>
      </w:pPr>
      <w:del w:id="2605" w:author="dita conv" w:date="2020-07-16T12:00:00Z">
        <w:r>
          <w:rPr>
            <w:i/>
            <w:spacing w:val="-16"/>
          </w:rPr>
          <w:delText>(xiii)</w:delText>
        </w:r>
        <w:r>
          <w:rPr>
            <w:i/>
            <w:spacing w:val="-16"/>
          </w:rPr>
          <w:tab/>
        </w:r>
        <w:r w:rsidR="000A22CF" w:rsidRPr="00EF483B">
          <w:rPr>
            <w:i/>
            <w:spacing w:val="-4"/>
          </w:rPr>
          <w:delText>Part</w:delText>
        </w:r>
      </w:del>
      <w:r w:rsidR="00244064">
        <w:t xml:space="preserve"> 232</w:t>
      </w:r>
      <w:del w:id="2606" w:author="dita conv" w:date="2020-07-16T12:00:00Z">
        <w:r w:rsidR="000A22CF" w:rsidRPr="00EF483B">
          <w:rPr>
            <w:i/>
            <w:spacing w:val="-5"/>
          </w:rPr>
          <w:delText>—Contract</w:delText>
        </w:r>
        <w:r w:rsidR="000A22CF" w:rsidRPr="00EF483B">
          <w:rPr>
            <w:i/>
            <w:spacing w:val="-17"/>
          </w:rPr>
          <w:delText xml:space="preserve"> </w:delText>
        </w:r>
        <w:r w:rsidR="000A22CF" w:rsidRPr="00EF483B">
          <w:rPr>
            <w:i/>
            <w:spacing w:val="-6"/>
          </w:rPr>
          <w:delText>Financing.</w:delText>
        </w:r>
      </w:del>
    </w:p>
    <w:p w14:paraId="6D75FC32" w14:textId="5D27C136" w:rsidR="00627543" w:rsidRDefault="00EF483B">
      <w:pPr>
        <w:pStyle w:val="BodyText"/>
      </w:pPr>
      <w:bookmarkStart w:id="2607" w:name="_GoBack"/>
      <w:bookmarkEnd w:id="2607"/>
      <w:del w:id="2608"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Electronic Submission </w:delText>
        </w:r>
        <w:r w:rsidR="000A22CF" w:rsidRPr="00EF483B">
          <w:rPr>
            <w:spacing w:val="-3"/>
          </w:rPr>
          <w:delText xml:space="preserve">of </w:delText>
        </w:r>
        <w:r w:rsidR="000A22CF" w:rsidRPr="00EF483B">
          <w:rPr>
            <w:spacing w:val="-5"/>
          </w:rPr>
          <w:delText>Payment Requests</w:delText>
        </w:r>
        <w:r w:rsidR="000A22CF" w:rsidRPr="00EF483B">
          <w:rPr>
            <w:spacing w:val="-8"/>
          </w:rPr>
          <w:delText xml:space="preserve"> </w:delText>
        </w:r>
        <w:r w:rsidR="000A22CF" w:rsidRPr="00EF483B">
          <w:rPr>
            <w:spacing w:val="-4"/>
          </w:rPr>
          <w:delText>and</w:delText>
        </w:r>
        <w:r w:rsidR="000A22CF" w:rsidRPr="00EF483B">
          <w:rPr>
            <w:spacing w:val="-7"/>
          </w:rPr>
          <w:delText xml:space="preserve"> </w:delText>
        </w:r>
        <w:r w:rsidR="000A22CF" w:rsidRPr="00EF483B">
          <w:rPr>
            <w:spacing w:val="-5"/>
          </w:rPr>
          <w:delText>Receiving</w:delText>
        </w:r>
        <w:r w:rsidR="000A22CF" w:rsidRPr="00EF483B">
          <w:rPr>
            <w:spacing w:val="-9"/>
          </w:rPr>
          <w:delText xml:space="preserve"> </w:delText>
        </w:r>
        <w:r w:rsidR="000A22CF" w:rsidRPr="00EF483B">
          <w:rPr>
            <w:spacing w:val="-5"/>
          </w:rPr>
          <w:delText>Reports,</w:delText>
        </w:r>
        <w:r w:rsidR="000A22CF" w:rsidRPr="00EF483B">
          <w:rPr>
            <w:spacing w:val="-8"/>
          </w:rPr>
          <w:delText xml:space="preserve"> </w:delText>
        </w:r>
        <w:r w:rsidR="000A22CF" w:rsidRPr="00EF483B">
          <w:rPr>
            <w:spacing w:val="-3"/>
          </w:rPr>
          <w:delText>as</w:delText>
        </w:r>
        <w:r w:rsidR="000A22CF" w:rsidRPr="00EF483B">
          <w:rPr>
            <w:spacing w:val="-9"/>
          </w:rPr>
          <w:delText xml:space="preserve"> </w:delText>
        </w:r>
        <w:r w:rsidR="000A22CF" w:rsidRPr="00EF483B">
          <w:rPr>
            <w:spacing w:val="-5"/>
          </w:rPr>
          <w:delText>prescribed</w:delText>
        </w:r>
        <w:r w:rsidR="000A22CF" w:rsidRPr="00EF483B">
          <w:rPr>
            <w:spacing w:val="-7"/>
          </w:rPr>
          <w:delText xml:space="preserve"> </w:delText>
        </w:r>
        <w:r w:rsidR="000A22CF" w:rsidRPr="00EF483B">
          <w:rPr>
            <w:spacing w:val="-3"/>
          </w:rPr>
          <w:delText>in</w:delText>
        </w:r>
        <w:r w:rsidR="000A22CF" w:rsidRPr="00EF483B">
          <w:rPr>
            <w:spacing w:val="-6"/>
          </w:rPr>
          <w:delText>,</w:delText>
        </w:r>
      </w:del>
      <w:ins w:id="2609" w:author="dita conv" w:date="2020-07-16T12:00:00Z">
        <w:r w:rsidR="00244064">
          <w:t>.7004 ,</w:t>
        </w:r>
      </w:ins>
      <w:r w:rsidR="00244064">
        <w:t xml:space="preserve"> to comply with 10 U.S.C. 2227.</w:t>
      </w:r>
    </w:p>
    <w:p w14:paraId="6259014D" w14:textId="0D07CF97" w:rsidR="00627543" w:rsidRDefault="00244064">
      <w:pPr>
        <w:pStyle w:val="BodyText"/>
      </w:pPr>
      <w:r>
        <w:t xml:space="preserve">(B) Use the clause at </w:t>
      </w:r>
      <w:del w:id="2610" w:author="dita conv" w:date="2020-07-16T12:00:00Z">
        <w:r w:rsidR="000A22CF" w:rsidRPr="00EF483B">
          <w:rPr>
            <w:spacing w:val="-6"/>
          </w:rPr>
          <w:delText xml:space="preserve">, </w:delText>
        </w:r>
        <w:r w:rsidR="000A22CF" w:rsidRPr="00EF483B">
          <w:rPr>
            <w:spacing w:val="-5"/>
          </w:rPr>
          <w:delText xml:space="preserve">Wide Area WorkFlow </w:delText>
        </w:r>
        <w:r w:rsidR="000A22CF" w:rsidRPr="00EF483B">
          <w:rPr>
            <w:spacing w:val="-6"/>
          </w:rPr>
          <w:delText xml:space="preserve">Payment </w:delText>
        </w:r>
        <w:r w:rsidR="000A22CF" w:rsidRPr="00EF483B">
          <w:rPr>
            <w:spacing w:val="-5"/>
          </w:rPr>
          <w:delText xml:space="preserve">Instructions,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11" w:author="dita conv" w:date="2020-07-16T12:00:00Z">
        <w:r>
          <w:t xml:space="preserve"> 232.7004 (</w:t>
        </w:r>
      </w:ins>
      <w:r>
        <w:t>b).</w:t>
      </w:r>
    </w:p>
    <w:p w14:paraId="0B93D08D" w14:textId="24E2DEFC" w:rsidR="00627543" w:rsidRDefault="00244064">
      <w:pPr>
        <w:pStyle w:val="BodyText"/>
      </w:pPr>
      <w:r>
        <w:t xml:space="preserve">(C) Use the clause at </w:t>
      </w:r>
      <w:del w:id="2612" w:author="dita conv" w:date="2020-07-16T12:00:00Z">
        <w:r w:rsidR="000A22CF" w:rsidRPr="00EF483B">
          <w:rPr>
            <w:spacing w:val="-6"/>
          </w:rPr>
          <w:delText xml:space="preserve">, </w:delText>
        </w:r>
        <w:r w:rsidR="000A22CF" w:rsidRPr="00EF483B">
          <w:rPr>
            <w:spacing w:val="-5"/>
          </w:rPr>
          <w:delText xml:space="preserve">Mandatory Payment </w:delText>
        </w:r>
        <w:r w:rsidR="000A22CF" w:rsidRPr="00EF483B">
          <w:rPr>
            <w:spacing w:val="-6"/>
          </w:rPr>
          <w:delText xml:space="preserve">by </w:delText>
        </w:r>
        <w:r w:rsidR="000A22CF" w:rsidRPr="00EF483B">
          <w:rPr>
            <w:spacing w:val="-5"/>
          </w:rPr>
          <w:delText xml:space="preserve">Governmentwide Commercial Purchase Card,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13" w:author="dita conv" w:date="2020-07-16T12:00:00Z">
        <w:r>
          <w:t xml:space="preserve"> </w:t>
        </w:r>
        <w:proofErr w:type="gramStart"/>
        <w:r>
          <w:t>232.1110 .</w:t>
        </w:r>
      </w:ins>
      <w:proofErr w:type="gramEnd"/>
    </w:p>
    <w:p w14:paraId="40B46214" w14:textId="12F31FBF" w:rsidR="00627543" w:rsidRDefault="00244064">
      <w:pPr>
        <w:pStyle w:val="BodyText"/>
      </w:pPr>
      <w:r>
        <w:t xml:space="preserve">(D) Use the clause at </w:t>
      </w:r>
      <w:del w:id="2614" w:author="dita conv" w:date="2020-07-16T12:00:00Z">
        <w:r w:rsidR="000A22CF" w:rsidRPr="00EF483B">
          <w:rPr>
            <w:spacing w:val="-6"/>
          </w:rPr>
          <w:delText xml:space="preserve">, </w:delText>
        </w:r>
        <w:r w:rsidR="000A22CF" w:rsidRPr="00EF483B">
          <w:rPr>
            <w:spacing w:val="-5"/>
          </w:rPr>
          <w:delText xml:space="preserve">Levies </w:delText>
        </w:r>
        <w:r w:rsidR="000A22CF" w:rsidRPr="00EF483B">
          <w:rPr>
            <w:spacing w:val="-3"/>
          </w:rPr>
          <w:delText xml:space="preserve">on </w:delText>
        </w:r>
        <w:r w:rsidR="000A22CF" w:rsidRPr="00EF483B">
          <w:rPr>
            <w:spacing w:val="-5"/>
          </w:rPr>
          <w:delText>Contract Payments,</w:delText>
        </w:r>
        <w:r w:rsidR="000A22CF" w:rsidRPr="00EF483B">
          <w:rPr>
            <w:spacing w:val="-42"/>
          </w:rPr>
          <w:delText xml:space="preserve">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15" w:author="dita conv" w:date="2020-07-16T12:00:00Z">
        <w:r>
          <w:t xml:space="preserve"> </w:t>
        </w:r>
        <w:proofErr w:type="gramStart"/>
        <w:r>
          <w:t>232.7102 .</w:t>
        </w:r>
      </w:ins>
      <w:proofErr w:type="gramEnd"/>
    </w:p>
    <w:p w14:paraId="63235D39" w14:textId="1DF1B0A1" w:rsidR="00627543" w:rsidRDefault="00244064">
      <w:pPr>
        <w:pStyle w:val="BodyText"/>
      </w:pPr>
      <w:r>
        <w:t xml:space="preserve">(E) Use the clause at </w:t>
      </w:r>
      <w:del w:id="2616" w:author="dita conv" w:date="2020-07-16T12:00:00Z">
        <w:r w:rsidR="000A22CF" w:rsidRPr="00EF483B">
          <w:rPr>
            <w:spacing w:val="-6"/>
          </w:rPr>
          <w:delText xml:space="preserve">, </w:delText>
        </w:r>
        <w:r w:rsidR="000A22CF" w:rsidRPr="00EF483B">
          <w:rPr>
            <w:spacing w:val="-5"/>
          </w:rPr>
          <w:delText xml:space="preserve">Payments </w:delText>
        </w:r>
        <w:r w:rsidR="000A22CF" w:rsidRPr="00EF483B">
          <w:rPr>
            <w:spacing w:val="-3"/>
          </w:rPr>
          <w:delText xml:space="preserve">in </w:delText>
        </w:r>
        <w:r w:rsidR="000A22CF" w:rsidRPr="00EF483B">
          <w:rPr>
            <w:spacing w:val="-5"/>
          </w:rPr>
          <w:delText xml:space="preserve">Support </w:delText>
        </w:r>
        <w:r w:rsidR="000A22CF" w:rsidRPr="00EF483B">
          <w:rPr>
            <w:spacing w:val="-3"/>
          </w:rPr>
          <w:delText xml:space="preserve">of </w:delText>
        </w:r>
        <w:r w:rsidR="000A22CF" w:rsidRPr="00EF483B">
          <w:rPr>
            <w:spacing w:val="-6"/>
          </w:rPr>
          <w:delText xml:space="preserve">Emergencies </w:delText>
        </w:r>
        <w:r w:rsidR="000A22CF" w:rsidRPr="00EF483B">
          <w:rPr>
            <w:spacing w:val="-4"/>
          </w:rPr>
          <w:delText xml:space="preserve">and </w:delText>
        </w:r>
        <w:r w:rsidR="000A22CF" w:rsidRPr="00EF483B">
          <w:rPr>
            <w:spacing w:val="-5"/>
          </w:rPr>
          <w:delText xml:space="preserve">Contingency Operations,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5"/>
          </w:rPr>
          <w:delText>.</w:delText>
        </w:r>
      </w:del>
      <w:ins w:id="2617" w:author="dita conv" w:date="2020-07-16T12:00:00Z">
        <w:r>
          <w:t xml:space="preserve"> </w:t>
        </w:r>
        <w:proofErr w:type="gramStart"/>
        <w:r>
          <w:t>232.908 .</w:t>
        </w:r>
      </w:ins>
      <w:proofErr w:type="gramEnd"/>
    </w:p>
    <w:p w14:paraId="5EBC4A3E" w14:textId="315B239C" w:rsidR="00627543" w:rsidRDefault="00244064">
      <w:pPr>
        <w:pStyle w:val="BodyText"/>
      </w:pPr>
      <w:r>
        <w:t xml:space="preserve">(F) Use the provision at </w:t>
      </w:r>
      <w:del w:id="2618" w:author="dita conv" w:date="2020-07-16T12:00:00Z">
        <w:r w:rsidR="000A22CF" w:rsidRPr="00EF483B">
          <w:rPr>
            <w:spacing w:val="-6"/>
          </w:rPr>
          <w:delText xml:space="preserve">, </w:delText>
        </w:r>
        <w:r w:rsidR="000A22CF" w:rsidRPr="00EF483B">
          <w:rPr>
            <w:spacing w:val="-5"/>
          </w:rPr>
          <w:delText xml:space="preserve">Notification </w:delText>
        </w:r>
        <w:r w:rsidR="000A22CF" w:rsidRPr="00EF483B">
          <w:rPr>
            <w:spacing w:val="-3"/>
          </w:rPr>
          <w:delText xml:space="preserve">of </w:delText>
        </w:r>
        <w:r w:rsidR="000A22CF" w:rsidRPr="00EF483B">
          <w:rPr>
            <w:spacing w:val="-5"/>
          </w:rPr>
          <w:delText xml:space="preserve">Payment </w:delText>
        </w:r>
        <w:r w:rsidR="000A22CF" w:rsidRPr="00EF483B">
          <w:rPr>
            <w:spacing w:val="-3"/>
          </w:rPr>
          <w:delText>in</w:delText>
        </w:r>
        <w:r w:rsidR="000A22CF" w:rsidRPr="00EF483B">
          <w:rPr>
            <w:spacing w:val="-42"/>
          </w:rPr>
          <w:delText xml:space="preserve"> </w:delText>
        </w:r>
        <w:r w:rsidR="000A22CF" w:rsidRPr="00EF483B">
          <w:rPr>
            <w:spacing w:val="-5"/>
          </w:rPr>
          <w:delText xml:space="preserve">Local Currency (Afghanistan),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19" w:author="dita conv" w:date="2020-07-16T12:00:00Z">
        <w:r>
          <w:t xml:space="preserve"> </w:t>
        </w:r>
        <w:proofErr w:type="gramStart"/>
        <w:r>
          <w:t>232.7202 .</w:t>
        </w:r>
      </w:ins>
      <w:proofErr w:type="gramEnd"/>
    </w:p>
    <w:p w14:paraId="787913FF" w14:textId="7C795536" w:rsidR="00627543" w:rsidRDefault="00244064">
      <w:pPr>
        <w:pStyle w:val="BodyText"/>
      </w:pPr>
      <w:r>
        <w:t xml:space="preserve">(G) Use the clause at </w:t>
      </w:r>
      <w:del w:id="2620" w:author="dita conv" w:date="2020-07-16T12:00:00Z">
        <w:r w:rsidR="000A22CF" w:rsidRPr="00EF483B">
          <w:rPr>
            <w:spacing w:val="-6"/>
          </w:rPr>
          <w:delText xml:space="preserve">, </w:delText>
        </w:r>
        <w:r w:rsidR="000A22CF" w:rsidRPr="00EF483B">
          <w:rPr>
            <w:spacing w:val="-5"/>
          </w:rPr>
          <w:delText xml:space="preserve">Accelerating Payments </w:delText>
        </w:r>
        <w:r w:rsidR="000A22CF" w:rsidRPr="00EF483B">
          <w:rPr>
            <w:spacing w:val="-3"/>
          </w:rPr>
          <w:delText xml:space="preserve">to </w:delText>
        </w:r>
        <w:r w:rsidR="000A22CF" w:rsidRPr="00EF483B">
          <w:rPr>
            <w:spacing w:val="-6"/>
          </w:rPr>
          <w:delText xml:space="preserve">Small </w:delText>
        </w:r>
        <w:r w:rsidR="000A22CF" w:rsidRPr="00EF483B">
          <w:rPr>
            <w:spacing w:val="-5"/>
          </w:rPr>
          <w:delText xml:space="preserve">Business </w:delText>
        </w:r>
        <w:r w:rsidR="000A22CF" w:rsidRPr="00EF483B">
          <w:rPr>
            <w:spacing w:val="-6"/>
          </w:rPr>
          <w:delText xml:space="preserve">Subcontractors—Prohibition </w:delText>
        </w:r>
        <w:r w:rsidR="000A22CF" w:rsidRPr="00EF483B">
          <w:rPr>
            <w:spacing w:val="-3"/>
          </w:rPr>
          <w:delText xml:space="preserve">on </w:delText>
        </w:r>
        <w:r w:rsidR="000A22CF" w:rsidRPr="00EF483B">
          <w:rPr>
            <w:spacing w:val="-5"/>
          </w:rPr>
          <w:delText xml:space="preserve">Fees </w:delText>
        </w:r>
        <w:r w:rsidR="000A22CF" w:rsidRPr="00EF483B">
          <w:rPr>
            <w:spacing w:val="-4"/>
          </w:rPr>
          <w:delText xml:space="preserve">and </w:delText>
        </w:r>
        <w:r w:rsidR="000A22CF" w:rsidRPr="00EF483B">
          <w:rPr>
            <w:spacing w:val="-6"/>
          </w:rPr>
          <w:delText xml:space="preserve">Consideration, </w:delText>
        </w:r>
        <w:r w:rsidR="000A22CF" w:rsidRPr="00EF483B">
          <w:rPr>
            <w:spacing w:val="-4"/>
          </w:rPr>
          <w:delText xml:space="preserve">as </w:delText>
        </w:r>
        <w:r w:rsidR="000A22CF" w:rsidRPr="00EF483B">
          <w:rPr>
            <w:spacing w:val="-5"/>
          </w:rPr>
          <w:delText>prescribed in</w:delText>
        </w:r>
        <w:r w:rsidR="000A22CF" w:rsidRPr="00EF483B">
          <w:rPr>
            <w:spacing w:val="-6"/>
          </w:rPr>
          <w:delText xml:space="preserve">(2),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3"/>
          </w:rPr>
          <w:delText xml:space="preserve">10 </w:delText>
        </w:r>
        <w:r w:rsidR="000A22CF" w:rsidRPr="00EF483B">
          <w:rPr>
            <w:spacing w:val="-5"/>
          </w:rPr>
          <w:delText>U.S.C.</w:delText>
        </w:r>
        <w:r w:rsidR="000A22CF" w:rsidRPr="00EF483B">
          <w:rPr>
            <w:spacing w:val="-41"/>
          </w:rPr>
          <w:delText xml:space="preserve"> </w:delText>
        </w:r>
        <w:r w:rsidR="000A22CF" w:rsidRPr="00EF483B">
          <w:rPr>
            <w:spacing w:val="-6"/>
          </w:rPr>
          <w:delText>2307</w:delText>
        </w:r>
      </w:del>
      <w:ins w:id="2621" w:author="dita conv" w:date="2020-07-16T12:00:00Z">
        <w:r>
          <w:t xml:space="preserve"> 239.7604 </w:t>
        </w:r>
      </w:ins>
      <w:r>
        <w:t>(a).</w:t>
      </w:r>
    </w:p>
    <w:p w14:paraId="55C6E171" w14:textId="77777777" w:rsidR="008E64D4" w:rsidRPr="00EF483B" w:rsidRDefault="00EF483B" w:rsidP="00EF483B">
      <w:pPr>
        <w:tabs>
          <w:tab w:val="left" w:pos="1565"/>
        </w:tabs>
        <w:spacing w:before="201"/>
        <w:ind w:left="1564" w:hanging="594"/>
        <w:rPr>
          <w:del w:id="2622" w:author="dita conv" w:date="2020-07-16T12:00:00Z"/>
          <w:i/>
        </w:rPr>
      </w:pPr>
      <w:del w:id="2623" w:author="dita conv" w:date="2020-07-16T12:00:00Z">
        <w:r>
          <w:rPr>
            <w:i/>
            <w:spacing w:val="-16"/>
          </w:rPr>
          <w:delText>(xiv)</w:delText>
        </w:r>
        <w:r>
          <w:rPr>
            <w:i/>
            <w:spacing w:val="-16"/>
          </w:rPr>
          <w:tab/>
        </w:r>
        <w:r w:rsidR="000A22CF" w:rsidRPr="00EF483B">
          <w:rPr>
            <w:i/>
            <w:spacing w:val="-5"/>
          </w:rPr>
          <w:delText>Part 237—Service</w:delText>
        </w:r>
        <w:r w:rsidR="000A22CF" w:rsidRPr="00EF483B">
          <w:rPr>
            <w:i/>
            <w:spacing w:val="-15"/>
          </w:rPr>
          <w:delText xml:space="preserve"> </w:delText>
        </w:r>
        <w:r w:rsidR="000A22CF" w:rsidRPr="00EF483B">
          <w:rPr>
            <w:i/>
            <w:spacing w:val="-6"/>
          </w:rPr>
          <w:delText>Contracting.</w:delText>
        </w:r>
      </w:del>
    </w:p>
    <w:p w14:paraId="4BCED254" w14:textId="77777777" w:rsidR="008E64D4" w:rsidRPr="00EF483B" w:rsidRDefault="00EF483B" w:rsidP="00EF483B">
      <w:pPr>
        <w:tabs>
          <w:tab w:val="left" w:pos="1818"/>
        </w:tabs>
        <w:spacing w:before="232" w:line="199" w:lineRule="auto"/>
        <w:ind w:left="165" w:right="758" w:firstLine="1209"/>
        <w:rPr>
          <w:del w:id="2624" w:author="dita conv" w:date="2020-07-16T12:00:00Z"/>
        </w:rPr>
      </w:pPr>
      <w:del w:id="2625"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Prohibition </w:delText>
        </w:r>
        <w:r w:rsidR="000A22CF" w:rsidRPr="00EF483B">
          <w:rPr>
            <w:spacing w:val="-3"/>
          </w:rPr>
          <w:delText xml:space="preserve">on </w:delText>
        </w:r>
        <w:r w:rsidR="000A22CF" w:rsidRPr="00EF483B">
          <w:rPr>
            <w:spacing w:val="-5"/>
          </w:rPr>
          <w:delText xml:space="preserve">Interrogation of Detainees </w:delText>
        </w:r>
        <w:r w:rsidR="000A22CF" w:rsidRPr="00EF483B">
          <w:rPr>
            <w:spacing w:val="-3"/>
          </w:rPr>
          <w:delText xml:space="preserve">by </w:delText>
        </w:r>
        <w:r w:rsidR="000A22CF" w:rsidRPr="00EF483B">
          <w:rPr>
            <w:spacing w:val="-5"/>
          </w:rPr>
          <w:delText xml:space="preserve">Contractor Personnel,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 </w:delText>
        </w:r>
        <w:r w:rsidR="000A22CF" w:rsidRPr="00EF483B">
          <w:rPr>
            <w:spacing w:val="-3"/>
          </w:rPr>
          <w:delText>to</w:delText>
        </w:r>
        <w:r w:rsidR="000A22CF" w:rsidRPr="00EF483B">
          <w:rPr>
            <w:spacing w:val="-49"/>
          </w:rPr>
          <w:delText xml:space="preserve"> </w:delText>
        </w:r>
        <w:r w:rsidR="000A22CF" w:rsidRPr="00EF483B">
          <w:rPr>
            <w:spacing w:val="-5"/>
          </w:rPr>
          <w:delText xml:space="preserve">comply </w:delText>
        </w:r>
        <w:r w:rsidR="000A22CF" w:rsidRPr="00EF483B">
          <w:rPr>
            <w:spacing w:val="-4"/>
          </w:rPr>
          <w:delText xml:space="preserve">with </w:delText>
        </w:r>
        <w:r w:rsidR="000A22CF" w:rsidRPr="00EF483B">
          <w:rPr>
            <w:spacing w:val="-6"/>
          </w:rPr>
          <w:delText xml:space="preserve">section </w:delText>
        </w:r>
        <w:r w:rsidR="000A22CF" w:rsidRPr="00EF483B">
          <w:rPr>
            <w:spacing w:val="-5"/>
          </w:rPr>
          <w:delText xml:space="preserve">1038 </w:delText>
        </w:r>
        <w:r w:rsidR="000A22CF" w:rsidRPr="00EF483B">
          <w:rPr>
            <w:spacing w:val="-3"/>
          </w:rPr>
          <w:delText xml:space="preserve">of </w:delText>
        </w:r>
        <w:r w:rsidR="000A22CF" w:rsidRPr="00EF483B">
          <w:rPr>
            <w:spacing w:val="-4"/>
          </w:rPr>
          <w:delText>Pub. L.</w:delText>
        </w:r>
        <w:r w:rsidR="000A22CF" w:rsidRPr="00EF483B">
          <w:rPr>
            <w:spacing w:val="-26"/>
          </w:rPr>
          <w:delText xml:space="preserve"> </w:delText>
        </w:r>
        <w:r w:rsidR="000A22CF" w:rsidRPr="00EF483B">
          <w:rPr>
            <w:spacing w:val="-6"/>
          </w:rPr>
          <w:delText>111-84.</w:delText>
        </w:r>
      </w:del>
    </w:p>
    <w:p w14:paraId="08E8715D" w14:textId="77777777" w:rsidR="008E64D4" w:rsidRPr="00EF483B" w:rsidRDefault="00EF483B" w:rsidP="00EF483B">
      <w:pPr>
        <w:tabs>
          <w:tab w:val="left" w:pos="1818"/>
        </w:tabs>
        <w:spacing w:line="199" w:lineRule="auto"/>
        <w:ind w:left="165" w:right="778" w:firstLine="1209"/>
        <w:rPr>
          <w:del w:id="2626" w:author="dita conv" w:date="2020-07-16T12:00:00Z"/>
        </w:rPr>
      </w:pPr>
      <w:del w:id="2627" w:author="dita conv" w:date="2020-07-16T12:00:00Z">
        <w:r>
          <w:rPr>
            <w:spacing w:val="-15"/>
          </w:rPr>
          <w:delText>(B)</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Training </w:delText>
        </w:r>
        <w:r w:rsidR="000A22CF" w:rsidRPr="00EF483B">
          <w:rPr>
            <w:spacing w:val="-4"/>
          </w:rPr>
          <w:delText xml:space="preserve">for </w:delText>
        </w:r>
        <w:r w:rsidR="000A22CF" w:rsidRPr="00EF483B">
          <w:rPr>
            <w:spacing w:val="-5"/>
          </w:rPr>
          <w:delText xml:space="preserve">Contractor </w:delText>
        </w:r>
        <w:r w:rsidR="000A22CF" w:rsidRPr="00EF483B">
          <w:rPr>
            <w:spacing w:val="-6"/>
          </w:rPr>
          <w:delText xml:space="preserve">Personnel </w:delText>
        </w:r>
        <w:r w:rsidR="000A22CF" w:rsidRPr="00EF483B">
          <w:rPr>
            <w:spacing w:val="-5"/>
          </w:rPr>
          <w:delText>Interacting</w:delText>
        </w:r>
        <w:r w:rsidR="000A22CF" w:rsidRPr="00EF483B">
          <w:rPr>
            <w:spacing w:val="-9"/>
          </w:rPr>
          <w:delText xml:space="preserve"> </w:delText>
        </w:r>
        <w:r w:rsidR="000A22CF" w:rsidRPr="00EF483B">
          <w:rPr>
            <w:spacing w:val="-4"/>
          </w:rPr>
          <w:delText>with</w:delText>
        </w:r>
        <w:r w:rsidR="000A22CF" w:rsidRPr="00EF483B">
          <w:rPr>
            <w:spacing w:val="-9"/>
          </w:rPr>
          <w:delText xml:space="preserve"> </w:delText>
        </w:r>
        <w:r w:rsidR="000A22CF" w:rsidRPr="00EF483B">
          <w:rPr>
            <w:spacing w:val="-5"/>
          </w:rPr>
          <w:delText>Detainees,</w:delText>
        </w:r>
        <w:r w:rsidR="000A22CF" w:rsidRPr="00EF483B">
          <w:rPr>
            <w:spacing w:val="-7"/>
          </w:rPr>
          <w:delText xml:space="preserve"> </w:delText>
        </w:r>
        <w:r w:rsidR="000A22CF" w:rsidRPr="00EF483B">
          <w:rPr>
            <w:spacing w:val="-4"/>
          </w:rPr>
          <w:delText>as</w:delText>
        </w:r>
        <w:r w:rsidR="000A22CF" w:rsidRPr="00EF483B">
          <w:rPr>
            <w:spacing w:val="-8"/>
          </w:rPr>
          <w:delText xml:space="preserve"> </w:delText>
        </w:r>
        <w:r w:rsidR="000A22CF" w:rsidRPr="00EF483B">
          <w:rPr>
            <w:spacing w:val="-5"/>
          </w:rPr>
          <w:delText>prescribed</w:delText>
        </w:r>
        <w:r w:rsidR="000A22CF" w:rsidRPr="00EF483B">
          <w:rPr>
            <w:spacing w:val="-9"/>
          </w:rPr>
          <w:delText xml:space="preserve"> </w:delText>
        </w:r>
        <w:r w:rsidR="000A22CF" w:rsidRPr="00EF483B">
          <w:rPr>
            <w:spacing w:val="-3"/>
          </w:rPr>
          <w:delText>in</w:delText>
        </w:r>
        <w:r w:rsidR="000A22CF" w:rsidRPr="00EF483B">
          <w:rPr>
            <w:spacing w:val="-6"/>
          </w:rPr>
          <w:delText>,</w:delText>
        </w:r>
        <w:r w:rsidR="000A22CF" w:rsidRPr="00EF483B">
          <w:rPr>
            <w:spacing w:val="-9"/>
          </w:rPr>
          <w:delText xml:space="preserve"> </w:delText>
        </w:r>
        <w:r w:rsidR="000A22CF" w:rsidRPr="00EF483B">
          <w:rPr>
            <w:spacing w:val="-3"/>
          </w:rPr>
          <w:delText>to</w:delText>
        </w:r>
        <w:r w:rsidR="000A22CF" w:rsidRPr="00EF483B">
          <w:rPr>
            <w:spacing w:val="-9"/>
          </w:rPr>
          <w:delText xml:space="preserve"> </w:delText>
        </w:r>
        <w:r w:rsidR="000A22CF" w:rsidRPr="00EF483B">
          <w:rPr>
            <w:spacing w:val="-5"/>
          </w:rPr>
          <w:delText>comply</w:delText>
        </w:r>
        <w:r w:rsidR="000A22CF" w:rsidRPr="00EF483B">
          <w:rPr>
            <w:spacing w:val="-9"/>
          </w:rPr>
          <w:delText xml:space="preserve"> </w:delText>
        </w:r>
        <w:r w:rsidR="000A22CF" w:rsidRPr="00EF483B">
          <w:rPr>
            <w:spacing w:val="-4"/>
          </w:rPr>
          <w:delText>with</w:delText>
        </w:r>
        <w:r w:rsidR="000A22CF" w:rsidRPr="00EF483B">
          <w:rPr>
            <w:spacing w:val="-9"/>
          </w:rPr>
          <w:delText xml:space="preserve"> </w:delText>
        </w:r>
        <w:r w:rsidR="000A22CF" w:rsidRPr="00EF483B">
          <w:rPr>
            <w:spacing w:val="-5"/>
          </w:rPr>
          <w:delText>section</w:delText>
        </w:r>
        <w:r w:rsidR="000A22CF" w:rsidRPr="00EF483B">
          <w:rPr>
            <w:spacing w:val="-8"/>
          </w:rPr>
          <w:delText xml:space="preserve"> </w:delText>
        </w:r>
        <w:r w:rsidR="000A22CF" w:rsidRPr="00EF483B">
          <w:rPr>
            <w:spacing w:val="-5"/>
          </w:rPr>
          <w:delText>1092</w:delText>
        </w:r>
        <w:r w:rsidR="000A22CF" w:rsidRPr="00EF483B">
          <w:rPr>
            <w:spacing w:val="-8"/>
          </w:rPr>
          <w:delText xml:space="preserve"> </w:delText>
        </w:r>
        <w:r w:rsidR="000A22CF" w:rsidRPr="00EF483B">
          <w:rPr>
            <w:spacing w:val="-3"/>
          </w:rPr>
          <w:delText xml:space="preserve">of </w:delText>
        </w:r>
        <w:r w:rsidR="000A22CF" w:rsidRPr="00EF483B">
          <w:rPr>
            <w:spacing w:val="-4"/>
          </w:rPr>
          <w:delText xml:space="preserve">Pub. </w:delText>
        </w:r>
        <w:r w:rsidR="000A22CF" w:rsidRPr="00EF483B">
          <w:rPr>
            <w:spacing w:val="-3"/>
          </w:rPr>
          <w:delText>L.</w:delText>
        </w:r>
        <w:r w:rsidR="000A22CF" w:rsidRPr="00EF483B">
          <w:rPr>
            <w:spacing w:val="-15"/>
          </w:rPr>
          <w:delText xml:space="preserve"> </w:delText>
        </w:r>
        <w:r w:rsidR="000A22CF" w:rsidRPr="00EF483B">
          <w:rPr>
            <w:spacing w:val="-6"/>
          </w:rPr>
          <w:delText>108-375.</w:delText>
        </w:r>
      </w:del>
    </w:p>
    <w:p w14:paraId="5851B4FB" w14:textId="77777777" w:rsidR="008E64D4" w:rsidRPr="00EF483B" w:rsidRDefault="00EF483B" w:rsidP="00EF483B">
      <w:pPr>
        <w:tabs>
          <w:tab w:val="left" w:pos="1494"/>
        </w:tabs>
        <w:spacing w:before="201"/>
        <w:ind w:left="1493" w:hanging="523"/>
        <w:rPr>
          <w:del w:id="2628" w:author="dita conv" w:date="2020-07-16T12:00:00Z"/>
        </w:rPr>
      </w:pPr>
      <w:del w:id="2629" w:author="dita conv" w:date="2020-07-16T12:00:00Z">
        <w:r>
          <w:rPr>
            <w:spacing w:val="-16"/>
          </w:rPr>
          <w:delText>(xv)</w:delText>
        </w:r>
        <w:r>
          <w:rPr>
            <w:spacing w:val="-16"/>
          </w:rPr>
          <w:tab/>
        </w:r>
        <w:r w:rsidR="000A22CF" w:rsidRPr="00EF483B">
          <w:rPr>
            <w:i/>
            <w:spacing w:val="-4"/>
          </w:rPr>
          <w:delText xml:space="preserve">Part </w:delText>
        </w:r>
        <w:r w:rsidR="000A22CF" w:rsidRPr="00EF483B">
          <w:rPr>
            <w:i/>
            <w:spacing w:val="-6"/>
          </w:rPr>
          <w:delText xml:space="preserve">239--Acquisition </w:delText>
        </w:r>
        <w:r w:rsidR="000A22CF" w:rsidRPr="00EF483B">
          <w:rPr>
            <w:i/>
            <w:spacing w:val="-3"/>
          </w:rPr>
          <w:delText xml:space="preserve">of </w:delText>
        </w:r>
        <w:r w:rsidR="000A22CF" w:rsidRPr="00EF483B">
          <w:rPr>
            <w:i/>
            <w:spacing w:val="-6"/>
          </w:rPr>
          <w:delText>Information</w:delText>
        </w:r>
        <w:r w:rsidR="000A22CF" w:rsidRPr="00EF483B">
          <w:rPr>
            <w:i/>
            <w:spacing w:val="-26"/>
          </w:rPr>
          <w:delText xml:space="preserve"> </w:delText>
        </w:r>
        <w:r w:rsidR="000A22CF" w:rsidRPr="00EF483B">
          <w:rPr>
            <w:i/>
            <w:spacing w:val="-5"/>
          </w:rPr>
          <w:delText>Technology</w:delText>
        </w:r>
        <w:r w:rsidR="000A22CF" w:rsidRPr="00EF483B">
          <w:rPr>
            <w:spacing w:val="-5"/>
          </w:rPr>
          <w:delText>.</w:delText>
        </w:r>
      </w:del>
    </w:p>
    <w:p w14:paraId="580117EB" w14:textId="5198E3DD" w:rsidR="00627543" w:rsidRDefault="00EF483B">
      <w:pPr>
        <w:pStyle w:val="BodyText"/>
        <w:rPr>
          <w:ins w:id="2630" w:author="dita conv" w:date="2020-07-16T12:00:00Z"/>
        </w:rPr>
      </w:pPr>
      <w:del w:id="2631" w:author="dita conv" w:date="2020-07-16T12:00:00Z">
        <w:r>
          <w:rPr>
            <w:spacing w:val="-15"/>
          </w:rPr>
          <w:delText>(A)</w:delText>
        </w:r>
        <w:r>
          <w:rPr>
            <w:spacing w:val="-15"/>
          </w:rPr>
          <w:tab/>
        </w:r>
      </w:del>
      <w:ins w:id="2632" w:author="dita conv" w:date="2020-07-16T12:00:00Z">
        <w:r w:rsidR="00244064">
          <w:t xml:space="preserve">(B) Use the </w:t>
        </w:r>
        <w:proofErr w:type="gramStart"/>
        <w:r w:rsidR="00244064">
          <w:t>clause  239.7604</w:t>
        </w:r>
        <w:proofErr w:type="gramEnd"/>
        <w:r w:rsidR="00244064">
          <w:t xml:space="preserve"> (b).</w:t>
        </w:r>
      </w:ins>
    </w:p>
    <w:p w14:paraId="1C7AC1AF" w14:textId="77777777" w:rsidR="008E64D4" w:rsidRPr="00EF483B" w:rsidRDefault="00244064" w:rsidP="00EF483B">
      <w:pPr>
        <w:tabs>
          <w:tab w:val="left" w:pos="1818"/>
        </w:tabs>
        <w:spacing w:before="232" w:line="199" w:lineRule="auto"/>
        <w:ind w:left="165" w:right="1436" w:firstLine="1209"/>
        <w:rPr>
          <w:del w:id="2633" w:author="dita conv" w:date="2020-07-16T12:00:00Z"/>
        </w:rPr>
      </w:pPr>
      <w:ins w:id="2634" w:author="dita conv" w:date="2020-07-16T12:00:00Z">
        <w:r>
          <w:t xml:space="preserve">(C) </w:t>
        </w:r>
      </w:ins>
      <w:r>
        <w:t xml:space="preserve">Use the provision </w:t>
      </w:r>
      <w:del w:id="2635" w:author="dita conv" w:date="2020-07-16T12:00:00Z">
        <w:r w:rsidR="000A22CF" w:rsidRPr="00EF483B">
          <w:rPr>
            <w:spacing w:val="-6"/>
          </w:rPr>
          <w:delText xml:space="preserve">, </w:delText>
        </w:r>
        <w:r w:rsidR="000A22CF" w:rsidRPr="00EF483B">
          <w:rPr>
            <w:spacing w:val="-5"/>
          </w:rPr>
          <w:delText xml:space="preserve">Representation </w:delText>
        </w:r>
        <w:r w:rsidR="000A22CF" w:rsidRPr="00EF483B">
          <w:rPr>
            <w:spacing w:val="-3"/>
          </w:rPr>
          <w:delText xml:space="preserve">of </w:delText>
        </w:r>
        <w:r w:rsidR="000A22CF" w:rsidRPr="00EF483B">
          <w:rPr>
            <w:spacing w:val="-4"/>
          </w:rPr>
          <w:delText xml:space="preserve">Use </w:delText>
        </w:r>
        <w:r w:rsidR="000A22CF" w:rsidRPr="00EF483B">
          <w:rPr>
            <w:spacing w:val="-3"/>
          </w:rPr>
          <w:delText>of</w:delText>
        </w:r>
        <w:r w:rsidR="000A22CF" w:rsidRPr="00EF483B">
          <w:rPr>
            <w:spacing w:val="-39"/>
          </w:rPr>
          <w:delText xml:space="preserve"> </w:delText>
        </w:r>
        <w:r w:rsidR="000A22CF" w:rsidRPr="00EF483B">
          <w:rPr>
            <w:spacing w:val="-5"/>
          </w:rPr>
          <w:delText xml:space="preserve">Cloud Computing,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6"/>
            <w:u w:val="single" w:color="0000FF"/>
          </w:rPr>
          <w:delText>4</w:delText>
        </w:r>
        <w:r w:rsidR="000A22CF" w:rsidRPr="00EF483B">
          <w:rPr>
            <w:spacing w:val="-6"/>
          </w:rPr>
          <w:delText>(a).</w:delText>
        </w:r>
      </w:del>
    </w:p>
    <w:p w14:paraId="5A346269" w14:textId="77777777" w:rsidR="008E64D4" w:rsidRPr="00EF483B" w:rsidRDefault="00EF483B" w:rsidP="00EF483B">
      <w:pPr>
        <w:tabs>
          <w:tab w:val="left" w:pos="1818"/>
        </w:tabs>
        <w:spacing w:line="199" w:lineRule="auto"/>
        <w:ind w:left="165" w:right="698" w:firstLine="1209"/>
        <w:rPr>
          <w:del w:id="2636" w:author="dita conv" w:date="2020-07-16T12:00:00Z"/>
        </w:rPr>
      </w:pPr>
      <w:del w:id="2637" w:author="dita conv" w:date="2020-07-16T12:00:00Z">
        <w:r>
          <w:rPr>
            <w:spacing w:val="-15"/>
          </w:rPr>
          <w:delText>(B)</w:delText>
        </w:r>
        <w:r>
          <w:rPr>
            <w:spacing w:val="-15"/>
          </w:rPr>
          <w:tab/>
        </w:r>
        <w:r w:rsidR="000A22CF" w:rsidRPr="00EF483B">
          <w:rPr>
            <w:spacing w:val="-4"/>
          </w:rPr>
          <w:delText xml:space="preserve">Use the </w:delText>
        </w:r>
        <w:r w:rsidR="000A22CF" w:rsidRPr="00EF483B">
          <w:rPr>
            <w:spacing w:val="-5"/>
          </w:rPr>
          <w:delText>clause</w:delText>
        </w:r>
        <w:r w:rsidR="000A22CF" w:rsidRPr="00EF483B">
          <w:rPr>
            <w:color w:val="0000FF"/>
            <w:spacing w:val="-5"/>
          </w:rPr>
          <w:delText xml:space="preserve"> </w:delText>
        </w:r>
        <w:r w:rsidR="000A22CF" w:rsidRPr="00EF483B">
          <w:rPr>
            <w:spacing w:val="-6"/>
          </w:rPr>
          <w:delText xml:space="preserve">, </w:delText>
        </w:r>
        <w:r w:rsidR="000A22CF" w:rsidRPr="00EF483B">
          <w:rPr>
            <w:spacing w:val="-5"/>
          </w:rPr>
          <w:delText xml:space="preserve">Cloud Computing Services,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color w:val="0000FF"/>
            <w:spacing w:val="-6"/>
            <w:u w:val="single" w:color="0000FF"/>
          </w:rPr>
          <w:delText>4</w:delText>
        </w:r>
        <w:r w:rsidR="000A22CF" w:rsidRPr="00EF483B">
          <w:rPr>
            <w:spacing w:val="-6"/>
          </w:rPr>
          <w:delText>(b).</w:delText>
        </w:r>
      </w:del>
    </w:p>
    <w:p w14:paraId="3CFF7CFF" w14:textId="1A47C240" w:rsidR="00627543" w:rsidRDefault="00EF483B">
      <w:pPr>
        <w:pStyle w:val="BodyText"/>
      </w:pPr>
      <w:del w:id="2638" w:author="dita conv" w:date="2020-07-16T12:00:00Z">
        <w:r>
          <w:rPr>
            <w:spacing w:val="-15"/>
          </w:rPr>
          <w:delText>(C)</w:delText>
        </w:r>
        <w:r>
          <w:rPr>
            <w:spacing w:val="-15"/>
          </w:rPr>
          <w:tab/>
        </w:r>
        <w:r w:rsidR="000A22CF" w:rsidRPr="00EF483B">
          <w:delText>Use the provision at</w:delText>
        </w:r>
        <w:r w:rsidR="000A22CF" w:rsidRPr="00EF483B">
          <w:rPr>
            <w:color w:val="0000FF"/>
          </w:rPr>
          <w:delText xml:space="preserve"> </w:delText>
        </w:r>
        <w:r w:rsidR="000A22CF" w:rsidRPr="00EF483B">
          <w:delText>, Notice of Supply Chain Risk, as prescribed in(</w:delText>
        </w:r>
      </w:del>
      <w:proofErr w:type="gramStart"/>
      <w:ins w:id="2639" w:author="dita conv" w:date="2020-07-16T12:00:00Z">
        <w:r w:rsidR="00244064">
          <w:t>at  239.7306</w:t>
        </w:r>
        <w:proofErr w:type="gramEnd"/>
        <w:r w:rsidR="00244064">
          <w:t xml:space="preserve"> (</w:t>
        </w:r>
      </w:ins>
      <w:r w:rsidR="00244064">
        <w:t>a), to comply with 10 U.S.C. 2339a.</w:t>
      </w:r>
    </w:p>
    <w:p w14:paraId="1E8685F3" w14:textId="77777777" w:rsidR="008E64D4" w:rsidRPr="00EF483B" w:rsidRDefault="00244064" w:rsidP="00EF483B">
      <w:pPr>
        <w:tabs>
          <w:tab w:val="left" w:pos="1831"/>
        </w:tabs>
        <w:spacing w:line="199" w:lineRule="auto"/>
        <w:ind w:left="165" w:right="954" w:firstLine="1209"/>
        <w:rPr>
          <w:del w:id="2640" w:author="dita conv" w:date="2020-07-16T12:00:00Z"/>
        </w:rPr>
      </w:pPr>
      <w:r>
        <w:t xml:space="preserve">(D) Use the clause at </w:t>
      </w:r>
      <w:del w:id="2641" w:author="dita conv" w:date="2020-07-16T12:00:00Z">
        <w:r w:rsidR="000A22CF" w:rsidRPr="00EF483B">
          <w:rPr>
            <w:spacing w:val="-6"/>
          </w:rPr>
          <w:delText xml:space="preserve">, </w:delText>
        </w:r>
        <w:r w:rsidR="000A22CF" w:rsidRPr="00EF483B">
          <w:rPr>
            <w:spacing w:val="-5"/>
          </w:rPr>
          <w:delText xml:space="preserve">Supply Chain Risk, </w:delText>
        </w:r>
        <w:r w:rsidR="000A22CF" w:rsidRPr="00EF483B">
          <w:rPr>
            <w:spacing w:val="-4"/>
          </w:rPr>
          <w:delText xml:space="preserve">as </w:delText>
        </w:r>
        <w:r w:rsidR="000A22CF" w:rsidRPr="00EF483B">
          <w:rPr>
            <w:spacing w:val="-5"/>
          </w:rPr>
          <w:delText>prescribed</w:delText>
        </w:r>
        <w:r w:rsidR="000A22CF" w:rsidRPr="00EF483B">
          <w:rPr>
            <w:spacing w:val="-43"/>
          </w:rPr>
          <w:delText xml:space="preserve"> </w:delText>
        </w:r>
        <w:r w:rsidR="000A22CF" w:rsidRPr="00EF483B">
          <w:rPr>
            <w:spacing w:val="-5"/>
          </w:rPr>
          <w:delText>in</w:delText>
        </w:r>
        <w:r w:rsidR="000A22CF" w:rsidRPr="00EF483B">
          <w:rPr>
            <w:spacing w:val="-6"/>
          </w:rPr>
          <w:delText xml:space="preserve">(b),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3"/>
          </w:rPr>
          <w:delText xml:space="preserve">10 </w:delText>
        </w:r>
        <w:r w:rsidR="000A22CF" w:rsidRPr="00EF483B">
          <w:rPr>
            <w:spacing w:val="-5"/>
          </w:rPr>
          <w:delText>U.S.C.</w:delText>
        </w:r>
        <w:r w:rsidR="000A22CF" w:rsidRPr="00EF483B">
          <w:rPr>
            <w:spacing w:val="-41"/>
          </w:rPr>
          <w:delText xml:space="preserve"> </w:delText>
        </w:r>
        <w:r w:rsidR="000A22CF" w:rsidRPr="00EF483B">
          <w:rPr>
            <w:spacing w:val="-5"/>
          </w:rPr>
          <w:delText>2339a.</w:delText>
        </w:r>
      </w:del>
    </w:p>
    <w:p w14:paraId="29CD6E74" w14:textId="77777777" w:rsidR="008E64D4" w:rsidRPr="00EF483B" w:rsidRDefault="00EF483B" w:rsidP="00EF483B">
      <w:pPr>
        <w:tabs>
          <w:tab w:val="left" w:pos="1565"/>
        </w:tabs>
        <w:spacing w:before="201" w:line="264" w:lineRule="exact"/>
        <w:ind w:left="1564" w:hanging="594"/>
        <w:rPr>
          <w:del w:id="2642" w:author="dita conv" w:date="2020-07-16T12:00:00Z"/>
          <w:i/>
        </w:rPr>
      </w:pPr>
      <w:del w:id="2643" w:author="dita conv" w:date="2020-07-16T12:00:00Z">
        <w:r>
          <w:rPr>
            <w:i/>
            <w:spacing w:val="-16"/>
          </w:rPr>
          <w:delText>(xvi)</w:delText>
        </w:r>
        <w:r>
          <w:rPr>
            <w:i/>
            <w:spacing w:val="-16"/>
          </w:rPr>
          <w:tab/>
        </w:r>
        <w:r w:rsidR="000A22CF" w:rsidRPr="00EF483B">
          <w:rPr>
            <w:i/>
            <w:spacing w:val="-5"/>
          </w:rPr>
          <w:delText>Part 243—Contract</w:delText>
        </w:r>
        <w:r w:rsidR="000A22CF" w:rsidRPr="00EF483B">
          <w:rPr>
            <w:i/>
            <w:spacing w:val="-16"/>
          </w:rPr>
          <w:delText xml:space="preserve"> </w:delText>
        </w:r>
        <w:r w:rsidR="000A22CF" w:rsidRPr="00EF483B">
          <w:rPr>
            <w:i/>
            <w:spacing w:val="-6"/>
          </w:rPr>
          <w:delText>Modifications.</w:delText>
        </w:r>
      </w:del>
    </w:p>
    <w:p w14:paraId="6D98EC8E" w14:textId="77777777" w:rsidR="008E64D4" w:rsidRDefault="000A22CF">
      <w:pPr>
        <w:pStyle w:val="BodyText"/>
        <w:spacing w:before="16" w:line="199" w:lineRule="auto"/>
        <w:ind w:right="839"/>
        <w:rPr>
          <w:del w:id="2644" w:author="dita conv" w:date="2020-07-16T12:00:00Z"/>
        </w:rPr>
      </w:pPr>
      <w:del w:id="2645" w:author="dita conv" w:date="2020-07-16T12:00:00Z">
        <w:r>
          <w:rPr>
            <w:spacing w:val="-4"/>
          </w:rPr>
          <w:delText xml:space="preserve">Use the </w:delText>
        </w:r>
        <w:r>
          <w:rPr>
            <w:spacing w:val="-5"/>
          </w:rPr>
          <w:delText xml:space="preserve">clause </w:delText>
        </w:r>
        <w:r>
          <w:rPr>
            <w:spacing w:val="-4"/>
          </w:rPr>
          <w:delText xml:space="preserve">at </w:delText>
        </w:r>
        <w:r>
          <w:rPr>
            <w:spacing w:val="-6"/>
          </w:rPr>
          <w:delText xml:space="preserve">, </w:delText>
        </w:r>
        <w:r>
          <w:rPr>
            <w:spacing w:val="-5"/>
          </w:rPr>
          <w:delText xml:space="preserve">Requests </w:delText>
        </w:r>
        <w:r>
          <w:rPr>
            <w:spacing w:val="-4"/>
          </w:rPr>
          <w:delText xml:space="preserve">for </w:delText>
        </w:r>
        <w:r>
          <w:rPr>
            <w:spacing w:val="-5"/>
          </w:rPr>
          <w:delText xml:space="preserve">Equitable Adjustment, </w:delText>
        </w:r>
        <w:r>
          <w:rPr>
            <w:spacing w:val="-3"/>
          </w:rPr>
          <w:delText xml:space="preserve">as </w:delText>
        </w:r>
        <w:r>
          <w:rPr>
            <w:spacing w:val="-5"/>
          </w:rPr>
          <w:delText xml:space="preserve">prescribed in </w:delText>
        </w:r>
        <w:r>
          <w:rPr>
            <w:spacing w:val="-6"/>
          </w:rPr>
          <w:delText xml:space="preserve">, </w:delText>
        </w:r>
        <w:r>
          <w:rPr>
            <w:spacing w:val="-3"/>
          </w:rPr>
          <w:delText xml:space="preserve">to </w:delText>
        </w:r>
        <w:r>
          <w:rPr>
            <w:spacing w:val="-5"/>
          </w:rPr>
          <w:delText xml:space="preserve">comply </w:delText>
        </w:r>
        <w:r>
          <w:rPr>
            <w:spacing w:val="-4"/>
          </w:rPr>
          <w:delText xml:space="preserve">with </w:delText>
        </w:r>
        <w:r>
          <w:rPr>
            <w:spacing w:val="-3"/>
          </w:rPr>
          <w:delText xml:space="preserve">10 </w:delText>
        </w:r>
        <w:r>
          <w:rPr>
            <w:spacing w:val="-5"/>
          </w:rPr>
          <w:delText xml:space="preserve">U.S.C. </w:delText>
        </w:r>
        <w:r>
          <w:rPr>
            <w:spacing w:val="-6"/>
          </w:rPr>
          <w:delText>2410.</w:delText>
        </w:r>
      </w:del>
    </w:p>
    <w:p w14:paraId="306B0852" w14:textId="147639AC" w:rsidR="00627543" w:rsidRDefault="00EF483B">
      <w:pPr>
        <w:pStyle w:val="BodyText"/>
      </w:pPr>
      <w:del w:id="2646" w:author="dita conv" w:date="2020-07-16T12:00:00Z">
        <w:r>
          <w:rPr>
            <w:i/>
            <w:spacing w:val="-16"/>
          </w:rPr>
          <w:delText>(xvii)</w:delText>
        </w:r>
        <w:r>
          <w:rPr>
            <w:i/>
            <w:spacing w:val="-16"/>
          </w:rPr>
          <w:tab/>
        </w:r>
        <w:r w:rsidR="000A22CF" w:rsidRPr="00EF483B">
          <w:rPr>
            <w:i/>
            <w:spacing w:val="-5"/>
          </w:rPr>
          <w:delText>Part</w:delText>
        </w:r>
      </w:del>
      <w:r w:rsidR="00244064">
        <w:t xml:space="preserve"> 244</w:t>
      </w:r>
      <w:del w:id="2647" w:author="dita conv" w:date="2020-07-16T12:00:00Z">
        <w:r w:rsidR="000A22CF" w:rsidRPr="00EF483B">
          <w:rPr>
            <w:i/>
            <w:spacing w:val="-6"/>
          </w:rPr>
          <w:delText xml:space="preserve">—Subcontracting </w:delText>
        </w:r>
        <w:r w:rsidR="000A22CF" w:rsidRPr="00EF483B">
          <w:rPr>
            <w:i/>
            <w:spacing w:val="-5"/>
          </w:rPr>
          <w:delText xml:space="preserve">Policies </w:delText>
        </w:r>
        <w:r w:rsidR="000A22CF" w:rsidRPr="00EF483B">
          <w:rPr>
            <w:i/>
            <w:spacing w:val="-4"/>
          </w:rPr>
          <w:delText>and</w:delText>
        </w:r>
        <w:r w:rsidR="000A22CF" w:rsidRPr="00EF483B">
          <w:rPr>
            <w:i/>
            <w:spacing w:val="-25"/>
          </w:rPr>
          <w:delText xml:space="preserve"> </w:delText>
        </w:r>
        <w:r w:rsidR="000A22CF" w:rsidRPr="00EF483B">
          <w:rPr>
            <w:i/>
            <w:spacing w:val="-6"/>
          </w:rPr>
          <w:delText>Procedures</w:delText>
        </w:r>
      </w:del>
      <w:ins w:id="2648" w:author="dita conv" w:date="2020-07-16T12:00:00Z">
        <w:r w:rsidR="00244064">
          <w:t>.</w:t>
        </w:r>
        <w:proofErr w:type="gramStart"/>
        <w:r w:rsidR="00244064">
          <w:t xml:space="preserve">403 </w:t>
        </w:r>
      </w:ins>
      <w:r w:rsidR="00244064">
        <w:t>.</w:t>
      </w:r>
      <w:proofErr w:type="gramEnd"/>
    </w:p>
    <w:p w14:paraId="168F346F" w14:textId="77777777" w:rsidR="008E64D4" w:rsidRDefault="008E64D4">
      <w:pPr>
        <w:rPr>
          <w:del w:id="2649" w:author="dita conv" w:date="2020-07-16T12:00:00Z"/>
        </w:rPr>
        <w:sectPr w:rsidR="008E64D4" w:rsidSect="004916A2">
          <w:pgSz w:w="10540" w:h="13260"/>
          <w:pgMar w:top="280" w:right="1730" w:bottom="0" w:left="520" w:header="720" w:footer="720" w:gutter="0"/>
          <w:cols w:space="720"/>
        </w:sectPr>
      </w:pPr>
    </w:p>
    <w:p w14:paraId="512E3535" w14:textId="77777777" w:rsidR="008E64D4" w:rsidRDefault="000A22CF">
      <w:pPr>
        <w:pStyle w:val="BodyText"/>
        <w:spacing w:before="111" w:line="199" w:lineRule="auto"/>
        <w:ind w:right="836"/>
        <w:rPr>
          <w:del w:id="2650" w:author="dita conv" w:date="2020-07-16T12:00:00Z"/>
        </w:rPr>
      </w:pPr>
      <w:del w:id="2651" w:author="dita conv" w:date="2020-07-16T12:00:00Z">
        <w:r>
          <w:rPr>
            <w:spacing w:val="-4"/>
          </w:rPr>
          <w:lastRenderedPageBreak/>
          <w:delText xml:space="preserve">Use the </w:delText>
        </w:r>
        <w:r>
          <w:rPr>
            <w:spacing w:val="-5"/>
          </w:rPr>
          <w:delText xml:space="preserve">clause </w:delText>
        </w:r>
        <w:r>
          <w:rPr>
            <w:spacing w:val="-4"/>
          </w:rPr>
          <w:delText xml:space="preserve">at </w:delText>
        </w:r>
        <w:r>
          <w:rPr>
            <w:spacing w:val="-6"/>
          </w:rPr>
          <w:delText xml:space="preserve">, </w:delText>
        </w:r>
        <w:r>
          <w:rPr>
            <w:spacing w:val="-5"/>
          </w:rPr>
          <w:delText xml:space="preserve">Subcontracts </w:delText>
        </w:r>
        <w:r>
          <w:rPr>
            <w:spacing w:val="-4"/>
          </w:rPr>
          <w:delText xml:space="preserve">for </w:delText>
        </w:r>
        <w:r>
          <w:rPr>
            <w:spacing w:val="-5"/>
          </w:rPr>
          <w:delText xml:space="preserve">Commercial Items, </w:delText>
        </w:r>
        <w:r>
          <w:rPr>
            <w:spacing w:val="-4"/>
          </w:rPr>
          <w:delText xml:space="preserve">as </w:delText>
        </w:r>
        <w:r>
          <w:rPr>
            <w:spacing w:val="-5"/>
          </w:rPr>
          <w:delText xml:space="preserve">prescribed </w:delText>
        </w:r>
        <w:r>
          <w:rPr>
            <w:spacing w:val="-3"/>
          </w:rPr>
          <w:delText xml:space="preserve">in </w:delText>
        </w:r>
        <w:r>
          <w:rPr>
            <w:spacing w:val="-5"/>
          </w:rPr>
          <w:delText>.</w:delText>
        </w:r>
      </w:del>
    </w:p>
    <w:p w14:paraId="152B08C9" w14:textId="74BC0978" w:rsidR="00627543" w:rsidRDefault="00244064">
      <w:pPr>
        <w:pStyle w:val="BodyText"/>
      </w:pPr>
      <w:r>
        <w:t xml:space="preserve">(xviii) </w:t>
      </w:r>
      <w:r>
        <w:rPr>
          <w:i/>
        </w:rPr>
        <w:t xml:space="preserve"> Part 246—Quality Assurance</w:t>
      </w:r>
      <w:r>
        <w:t>.</w:t>
      </w:r>
    </w:p>
    <w:p w14:paraId="2EFCB613" w14:textId="3CAF499F" w:rsidR="00627543" w:rsidRDefault="00244064">
      <w:pPr>
        <w:pStyle w:val="BodyText"/>
      </w:pPr>
      <w:r>
        <w:t xml:space="preserve">(A) Use the clause at </w:t>
      </w:r>
      <w:del w:id="2652" w:author="dita conv" w:date="2020-07-16T12:00:00Z">
        <w:r w:rsidR="000A22CF" w:rsidRPr="00EF483B">
          <w:rPr>
            <w:spacing w:val="-6"/>
          </w:rPr>
          <w:delText xml:space="preserve">, </w:delText>
        </w:r>
        <w:r w:rsidR="000A22CF" w:rsidRPr="00EF483B">
          <w:rPr>
            <w:spacing w:val="-5"/>
          </w:rPr>
          <w:delText xml:space="preserve">Notification </w:delText>
        </w:r>
        <w:r w:rsidR="000A22CF" w:rsidRPr="00EF483B">
          <w:rPr>
            <w:spacing w:val="-3"/>
          </w:rPr>
          <w:delText xml:space="preserve">of </w:delText>
        </w:r>
        <w:r w:rsidR="000A22CF" w:rsidRPr="00EF483B">
          <w:rPr>
            <w:spacing w:val="-5"/>
          </w:rPr>
          <w:delText xml:space="preserve">Potential Safety Issues,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53" w:author="dita conv" w:date="2020-07-16T12:00:00Z">
        <w:r>
          <w:t xml:space="preserve"> 246.370 (</w:t>
        </w:r>
      </w:ins>
      <w:r>
        <w:t>a).</w:t>
      </w:r>
    </w:p>
    <w:p w14:paraId="643C5B97" w14:textId="77777777" w:rsidR="008E64D4" w:rsidRPr="00EF483B" w:rsidRDefault="00EF483B" w:rsidP="00EF483B">
      <w:pPr>
        <w:tabs>
          <w:tab w:val="left" w:pos="1818"/>
        </w:tabs>
        <w:spacing w:line="199" w:lineRule="auto"/>
        <w:ind w:left="165" w:right="626" w:firstLine="1209"/>
        <w:rPr>
          <w:del w:id="2654" w:author="dita conv" w:date="2020-07-16T12:00:00Z"/>
        </w:rPr>
      </w:pPr>
      <w:del w:id="2655" w:author="dita conv" w:date="2020-07-16T12:00:00Z">
        <w:r>
          <w:rPr>
            <w:spacing w:val="-15"/>
          </w:rPr>
          <w:delText>(B)</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Safety </w:delText>
        </w:r>
        <w:r w:rsidR="000A22CF" w:rsidRPr="00EF483B">
          <w:rPr>
            <w:spacing w:val="-3"/>
          </w:rPr>
          <w:delText xml:space="preserve">of </w:delText>
        </w:r>
        <w:r w:rsidR="000A22CF" w:rsidRPr="00EF483B">
          <w:rPr>
            <w:spacing w:val="-5"/>
          </w:rPr>
          <w:delText xml:space="preserve">Facilities, </w:delText>
        </w:r>
        <w:r w:rsidR="000A22CF" w:rsidRPr="00EF483B">
          <w:rPr>
            <w:spacing w:val="-6"/>
          </w:rPr>
          <w:delText xml:space="preserve">Infrastructure, </w:delText>
        </w:r>
        <w:r w:rsidR="000A22CF" w:rsidRPr="00EF483B">
          <w:rPr>
            <w:spacing w:val="-4"/>
          </w:rPr>
          <w:delText xml:space="preserve">and </w:delText>
        </w:r>
        <w:r w:rsidR="000A22CF" w:rsidRPr="00EF483B">
          <w:rPr>
            <w:spacing w:val="-5"/>
          </w:rPr>
          <w:delText xml:space="preserve">Equipment </w:delText>
        </w:r>
        <w:r w:rsidR="000A22CF" w:rsidRPr="00EF483B">
          <w:rPr>
            <w:spacing w:val="-4"/>
          </w:rPr>
          <w:delText xml:space="preserve">for </w:delText>
        </w:r>
        <w:r w:rsidR="000A22CF" w:rsidRPr="00EF483B">
          <w:rPr>
            <w:spacing w:val="-5"/>
          </w:rPr>
          <w:delText xml:space="preserve">Military Operations,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 </w:delText>
        </w:r>
        <w:r w:rsidR="000A22CF" w:rsidRPr="00EF483B">
          <w:rPr>
            <w:spacing w:val="-3"/>
          </w:rPr>
          <w:delText xml:space="preserve">to </w:delText>
        </w:r>
        <w:r w:rsidR="000A22CF" w:rsidRPr="00EF483B">
          <w:rPr>
            <w:spacing w:val="-5"/>
          </w:rPr>
          <w:delText xml:space="preserve">comply with </w:delText>
        </w:r>
        <w:r w:rsidR="000A22CF" w:rsidRPr="00EF483B">
          <w:rPr>
            <w:spacing w:val="-6"/>
          </w:rPr>
          <w:delText xml:space="preserve">section </w:delText>
        </w:r>
        <w:r w:rsidR="000A22CF" w:rsidRPr="00EF483B">
          <w:rPr>
            <w:spacing w:val="-4"/>
          </w:rPr>
          <w:delText xml:space="preserve">807 </w:delText>
        </w:r>
        <w:r w:rsidR="000A22CF" w:rsidRPr="00EF483B">
          <w:rPr>
            <w:spacing w:val="-3"/>
          </w:rPr>
          <w:delText xml:space="preserve">of </w:delText>
        </w:r>
        <w:r w:rsidR="000A22CF" w:rsidRPr="00EF483B">
          <w:rPr>
            <w:spacing w:val="-4"/>
          </w:rPr>
          <w:delText xml:space="preserve">Pub. </w:delText>
        </w:r>
        <w:r w:rsidR="000A22CF" w:rsidRPr="00EF483B">
          <w:rPr>
            <w:spacing w:val="-3"/>
          </w:rPr>
          <w:delText>L.</w:delText>
        </w:r>
        <w:r w:rsidR="000A22CF" w:rsidRPr="00EF483B">
          <w:rPr>
            <w:spacing w:val="-29"/>
          </w:rPr>
          <w:delText xml:space="preserve"> </w:delText>
        </w:r>
        <w:r w:rsidR="000A22CF" w:rsidRPr="00EF483B">
          <w:rPr>
            <w:spacing w:val="-6"/>
          </w:rPr>
          <w:delText>111-84.</w:delText>
        </w:r>
      </w:del>
    </w:p>
    <w:p w14:paraId="7BE8A18B" w14:textId="77777777" w:rsidR="008E64D4" w:rsidRPr="00EF483B" w:rsidRDefault="00EF483B" w:rsidP="00EF483B">
      <w:pPr>
        <w:tabs>
          <w:tab w:val="left" w:pos="1818"/>
        </w:tabs>
        <w:spacing w:before="242" w:line="199" w:lineRule="auto"/>
        <w:ind w:left="165" w:right="593" w:firstLine="1209"/>
        <w:rPr>
          <w:del w:id="2656" w:author="dita conv" w:date="2020-07-16T12:00:00Z"/>
        </w:rPr>
      </w:pPr>
      <w:del w:id="2657" w:author="dita conv" w:date="2020-07-16T12:00:00Z">
        <w:r>
          <w:rPr>
            <w:spacing w:val="-15"/>
          </w:rPr>
          <w:delText>(C)</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Sources </w:delText>
        </w:r>
        <w:r w:rsidR="000A22CF" w:rsidRPr="00EF483B">
          <w:rPr>
            <w:spacing w:val="-3"/>
          </w:rPr>
          <w:delText xml:space="preserve">of </w:delText>
        </w:r>
        <w:r w:rsidR="000A22CF" w:rsidRPr="00EF483B">
          <w:rPr>
            <w:spacing w:val="-5"/>
          </w:rPr>
          <w:delText xml:space="preserve">Electronic Parts,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 xml:space="preserve">(b), </w:delText>
        </w:r>
        <w:r w:rsidR="000A22CF" w:rsidRPr="00EF483B">
          <w:rPr>
            <w:spacing w:val="-3"/>
          </w:rPr>
          <w:delText xml:space="preserve">to </w:delText>
        </w:r>
        <w:r w:rsidR="000A22CF" w:rsidRPr="00EF483B">
          <w:rPr>
            <w:spacing w:val="-5"/>
          </w:rPr>
          <w:delText xml:space="preserve">comply </w:delText>
        </w:r>
        <w:r w:rsidR="000A22CF" w:rsidRPr="00EF483B">
          <w:rPr>
            <w:spacing w:val="-4"/>
          </w:rPr>
          <w:delText xml:space="preserve">with </w:delText>
        </w:r>
        <w:r w:rsidR="000A22CF" w:rsidRPr="00EF483B">
          <w:rPr>
            <w:spacing w:val="-5"/>
          </w:rPr>
          <w:delText xml:space="preserve">section </w:delText>
        </w:r>
        <w:r w:rsidR="000A22CF" w:rsidRPr="00EF483B">
          <w:rPr>
            <w:spacing w:val="-6"/>
          </w:rPr>
          <w:delText xml:space="preserve">818(c)(3) </w:delText>
        </w:r>
        <w:r w:rsidR="000A22CF" w:rsidRPr="00EF483B">
          <w:rPr>
            <w:spacing w:val="-3"/>
          </w:rPr>
          <w:delText xml:space="preserve">of </w:delText>
        </w:r>
        <w:r w:rsidR="000A22CF" w:rsidRPr="00EF483B">
          <w:rPr>
            <w:spacing w:val="-4"/>
          </w:rPr>
          <w:delText xml:space="preserve">Pub. </w:delText>
        </w:r>
        <w:r w:rsidR="000A22CF" w:rsidRPr="00EF483B">
          <w:rPr>
            <w:spacing w:val="-3"/>
          </w:rPr>
          <w:delText xml:space="preserve">L. </w:delText>
        </w:r>
        <w:r w:rsidR="000A22CF" w:rsidRPr="00EF483B">
          <w:rPr>
            <w:spacing w:val="-6"/>
          </w:rPr>
          <w:delText xml:space="preserve">112-81, as </w:delText>
        </w:r>
        <w:r w:rsidR="000A22CF" w:rsidRPr="00EF483B">
          <w:rPr>
            <w:spacing w:val="-5"/>
          </w:rPr>
          <w:delText>amended</w:delText>
        </w:r>
        <w:r w:rsidR="000A22CF" w:rsidRPr="00EF483B">
          <w:rPr>
            <w:spacing w:val="-10"/>
          </w:rPr>
          <w:delText xml:space="preserve"> </w:delText>
        </w:r>
        <w:r w:rsidR="000A22CF" w:rsidRPr="00EF483B">
          <w:rPr>
            <w:spacing w:val="-4"/>
          </w:rPr>
          <w:delText>by</w:delText>
        </w:r>
        <w:r w:rsidR="000A22CF" w:rsidRPr="00EF483B">
          <w:rPr>
            <w:spacing w:val="-8"/>
          </w:rPr>
          <w:delText xml:space="preserve"> </w:delText>
        </w:r>
        <w:r w:rsidR="000A22CF" w:rsidRPr="00EF483B">
          <w:rPr>
            <w:spacing w:val="-5"/>
          </w:rPr>
          <w:delText>section</w:delText>
        </w:r>
        <w:r w:rsidR="000A22CF" w:rsidRPr="00EF483B">
          <w:rPr>
            <w:spacing w:val="-9"/>
          </w:rPr>
          <w:delText xml:space="preserve"> </w:delText>
        </w:r>
        <w:r w:rsidR="000A22CF" w:rsidRPr="00EF483B">
          <w:rPr>
            <w:spacing w:val="-5"/>
          </w:rPr>
          <w:delText>817</w:delText>
        </w:r>
        <w:r w:rsidR="000A22CF" w:rsidRPr="00EF483B">
          <w:rPr>
            <w:spacing w:val="-8"/>
          </w:rPr>
          <w:delText xml:space="preserve"> </w:delText>
        </w:r>
        <w:r w:rsidR="000A22CF" w:rsidRPr="00EF483B">
          <w:rPr>
            <w:spacing w:val="-3"/>
          </w:rPr>
          <w:delText>of</w:delText>
        </w:r>
        <w:r w:rsidR="000A22CF" w:rsidRPr="00EF483B">
          <w:rPr>
            <w:spacing w:val="-8"/>
          </w:rPr>
          <w:delText xml:space="preserve"> </w:delText>
        </w:r>
        <w:r w:rsidR="000A22CF" w:rsidRPr="00EF483B">
          <w:rPr>
            <w:spacing w:val="-4"/>
          </w:rPr>
          <w:delText>the</w:delText>
        </w:r>
        <w:r w:rsidR="000A22CF" w:rsidRPr="00EF483B">
          <w:rPr>
            <w:spacing w:val="-10"/>
          </w:rPr>
          <w:delText xml:space="preserve"> </w:delText>
        </w:r>
        <w:r w:rsidR="000A22CF" w:rsidRPr="00EF483B">
          <w:rPr>
            <w:spacing w:val="-5"/>
          </w:rPr>
          <w:delText>National</w:delText>
        </w:r>
        <w:r w:rsidR="000A22CF" w:rsidRPr="00EF483B">
          <w:rPr>
            <w:spacing w:val="-9"/>
          </w:rPr>
          <w:delText xml:space="preserve"> </w:delText>
        </w:r>
        <w:r w:rsidR="000A22CF" w:rsidRPr="00EF483B">
          <w:rPr>
            <w:spacing w:val="-5"/>
          </w:rPr>
          <w:delText>Defense</w:delText>
        </w:r>
        <w:r w:rsidR="000A22CF" w:rsidRPr="00EF483B">
          <w:rPr>
            <w:spacing w:val="-9"/>
          </w:rPr>
          <w:delText xml:space="preserve"> </w:delText>
        </w:r>
        <w:r w:rsidR="000A22CF" w:rsidRPr="00EF483B">
          <w:rPr>
            <w:spacing w:val="-5"/>
          </w:rPr>
          <w:delText>Authorization</w:delText>
        </w:r>
        <w:r w:rsidR="000A22CF" w:rsidRPr="00EF483B">
          <w:rPr>
            <w:spacing w:val="-9"/>
          </w:rPr>
          <w:delText xml:space="preserve"> </w:delText>
        </w:r>
        <w:r w:rsidR="000A22CF" w:rsidRPr="00EF483B">
          <w:rPr>
            <w:spacing w:val="-4"/>
          </w:rPr>
          <w:delText>Act</w:delText>
        </w:r>
        <w:r w:rsidR="000A22CF" w:rsidRPr="00EF483B">
          <w:rPr>
            <w:spacing w:val="-9"/>
          </w:rPr>
          <w:delText xml:space="preserve"> </w:delText>
        </w:r>
        <w:r w:rsidR="000A22CF" w:rsidRPr="00EF483B">
          <w:rPr>
            <w:spacing w:val="-4"/>
          </w:rPr>
          <w:delText>for</w:delText>
        </w:r>
        <w:r w:rsidR="000A22CF" w:rsidRPr="00EF483B">
          <w:rPr>
            <w:spacing w:val="-8"/>
          </w:rPr>
          <w:delText xml:space="preserve"> </w:delText>
        </w:r>
        <w:r w:rsidR="000A22CF" w:rsidRPr="00EF483B">
          <w:rPr>
            <w:spacing w:val="-5"/>
          </w:rPr>
          <w:delText>Fiscal</w:delText>
        </w:r>
        <w:r w:rsidR="000A22CF" w:rsidRPr="00EF483B">
          <w:rPr>
            <w:spacing w:val="-10"/>
          </w:rPr>
          <w:delText xml:space="preserve"> </w:delText>
        </w:r>
        <w:r w:rsidR="000A22CF" w:rsidRPr="00EF483B">
          <w:rPr>
            <w:spacing w:val="-4"/>
          </w:rPr>
          <w:delText>Year</w:delText>
        </w:r>
        <w:r w:rsidR="000A22CF" w:rsidRPr="00EF483B">
          <w:rPr>
            <w:spacing w:val="-7"/>
          </w:rPr>
          <w:delText xml:space="preserve"> </w:delText>
        </w:r>
        <w:r w:rsidR="000A22CF" w:rsidRPr="00EF483B">
          <w:rPr>
            <w:spacing w:val="-6"/>
          </w:rPr>
          <w:delText xml:space="preserve">2015 </w:delText>
        </w:r>
        <w:r w:rsidR="000A22CF" w:rsidRPr="00EF483B">
          <w:rPr>
            <w:spacing w:val="-5"/>
          </w:rPr>
          <w:delText xml:space="preserve">(Pub. </w:delText>
        </w:r>
        <w:r w:rsidR="000A22CF" w:rsidRPr="00EF483B">
          <w:rPr>
            <w:spacing w:val="-4"/>
          </w:rPr>
          <w:delText xml:space="preserve">L. </w:delText>
        </w:r>
        <w:r w:rsidR="000A22CF" w:rsidRPr="00EF483B">
          <w:rPr>
            <w:spacing w:val="-6"/>
          </w:rPr>
          <w:delText xml:space="preserve">113-291) </w:delText>
        </w:r>
        <w:r w:rsidR="000A22CF" w:rsidRPr="00EF483B">
          <w:rPr>
            <w:spacing w:val="-5"/>
          </w:rPr>
          <w:delText xml:space="preserve">and section </w:delText>
        </w:r>
        <w:r w:rsidR="000A22CF" w:rsidRPr="00EF483B">
          <w:rPr>
            <w:spacing w:val="-4"/>
          </w:rPr>
          <w:delText xml:space="preserve">885 </w:delText>
        </w:r>
        <w:r w:rsidR="000A22CF" w:rsidRPr="00EF483B">
          <w:rPr>
            <w:spacing w:val="-3"/>
          </w:rPr>
          <w:delText xml:space="preserve">of </w:delText>
        </w:r>
        <w:r w:rsidR="000A22CF" w:rsidRPr="00EF483B">
          <w:rPr>
            <w:spacing w:val="-4"/>
          </w:rPr>
          <w:delText xml:space="preserve">the </w:delText>
        </w:r>
        <w:r w:rsidR="000A22CF" w:rsidRPr="00EF483B">
          <w:rPr>
            <w:spacing w:val="-5"/>
          </w:rPr>
          <w:delText xml:space="preserve">National Defense </w:delText>
        </w:r>
        <w:r w:rsidR="000A22CF" w:rsidRPr="00EF483B">
          <w:rPr>
            <w:spacing w:val="-6"/>
          </w:rPr>
          <w:delText xml:space="preserve">Authorization </w:delText>
        </w:r>
        <w:r w:rsidR="000A22CF" w:rsidRPr="00EF483B">
          <w:rPr>
            <w:spacing w:val="-4"/>
          </w:rPr>
          <w:delText xml:space="preserve">Act for </w:delText>
        </w:r>
        <w:r w:rsidR="000A22CF" w:rsidRPr="00EF483B">
          <w:rPr>
            <w:spacing w:val="-5"/>
          </w:rPr>
          <w:delText xml:space="preserve">Fiscal </w:delText>
        </w:r>
        <w:r w:rsidR="000A22CF" w:rsidRPr="00EF483B">
          <w:rPr>
            <w:spacing w:val="-4"/>
          </w:rPr>
          <w:delText xml:space="preserve">Year </w:delText>
        </w:r>
        <w:r w:rsidR="000A22CF" w:rsidRPr="00EF483B">
          <w:rPr>
            <w:spacing w:val="-5"/>
          </w:rPr>
          <w:delText xml:space="preserve">2016 (Pub. </w:delText>
        </w:r>
        <w:r w:rsidR="000A22CF" w:rsidRPr="00EF483B">
          <w:rPr>
            <w:spacing w:val="-3"/>
          </w:rPr>
          <w:delText>L.</w:delText>
        </w:r>
        <w:r w:rsidR="000A22CF" w:rsidRPr="00EF483B">
          <w:rPr>
            <w:spacing w:val="-25"/>
          </w:rPr>
          <w:delText xml:space="preserve"> </w:delText>
        </w:r>
        <w:r w:rsidR="000A22CF" w:rsidRPr="00EF483B">
          <w:rPr>
            <w:spacing w:val="-6"/>
          </w:rPr>
          <w:delText>114-92).</w:delText>
        </w:r>
      </w:del>
    </w:p>
    <w:p w14:paraId="218747B5" w14:textId="77777777" w:rsidR="008E64D4" w:rsidRPr="00EF483B" w:rsidRDefault="00EF483B" w:rsidP="00EF483B">
      <w:pPr>
        <w:tabs>
          <w:tab w:val="left" w:pos="1565"/>
        </w:tabs>
        <w:spacing w:before="202"/>
        <w:ind w:left="1564" w:hanging="594"/>
        <w:rPr>
          <w:del w:id="2658" w:author="dita conv" w:date="2020-07-16T12:00:00Z"/>
          <w:i/>
        </w:rPr>
      </w:pPr>
      <w:del w:id="2659" w:author="dita conv" w:date="2020-07-16T12:00:00Z">
        <w:r>
          <w:rPr>
            <w:i/>
            <w:spacing w:val="-16"/>
          </w:rPr>
          <w:delText>(xix)</w:delText>
        </w:r>
        <w:r>
          <w:rPr>
            <w:i/>
            <w:spacing w:val="-16"/>
          </w:rPr>
          <w:tab/>
        </w:r>
        <w:r w:rsidR="000A22CF" w:rsidRPr="00EF483B">
          <w:rPr>
            <w:i/>
            <w:spacing w:val="-5"/>
          </w:rPr>
          <w:delText>Part</w:delText>
        </w:r>
      </w:del>
      <w:ins w:id="2660" w:author="dita conv" w:date="2020-07-16T12:00:00Z">
        <w:r w:rsidR="00244064">
          <w:t xml:space="preserve">(B) Use the clause </w:t>
        </w:r>
        <w:proofErr w:type="gramStart"/>
        <w:r w:rsidR="00244064">
          <w:t xml:space="preserve">at </w:t>
        </w:r>
      </w:ins>
      <w:r w:rsidR="00244064">
        <w:t xml:space="preserve"> 247</w:t>
      </w:r>
      <w:proofErr w:type="gramEnd"/>
      <w:del w:id="2661" w:author="dita conv" w:date="2020-07-16T12:00:00Z">
        <w:r w:rsidR="000A22CF" w:rsidRPr="00EF483B">
          <w:rPr>
            <w:i/>
            <w:spacing w:val="-6"/>
          </w:rPr>
          <w:delText>—Transportation.</w:delText>
        </w:r>
      </w:del>
    </w:p>
    <w:p w14:paraId="2FE1D371" w14:textId="3C6A79E1" w:rsidR="00627543" w:rsidRDefault="00EF483B">
      <w:pPr>
        <w:pStyle w:val="BodyText"/>
      </w:pPr>
      <w:del w:id="2662" w:author="dita conv" w:date="2020-07-16T12:00:00Z">
        <w:r>
          <w:rPr>
            <w:spacing w:val="-15"/>
          </w:rPr>
          <w:delText>(A)</w:delText>
        </w:r>
        <w:r>
          <w:rPr>
            <w:spacing w:val="-15"/>
          </w:rPr>
          <w:tab/>
        </w:r>
        <w:r w:rsidR="000A22CF" w:rsidRPr="00EF483B">
          <w:rPr>
            <w:spacing w:val="-4"/>
          </w:rPr>
          <w:delText xml:space="preserve">Use the </w:delText>
        </w:r>
        <w:r w:rsidR="000A22CF" w:rsidRPr="00EF483B">
          <w:rPr>
            <w:spacing w:val="-5"/>
          </w:rPr>
          <w:delText xml:space="preserve">clause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Pass-Through </w:delText>
        </w:r>
        <w:r w:rsidR="000A22CF" w:rsidRPr="00EF483B">
          <w:rPr>
            <w:spacing w:val="-3"/>
          </w:rPr>
          <w:delText xml:space="preserve">of </w:delText>
        </w:r>
        <w:r w:rsidR="000A22CF" w:rsidRPr="00EF483B">
          <w:rPr>
            <w:spacing w:val="-4"/>
          </w:rPr>
          <w:delText xml:space="preserve">Motor </w:delText>
        </w:r>
        <w:r w:rsidR="000A22CF" w:rsidRPr="00EF483B">
          <w:rPr>
            <w:spacing w:val="-5"/>
          </w:rPr>
          <w:delText xml:space="preserve">Carrier </w:delText>
        </w:r>
        <w:r w:rsidR="000A22CF" w:rsidRPr="00EF483B">
          <w:rPr>
            <w:spacing w:val="-6"/>
          </w:rPr>
          <w:delText xml:space="preserve">Fuel </w:delText>
        </w:r>
        <w:r w:rsidR="000A22CF" w:rsidRPr="00EF483B">
          <w:rPr>
            <w:spacing w:val="-5"/>
          </w:rPr>
          <w:delText xml:space="preserve">Surcharge </w:delText>
        </w:r>
        <w:r w:rsidR="000A22CF" w:rsidRPr="00EF483B">
          <w:rPr>
            <w:spacing w:val="-6"/>
          </w:rPr>
          <w:delText xml:space="preserve">Adjustment </w:delText>
        </w:r>
        <w:r w:rsidR="000A22CF" w:rsidRPr="00EF483B">
          <w:rPr>
            <w:spacing w:val="-3"/>
          </w:rPr>
          <w:delText xml:space="preserve">to </w:delText>
        </w:r>
        <w:r w:rsidR="000A22CF" w:rsidRPr="00EF483B">
          <w:rPr>
            <w:spacing w:val="-4"/>
          </w:rPr>
          <w:delText xml:space="preserve">the </w:delText>
        </w:r>
        <w:r w:rsidR="000A22CF" w:rsidRPr="00EF483B">
          <w:rPr>
            <w:spacing w:val="-5"/>
          </w:rPr>
          <w:delText xml:space="preserve">Cost Bearer,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63" w:author="dita conv" w:date="2020-07-16T12:00:00Z">
        <w:r w:rsidR="00244064">
          <w:t>.</w:t>
        </w:r>
        <w:proofErr w:type="gramStart"/>
        <w:r w:rsidR="00244064">
          <w:t>207 ,</w:t>
        </w:r>
      </w:ins>
      <w:proofErr w:type="gramEnd"/>
      <w:r w:rsidR="00244064">
        <w:t xml:space="preserve"> to comply with section 884 of Pub. L. 110-417.</w:t>
      </w:r>
    </w:p>
    <w:p w14:paraId="0579560B" w14:textId="37CF1E70" w:rsidR="00627543" w:rsidRDefault="00244064">
      <w:pPr>
        <w:pStyle w:val="BodyText"/>
      </w:pPr>
      <w:r>
        <w:t xml:space="preserve">(B) Use the provision at </w:t>
      </w:r>
      <w:del w:id="2664" w:author="dita conv" w:date="2020-07-16T12:00:00Z">
        <w:r w:rsidR="000A22CF" w:rsidRPr="00EF483B">
          <w:rPr>
            <w:spacing w:val="-6"/>
          </w:rPr>
          <w:delText xml:space="preserve">, Representation </w:delText>
        </w:r>
        <w:r w:rsidR="000A22CF" w:rsidRPr="00EF483B">
          <w:rPr>
            <w:spacing w:val="-3"/>
          </w:rPr>
          <w:delText xml:space="preserve">of </w:delText>
        </w:r>
        <w:r w:rsidR="000A22CF" w:rsidRPr="00EF483B">
          <w:rPr>
            <w:spacing w:val="-5"/>
          </w:rPr>
          <w:delText xml:space="preserve">Extent </w:delText>
        </w:r>
        <w:r w:rsidR="000A22CF" w:rsidRPr="00EF483B">
          <w:rPr>
            <w:spacing w:val="-3"/>
          </w:rPr>
          <w:delText xml:space="preserve">of </w:delText>
        </w:r>
        <w:r w:rsidR="000A22CF" w:rsidRPr="00EF483B">
          <w:rPr>
            <w:spacing w:val="-5"/>
          </w:rPr>
          <w:delText xml:space="preserve">Transportation </w:delText>
        </w:r>
        <w:r w:rsidR="000A22CF" w:rsidRPr="00EF483B">
          <w:rPr>
            <w:spacing w:val="-3"/>
          </w:rPr>
          <w:delText xml:space="preserve">by </w:delText>
        </w:r>
        <w:r w:rsidR="000A22CF" w:rsidRPr="00EF483B">
          <w:rPr>
            <w:spacing w:val="-5"/>
          </w:rPr>
          <w:delText xml:space="preserve">Sea,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65" w:author="dita conv" w:date="2020-07-16T12:00:00Z">
        <w:r>
          <w:t xml:space="preserve"> 247.574 (</w:t>
        </w:r>
      </w:ins>
      <w:r>
        <w:t>a).</w:t>
      </w:r>
    </w:p>
    <w:p w14:paraId="1AE69C1F" w14:textId="74FDD402" w:rsidR="00627543" w:rsidRDefault="00244064">
      <w:pPr>
        <w:pStyle w:val="BodyText"/>
      </w:pPr>
      <w:r>
        <w:t xml:space="preserve">(C) Use the basic or one of the alternates of the clause at </w:t>
      </w:r>
      <w:del w:id="2666" w:author="dita conv" w:date="2020-07-16T12:00:00Z">
        <w:r w:rsidR="000A22CF" w:rsidRPr="00EF483B">
          <w:rPr>
            <w:spacing w:val="-6"/>
          </w:rPr>
          <w:delText xml:space="preserve">, </w:delText>
        </w:r>
        <w:r w:rsidR="000A22CF" w:rsidRPr="00EF483B">
          <w:rPr>
            <w:spacing w:val="-5"/>
          </w:rPr>
          <w:delText xml:space="preserve">Transportation </w:delText>
        </w:r>
        <w:r w:rsidR="000A22CF" w:rsidRPr="00EF483B">
          <w:rPr>
            <w:spacing w:val="-3"/>
          </w:rPr>
          <w:delText xml:space="preserve">of </w:delText>
        </w:r>
        <w:r w:rsidR="000A22CF" w:rsidRPr="00EF483B">
          <w:rPr>
            <w:spacing w:val="-5"/>
          </w:rPr>
          <w:delText xml:space="preserve">Supplies </w:delText>
        </w:r>
        <w:r w:rsidR="000A22CF" w:rsidRPr="00EF483B">
          <w:rPr>
            <w:spacing w:val="-3"/>
          </w:rPr>
          <w:delText xml:space="preserve">by </w:delText>
        </w:r>
        <w:r w:rsidR="000A22CF" w:rsidRPr="00EF483B">
          <w:rPr>
            <w:spacing w:val="-5"/>
          </w:rPr>
          <w:delText xml:space="preserve">Sea,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67" w:author="dita conv" w:date="2020-07-16T12:00:00Z">
        <w:r>
          <w:t xml:space="preserve"> 247.574 (</w:t>
        </w:r>
      </w:ins>
      <w:r>
        <w:t>b), to comply with the Cargo Preference Act of 1904 (10 U.S.C. 2631(a)).</w:t>
      </w:r>
    </w:p>
    <w:p w14:paraId="1C00069D" w14:textId="48BB5054" w:rsidR="00627543" w:rsidRDefault="00244064">
      <w:pPr>
        <w:pStyle w:val="BodyText"/>
      </w:pPr>
      <w:r>
        <w:t>(</w:t>
      </w:r>
      <w:r>
        <w:rPr>
          <w:i/>
        </w:rPr>
        <w:t>1</w:t>
      </w:r>
      <w:r>
        <w:t xml:space="preserve">) Use the basic clause as prescribed in </w:t>
      </w:r>
      <w:del w:id="2668" w:author="dita conv" w:date="2020-07-16T12:00:00Z">
        <w:r w:rsidR="000A22CF" w:rsidRPr="00EF483B">
          <w:rPr>
            <w:spacing w:val="-6"/>
          </w:rPr>
          <w:delText>(</w:delText>
        </w:r>
      </w:del>
      <w:ins w:id="2669" w:author="dita conv" w:date="2020-07-16T12:00:00Z">
        <w:r>
          <w:t xml:space="preserve"> 247.574 (</w:t>
        </w:r>
      </w:ins>
      <w:r>
        <w:t>b</w:t>
      </w:r>
      <w:proofErr w:type="gramStart"/>
      <w:r>
        <w:t>)(</w:t>
      </w:r>
      <w:proofErr w:type="gramEnd"/>
      <w:r>
        <w:t>1).</w:t>
      </w:r>
    </w:p>
    <w:p w14:paraId="480A7519" w14:textId="55058D3E" w:rsidR="00627543" w:rsidRDefault="00244064">
      <w:pPr>
        <w:pStyle w:val="BodyText"/>
      </w:pPr>
      <w:r>
        <w:t>(</w:t>
      </w:r>
      <w:r>
        <w:rPr>
          <w:i/>
        </w:rPr>
        <w:t>2</w:t>
      </w:r>
      <w:r>
        <w:t xml:space="preserve">) Use the alternate I clause as prescribed in </w:t>
      </w:r>
      <w:del w:id="2670" w:author="dita conv" w:date="2020-07-16T12:00:00Z">
        <w:r w:rsidR="000A22CF" w:rsidRPr="00EF483B">
          <w:rPr>
            <w:spacing w:val="-6"/>
          </w:rPr>
          <w:delText>(</w:delText>
        </w:r>
      </w:del>
      <w:ins w:id="2671" w:author="dita conv" w:date="2020-07-16T12:00:00Z">
        <w:r>
          <w:t xml:space="preserve"> 247.574 (</w:t>
        </w:r>
      </w:ins>
      <w:r>
        <w:t>b</w:t>
      </w:r>
      <w:proofErr w:type="gramStart"/>
      <w:r>
        <w:t>)(</w:t>
      </w:r>
      <w:proofErr w:type="gramEnd"/>
      <w:r>
        <w:t>2).</w:t>
      </w:r>
    </w:p>
    <w:p w14:paraId="543B2589" w14:textId="51085E7C" w:rsidR="00627543" w:rsidRDefault="00244064">
      <w:pPr>
        <w:pStyle w:val="BodyText"/>
      </w:pPr>
      <w:r>
        <w:t>(</w:t>
      </w:r>
      <w:r>
        <w:rPr>
          <w:i/>
        </w:rPr>
        <w:t>3</w:t>
      </w:r>
      <w:r>
        <w:t xml:space="preserve">) Use the alternate II clause as prescribed in </w:t>
      </w:r>
      <w:del w:id="2672" w:author="dita conv" w:date="2020-07-16T12:00:00Z">
        <w:r w:rsidR="000A22CF" w:rsidRPr="00EF483B">
          <w:rPr>
            <w:spacing w:val="-6"/>
          </w:rPr>
          <w:delText>(</w:delText>
        </w:r>
      </w:del>
      <w:ins w:id="2673" w:author="dita conv" w:date="2020-07-16T12:00:00Z">
        <w:r>
          <w:t xml:space="preserve"> 247.574 (</w:t>
        </w:r>
      </w:ins>
      <w:r>
        <w:t>b</w:t>
      </w:r>
      <w:proofErr w:type="gramStart"/>
      <w:r>
        <w:t>)(</w:t>
      </w:r>
      <w:proofErr w:type="gramEnd"/>
      <w:r>
        <w:t>3).</w:t>
      </w:r>
    </w:p>
    <w:p w14:paraId="7C1BD05B" w14:textId="11D6B842" w:rsidR="00627543" w:rsidRDefault="00244064">
      <w:pPr>
        <w:pStyle w:val="BodyText"/>
      </w:pPr>
      <w:r>
        <w:t xml:space="preserve">(D) Use the clause </w:t>
      </w:r>
      <w:del w:id="2674" w:author="dita conv" w:date="2020-07-16T12:00:00Z">
        <w:r w:rsidR="000A22CF" w:rsidRPr="00EF483B">
          <w:rPr>
            <w:spacing w:val="-6"/>
          </w:rPr>
          <w:delText xml:space="preserve">, </w:delText>
        </w:r>
        <w:r w:rsidR="000A22CF" w:rsidRPr="00EF483B">
          <w:rPr>
            <w:spacing w:val="-5"/>
          </w:rPr>
          <w:delText xml:space="preserve">Reflagging </w:delText>
        </w:r>
        <w:r w:rsidR="000A22CF" w:rsidRPr="00EF483B">
          <w:rPr>
            <w:spacing w:val="-3"/>
          </w:rPr>
          <w:delText xml:space="preserve">or </w:delText>
        </w:r>
        <w:r w:rsidR="000A22CF" w:rsidRPr="00EF483B">
          <w:rPr>
            <w:spacing w:val="-5"/>
          </w:rPr>
          <w:delText xml:space="preserve">Repair Work,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75" w:author="dita conv" w:date="2020-07-16T12:00:00Z">
        <w:r>
          <w:t xml:space="preserve"> 247.574 (</w:t>
        </w:r>
      </w:ins>
      <w:r>
        <w:t>c), to comply with 10 U.S.C. 2631(b).</w:t>
      </w:r>
    </w:p>
    <w:p w14:paraId="52154039" w14:textId="56DE9BD9" w:rsidR="00627543" w:rsidRDefault="00244064">
      <w:pPr>
        <w:pStyle w:val="BodyText"/>
      </w:pPr>
      <w:r>
        <w:t>(E)</w:t>
      </w:r>
      <w:del w:id="2676" w:author="dita conv" w:date="2020-07-16T12:00:00Z">
        <w:r w:rsidR="00EF483B">
          <w:rPr>
            <w:spacing w:val="-15"/>
          </w:rPr>
          <w:tab/>
        </w:r>
        <w:r w:rsidR="000A22CF" w:rsidRPr="00EF483B">
          <w:rPr>
            <w:spacing w:val="-4"/>
          </w:rPr>
          <w:delText xml:space="preserve">Use the </w:delText>
        </w:r>
        <w:r w:rsidR="000A22CF" w:rsidRPr="00EF483B">
          <w:rPr>
            <w:spacing w:val="-5"/>
          </w:rPr>
          <w:delText xml:space="preserve">provision </w:delText>
        </w:r>
        <w:r w:rsidR="000A22CF" w:rsidRPr="00EF483B">
          <w:rPr>
            <w:spacing w:val="-3"/>
          </w:rPr>
          <w:delText>at</w:delText>
        </w:r>
        <w:r w:rsidR="000A22CF" w:rsidRPr="00EF483B">
          <w:rPr>
            <w:color w:val="0000FF"/>
            <w:spacing w:val="-3"/>
          </w:rPr>
          <w:delText xml:space="preserve"> </w:delText>
        </w:r>
        <w:r w:rsidR="000A22CF" w:rsidRPr="00EF483B">
          <w:rPr>
            <w:spacing w:val="-6"/>
          </w:rPr>
          <w:delText xml:space="preserve">, </w:delText>
        </w:r>
        <w:r w:rsidR="000A22CF" w:rsidRPr="00EF483B">
          <w:rPr>
            <w:spacing w:val="-5"/>
          </w:rPr>
          <w:delText xml:space="preserve">Evaluation Preference </w:delText>
        </w:r>
        <w:r w:rsidR="000A22CF" w:rsidRPr="00EF483B">
          <w:rPr>
            <w:spacing w:val="-4"/>
          </w:rPr>
          <w:delText xml:space="preserve">for Use </w:delText>
        </w:r>
        <w:r w:rsidR="000A22CF" w:rsidRPr="00EF483B">
          <w:rPr>
            <w:spacing w:val="-5"/>
          </w:rPr>
          <w:delText xml:space="preserve">of Domestic </w:delText>
        </w:r>
        <w:r w:rsidR="000A22CF" w:rsidRPr="00EF483B">
          <w:rPr>
            <w:spacing w:val="-6"/>
          </w:rPr>
          <w:delText xml:space="preserve">Shipyards—Applicable </w:delText>
        </w:r>
        <w:r w:rsidR="000A22CF" w:rsidRPr="00EF483B">
          <w:rPr>
            <w:spacing w:val="-3"/>
          </w:rPr>
          <w:delText xml:space="preserve">to </w:delText>
        </w:r>
        <w:r w:rsidR="000A22CF" w:rsidRPr="00EF483B">
          <w:rPr>
            <w:spacing w:val="-5"/>
          </w:rPr>
          <w:delText xml:space="preserve">Acquisition </w:delText>
        </w:r>
        <w:r w:rsidR="000A22CF" w:rsidRPr="00EF483B">
          <w:rPr>
            <w:spacing w:val="-3"/>
          </w:rPr>
          <w:delText xml:space="preserve">of </w:delText>
        </w:r>
        <w:r w:rsidR="000A22CF" w:rsidRPr="00EF483B">
          <w:rPr>
            <w:spacing w:val="-6"/>
          </w:rPr>
          <w:delText xml:space="preserve">Carriage </w:delText>
        </w:r>
        <w:r w:rsidR="000A22CF" w:rsidRPr="00EF483B">
          <w:rPr>
            <w:spacing w:val="-3"/>
          </w:rPr>
          <w:delText xml:space="preserve">by </w:delText>
        </w:r>
        <w:r w:rsidR="000A22CF" w:rsidRPr="00EF483B">
          <w:rPr>
            <w:spacing w:val="-5"/>
          </w:rPr>
          <w:delText xml:space="preserve">Vessel </w:delText>
        </w:r>
        <w:r w:rsidR="000A22CF" w:rsidRPr="00EF483B">
          <w:rPr>
            <w:spacing w:val="-4"/>
          </w:rPr>
          <w:delText xml:space="preserve">for DoD </w:delText>
        </w:r>
        <w:r w:rsidR="000A22CF" w:rsidRPr="00EF483B">
          <w:rPr>
            <w:spacing w:val="-5"/>
          </w:rPr>
          <w:delText xml:space="preserve">Cargo in </w:delText>
        </w:r>
        <w:r w:rsidR="000A22CF" w:rsidRPr="00EF483B">
          <w:rPr>
            <w:spacing w:val="-4"/>
          </w:rPr>
          <w:delText xml:space="preserve">the </w:delText>
        </w:r>
        <w:r w:rsidR="000A22CF" w:rsidRPr="00EF483B">
          <w:rPr>
            <w:spacing w:val="-5"/>
          </w:rPr>
          <w:delText xml:space="preserve">Coastwise </w:delText>
        </w:r>
        <w:r w:rsidR="000A22CF" w:rsidRPr="00EF483B">
          <w:rPr>
            <w:spacing w:val="-3"/>
          </w:rPr>
          <w:delText xml:space="preserve">or </w:delText>
        </w:r>
        <w:r w:rsidR="000A22CF" w:rsidRPr="00EF483B">
          <w:rPr>
            <w:spacing w:val="-5"/>
          </w:rPr>
          <w:delText xml:space="preserve">Noncontiguous Trade, </w:delText>
        </w:r>
        <w:r w:rsidR="000A22CF" w:rsidRPr="00EF483B">
          <w:rPr>
            <w:spacing w:val="-3"/>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77" w:author="dita conv" w:date="2020-07-16T12:00:00Z">
        <w:r>
          <w:t xml:space="preserve"> Use the provision </w:t>
        </w:r>
        <w:proofErr w:type="gramStart"/>
        <w:r>
          <w:t>at  247.574</w:t>
        </w:r>
        <w:proofErr w:type="gramEnd"/>
        <w:r>
          <w:t xml:space="preserve"> (</w:t>
        </w:r>
      </w:ins>
      <w:r>
        <w:t>d), to comply with section 1017 of Pub. L. 109-364.</w:t>
      </w:r>
    </w:p>
    <w:p w14:paraId="144DACA4" w14:textId="6A677EA9" w:rsidR="00627543" w:rsidRDefault="00244064">
      <w:pPr>
        <w:pStyle w:val="BodyText"/>
      </w:pPr>
      <w:r>
        <w:t xml:space="preserve">(F) Use the clause at </w:t>
      </w:r>
      <w:del w:id="2678" w:author="dita conv" w:date="2020-07-16T12:00:00Z">
        <w:r w:rsidR="000A22CF" w:rsidRPr="00EF483B">
          <w:rPr>
            <w:spacing w:val="-6"/>
          </w:rPr>
          <w:delText xml:space="preserve">, </w:delText>
        </w:r>
        <w:r w:rsidR="000A22CF" w:rsidRPr="00EF483B">
          <w:rPr>
            <w:spacing w:val="-5"/>
          </w:rPr>
          <w:delText xml:space="preserve">Riding Gang Member </w:delText>
        </w:r>
        <w:r w:rsidR="000A22CF" w:rsidRPr="00EF483B">
          <w:rPr>
            <w:spacing w:val="-6"/>
          </w:rPr>
          <w:delText xml:space="preserve">Requirements, 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79" w:author="dita conv" w:date="2020-07-16T12:00:00Z">
        <w:r>
          <w:t xml:space="preserve"> 247.574 (</w:t>
        </w:r>
      </w:ins>
      <w:r>
        <w:t>f), to comply with section 3504 of the National Defense Authorization Act for Fiscal Year 2009 (Pub. L. 110-417).</w:t>
      </w:r>
    </w:p>
    <w:p w14:paraId="02E4D291" w14:textId="1B84CCF5" w:rsidR="00627543" w:rsidRDefault="00244064">
      <w:pPr>
        <w:pStyle w:val="BodyText"/>
      </w:pPr>
      <w:r>
        <w:t xml:space="preserve">(G) Use the clause at </w:t>
      </w:r>
      <w:del w:id="2680" w:author="dita conv" w:date="2020-07-16T12:00:00Z">
        <w:r w:rsidR="000A22CF" w:rsidRPr="00EF483B">
          <w:rPr>
            <w:spacing w:val="-6"/>
          </w:rPr>
          <w:delText xml:space="preserve">, </w:delText>
        </w:r>
        <w:r w:rsidR="000A22CF" w:rsidRPr="00EF483B">
          <w:rPr>
            <w:spacing w:val="-5"/>
          </w:rPr>
          <w:delText xml:space="preserve">Application </w:delText>
        </w:r>
        <w:r w:rsidR="000A22CF" w:rsidRPr="00EF483B">
          <w:rPr>
            <w:spacing w:val="-4"/>
          </w:rPr>
          <w:delText xml:space="preserve">for </w:delText>
        </w:r>
        <w:r w:rsidR="000A22CF" w:rsidRPr="00EF483B">
          <w:rPr>
            <w:spacing w:val="-5"/>
          </w:rPr>
          <w:delText xml:space="preserve">U.S. Government Shipping </w:delText>
        </w:r>
        <w:r w:rsidR="000A22CF" w:rsidRPr="00EF483B">
          <w:rPr>
            <w:spacing w:val="-6"/>
          </w:rPr>
          <w:delText xml:space="preserve">Documentation/Instructions, </w:delText>
        </w:r>
        <w:r w:rsidR="000A22CF" w:rsidRPr="00EF483B">
          <w:rPr>
            <w:spacing w:val="-4"/>
          </w:rPr>
          <w:delText xml:space="preserve">as </w:delText>
        </w:r>
        <w:r w:rsidR="000A22CF" w:rsidRPr="00EF483B">
          <w:rPr>
            <w:spacing w:val="-5"/>
          </w:rPr>
          <w:delText xml:space="preserve">prescribed </w:delText>
        </w:r>
        <w:r w:rsidR="000A22CF" w:rsidRPr="00EF483B">
          <w:rPr>
            <w:spacing w:val="-3"/>
          </w:rPr>
          <w:delText>in</w:delText>
        </w:r>
        <w:r w:rsidR="000A22CF" w:rsidRPr="00EF483B">
          <w:rPr>
            <w:spacing w:val="-6"/>
          </w:rPr>
          <w:delText>.</w:delText>
        </w:r>
      </w:del>
      <w:ins w:id="2681" w:author="dita conv" w:date="2020-07-16T12:00:00Z">
        <w:r>
          <w:t xml:space="preserve"> </w:t>
        </w:r>
        <w:proofErr w:type="gramStart"/>
        <w:r>
          <w:t>247.207 .</w:t>
        </w:r>
      </w:ins>
      <w:proofErr w:type="gramEnd"/>
    </w:p>
    <w:p w14:paraId="1F6EC6FD" w14:textId="77777777" w:rsidR="00627543" w:rsidRDefault="00244064">
      <w:pPr>
        <w:pStyle w:val="Heading5"/>
      </w:pPr>
      <w:bookmarkStart w:id="2682" w:name="_Refd19e45715"/>
      <w:bookmarkStart w:id="2683" w:name="_Tocd19e45715"/>
      <w:r>
        <w:t>212.302 Tailoring of provisions and clauses for the acquisition of commercial items.</w:t>
      </w:r>
      <w:bookmarkEnd w:id="2682"/>
      <w:bookmarkEnd w:id="2683"/>
    </w:p>
    <w:p w14:paraId="77D4A83C" w14:textId="77777777" w:rsidR="00627543" w:rsidRDefault="00244064">
      <w:pPr>
        <w:pStyle w:val="BodyText"/>
      </w:pPr>
      <w:r>
        <w:t xml:space="preserve">(c) </w:t>
      </w:r>
      <w:r>
        <w:rPr>
          <w:i/>
        </w:rPr>
        <w:t>Tailoring inconsistent with customary commercial practice</w:t>
      </w:r>
      <w:r>
        <w:t>.</w:t>
      </w:r>
    </w:p>
    <w:p w14:paraId="3446EBDA" w14:textId="77777777" w:rsidR="00627543" w:rsidRDefault="00244064">
      <w:pPr>
        <w:pStyle w:val="BodyText"/>
      </w:pPr>
      <w:r>
        <w:lastRenderedPageBreak/>
        <w:t xml:space="preserve">The head of the contracting activity is the approval authority within the </w:t>
      </w:r>
      <w:proofErr w:type="gramStart"/>
      <w:r>
        <w:t>DoD</w:t>
      </w:r>
      <w:proofErr w:type="gramEnd"/>
      <w:r>
        <w:t xml:space="preserve"> for waivers under FAR 12.302(c).</w:t>
      </w:r>
    </w:p>
    <w:p w14:paraId="1FD2CCF5" w14:textId="50B799E3" w:rsidR="00627543" w:rsidRDefault="00244064">
      <w:pPr>
        <w:pStyle w:val="Heading4"/>
      </w:pPr>
      <w:bookmarkStart w:id="2684" w:name="_Refd19e45742"/>
      <w:bookmarkStart w:id="2685" w:name="_Tocd19e45742"/>
      <w:r>
        <w:t>SUBPART 212.5</w:t>
      </w:r>
      <w:del w:id="2686" w:author="dita conv" w:date="2020-07-16T12:00:00Z">
        <w:r w:rsidR="000A22CF">
          <w:rPr>
            <w:spacing w:val="-6"/>
          </w:rPr>
          <w:delText>--</w:delText>
        </w:r>
      </w:del>
      <w:ins w:id="2687" w:author="dita conv" w:date="2020-07-16T12:00:00Z">
        <w:r>
          <w:t xml:space="preserve"> —</w:t>
        </w:r>
      </w:ins>
      <w:r>
        <w:t>APPLICABILITY OF CERTAIN LAWS TO THE ACQUISITION OF COMMERCIAL ITEMS</w:t>
      </w:r>
      <w:bookmarkEnd w:id="2684"/>
      <w:bookmarkEnd w:id="2685"/>
    </w:p>
    <w:p w14:paraId="2E976CDD" w14:textId="77777777" w:rsidR="008E64D4" w:rsidRDefault="000A22CF">
      <w:pPr>
        <w:spacing w:line="249" w:lineRule="exact"/>
        <w:ind w:left="104" w:right="423"/>
        <w:jc w:val="center"/>
        <w:rPr>
          <w:del w:id="2688" w:author="dita conv" w:date="2020-07-16T12:00:00Z"/>
          <w:i/>
        </w:rPr>
      </w:pPr>
      <w:del w:id="2689" w:author="dita conv" w:date="2020-07-16T12:00:00Z">
        <w:r>
          <w:rPr>
            <w:i/>
          </w:rPr>
          <w:delText>(Revised December 7, 2011)</w:delText>
        </w:r>
      </w:del>
    </w:p>
    <w:p w14:paraId="750DA6C5" w14:textId="02381422" w:rsidR="00627543" w:rsidRDefault="00EF483B">
      <w:pPr>
        <w:pStyle w:val="Heading5"/>
      </w:pPr>
      <w:del w:id="2690" w:author="dita conv" w:date="2020-07-16T12:00:00Z">
        <w:r>
          <w:tab/>
        </w:r>
      </w:del>
      <w:bookmarkStart w:id="2691" w:name="_Refd19e45755"/>
      <w:bookmarkStart w:id="2692" w:name="_Tocd19e45755"/>
      <w:ins w:id="2693" w:author="dita conv" w:date="2020-07-16T12:00:00Z">
        <w:r w:rsidR="00244064">
          <w:t xml:space="preserve">212.503 </w:t>
        </w:r>
      </w:ins>
      <w:r w:rsidR="00244064">
        <w:t>Applicability of certain laws to Executive agency contracts for the acquisition of commercial items.</w:t>
      </w:r>
      <w:bookmarkEnd w:id="2691"/>
      <w:bookmarkEnd w:id="2692"/>
    </w:p>
    <w:p w14:paraId="27C3D69E" w14:textId="77777777" w:rsidR="00627543" w:rsidRDefault="00244064">
      <w:pPr>
        <w:pStyle w:val="BodyText"/>
      </w:pPr>
      <w:r>
        <w:t>(a) The following laws are not applicable to contracts for the acquisition of commercial items:</w:t>
      </w:r>
    </w:p>
    <w:p w14:paraId="1F0D3967" w14:textId="77777777" w:rsidR="00627543" w:rsidRDefault="00244064">
      <w:pPr>
        <w:pStyle w:val="BodyText"/>
      </w:pPr>
      <w:r>
        <w:t>(</w:t>
      </w:r>
      <w:proofErr w:type="spellStart"/>
      <w:r>
        <w:t>i</w:t>
      </w:r>
      <w:proofErr w:type="spellEnd"/>
      <w:r>
        <w:t>) 10 U.S.C. 2306(b), Prohibition on Contingent Fees.</w:t>
      </w:r>
    </w:p>
    <w:p w14:paraId="595FDB44" w14:textId="77777777" w:rsidR="00627543" w:rsidRDefault="00244064">
      <w:pPr>
        <w:pStyle w:val="BodyText"/>
      </w:pPr>
      <w:r>
        <w:t xml:space="preserve">(ii) 10 U.S.C. 2324, Allowable Costs </w:t>
      </w:r>
      <w:proofErr w:type="gramStart"/>
      <w:r>
        <w:t>Under</w:t>
      </w:r>
      <w:proofErr w:type="gramEnd"/>
      <w:r>
        <w:t xml:space="preserve"> Defense Contracts.</w:t>
      </w:r>
    </w:p>
    <w:p w14:paraId="4D6B980B" w14:textId="77777777" w:rsidR="00627543" w:rsidRDefault="00244064">
      <w:pPr>
        <w:pStyle w:val="BodyText"/>
      </w:pPr>
      <w:r>
        <w:t>(iii) 10 U.S.C. 2384(b), Requirement to Identify Suppliers.</w:t>
      </w:r>
    </w:p>
    <w:p w14:paraId="33B4BDC1" w14:textId="77777777" w:rsidR="00627543" w:rsidRDefault="00244064">
      <w:pPr>
        <w:pStyle w:val="BodyText"/>
      </w:pPr>
      <w:r>
        <w:t>(iv) 10 U.S.C. 2397(a</w:t>
      </w:r>
      <w:proofErr w:type="gramStart"/>
      <w:r>
        <w:t>)(</w:t>
      </w:r>
      <w:proofErr w:type="gramEnd"/>
      <w:r>
        <w:t>1), Reports by Employees or Former Employees of Defense Contractors.</w:t>
      </w:r>
    </w:p>
    <w:p w14:paraId="37E07433" w14:textId="77777777" w:rsidR="00627543" w:rsidRDefault="00244064">
      <w:pPr>
        <w:pStyle w:val="BodyText"/>
      </w:pPr>
      <w:r>
        <w:t xml:space="preserve">(v) 10 U.S.C. </w:t>
      </w:r>
      <w:proofErr w:type="gramStart"/>
      <w:r>
        <w:t>2397b(</w:t>
      </w:r>
      <w:proofErr w:type="gramEnd"/>
      <w:r>
        <w:t>f), Limits on Employment for Former DoD Officials.</w:t>
      </w:r>
    </w:p>
    <w:p w14:paraId="38D68F43" w14:textId="77777777" w:rsidR="00627543" w:rsidRDefault="00244064">
      <w:pPr>
        <w:pStyle w:val="BodyText"/>
      </w:pPr>
      <w:r>
        <w:t xml:space="preserve">(vi) 10 U.S.C. 2397c, Defense Contractor Requirements Concerning Former </w:t>
      </w:r>
      <w:proofErr w:type="gramStart"/>
      <w:r>
        <w:t>DoD</w:t>
      </w:r>
      <w:proofErr w:type="gramEnd"/>
      <w:r>
        <w:t xml:space="preserve"> Officials.</w:t>
      </w:r>
    </w:p>
    <w:p w14:paraId="1A42C2CD" w14:textId="77777777" w:rsidR="00627543" w:rsidRDefault="00244064">
      <w:pPr>
        <w:pStyle w:val="BodyText"/>
      </w:pPr>
      <w:r>
        <w:t>(vii) 10 U.S.C. 2408(a), Prohibition on Persons Convicted of Defense Related Felonies.</w:t>
      </w:r>
    </w:p>
    <w:p w14:paraId="0E37F490" w14:textId="3C691885" w:rsidR="00627543" w:rsidRDefault="00244064">
      <w:pPr>
        <w:pStyle w:val="BodyText"/>
      </w:pPr>
      <w:r>
        <w:t>(viii) 10 U.S.C. 2410b, Contractor Inventory Accounting System Standards (see</w:t>
      </w:r>
      <w:del w:id="2694" w:author="dita conv" w:date="2020-07-16T12:00:00Z">
        <w:r w:rsidR="000A22CF" w:rsidRPr="00EF483B">
          <w:rPr>
            <w:spacing w:val="-5"/>
          </w:rPr>
          <w:delText>).</w:delText>
        </w:r>
      </w:del>
      <w:ins w:id="2695" w:author="dita conv" w:date="2020-07-16T12:00:00Z">
        <w:r>
          <w:t xml:space="preserve">  252.242-</w:t>
        </w:r>
        <w:proofErr w:type="gramStart"/>
        <w:r>
          <w:t>7004 )</w:t>
        </w:r>
        <w:proofErr w:type="gramEnd"/>
        <w:r>
          <w:t>.</w:t>
        </w:r>
      </w:ins>
    </w:p>
    <w:p w14:paraId="13ADF3BC" w14:textId="77777777" w:rsidR="00627543" w:rsidRDefault="00244064">
      <w:pPr>
        <w:pStyle w:val="BodyText"/>
      </w:pPr>
      <w:r>
        <w:t xml:space="preserve">(ix) 107 Stat 1720 (Section 843(a), Pub. </w:t>
      </w:r>
      <w:proofErr w:type="gramStart"/>
      <w:r>
        <w:t>L. 103-160), Reporting Requirement Regarding Dealings with Terrorist Countries.</w:t>
      </w:r>
      <w:proofErr w:type="gramEnd"/>
    </w:p>
    <w:p w14:paraId="136C2859" w14:textId="26DE7AB1" w:rsidR="00627543" w:rsidRDefault="00244064">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del w:id="2696" w:author="dita conv" w:date="2020-07-16T12:00:00Z">
        <w:r w:rsidR="000A22CF" w:rsidRPr="00EF483B">
          <w:rPr>
            <w:spacing w:val="-5"/>
          </w:rPr>
          <w:delText>(</w:delText>
        </w:r>
      </w:del>
      <w:ins w:id="2697" w:author="dita conv" w:date="2020-07-16T12:00:00Z">
        <w:r>
          <w:t xml:space="preserve"> 225.7009-</w:t>
        </w:r>
        <w:proofErr w:type="gramStart"/>
        <w:r>
          <w:t>3  (</w:t>
        </w:r>
      </w:ins>
      <w:proofErr w:type="gramEnd"/>
      <w:r>
        <w:t>section 8065 of Pub. L. 107-117).</w:t>
      </w:r>
    </w:p>
    <w:p w14:paraId="3754A8E3" w14:textId="77777777" w:rsidR="00627543" w:rsidRDefault="00244064">
      <w:pPr>
        <w:pStyle w:val="BodyText"/>
      </w:pPr>
      <w:r>
        <w:t xml:space="preserve">(xi) Section 8116 of the Defense Appropriations Act for Fiscal Year 2010 (Pub. L. 111-118) and similar sections in subsequent </w:t>
      </w:r>
      <w:proofErr w:type="gramStart"/>
      <w:r>
        <w:t>DoD</w:t>
      </w:r>
      <w:proofErr w:type="gramEnd"/>
      <w:r>
        <w:t xml:space="preserve"> appropriations acts.</w:t>
      </w:r>
    </w:p>
    <w:p w14:paraId="45DFDC0A" w14:textId="77777777" w:rsidR="00627543" w:rsidRDefault="00244064">
      <w:pPr>
        <w:pStyle w:val="BodyText"/>
      </w:pPr>
      <w:r>
        <w:t>(c) The applicability of the following laws has been modified in regard to contracts for the acquisition of commercial items:</w:t>
      </w:r>
    </w:p>
    <w:p w14:paraId="380941BA" w14:textId="77777777" w:rsidR="00627543" w:rsidRDefault="00244064">
      <w:pPr>
        <w:pStyle w:val="BodyText"/>
      </w:pPr>
      <w:r>
        <w:t>(</w:t>
      </w:r>
      <w:proofErr w:type="spellStart"/>
      <w:r>
        <w:t>i</w:t>
      </w:r>
      <w:proofErr w:type="spellEnd"/>
      <w:r>
        <w:t>) 10 U.S.C. 2402, Prohibition on Limiting Subcontractor Direct Sales to the United States (see FAR 3.503 and 52.203-6).</w:t>
      </w:r>
    </w:p>
    <w:p w14:paraId="562B4B18" w14:textId="77777777" w:rsidR="00627543" w:rsidRDefault="00244064">
      <w:pPr>
        <w:pStyle w:val="BodyText"/>
      </w:pPr>
      <w:r>
        <w:t>(ii) 10 U.S.C. 2306a, Truth in Negotiations Act (see FAR 15.403-1(b</w:t>
      </w:r>
      <w:proofErr w:type="gramStart"/>
      <w:r>
        <w:t>)(</w:t>
      </w:r>
      <w:proofErr w:type="gramEnd"/>
      <w:r>
        <w:t>3)).</w:t>
      </w:r>
    </w:p>
    <w:p w14:paraId="55ECBF58" w14:textId="77777777" w:rsidR="00627543" w:rsidRDefault="00244064">
      <w:pPr>
        <w:pStyle w:val="Heading5"/>
      </w:pPr>
      <w:bookmarkStart w:id="2698" w:name="_Refd19e45823"/>
      <w:bookmarkStart w:id="2699" w:name="_Tocd19e45823"/>
      <w:ins w:id="2700" w:author="dita conv" w:date="2020-07-16T12:00:00Z">
        <w:r>
          <w:lastRenderedPageBreak/>
          <w:t xml:space="preserve">212.504 </w:t>
        </w:r>
      </w:ins>
      <w:r>
        <w:t>Applicability of certain laws to subcontracts for the acquisition of commercial items.</w:t>
      </w:r>
      <w:bookmarkEnd w:id="2698"/>
      <w:bookmarkEnd w:id="2699"/>
    </w:p>
    <w:p w14:paraId="767574D2" w14:textId="77777777" w:rsidR="00627543" w:rsidRDefault="00244064">
      <w:pPr>
        <w:pStyle w:val="BodyText"/>
      </w:pPr>
      <w:r>
        <w:t>(a) The following laws are not applicable to subcontracts at any tier for the acquisition of commercial items or commercial components:</w:t>
      </w:r>
    </w:p>
    <w:p w14:paraId="130FA509" w14:textId="77777777" w:rsidR="00627543" w:rsidRDefault="00244064">
      <w:pPr>
        <w:pStyle w:val="BodyText"/>
      </w:pPr>
      <w:r>
        <w:t>(</w:t>
      </w:r>
      <w:proofErr w:type="spellStart"/>
      <w:r>
        <w:t>i</w:t>
      </w:r>
      <w:proofErr w:type="spellEnd"/>
      <w:r>
        <w:t>) 10 U.S.C. 2306(b), Prohibition on Contingent Fees.</w:t>
      </w:r>
    </w:p>
    <w:p w14:paraId="5A3B10C7" w14:textId="77777777" w:rsidR="00627543" w:rsidRDefault="00244064">
      <w:pPr>
        <w:pStyle w:val="BodyText"/>
      </w:pPr>
      <w:r>
        <w:t>(ii) 10 U.S.C. 2313(c), Examination of Records of a Contractor.</w:t>
      </w:r>
    </w:p>
    <w:p w14:paraId="26FF7936" w14:textId="77777777" w:rsidR="00627543" w:rsidRDefault="00244064">
      <w:pPr>
        <w:pStyle w:val="BodyText"/>
      </w:pPr>
      <w:r>
        <w:t xml:space="preserve">(iii) 10 U.S.C. 2324, Allowable Costs </w:t>
      </w:r>
      <w:proofErr w:type="gramStart"/>
      <w:r>
        <w:t>Under</w:t>
      </w:r>
      <w:proofErr w:type="gramEnd"/>
      <w:r>
        <w:t xml:space="preserve"> Defense Contracts.</w:t>
      </w:r>
    </w:p>
    <w:p w14:paraId="31D9DB11" w14:textId="77777777" w:rsidR="00627543" w:rsidRDefault="00244064">
      <w:pPr>
        <w:pStyle w:val="BodyText"/>
      </w:pPr>
      <w:proofErr w:type="gramStart"/>
      <w:r>
        <w:t>(iv) 10</w:t>
      </w:r>
      <w:proofErr w:type="gramEnd"/>
      <w:r>
        <w:t xml:space="preserve"> U.S.C. 2327, Reporting Requirement Regarding Dealings with Terrorist Countries.</w:t>
      </w:r>
    </w:p>
    <w:p w14:paraId="0DB5FBD6" w14:textId="77777777" w:rsidR="00627543" w:rsidRDefault="00244064">
      <w:pPr>
        <w:pStyle w:val="BodyText"/>
      </w:pPr>
      <w:r>
        <w:t>(v) 10 U.S.C. 2384(b), Requirement to Identify Suppliers.</w:t>
      </w:r>
    </w:p>
    <w:p w14:paraId="198B005C" w14:textId="77777777" w:rsidR="00627543" w:rsidRDefault="00244064">
      <w:pPr>
        <w:pStyle w:val="BodyText"/>
      </w:pPr>
      <w:proofErr w:type="gramStart"/>
      <w:r>
        <w:t>(vi) 10</w:t>
      </w:r>
      <w:proofErr w:type="gramEnd"/>
      <w:r>
        <w:t xml:space="preserve"> U.S.C. 2391 note, Notification of Substantial Impact on Employment.</w:t>
      </w:r>
    </w:p>
    <w:p w14:paraId="04998512" w14:textId="77777777" w:rsidR="00627543" w:rsidRDefault="00244064">
      <w:pPr>
        <w:pStyle w:val="BodyText"/>
      </w:pPr>
      <w:r>
        <w:t xml:space="preserve">(vii) 10 U.S.C. 2393, Prohibition </w:t>
      </w:r>
      <w:proofErr w:type="gramStart"/>
      <w:r>
        <w:t>Against</w:t>
      </w:r>
      <w:proofErr w:type="gramEnd"/>
      <w:r>
        <w:t xml:space="preserve"> Doing Business with Certain Offerors or Contractors.</w:t>
      </w:r>
    </w:p>
    <w:p w14:paraId="1092A722" w14:textId="77777777" w:rsidR="00627543" w:rsidRDefault="00244064">
      <w:pPr>
        <w:pStyle w:val="BodyText"/>
      </w:pPr>
      <w:r>
        <w:t>(viii) 10 U.S.C. 2397(a</w:t>
      </w:r>
      <w:proofErr w:type="gramStart"/>
      <w:r>
        <w:t>)(</w:t>
      </w:r>
      <w:proofErr w:type="gramEnd"/>
      <w:r>
        <w:t>1), Reports by Employees or Former Employees of Defense Contractors.</w:t>
      </w:r>
    </w:p>
    <w:p w14:paraId="6522818A" w14:textId="77777777" w:rsidR="00627543" w:rsidRDefault="00244064">
      <w:pPr>
        <w:pStyle w:val="BodyText"/>
      </w:pPr>
      <w:r>
        <w:t xml:space="preserve">(ix) 10 U.S.C. </w:t>
      </w:r>
      <w:proofErr w:type="gramStart"/>
      <w:r>
        <w:t>2397b(</w:t>
      </w:r>
      <w:proofErr w:type="gramEnd"/>
      <w:r>
        <w:t>f), Limits on Employment for Former DoD Officials.</w:t>
      </w:r>
    </w:p>
    <w:p w14:paraId="77D08231" w14:textId="77777777" w:rsidR="00627543" w:rsidRDefault="00244064">
      <w:pPr>
        <w:pStyle w:val="BodyText"/>
      </w:pPr>
      <w:r>
        <w:t xml:space="preserve">(x) 10 U.S.C. 2397c, Defense Contractor Requirements Concerning Former </w:t>
      </w:r>
      <w:proofErr w:type="gramStart"/>
      <w:r>
        <w:t>DoD</w:t>
      </w:r>
      <w:proofErr w:type="gramEnd"/>
      <w:r>
        <w:t xml:space="preserve"> Officials.</w:t>
      </w:r>
    </w:p>
    <w:p w14:paraId="151F83B2" w14:textId="77777777" w:rsidR="00627543" w:rsidRDefault="00244064">
      <w:pPr>
        <w:pStyle w:val="BodyText"/>
      </w:pPr>
      <w:r>
        <w:t>(xi) 10 U.S.C. 2408(a), Prohibition on Persons Convicted of Defense Related Felonies.</w:t>
      </w:r>
    </w:p>
    <w:p w14:paraId="750BFABC" w14:textId="77777777" w:rsidR="00627543" w:rsidRDefault="00244064">
      <w:pPr>
        <w:pStyle w:val="BodyText"/>
      </w:pPr>
      <w:r>
        <w:t>(xii) 10 U.S.C. 2410b, Contractor Inventory Accounting System Standards.</w:t>
      </w:r>
    </w:p>
    <w:p w14:paraId="679EEB8A" w14:textId="77777777" w:rsidR="00627543" w:rsidRDefault="00244064">
      <w:pPr>
        <w:pStyle w:val="BodyText"/>
      </w:pPr>
      <w:r>
        <w:t>(xii) 10 U.S.C. 2501 note, Notification of Proposed Program Termination.</w:t>
      </w:r>
    </w:p>
    <w:p w14:paraId="56BF070A" w14:textId="77777777" w:rsidR="00627543" w:rsidRDefault="00244064">
      <w:pPr>
        <w:pStyle w:val="BodyText"/>
      </w:pPr>
      <w:r>
        <w:t>(xiv) 10 U.S.C. 2534, Miscellaneous Limitations on the Procurement of Goods Other Than United States Goods.</w:t>
      </w:r>
    </w:p>
    <w:p w14:paraId="797DF8C6" w14:textId="401590A6" w:rsidR="00627543" w:rsidRDefault="00244064">
      <w:pPr>
        <w:pStyle w:val="BodyText"/>
      </w:pPr>
      <w:r>
        <w:t xml:space="preserve">(xv) 10 U.S.C. 2631, Transportation of Supplies by Sea (except as provided in the clause at </w:t>
      </w:r>
      <w:del w:id="2701" w:author="dita conv" w:date="2020-07-16T12:00:00Z">
        <w:r w:rsidR="000A22CF" w:rsidRPr="00EF483B">
          <w:rPr>
            <w:spacing w:val="-4"/>
          </w:rPr>
          <w:delText>,</w:delText>
        </w:r>
      </w:del>
      <w:ins w:id="2702" w:author="dita conv" w:date="2020-07-16T12:00:00Z">
        <w:r>
          <w:t xml:space="preserve"> 252.247-</w:t>
        </w:r>
        <w:proofErr w:type="gramStart"/>
        <w:r>
          <w:t>7023 ,</w:t>
        </w:r>
      </w:ins>
      <w:proofErr w:type="gramEnd"/>
      <w:r>
        <w:t xml:space="preserve"> Transportation of Supplies by Sea).</w:t>
      </w:r>
    </w:p>
    <w:p w14:paraId="70BDC494" w14:textId="165AFA90" w:rsidR="00627543" w:rsidRDefault="00244064">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del w:id="2703" w:author="dita conv" w:date="2020-07-16T12:00:00Z">
        <w:r w:rsidR="000A22CF" w:rsidRPr="00EF483B">
          <w:rPr>
            <w:spacing w:val="-5"/>
          </w:rPr>
          <w:delText>(</w:delText>
        </w:r>
      </w:del>
      <w:ins w:id="2704" w:author="dita conv" w:date="2020-07-16T12:00:00Z">
        <w:r>
          <w:t xml:space="preserve"> 225.7009-</w:t>
        </w:r>
        <w:proofErr w:type="gramStart"/>
        <w:r>
          <w:t>3  (</w:t>
        </w:r>
      </w:ins>
      <w:proofErr w:type="gramEnd"/>
      <w:r>
        <w:t>section 8065 of Pub. L. 107-117).</w:t>
      </w:r>
    </w:p>
    <w:p w14:paraId="3B2B5D53" w14:textId="77777777" w:rsidR="00627543" w:rsidRDefault="00244064">
      <w:pPr>
        <w:pStyle w:val="BodyText"/>
      </w:pPr>
      <w:r>
        <w:t xml:space="preserve">(xvii) Section 8116 of the Defense Appropriations Act for Fiscal Year 2010 (Pub. L. 111-118) and similar sections in subsequent </w:t>
      </w:r>
      <w:proofErr w:type="gramStart"/>
      <w:r>
        <w:t>DoD</w:t>
      </w:r>
      <w:proofErr w:type="gramEnd"/>
      <w:r>
        <w:t xml:space="preserve"> appropriations acts.</w:t>
      </w:r>
    </w:p>
    <w:p w14:paraId="09A800DD" w14:textId="77777777" w:rsidR="00627543" w:rsidRDefault="00244064">
      <w:pPr>
        <w:pStyle w:val="BodyText"/>
      </w:pPr>
      <w:r>
        <w:t>(b) Certain requirements of the following laws have been eliminated for subcontracts at any tier for the acquisition of commercial items or commercial components:</w:t>
      </w:r>
    </w:p>
    <w:p w14:paraId="0D35CB3F" w14:textId="77777777" w:rsidR="00627543" w:rsidRDefault="00244064">
      <w:pPr>
        <w:pStyle w:val="BodyText"/>
      </w:pPr>
      <w:r>
        <w:lastRenderedPageBreak/>
        <w:t>(</w:t>
      </w:r>
      <w:proofErr w:type="spellStart"/>
      <w:r>
        <w:t>i</w:t>
      </w:r>
      <w:proofErr w:type="spellEnd"/>
      <w:r>
        <w:t xml:space="preserve">) 10 U.S.C. 2393(d), Subcontractor Reports </w:t>
      </w:r>
      <w:proofErr w:type="gramStart"/>
      <w:r>
        <w:t>Under Prohibition Against</w:t>
      </w:r>
      <w:proofErr w:type="gramEnd"/>
      <w:r>
        <w:t xml:space="preserve"> Doing Business with Certain Offerors (see FAR 52.209-6).</w:t>
      </w:r>
    </w:p>
    <w:p w14:paraId="63C2E2C3" w14:textId="77777777" w:rsidR="00627543" w:rsidRDefault="00244064">
      <w:pPr>
        <w:pStyle w:val="BodyText"/>
      </w:pPr>
      <w:r>
        <w:t>(ii) 10 U.S.C. 2402, Prohibition on Limiting Subcontractor Direct Sales to the United States (see FAR 3.503 and 52.203-6).</w:t>
      </w:r>
    </w:p>
    <w:p w14:paraId="4682397E" w14:textId="77777777" w:rsidR="00627543" w:rsidRDefault="00244064">
      <w:pPr>
        <w:pStyle w:val="Heading5"/>
      </w:pPr>
      <w:bookmarkStart w:id="2705" w:name="_Refd19e45902"/>
      <w:bookmarkStart w:id="2706" w:name="_Tocd19e45902"/>
      <w:r>
        <w:t>212.570 Applicability of certain laws to contracts and subcontracts for the acquisition of commercially available off-the-shelf items.</w:t>
      </w:r>
      <w:bookmarkEnd w:id="2705"/>
      <w:bookmarkEnd w:id="2706"/>
    </w:p>
    <w:p w14:paraId="0CE46AC6" w14:textId="3B4B1A03" w:rsidR="00627543" w:rsidRDefault="00244064">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del w:id="2707" w:author="dita conv" w:date="2020-07-16T12:00:00Z">
        <w:r w:rsidR="000A22CF">
          <w:rPr>
            <w:spacing w:val="-5"/>
          </w:rPr>
          <w:delText>(</w:delText>
        </w:r>
      </w:del>
      <w:ins w:id="2708" w:author="dita conv" w:date="2020-07-16T12:00:00Z">
        <w:r>
          <w:t xml:space="preserve"> 225.7003-3 (</w:t>
        </w:r>
      </w:ins>
      <w:r>
        <w:t>b)(2)(</w:t>
      </w:r>
      <w:proofErr w:type="spellStart"/>
      <w:r>
        <w:t>i</w:t>
      </w:r>
      <w:proofErr w:type="spellEnd"/>
      <w:r>
        <w:t>).</w:t>
      </w:r>
    </w:p>
    <w:p w14:paraId="31E0D2CC" w14:textId="4B31CBAB" w:rsidR="00627543" w:rsidRDefault="00244064">
      <w:pPr>
        <w:pStyle w:val="Heading4"/>
      </w:pPr>
      <w:bookmarkStart w:id="2709" w:name="_Refd19e45929"/>
      <w:bookmarkStart w:id="2710" w:name="_Tocd19e45929"/>
      <w:r>
        <w:t>SUBPART 212.6</w:t>
      </w:r>
      <w:del w:id="2711" w:author="dita conv" w:date="2020-07-16T12:00:00Z">
        <w:r w:rsidR="000A22CF">
          <w:rPr>
            <w:spacing w:val="-5"/>
          </w:rPr>
          <w:delText>--</w:delText>
        </w:r>
      </w:del>
      <w:ins w:id="2712" w:author="dita conv" w:date="2020-07-16T12:00:00Z">
        <w:r>
          <w:t xml:space="preserve"> —</w:t>
        </w:r>
      </w:ins>
      <w:r>
        <w:t>STREAMLINED PROCEDURES FOR EVALUATION AND SOLICITATION FOR COMMERCIAL ITEMS</w:t>
      </w:r>
      <w:bookmarkEnd w:id="2709"/>
      <w:bookmarkEnd w:id="2710"/>
    </w:p>
    <w:p w14:paraId="505F2C26" w14:textId="77777777" w:rsidR="008E64D4" w:rsidRDefault="000A22CF">
      <w:pPr>
        <w:spacing w:line="249" w:lineRule="exact"/>
        <w:ind w:left="97" w:right="423"/>
        <w:jc w:val="center"/>
        <w:rPr>
          <w:del w:id="2713" w:author="dita conv" w:date="2020-07-16T12:00:00Z"/>
          <w:i/>
        </w:rPr>
      </w:pPr>
      <w:del w:id="2714" w:author="dita conv" w:date="2020-07-16T12:00:00Z">
        <w:r>
          <w:rPr>
            <w:i/>
          </w:rPr>
          <w:delText>(Revised August 28, 2007)</w:delText>
        </w:r>
      </w:del>
    </w:p>
    <w:p w14:paraId="6E2D7D27" w14:textId="77777777" w:rsidR="008E64D4" w:rsidRDefault="008E64D4">
      <w:pPr>
        <w:pStyle w:val="BodyText"/>
        <w:spacing w:before="10"/>
        <w:rPr>
          <w:del w:id="2715" w:author="dita conv" w:date="2020-07-16T12:00:00Z"/>
          <w:i/>
          <w:sz w:val="35"/>
        </w:rPr>
      </w:pPr>
    </w:p>
    <w:p w14:paraId="19039DAD" w14:textId="77777777" w:rsidR="00627543" w:rsidRDefault="00244064">
      <w:pPr>
        <w:pStyle w:val="Heading5"/>
      </w:pPr>
      <w:bookmarkStart w:id="2716" w:name="_Refd19e45942"/>
      <w:bookmarkStart w:id="2717" w:name="_Tocd19e45942"/>
      <w:r>
        <w:t>212.602 Streamlined evaluation of offers.</w:t>
      </w:r>
      <w:bookmarkEnd w:id="2716"/>
      <w:bookmarkEnd w:id="2717"/>
    </w:p>
    <w:p w14:paraId="3AC4A6DA" w14:textId="77777777" w:rsidR="00627543" w:rsidRDefault="00244064">
      <w:pPr>
        <w:pStyle w:val="BodyText"/>
      </w:pPr>
      <w:r>
        <w:t>(b)(</w:t>
      </w:r>
      <w:proofErr w:type="spellStart"/>
      <w:r>
        <w:t>i</w:t>
      </w:r>
      <w:proofErr w:type="spellEnd"/>
      <w:r>
        <w:t xml:space="preserve">) For the acquisition of transportation and transportation-related services, also consider evaluating offers in accordance with the criteria </w:t>
      </w:r>
      <w:proofErr w:type="gramStart"/>
      <w:r>
        <w:t>at  247.206</w:t>
      </w:r>
      <w:proofErr w:type="gramEnd"/>
      <w:r>
        <w:t xml:space="preserve"> (1).</w:t>
      </w:r>
    </w:p>
    <w:p w14:paraId="2541CB18" w14:textId="77777777" w:rsidR="00627543" w:rsidRDefault="00244064">
      <w:pPr>
        <w:pStyle w:val="BodyText"/>
      </w:pPr>
      <w:r>
        <w:t xml:space="preserve">(ii) For the acquisition of transportation in supply contracts that will include a significant requirement for transportation of items outside the contiguous United States, also evaluate offers in accordance with the criterion </w:t>
      </w:r>
      <w:proofErr w:type="gramStart"/>
      <w:r>
        <w:t>at  247.301</w:t>
      </w:r>
      <w:proofErr w:type="gramEnd"/>
      <w:r>
        <w:t>-71 .</w:t>
      </w:r>
    </w:p>
    <w:p w14:paraId="68191FA6" w14:textId="77777777" w:rsidR="00627543" w:rsidRDefault="00244064">
      <w:pPr>
        <w:pStyle w:val="BodyText"/>
      </w:pPr>
      <w:r>
        <w:t>(iii) For the direct purchase of ocean transportation services, also evaluate offers in accordance with the criteria at 247.573-2(c).</w:t>
      </w:r>
    </w:p>
    <w:p w14:paraId="26E00B88" w14:textId="77777777" w:rsidR="00627543" w:rsidRDefault="00244064">
      <w:pPr>
        <w:pStyle w:val="Heading4"/>
      </w:pPr>
      <w:bookmarkStart w:id="2718" w:name="_Refd19e45979"/>
      <w:bookmarkStart w:id="2719" w:name="_Tocd19e45979"/>
      <w:r>
        <w:t>SUBPART 212.70 —LIMITATION ON CONVERSION OF PROCUREMENT FROM COMMERCIAL ACQUISITION PROCEDURES</w:t>
      </w:r>
      <w:bookmarkEnd w:id="2718"/>
      <w:bookmarkEnd w:id="2719"/>
    </w:p>
    <w:p w14:paraId="622728B8" w14:textId="77777777" w:rsidR="008E64D4" w:rsidRDefault="000A22CF">
      <w:pPr>
        <w:spacing w:line="249" w:lineRule="exact"/>
        <w:ind w:left="102" w:right="423"/>
        <w:jc w:val="center"/>
        <w:rPr>
          <w:del w:id="2720" w:author="dita conv" w:date="2020-07-16T12:00:00Z"/>
          <w:i/>
        </w:rPr>
      </w:pPr>
      <w:del w:id="2721" w:author="dita conv" w:date="2020-07-16T12:00:00Z">
        <w:r>
          <w:rPr>
            <w:i/>
          </w:rPr>
          <w:delText>(Added January 31, 2018)</w:delText>
        </w:r>
      </w:del>
    </w:p>
    <w:p w14:paraId="1351F5E2" w14:textId="77777777" w:rsidR="008E64D4" w:rsidRDefault="008E64D4">
      <w:pPr>
        <w:pStyle w:val="BodyText"/>
        <w:spacing w:before="10"/>
        <w:rPr>
          <w:del w:id="2722" w:author="dita conv" w:date="2020-07-16T12:00:00Z"/>
          <w:i/>
          <w:sz w:val="35"/>
        </w:rPr>
      </w:pPr>
    </w:p>
    <w:p w14:paraId="7C272D48" w14:textId="77777777" w:rsidR="00627543" w:rsidRDefault="00244064">
      <w:pPr>
        <w:pStyle w:val="Heading5"/>
      </w:pPr>
      <w:bookmarkStart w:id="2723" w:name="_Refd19e45992"/>
      <w:bookmarkStart w:id="2724" w:name="_Tocd19e45992"/>
      <w:r>
        <w:t>212.7000 Scope.</w:t>
      </w:r>
      <w:bookmarkEnd w:id="2723"/>
      <w:bookmarkEnd w:id="2724"/>
    </w:p>
    <w:p w14:paraId="06010AF0" w14:textId="77777777" w:rsidR="00627543" w:rsidRDefault="00244064">
      <w:pPr>
        <w:pStyle w:val="BodyText"/>
      </w:pPr>
      <w:proofErr w:type="gramStart"/>
      <w:r>
        <w:t>This subpart implements section 856 of the National Defense Authorization Act for Fiscal Year 2016 (Pub.</w:t>
      </w:r>
      <w:proofErr w:type="gramEnd"/>
      <w:r>
        <w:t xml:space="preserve"> </w:t>
      </w:r>
      <w:proofErr w:type="gramStart"/>
      <w:r>
        <w:t>L. 114-92).</w:t>
      </w:r>
      <w:proofErr w:type="gramEnd"/>
    </w:p>
    <w:p w14:paraId="710D3C54" w14:textId="77777777" w:rsidR="00627543" w:rsidRDefault="00244064">
      <w:pPr>
        <w:pStyle w:val="Heading5"/>
      </w:pPr>
      <w:bookmarkStart w:id="2725" w:name="_Refd19e46011"/>
      <w:bookmarkStart w:id="2726" w:name="_Tocd19e46011"/>
      <w:r>
        <w:t>212.7001 Procedures.</w:t>
      </w:r>
      <w:bookmarkEnd w:id="2725"/>
      <w:bookmarkEnd w:id="2726"/>
    </w:p>
    <w:p w14:paraId="23D043A0" w14:textId="77777777" w:rsidR="00627543" w:rsidRDefault="00244064">
      <w:pPr>
        <w:pStyle w:val="BodyText"/>
      </w:pPr>
      <w:r>
        <w:t xml:space="preserve">(a) </w:t>
      </w:r>
      <w:r>
        <w:rPr>
          <w:i/>
        </w:rPr>
        <w:t>Limitation</w:t>
      </w:r>
      <w:r>
        <w:t>.</w:t>
      </w:r>
    </w:p>
    <w:p w14:paraId="07BF1431" w14:textId="77777777" w:rsidR="00627543" w:rsidRDefault="00244064">
      <w:pPr>
        <w:pStyle w:val="BodyText"/>
      </w:pPr>
      <w:r>
        <w:t xml:space="preserve">(1)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w:t>
      </w:r>
      <w:r>
        <w:lastRenderedPageBreak/>
        <w:t>the head of the contracting activity shall determine in writing, upon recommendation from the contracting officer for the procurement that—</w:t>
      </w:r>
    </w:p>
    <w:p w14:paraId="48763EB8" w14:textId="77777777" w:rsidR="00627543" w:rsidRDefault="00244064">
      <w:pPr>
        <w:pStyle w:val="BodyText"/>
      </w:pPr>
      <w:r>
        <w:t>(</w:t>
      </w:r>
      <w:proofErr w:type="spellStart"/>
      <w:r>
        <w:t>i</w:t>
      </w:r>
      <w:proofErr w:type="spellEnd"/>
      <w:r>
        <w:t>) The earlier use of commercial acquisition procedures under FAR part 12 was in error or based on inadequate information; and</w:t>
      </w:r>
    </w:p>
    <w:p w14:paraId="7B50E50B" w14:textId="77777777" w:rsidR="00627543" w:rsidRDefault="00244064">
      <w:pPr>
        <w:pStyle w:val="BodyText"/>
      </w:pPr>
      <w:proofErr w:type="gramStart"/>
      <w:r>
        <w:t>(ii) DoD</w:t>
      </w:r>
      <w:proofErr w:type="gramEnd"/>
      <w:r>
        <w:t xml:space="preserve"> will realize a cost savings compared to the cost of procuring a similar quantity or level of such item or service using commercial acquisition procedures.</w:t>
      </w:r>
    </w:p>
    <w:p w14:paraId="696FCCC8" w14:textId="77777777" w:rsidR="00627543" w:rsidRDefault="00244064">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14:paraId="0110032E" w14:textId="77777777" w:rsidR="00627543" w:rsidRDefault="00244064">
      <w:pPr>
        <w:pStyle w:val="BodyText"/>
      </w:pPr>
      <w:r>
        <w:t>(b) In making a determination under paragraph (a) of this section, the determining official shall, at a minimum, consider the following factors:</w:t>
      </w:r>
    </w:p>
    <w:p w14:paraId="5E56AC1D" w14:textId="77777777" w:rsidR="00627543" w:rsidRDefault="00244064">
      <w:pPr>
        <w:pStyle w:val="BodyText"/>
      </w:pPr>
      <w:r>
        <w:t>(1) The estimated cost of research and development to be performed by the existing contractor to improve future products or services.</w:t>
      </w:r>
    </w:p>
    <w:p w14:paraId="3E15BB6A" w14:textId="77777777" w:rsidR="00627543" w:rsidRDefault="00244064">
      <w:pPr>
        <w:pStyle w:val="BodyText"/>
      </w:pPr>
      <w:r>
        <w:t xml:space="preserve">(2) The costs for </w:t>
      </w:r>
      <w:proofErr w:type="gramStart"/>
      <w:r>
        <w:t>DoD</w:t>
      </w:r>
      <w:proofErr w:type="gramEnd"/>
      <w:r>
        <w:t xml:space="preserve"> and the contractor in assessing and responding to data requests to support a conversion to noncommercial acquisition procedures.</w:t>
      </w:r>
    </w:p>
    <w:p w14:paraId="62C39F82" w14:textId="77777777" w:rsidR="00627543" w:rsidRDefault="00244064">
      <w:pPr>
        <w:pStyle w:val="BodyText"/>
      </w:pPr>
      <w:r>
        <w:t>(3) Changes in purchase quantities.</w:t>
      </w:r>
    </w:p>
    <w:p w14:paraId="05CB1B71" w14:textId="77777777" w:rsidR="00627543" w:rsidRDefault="00244064">
      <w:pPr>
        <w:pStyle w:val="BodyText"/>
      </w:pPr>
      <w:r>
        <w:t>(4) Costs associated with potential procurement delays resulting from the conversion.</w:t>
      </w:r>
    </w:p>
    <w:p w14:paraId="5BE87007" w14:textId="77777777" w:rsidR="00627543" w:rsidRDefault="00244064">
      <w:pPr>
        <w:pStyle w:val="BodyText"/>
      </w:pPr>
      <w:r>
        <w:t>(c) The requirements of this subpart terminate November 25, 2020.</w:t>
      </w:r>
    </w:p>
    <w:p w14:paraId="7F1E9C4C" w14:textId="77777777" w:rsidR="00627543" w:rsidRDefault="00244064">
      <w:pPr>
        <w:pStyle w:val="Heading4"/>
      </w:pPr>
      <w:bookmarkStart w:id="2727" w:name="_Refd19e46054"/>
      <w:bookmarkStart w:id="2728" w:name="_Tocd19e46054"/>
      <w:r>
        <w:t>SUBPART 212.71 —PILOT PROGRAM FOR ACQUISITION OF MILITARY-PURPOSE NONDEVELOPMENTAL ITEMS</w:t>
      </w:r>
      <w:bookmarkEnd w:id="2727"/>
      <w:bookmarkEnd w:id="2728"/>
    </w:p>
    <w:p w14:paraId="4A52AD2D" w14:textId="77777777" w:rsidR="008E64D4" w:rsidRDefault="000A22CF">
      <w:pPr>
        <w:spacing w:line="249" w:lineRule="exact"/>
        <w:ind w:left="105" w:right="422"/>
        <w:jc w:val="center"/>
        <w:rPr>
          <w:del w:id="2729" w:author="dita conv" w:date="2020-07-16T12:00:00Z"/>
          <w:i/>
        </w:rPr>
      </w:pPr>
      <w:del w:id="2730" w:author="dita conv" w:date="2020-07-16T12:00:00Z">
        <w:r>
          <w:rPr>
            <w:i/>
          </w:rPr>
          <w:delText>(Revised November 4, 2016)</w:delText>
        </w:r>
      </w:del>
    </w:p>
    <w:p w14:paraId="60CA7B86" w14:textId="77777777" w:rsidR="008E64D4" w:rsidRDefault="008E64D4">
      <w:pPr>
        <w:pStyle w:val="BodyText"/>
        <w:spacing w:before="10"/>
        <w:rPr>
          <w:del w:id="2731" w:author="dita conv" w:date="2020-07-16T12:00:00Z"/>
          <w:i/>
          <w:sz w:val="35"/>
        </w:rPr>
      </w:pPr>
    </w:p>
    <w:p w14:paraId="545F150E" w14:textId="77777777" w:rsidR="00627543" w:rsidRDefault="00244064">
      <w:pPr>
        <w:pStyle w:val="Heading5"/>
      </w:pPr>
      <w:bookmarkStart w:id="2732" w:name="_Refd19e46067"/>
      <w:bookmarkStart w:id="2733" w:name="_Tocd19e46067"/>
      <w:r>
        <w:t>212.7100 Scope.</w:t>
      </w:r>
      <w:bookmarkEnd w:id="2732"/>
      <w:bookmarkEnd w:id="2733"/>
    </w:p>
    <w:p w14:paraId="5EB7A741" w14:textId="52F1BE43" w:rsidR="00627543" w:rsidRDefault="00244064">
      <w:pPr>
        <w:pStyle w:val="BodyText"/>
      </w:pPr>
      <w:r>
        <w:t xml:space="preserve">This subpart establishes the pilot program authorized by section 866 of the National Defense Authorization Act for Fiscal Year 2011 (Pub. </w:t>
      </w:r>
      <w:proofErr w:type="gramStart"/>
      <w:r>
        <w:t xml:space="preserve">L. 111-383), as modified </w:t>
      </w:r>
      <w:del w:id="2734" w:author="dita conv" w:date="2020-07-16T12:00:00Z">
        <w:r w:rsidR="000A22CF">
          <w:rPr>
            <w:spacing w:val="-4"/>
          </w:rPr>
          <w:delText xml:space="preserve">by </w:delText>
        </w:r>
        <w:r w:rsidR="000A22CF">
          <w:rPr>
            <w:spacing w:val="-5"/>
          </w:rPr>
          <w:delText>section</w:delText>
        </w:r>
      </w:del>
      <w:proofErr w:type="spellStart"/>
      <w:ins w:id="2735" w:author="dita conv" w:date="2020-07-16T12:00:00Z">
        <w:r>
          <w:t>bysection</w:t>
        </w:r>
      </w:ins>
      <w:proofErr w:type="spellEnd"/>
      <w:r>
        <w:t xml:space="preserve"> 892 of the National Defense Authorization Act for Fiscal Year 2016 (Pub.</w:t>
      </w:r>
      <w:proofErr w:type="gramEnd"/>
      <w:r>
        <w:t xml:space="preserve"> </w:t>
      </w:r>
      <w:proofErr w:type="gramStart"/>
      <w:r>
        <w:t>L. 114-92).</w:t>
      </w:r>
      <w:proofErr w:type="gramEnd"/>
    </w:p>
    <w:p w14:paraId="46985B67" w14:textId="77777777" w:rsidR="00627543" w:rsidRDefault="00244064">
      <w:pPr>
        <w:pStyle w:val="Heading5"/>
      </w:pPr>
      <w:bookmarkStart w:id="2736" w:name="_Refd19e46086"/>
      <w:bookmarkStart w:id="2737" w:name="_Tocd19e46086"/>
      <w:r>
        <w:t>212.7101 Definitions.</w:t>
      </w:r>
      <w:bookmarkEnd w:id="2736"/>
      <w:bookmarkEnd w:id="2737"/>
    </w:p>
    <w:p w14:paraId="5DF762BF" w14:textId="77777777" w:rsidR="00627543" w:rsidRDefault="00244064">
      <w:pPr>
        <w:pStyle w:val="BodyText"/>
      </w:pPr>
      <w:r>
        <w:t>As used in this subpart—</w:t>
      </w:r>
    </w:p>
    <w:p w14:paraId="76941B8A" w14:textId="77777777" w:rsidR="00627543" w:rsidRDefault="00244064">
      <w:pPr>
        <w:pStyle w:val="BodyText"/>
      </w:pPr>
      <w:r>
        <w:t xml:space="preserve">“Military-purpose </w:t>
      </w:r>
      <w:proofErr w:type="spellStart"/>
      <w:r>
        <w:t>nondevelopmental</w:t>
      </w:r>
      <w:proofErr w:type="spellEnd"/>
      <w:r>
        <w:t xml:space="preserve"> item” means a </w:t>
      </w:r>
      <w:proofErr w:type="spellStart"/>
      <w:r>
        <w:t>nondevelopmental</w:t>
      </w:r>
      <w:proofErr w:type="spellEnd"/>
      <w:r>
        <w:t xml:space="preserve"> item that meets a validated military requirement, as determined in writing by the responsible program manager, and has been developed exclusively at private expense. An item </w:t>
      </w:r>
      <w:r>
        <w:lastRenderedPageBreak/>
        <w:t>shall not be considered to be developed at private expense if development of the item was paid for in whole or in part through—</w:t>
      </w:r>
    </w:p>
    <w:p w14:paraId="2AF17B63" w14:textId="77777777" w:rsidR="00627543" w:rsidRDefault="00244064">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14:paraId="0D17615B" w14:textId="77777777" w:rsidR="00627543" w:rsidRDefault="00244064">
      <w:pPr>
        <w:pStyle w:val="BodyText"/>
      </w:pPr>
      <w:r>
        <w:t>(2) Foreign government funding.</w:t>
      </w:r>
    </w:p>
    <w:p w14:paraId="54FE921C" w14:textId="1F1CF07A" w:rsidR="00627543" w:rsidRDefault="00244064">
      <w:pPr>
        <w:pStyle w:val="BodyText"/>
      </w:pPr>
      <w:r>
        <w:t>“</w:t>
      </w:r>
      <w:proofErr w:type="spellStart"/>
      <w:r>
        <w:t>Nondevelopmental</w:t>
      </w:r>
      <w:proofErr w:type="spellEnd"/>
      <w:r>
        <w:t xml:space="preserve"> item” is defined in FAR 2.101 and also includes previously developed items of supply that require modifications other than those customarily available in the commercial marketplace if such modifications are consistent with the requirement at </w:t>
      </w:r>
      <w:del w:id="2738" w:author="dita conv" w:date="2020-07-16T12:00:00Z">
        <w:r w:rsidR="000A22CF">
          <w:rPr>
            <w:spacing w:val="-6"/>
          </w:rPr>
          <w:delText>(</w:delText>
        </w:r>
      </w:del>
      <w:ins w:id="2739" w:author="dita conv" w:date="2020-07-16T12:00:00Z">
        <w:r>
          <w:t xml:space="preserve"> 212.7102-1 (</w:t>
        </w:r>
      </w:ins>
      <w:r>
        <w:t>c</w:t>
      </w:r>
      <w:proofErr w:type="gramStart"/>
      <w:r>
        <w:t>)(</w:t>
      </w:r>
      <w:proofErr w:type="gramEnd"/>
      <w:r>
        <w:t>1).</w:t>
      </w:r>
    </w:p>
    <w:p w14:paraId="453822E6" w14:textId="77777777" w:rsidR="00627543" w:rsidRDefault="00244064">
      <w:pPr>
        <w:pStyle w:val="Heading5"/>
      </w:pPr>
      <w:bookmarkStart w:id="2740" w:name="_Refd19e46125"/>
      <w:bookmarkStart w:id="2741" w:name="_Tocd19e46125"/>
      <w:r>
        <w:t>212.7102 Pilot program.</w:t>
      </w:r>
      <w:bookmarkEnd w:id="2740"/>
      <w:bookmarkEnd w:id="2741"/>
    </w:p>
    <w:p w14:paraId="159FAC85" w14:textId="77777777" w:rsidR="00627543" w:rsidRDefault="00244064">
      <w:pPr>
        <w:pStyle w:val="Heading6"/>
      </w:pPr>
      <w:bookmarkStart w:id="2742" w:name="_Refd19e46138"/>
      <w:bookmarkStart w:id="2743" w:name="_Tocd19e46138"/>
      <w:r>
        <w:t>212.7102-1 Contracts under the program.</w:t>
      </w:r>
      <w:bookmarkEnd w:id="2742"/>
      <w:bookmarkEnd w:id="2743"/>
    </w:p>
    <w:p w14:paraId="29AA316D" w14:textId="49A60F88" w:rsidR="00627543" w:rsidRDefault="00244064">
      <w:pPr>
        <w:pStyle w:val="BodyText"/>
      </w:pPr>
      <w:r>
        <w:t xml:space="preserve">The contracting officer may utilize this pilot program to enter into contracts for </w:t>
      </w:r>
      <w:del w:id="2744" w:author="dita conv" w:date="2020-07-16T12:00:00Z">
        <w:r w:rsidR="000A22CF">
          <w:rPr>
            <w:spacing w:val="-4"/>
          </w:rPr>
          <w:delText xml:space="preserve">the </w:delText>
        </w:r>
        <w:r w:rsidR="000A22CF">
          <w:rPr>
            <w:spacing w:val="-5"/>
          </w:rPr>
          <w:delText>acquisition</w:delText>
        </w:r>
      </w:del>
      <w:proofErr w:type="spellStart"/>
      <w:ins w:id="2745" w:author="dita conv" w:date="2020-07-16T12:00:00Z">
        <w:r>
          <w:t>theacquisition</w:t>
        </w:r>
      </w:ins>
      <w:proofErr w:type="spellEnd"/>
      <w:r>
        <w:t xml:space="preserve"> of military-purpose </w:t>
      </w:r>
      <w:proofErr w:type="spellStart"/>
      <w:r>
        <w:t>nondevelopmental</w:t>
      </w:r>
      <w:proofErr w:type="spellEnd"/>
      <w:r>
        <w:t xml:space="preserve"> items. See </w:t>
      </w:r>
      <w:proofErr w:type="gramStart"/>
      <w:ins w:id="2746" w:author="dita conv" w:date="2020-07-16T12:00:00Z">
        <w:r>
          <w:t>PGI  212.7102</w:t>
        </w:r>
        <w:proofErr w:type="gramEnd"/>
        <w:r>
          <w:t xml:space="preserve">  </w:t>
        </w:r>
      </w:ins>
      <w:r>
        <w:t xml:space="preserve">for </w:t>
      </w:r>
      <w:del w:id="2747" w:author="dita conv" w:date="2020-07-16T12:00:00Z">
        <w:r w:rsidR="000A22CF">
          <w:rPr>
            <w:spacing w:val="-4"/>
          </w:rPr>
          <w:delText xml:space="preserve">file </w:delText>
        </w:r>
        <w:r w:rsidR="000A22CF">
          <w:rPr>
            <w:spacing w:val="-5"/>
          </w:rPr>
          <w:delText>documentation</w:delText>
        </w:r>
      </w:del>
      <w:proofErr w:type="spellStart"/>
      <w:ins w:id="2748" w:author="dita conv" w:date="2020-07-16T12:00:00Z">
        <w:r>
          <w:t>filedocumentation</w:t>
        </w:r>
      </w:ins>
      <w:proofErr w:type="spellEnd"/>
      <w:r>
        <w:t xml:space="preserve"> requirements. Each contract entered into under the pilot </w:t>
      </w:r>
      <w:del w:id="2749" w:author="dita conv" w:date="2020-07-16T12:00:00Z">
        <w:r w:rsidR="000A22CF">
          <w:rPr>
            <w:spacing w:val="-5"/>
          </w:rPr>
          <w:delText xml:space="preserve">program </w:delText>
        </w:r>
        <w:r w:rsidR="000A22CF">
          <w:rPr>
            <w:spacing w:val="-4"/>
          </w:rPr>
          <w:delText>shall</w:delText>
        </w:r>
      </w:del>
      <w:proofErr w:type="spellStart"/>
      <w:ins w:id="2750" w:author="dita conv" w:date="2020-07-16T12:00:00Z">
        <w:r>
          <w:t>programshall</w:t>
        </w:r>
      </w:ins>
      <w:proofErr w:type="spellEnd"/>
      <w:r>
        <w:t>—</w:t>
      </w:r>
    </w:p>
    <w:p w14:paraId="0136E48A" w14:textId="77777777" w:rsidR="00627543" w:rsidRDefault="00244064">
      <w:pPr>
        <w:pStyle w:val="BodyText"/>
      </w:pPr>
      <w:r>
        <w:t>(a) Be a firm-fixed-price contract, or a fixed-price contract with an economic price adjustment clause;</w:t>
      </w:r>
    </w:p>
    <w:p w14:paraId="31EA2F9E" w14:textId="77777777" w:rsidR="00627543" w:rsidRDefault="00244064">
      <w:pPr>
        <w:pStyle w:val="BodyText"/>
      </w:pPr>
      <w:r>
        <w:t>(b) Be in an amount not in excess of $100 million;</w:t>
      </w:r>
    </w:p>
    <w:p w14:paraId="00317DB2" w14:textId="77777777" w:rsidR="00627543" w:rsidRDefault="00244064">
      <w:pPr>
        <w:pStyle w:val="BodyText"/>
      </w:pPr>
      <w:r>
        <w:t>(c) Provide—</w:t>
      </w:r>
    </w:p>
    <w:p w14:paraId="05AFC49C" w14:textId="77777777" w:rsidR="00627543" w:rsidRDefault="00244064">
      <w:pPr>
        <w:pStyle w:val="BodyText"/>
      </w:pPr>
      <w:r>
        <w:t>(1) For the delivery of an initial lot of production quantities of completed items not later than nine months after the date of the award of such contract; and</w:t>
      </w:r>
    </w:p>
    <w:p w14:paraId="43165393" w14:textId="02AEAB41" w:rsidR="00627543" w:rsidRDefault="00244064">
      <w:pPr>
        <w:pStyle w:val="BodyText"/>
      </w:pPr>
      <w:r>
        <w:t>(2) That failure to make delivery as provided for under paragraph (c</w:t>
      </w:r>
      <w:proofErr w:type="gramStart"/>
      <w:r>
        <w:t>)(</w:t>
      </w:r>
      <w:proofErr w:type="gramEnd"/>
      <w:r>
        <w:t xml:space="preserve">1) </w:t>
      </w:r>
      <w:del w:id="2751" w:author="dita conv" w:date="2020-07-16T12:00:00Z">
        <w:r w:rsidR="000A22CF" w:rsidRPr="00EF483B">
          <w:rPr>
            <w:spacing w:val="-3"/>
          </w:rPr>
          <w:delText xml:space="preserve">may </w:delText>
        </w:r>
        <w:r w:rsidR="000A22CF" w:rsidRPr="00EF483B">
          <w:rPr>
            <w:spacing w:val="-5"/>
          </w:rPr>
          <w:delText>result</w:delText>
        </w:r>
      </w:del>
      <w:proofErr w:type="spellStart"/>
      <w:ins w:id="2752" w:author="dita conv" w:date="2020-07-16T12:00:00Z">
        <w:r>
          <w:t>mayresult</w:t>
        </w:r>
      </w:ins>
      <w:proofErr w:type="spellEnd"/>
      <w:r>
        <w:t xml:space="preserve"> in termination for cause; and</w:t>
      </w:r>
    </w:p>
    <w:p w14:paraId="4A911620" w14:textId="77777777" w:rsidR="00627543" w:rsidRDefault="00244064">
      <w:pPr>
        <w:pStyle w:val="BodyText"/>
      </w:pPr>
      <w:r>
        <w:t>(d) Be—</w:t>
      </w:r>
    </w:p>
    <w:p w14:paraId="3B0AB23A" w14:textId="77777777" w:rsidR="00627543" w:rsidRDefault="00244064">
      <w:pPr>
        <w:pStyle w:val="BodyText"/>
      </w:pPr>
      <w:r>
        <w:t>(1) Exempt from the requirement to submit certified cost or pricing data;</w:t>
      </w:r>
    </w:p>
    <w:p w14:paraId="2464246D" w14:textId="77777777" w:rsidR="00627543" w:rsidRDefault="00244064">
      <w:pPr>
        <w:pStyle w:val="BodyText"/>
      </w:pPr>
      <w:r>
        <w:t>(2) Exempt from the cost accounting standards under 41 U.S.C. 1502; and</w:t>
      </w:r>
    </w:p>
    <w:p w14:paraId="30D63CC5" w14:textId="77777777" w:rsidR="00627543" w:rsidRDefault="00244064">
      <w:pPr>
        <w:pStyle w:val="BodyText"/>
      </w:pPr>
      <w:r>
        <w:t>(3) Subject to the requirement to provide data other than certified cost or pricing data for the purpose of price reasonableness determinations.</w:t>
      </w:r>
    </w:p>
    <w:p w14:paraId="25E61CDF" w14:textId="77777777" w:rsidR="00627543" w:rsidRDefault="00244064">
      <w:pPr>
        <w:pStyle w:val="Heading6"/>
      </w:pPr>
      <w:bookmarkStart w:id="2753" w:name="_Refd19e46182"/>
      <w:bookmarkStart w:id="2754" w:name="_Tocd19e46182"/>
      <w:proofErr w:type="gramStart"/>
      <w:r>
        <w:t>212.7102-2 Reporting requirements.</w:t>
      </w:r>
      <w:bookmarkEnd w:id="2753"/>
      <w:bookmarkEnd w:id="2754"/>
      <w:proofErr w:type="gramEnd"/>
    </w:p>
    <w:p w14:paraId="07EE5F8C" w14:textId="01EC7DBC" w:rsidR="00627543" w:rsidRDefault="00244064">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w:t>
      </w:r>
      <w:del w:id="2755" w:author="dita conv" w:date="2020-07-16T12:00:00Z">
        <w:r w:rsidR="000A22CF">
          <w:rPr>
            <w:spacing w:val="-5"/>
          </w:rPr>
          <w:delText>.</w:delText>
        </w:r>
      </w:del>
      <w:proofErr w:type="gramStart"/>
      <w:ins w:id="2756" w:author="dita conv" w:date="2020-07-16T12:00:00Z">
        <w:r>
          <w:t>PGI  212.7102</w:t>
        </w:r>
        <w:proofErr w:type="gramEnd"/>
        <w:r>
          <w:t xml:space="preserve"> .</w:t>
        </w:r>
      </w:ins>
      <w:r>
        <w:t xml:space="preserve"> See </w:t>
      </w:r>
      <w:proofErr w:type="gramStart"/>
      <w:ins w:id="2757" w:author="dita conv" w:date="2020-07-16T12:00:00Z">
        <w:r>
          <w:t>PGI  212.7102</w:t>
        </w:r>
        <w:proofErr w:type="gramEnd"/>
        <w:r>
          <w:t xml:space="preserve">  </w:t>
        </w:r>
      </w:ins>
      <w:r>
        <w:t>for annual reporting format.</w:t>
      </w:r>
    </w:p>
    <w:p w14:paraId="5ED42ABD" w14:textId="77777777" w:rsidR="00627543" w:rsidRDefault="00244064">
      <w:pPr>
        <w:pStyle w:val="Heading6"/>
      </w:pPr>
      <w:bookmarkStart w:id="2758" w:name="_Refd19e46214"/>
      <w:bookmarkStart w:id="2759" w:name="_Tocd19e46214"/>
      <w:proofErr w:type="gramStart"/>
      <w:r>
        <w:lastRenderedPageBreak/>
        <w:t>212.7102-3 Sunset of the pilot authority.</w:t>
      </w:r>
      <w:bookmarkEnd w:id="2758"/>
      <w:bookmarkEnd w:id="2759"/>
      <w:proofErr w:type="gramEnd"/>
    </w:p>
    <w:p w14:paraId="0C788D4C" w14:textId="77777777" w:rsidR="00627543" w:rsidRDefault="00244064">
      <w:pPr>
        <w:pStyle w:val="BodyText"/>
      </w:pPr>
      <w:r>
        <w:t>(a) The authority to carry out the pilot program described in this subpart expires on December 31, 2019.</w:t>
      </w:r>
    </w:p>
    <w:p w14:paraId="07D16106" w14:textId="77777777" w:rsidR="00627543" w:rsidRDefault="00244064">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w:p w14:paraId="0683D071" w14:textId="77777777" w:rsidR="00627543" w:rsidRDefault="00244064">
      <w:pPr>
        <w:pStyle w:val="Heading5"/>
      </w:pPr>
      <w:bookmarkStart w:id="2760" w:name="_Refd19e46236"/>
      <w:bookmarkStart w:id="2761" w:name="_Tocd19e46236"/>
      <w:r>
        <w:t>212.7103 Solicitation provision.</w:t>
      </w:r>
      <w:bookmarkEnd w:id="2760"/>
      <w:bookmarkEnd w:id="2761"/>
    </w:p>
    <w:p w14:paraId="09E02771" w14:textId="68A053B6" w:rsidR="00627543" w:rsidRDefault="00244064">
      <w:pPr>
        <w:pStyle w:val="BodyText"/>
      </w:pPr>
      <w:r>
        <w:t xml:space="preserve">Use the provision at </w:t>
      </w:r>
      <w:del w:id="2762" w:author="dita conv" w:date="2020-07-16T12:00:00Z">
        <w:r w:rsidR="000A22CF">
          <w:rPr>
            <w:spacing w:val="-5"/>
          </w:rPr>
          <w:delText>,</w:delText>
        </w:r>
      </w:del>
      <w:ins w:id="2763" w:author="dita conv" w:date="2020-07-16T12:00:00Z">
        <w:r>
          <w:t xml:space="preserve"> 252.212-</w:t>
        </w:r>
        <w:proofErr w:type="gramStart"/>
        <w:r>
          <w:t>7002 ,</w:t>
        </w:r>
      </w:ins>
      <w:proofErr w:type="gramEnd"/>
      <w:r>
        <w:t xml:space="preserve"> Pilot Program for Acquisition of Military-Purpose </w:t>
      </w:r>
      <w:proofErr w:type="spellStart"/>
      <w:r>
        <w:t>Nondevelopmental</w:t>
      </w:r>
      <w:proofErr w:type="spellEnd"/>
      <w:r>
        <w:t xml:space="preserve"> Items, in solicitations when use of the pilot program is planned and the applicability criteria of </w:t>
      </w:r>
      <w:ins w:id="2764" w:author="dita conv" w:date="2020-07-16T12:00:00Z">
        <w:r>
          <w:t xml:space="preserve"> 212.7102-1  </w:t>
        </w:r>
      </w:ins>
      <w:r>
        <w:t>are met.</w:t>
      </w:r>
    </w:p>
    <w:p w14:paraId="69B869B7" w14:textId="77777777" w:rsidR="008E64D4" w:rsidRDefault="008E64D4">
      <w:pPr>
        <w:spacing w:line="199" w:lineRule="auto"/>
        <w:rPr>
          <w:del w:id="2765" w:author="dita conv" w:date="2020-07-16T12:00:00Z"/>
        </w:rPr>
        <w:sectPr w:rsidR="008E64D4" w:rsidSect="004916A2">
          <w:pgSz w:w="10540" w:h="13260"/>
          <w:pgMar w:top="500" w:right="1730" w:bottom="280" w:left="520" w:header="720" w:footer="720" w:gutter="0"/>
          <w:cols w:space="720"/>
        </w:sectPr>
      </w:pPr>
    </w:p>
    <w:p w14:paraId="62BC8CA9" w14:textId="77777777" w:rsidR="008E64D4" w:rsidRDefault="000A22CF">
      <w:pPr>
        <w:pStyle w:val="Heading2"/>
        <w:spacing w:before="86"/>
        <w:ind w:left="94" w:right="423"/>
        <w:jc w:val="center"/>
        <w:rPr>
          <w:del w:id="2766" w:author="dita conv" w:date="2020-07-16T12:00:00Z"/>
        </w:rPr>
      </w:pPr>
      <w:bookmarkStart w:id="2767" w:name="toc213"/>
      <w:bookmarkEnd w:id="2767"/>
      <w:del w:id="2768" w:author="dita conv" w:date="2020-07-16T12:00:00Z">
        <w:r>
          <w:rPr>
            <w:spacing w:val="-5"/>
          </w:rPr>
          <w:lastRenderedPageBreak/>
          <w:delText xml:space="preserve">TABLE </w:delText>
        </w:r>
        <w:r>
          <w:rPr>
            <w:spacing w:val="-3"/>
          </w:rPr>
          <w:delText>OF</w:delText>
        </w:r>
        <w:r>
          <w:rPr>
            <w:spacing w:val="-9"/>
          </w:rPr>
          <w:delText xml:space="preserve"> </w:delText>
        </w:r>
        <w:r>
          <w:rPr>
            <w:spacing w:val="-6"/>
          </w:rPr>
          <w:delText>CONTENTS</w:delText>
        </w:r>
      </w:del>
    </w:p>
    <w:p w14:paraId="766D20E8" w14:textId="77777777" w:rsidR="008E64D4" w:rsidRDefault="000A22CF">
      <w:pPr>
        <w:spacing w:line="264" w:lineRule="exact"/>
        <w:ind w:left="101" w:right="423"/>
        <w:jc w:val="center"/>
        <w:rPr>
          <w:del w:id="2769" w:author="dita conv" w:date="2020-07-16T12:00:00Z"/>
          <w:i/>
        </w:rPr>
      </w:pPr>
      <w:del w:id="2770" w:author="dita conv" w:date="2020-07-16T12:00:00Z">
        <w:r>
          <w:rPr>
            <w:i/>
            <w:spacing w:val="-6"/>
          </w:rPr>
          <w:delText xml:space="preserve">(Revised </w:delText>
        </w:r>
        <w:r>
          <w:rPr>
            <w:i/>
            <w:spacing w:val="-5"/>
          </w:rPr>
          <w:delText xml:space="preserve">August </w:delText>
        </w:r>
        <w:r>
          <w:rPr>
            <w:i/>
            <w:spacing w:val="-3"/>
          </w:rPr>
          <w:delText>11,</w:delText>
        </w:r>
        <w:r>
          <w:rPr>
            <w:i/>
            <w:spacing w:val="-4"/>
          </w:rPr>
          <w:delText xml:space="preserve"> 2016)</w:delText>
        </w:r>
      </w:del>
    </w:p>
    <w:p w14:paraId="53946B9A" w14:textId="77777777" w:rsidR="008E64D4" w:rsidRDefault="008E64D4">
      <w:pPr>
        <w:pStyle w:val="BodyText"/>
        <w:spacing w:before="11"/>
        <w:rPr>
          <w:del w:id="2771" w:author="dita conv" w:date="2020-07-16T12:00:00Z"/>
          <w:i/>
          <w:sz w:val="35"/>
        </w:rPr>
      </w:pPr>
    </w:p>
    <w:p w14:paraId="7755C9DA" w14:textId="77777777" w:rsidR="00627543" w:rsidRDefault="00244064">
      <w:pPr>
        <w:pStyle w:val="Heading1"/>
        <w:rPr>
          <w:ins w:id="2772" w:author="dita conv" w:date="2020-07-16T12:00:00Z"/>
        </w:rPr>
      </w:pPr>
      <w:bookmarkStart w:id="2773" w:name="_Refd19e46264"/>
      <w:bookmarkStart w:id="2774" w:name="_Tocd19e46264"/>
      <w:ins w:id="2775" w:author="dita conv" w:date="2020-07-16T12:00:00Z">
        <w:r>
          <w:t>SUBCHAPTER C—CONTRACTING METHODS AND CONTRACT TYPES</w:t>
        </w:r>
        <w:bookmarkEnd w:id="2773"/>
        <w:bookmarkEnd w:id="2774"/>
      </w:ins>
    </w:p>
    <w:p w14:paraId="312DAC0E" w14:textId="77777777" w:rsidR="00627543" w:rsidRDefault="00244064">
      <w:pPr>
        <w:pStyle w:val="Heading2"/>
        <w:rPr>
          <w:ins w:id="2776" w:author="dita conv" w:date="2020-07-16T12:00:00Z"/>
        </w:rPr>
      </w:pPr>
      <w:bookmarkStart w:id="2777" w:name="_Refd19e46269"/>
      <w:bookmarkStart w:id="2778" w:name="_Tocd19e46269"/>
      <w:ins w:id="2779" w:author="dita conv" w:date="2020-07-16T12:00:00Z">
        <w:r>
          <w:t>Defense Federal Acquisition Regulation</w:t>
        </w:r>
        <w:bookmarkEnd w:id="2777"/>
        <w:bookmarkEnd w:id="2778"/>
      </w:ins>
    </w:p>
    <w:p w14:paraId="402E524D" w14:textId="77777777" w:rsidR="00627543" w:rsidRDefault="00244064">
      <w:pPr>
        <w:pStyle w:val="Heading3"/>
        <w:rPr>
          <w:ins w:id="2780" w:author="dita conv" w:date="2020-07-16T12:00:00Z"/>
        </w:rPr>
      </w:pPr>
      <w:bookmarkStart w:id="2781" w:name="_Refd19e46274"/>
      <w:bookmarkStart w:id="2782" w:name="_Tocd19e46274"/>
      <w:ins w:id="2783" w:author="dita conv" w:date="2020-07-16T12:00:00Z">
        <w:r>
          <w:t>PART 213 - SIMPLIFIED ACQUISITION PROCEDURES</w:t>
        </w:r>
        <w:bookmarkEnd w:id="2781"/>
        <w:bookmarkEnd w:id="2782"/>
      </w:ins>
    </w:p>
    <w:p w14:paraId="4C183D2C" w14:textId="77777777" w:rsidR="00627543" w:rsidRDefault="00244064">
      <w:pPr>
        <w:pStyle w:val="ListBullet"/>
        <w:numPr>
          <w:ilvl w:val="0"/>
          <w:numId w:val="111"/>
        </w:numPr>
        <w:rPr>
          <w:ins w:id="2784" w:author="dita conv" w:date="2020-07-16T12:00:00Z"/>
        </w:rPr>
      </w:pPr>
      <w:ins w:id="2785" w:author="dita conv" w:date="2020-07-16T12:00:00Z">
        <w:r>
          <w:t>SUBPART 213.0</w:t>
        </w:r>
      </w:ins>
    </w:p>
    <w:p w14:paraId="58EF9BB9" w14:textId="7FF0CE94" w:rsidR="00627543" w:rsidRDefault="00244064">
      <w:pPr>
        <w:pStyle w:val="ListBullet"/>
        <w:numPr>
          <w:ilvl w:val="0"/>
          <w:numId w:val="111"/>
        </w:numPr>
      </w:pPr>
      <w:r>
        <w:t>SUBPART 213.1</w:t>
      </w:r>
      <w:del w:id="2786" w:author="dita conv" w:date="2020-07-16T12:00:00Z">
        <w:r w:rsidR="000A22CF">
          <w:delText>--</w:delText>
        </w:r>
      </w:del>
      <w:ins w:id="2787" w:author="dita conv" w:date="2020-07-16T12:00:00Z">
        <w:r>
          <w:t xml:space="preserve"> —</w:t>
        </w:r>
      </w:ins>
      <w:r>
        <w:t>PROCEDURES</w:t>
      </w:r>
    </w:p>
    <w:p w14:paraId="7B35E0C5" w14:textId="77777777" w:rsidR="00627543" w:rsidRDefault="00244064">
      <w:pPr>
        <w:pStyle w:val="ListBullet2"/>
        <w:numPr>
          <w:ilvl w:val="1"/>
          <w:numId w:val="112"/>
        </w:numPr>
      </w:pPr>
      <w:r>
        <w:t>213.101 General.</w:t>
      </w:r>
    </w:p>
    <w:p w14:paraId="5CFCDA3A" w14:textId="77777777" w:rsidR="00627543" w:rsidRDefault="00244064">
      <w:pPr>
        <w:pStyle w:val="ListBullet2"/>
        <w:numPr>
          <w:ilvl w:val="1"/>
          <w:numId w:val="112"/>
        </w:numPr>
        <w:rPr>
          <w:ins w:id="2788" w:author="dita conv" w:date="2020-07-16T12:00:00Z"/>
        </w:rPr>
      </w:pPr>
      <w:ins w:id="2789" w:author="dita conv" w:date="2020-07-16T12:00:00Z">
        <w:r>
          <w:t>213.104 Promoting competition.</w:t>
        </w:r>
      </w:ins>
    </w:p>
    <w:p w14:paraId="6B4CDC3A" w14:textId="77777777" w:rsidR="00627543" w:rsidRDefault="00244064">
      <w:pPr>
        <w:pStyle w:val="ListBullet3"/>
        <w:numPr>
          <w:ilvl w:val="2"/>
          <w:numId w:val="113"/>
        </w:numPr>
      </w:pPr>
      <w:r>
        <w:t>213.106-1 Soliciting competition.</w:t>
      </w:r>
    </w:p>
    <w:p w14:paraId="7EA99241" w14:textId="77777777" w:rsidR="00627543" w:rsidRDefault="00244064">
      <w:pPr>
        <w:pStyle w:val="ListBullet4"/>
        <w:numPr>
          <w:ilvl w:val="3"/>
          <w:numId w:val="114"/>
        </w:numPr>
      </w:pPr>
      <w:r>
        <w:t>213.106-1-70 Soliciting competition – tiered evaluation of offers.</w:t>
      </w:r>
    </w:p>
    <w:p w14:paraId="54320996" w14:textId="77777777" w:rsidR="008E64D4" w:rsidRDefault="000A22CF">
      <w:pPr>
        <w:pStyle w:val="BodyText"/>
        <w:tabs>
          <w:tab w:val="left" w:pos="1821"/>
        </w:tabs>
        <w:spacing w:line="240" w:lineRule="exact"/>
        <w:rPr>
          <w:del w:id="2790" w:author="dita conv" w:date="2020-07-16T12:00:00Z"/>
        </w:rPr>
      </w:pPr>
      <w:del w:id="2791" w:author="dita conv" w:date="2020-07-16T12:00:00Z">
        <w:r>
          <w:rPr>
            <w:spacing w:val="-4"/>
          </w:rPr>
          <w:delText>213.104</w:delText>
        </w:r>
        <w:r>
          <w:rPr>
            <w:spacing w:val="-4"/>
          </w:rPr>
          <w:tab/>
        </w:r>
        <w:r>
          <w:rPr>
            <w:spacing w:val="-5"/>
          </w:rPr>
          <w:delText>Promoting</w:delText>
        </w:r>
        <w:r>
          <w:rPr>
            <w:spacing w:val="-9"/>
          </w:rPr>
          <w:delText xml:space="preserve"> </w:delText>
        </w:r>
        <w:r>
          <w:rPr>
            <w:spacing w:val="-5"/>
          </w:rPr>
          <w:delText>competition.</w:delText>
        </w:r>
      </w:del>
    </w:p>
    <w:p w14:paraId="4A5CCB1D" w14:textId="77777777" w:rsidR="00627543" w:rsidRDefault="00244064">
      <w:pPr>
        <w:pStyle w:val="ListBullet3"/>
        <w:numPr>
          <w:ilvl w:val="2"/>
          <w:numId w:val="113"/>
        </w:numPr>
      </w:pPr>
      <w:r>
        <w:t>213.106-2 Evaluation of quotations or offers.</w:t>
      </w:r>
    </w:p>
    <w:p w14:paraId="64E8E8FB" w14:textId="77777777" w:rsidR="00627543" w:rsidRDefault="00244064">
      <w:pPr>
        <w:pStyle w:val="ListBullet4"/>
        <w:numPr>
          <w:ilvl w:val="3"/>
          <w:numId w:val="115"/>
        </w:numPr>
      </w:pPr>
      <w:r>
        <w:t>213.106-2-70 Solicitation provision.</w:t>
      </w:r>
    </w:p>
    <w:p w14:paraId="563ED008" w14:textId="1EA6A938" w:rsidR="00627543" w:rsidRDefault="00244064">
      <w:pPr>
        <w:pStyle w:val="ListBullet"/>
        <w:numPr>
          <w:ilvl w:val="0"/>
          <w:numId w:val="111"/>
        </w:numPr>
      </w:pPr>
      <w:r>
        <w:t>SUBPART 213.2</w:t>
      </w:r>
      <w:del w:id="2792" w:author="dita conv" w:date="2020-07-16T12:00:00Z">
        <w:r w:rsidR="000A22CF">
          <w:rPr>
            <w:spacing w:val="-6"/>
          </w:rPr>
          <w:delText>--</w:delText>
        </w:r>
      </w:del>
      <w:ins w:id="2793" w:author="dita conv" w:date="2020-07-16T12:00:00Z">
        <w:r>
          <w:t xml:space="preserve"> —</w:t>
        </w:r>
      </w:ins>
      <w:r>
        <w:t>ACTIONS AT OR BELOW THE MICRO-PURCHASE THRESHOLD</w:t>
      </w:r>
    </w:p>
    <w:p w14:paraId="42BF9D7F" w14:textId="77777777" w:rsidR="00627543" w:rsidRDefault="00244064">
      <w:pPr>
        <w:pStyle w:val="ListBullet2"/>
        <w:numPr>
          <w:ilvl w:val="1"/>
          <w:numId w:val="116"/>
        </w:numPr>
      </w:pPr>
      <w:r>
        <w:t>213.201 General.</w:t>
      </w:r>
    </w:p>
    <w:p w14:paraId="4C09DBC4" w14:textId="77777777" w:rsidR="00627543" w:rsidRDefault="00244064">
      <w:pPr>
        <w:pStyle w:val="ListBullet2"/>
        <w:numPr>
          <w:ilvl w:val="1"/>
          <w:numId w:val="116"/>
        </w:numPr>
      </w:pPr>
      <w:r>
        <w:t xml:space="preserve">213.270 Use of the </w:t>
      </w:r>
      <w:proofErr w:type="spellStart"/>
      <w:r>
        <w:t>Governmentwide</w:t>
      </w:r>
      <w:proofErr w:type="spellEnd"/>
      <w:r>
        <w:t xml:space="preserve"> commercial purchase card.</w:t>
      </w:r>
    </w:p>
    <w:p w14:paraId="3140C4BF" w14:textId="7AB68821" w:rsidR="00627543" w:rsidRDefault="00244064">
      <w:pPr>
        <w:pStyle w:val="ListBullet"/>
        <w:numPr>
          <w:ilvl w:val="0"/>
          <w:numId w:val="111"/>
        </w:numPr>
      </w:pPr>
      <w:r>
        <w:t>SUBPART 213.3</w:t>
      </w:r>
      <w:del w:id="2794" w:author="dita conv" w:date="2020-07-16T12:00:00Z">
        <w:r w:rsidR="000A22CF">
          <w:delText>--</w:delText>
        </w:r>
      </w:del>
      <w:ins w:id="2795" w:author="dita conv" w:date="2020-07-16T12:00:00Z">
        <w:r>
          <w:t xml:space="preserve"> —</w:t>
        </w:r>
      </w:ins>
      <w:r>
        <w:t>SIMPLIFIED ACQUISITION METHODS</w:t>
      </w:r>
    </w:p>
    <w:p w14:paraId="1CC8A55C" w14:textId="77777777" w:rsidR="00627543" w:rsidRDefault="00244064">
      <w:pPr>
        <w:pStyle w:val="ListBullet2"/>
        <w:numPr>
          <w:ilvl w:val="1"/>
          <w:numId w:val="117"/>
        </w:numPr>
      </w:pPr>
      <w:r>
        <w:t xml:space="preserve">213.301 </w:t>
      </w:r>
      <w:proofErr w:type="spellStart"/>
      <w:r>
        <w:t>Governmentwide</w:t>
      </w:r>
      <w:proofErr w:type="spellEnd"/>
      <w:r>
        <w:t xml:space="preserve"> commercial purchase card.</w:t>
      </w:r>
    </w:p>
    <w:p w14:paraId="587C8952" w14:textId="77777777" w:rsidR="00627543" w:rsidRDefault="00244064">
      <w:pPr>
        <w:pStyle w:val="ListBullet2"/>
        <w:numPr>
          <w:ilvl w:val="1"/>
          <w:numId w:val="117"/>
        </w:numPr>
      </w:pPr>
      <w:r>
        <w:t>213.302 Purchase orders.</w:t>
      </w:r>
    </w:p>
    <w:p w14:paraId="3CACF2E5" w14:textId="77777777" w:rsidR="00627543" w:rsidRDefault="00244064">
      <w:pPr>
        <w:pStyle w:val="ListBullet3"/>
        <w:numPr>
          <w:ilvl w:val="2"/>
          <w:numId w:val="118"/>
        </w:numPr>
      </w:pPr>
      <w:r>
        <w:t xml:space="preserve">213.302-3 </w:t>
      </w:r>
      <w:proofErr w:type="gramStart"/>
      <w:r>
        <w:t>Obtaining</w:t>
      </w:r>
      <w:proofErr w:type="gramEnd"/>
      <w:r>
        <w:t xml:space="preserve"> contractor acceptance and modifying purchase orders.</w:t>
      </w:r>
    </w:p>
    <w:p w14:paraId="51EF0871" w14:textId="77777777" w:rsidR="00627543" w:rsidRDefault="00244064">
      <w:pPr>
        <w:pStyle w:val="ListBullet3"/>
        <w:numPr>
          <w:ilvl w:val="2"/>
          <w:numId w:val="118"/>
        </w:numPr>
      </w:pPr>
      <w:r>
        <w:t>213.302-5 Clauses.</w:t>
      </w:r>
    </w:p>
    <w:p w14:paraId="5A23BB4E" w14:textId="77777777" w:rsidR="00627543" w:rsidRDefault="00244064">
      <w:pPr>
        <w:pStyle w:val="ListBullet2"/>
        <w:numPr>
          <w:ilvl w:val="1"/>
          <w:numId w:val="117"/>
        </w:numPr>
      </w:pPr>
      <w:r>
        <w:t>213.303 Blanket purchase agreements (BPAs).</w:t>
      </w:r>
    </w:p>
    <w:p w14:paraId="27D57A87" w14:textId="77777777" w:rsidR="00627543" w:rsidRDefault="00244064">
      <w:pPr>
        <w:pStyle w:val="ListBullet3"/>
        <w:numPr>
          <w:ilvl w:val="2"/>
          <w:numId w:val="119"/>
        </w:numPr>
      </w:pPr>
      <w:r>
        <w:t>213.303-5 Purchases under BPAs.</w:t>
      </w:r>
    </w:p>
    <w:p w14:paraId="43CA42B1" w14:textId="77777777" w:rsidR="00627543" w:rsidRDefault="00244064">
      <w:pPr>
        <w:pStyle w:val="ListBullet2"/>
        <w:numPr>
          <w:ilvl w:val="1"/>
          <w:numId w:val="117"/>
        </w:numPr>
      </w:pPr>
      <w:r>
        <w:t xml:space="preserve">213.305 </w:t>
      </w:r>
      <w:proofErr w:type="spellStart"/>
      <w:r>
        <w:t>Imprest</w:t>
      </w:r>
      <w:proofErr w:type="spellEnd"/>
      <w:r>
        <w:t xml:space="preserve"> funds and third party drafts.</w:t>
      </w:r>
    </w:p>
    <w:p w14:paraId="416D5C3D" w14:textId="77777777" w:rsidR="00627543" w:rsidRDefault="00244064">
      <w:pPr>
        <w:pStyle w:val="ListBullet3"/>
        <w:numPr>
          <w:ilvl w:val="2"/>
          <w:numId w:val="120"/>
        </w:numPr>
      </w:pPr>
      <w:r>
        <w:t>213.305-3 Conditions for use.</w:t>
      </w:r>
    </w:p>
    <w:p w14:paraId="1B786522" w14:textId="77777777" w:rsidR="00627543" w:rsidRDefault="00244064">
      <w:pPr>
        <w:pStyle w:val="ListBullet2"/>
        <w:numPr>
          <w:ilvl w:val="1"/>
          <w:numId w:val="117"/>
        </w:numPr>
      </w:pPr>
      <w:r>
        <w:t>213.306 SF 44, Purchase Order-Invoice-Voucher.</w:t>
      </w:r>
    </w:p>
    <w:p w14:paraId="74CC7C13" w14:textId="77777777" w:rsidR="00627543" w:rsidRDefault="00244064">
      <w:pPr>
        <w:pStyle w:val="ListBullet2"/>
        <w:numPr>
          <w:ilvl w:val="1"/>
          <w:numId w:val="117"/>
        </w:numPr>
      </w:pPr>
      <w:r>
        <w:t>213.307 Forms.</w:t>
      </w:r>
    </w:p>
    <w:p w14:paraId="63C0E3FB" w14:textId="4791626F" w:rsidR="00627543" w:rsidRDefault="00244064">
      <w:pPr>
        <w:pStyle w:val="ListBullet"/>
        <w:numPr>
          <w:ilvl w:val="0"/>
          <w:numId w:val="111"/>
        </w:numPr>
      </w:pPr>
      <w:r>
        <w:t>SUBPART 213.4</w:t>
      </w:r>
      <w:del w:id="2796" w:author="dita conv" w:date="2020-07-16T12:00:00Z">
        <w:r w:rsidR="000A22CF">
          <w:delText>--</w:delText>
        </w:r>
      </w:del>
      <w:ins w:id="2797" w:author="dita conv" w:date="2020-07-16T12:00:00Z">
        <w:r>
          <w:t xml:space="preserve"> —</w:t>
        </w:r>
      </w:ins>
      <w:r>
        <w:t>FAST PAYMENT PROCEDURE</w:t>
      </w:r>
    </w:p>
    <w:p w14:paraId="79F6F06B" w14:textId="77777777" w:rsidR="00627543" w:rsidRDefault="00244064">
      <w:pPr>
        <w:pStyle w:val="ListBullet2"/>
        <w:numPr>
          <w:ilvl w:val="1"/>
          <w:numId w:val="121"/>
        </w:numPr>
      </w:pPr>
      <w:r>
        <w:t>213.402 Conditions for use.</w:t>
      </w:r>
    </w:p>
    <w:p w14:paraId="117229B7" w14:textId="2F7A0D53" w:rsidR="00627543" w:rsidRDefault="00244064">
      <w:pPr>
        <w:pStyle w:val="ListBullet"/>
        <w:numPr>
          <w:ilvl w:val="0"/>
          <w:numId w:val="111"/>
        </w:numPr>
      </w:pPr>
      <w:r>
        <w:t>SUBPART 213.5</w:t>
      </w:r>
      <w:del w:id="2798" w:author="dita conv" w:date="2020-07-16T12:00:00Z">
        <w:r w:rsidR="000A22CF">
          <w:rPr>
            <w:spacing w:val="-5"/>
          </w:rPr>
          <w:delText xml:space="preserve">— </w:delText>
        </w:r>
      </w:del>
      <w:ins w:id="2799" w:author="dita conv" w:date="2020-07-16T12:00:00Z">
        <w:r>
          <w:t xml:space="preserve"> —</w:t>
        </w:r>
      </w:ins>
      <w:r>
        <w:t>SIMPLIFIED PROCEDURES FOR CERTAIN COMMERCIAL ITEMS</w:t>
      </w:r>
    </w:p>
    <w:p w14:paraId="63B71A3C" w14:textId="77777777" w:rsidR="00627543" w:rsidRDefault="00244064">
      <w:pPr>
        <w:pStyle w:val="ListBullet2"/>
        <w:numPr>
          <w:ilvl w:val="1"/>
          <w:numId w:val="122"/>
        </w:numPr>
      </w:pPr>
      <w:r>
        <w:t>213.500-70 Only one offer.</w:t>
      </w:r>
    </w:p>
    <w:p w14:paraId="027657F4" w14:textId="77777777" w:rsidR="00627543" w:rsidRDefault="00244064">
      <w:pPr>
        <w:pStyle w:val="ListBullet2"/>
        <w:numPr>
          <w:ilvl w:val="1"/>
          <w:numId w:val="122"/>
        </w:numPr>
      </w:pPr>
      <w:r>
        <w:t>213.501 Special documentation requirements.</w:t>
      </w:r>
    </w:p>
    <w:p w14:paraId="1118CB30" w14:textId="785DEA30" w:rsidR="00627543" w:rsidRDefault="00244064">
      <w:pPr>
        <w:pStyle w:val="ListBullet"/>
        <w:numPr>
          <w:ilvl w:val="0"/>
          <w:numId w:val="111"/>
        </w:numPr>
      </w:pPr>
      <w:r>
        <w:lastRenderedPageBreak/>
        <w:t>SUBPART 213.70</w:t>
      </w:r>
      <w:del w:id="2800" w:author="dita conv" w:date="2020-07-16T12:00:00Z">
        <w:r w:rsidR="000A22CF">
          <w:rPr>
            <w:spacing w:val="-6"/>
          </w:rPr>
          <w:delText>--</w:delText>
        </w:r>
      </w:del>
      <w:ins w:id="2801" w:author="dita conv" w:date="2020-07-16T12:00:00Z">
        <w:r>
          <w:t xml:space="preserve"> —</w:t>
        </w:r>
      </w:ins>
      <w:r>
        <w:t>SIMPLIFIED ACQUISITION PROCEDURES UNDER THE 8(A) PROGRAM</w:t>
      </w:r>
    </w:p>
    <w:p w14:paraId="7F37B5F8" w14:textId="77777777" w:rsidR="00627543" w:rsidRDefault="00244064">
      <w:pPr>
        <w:pStyle w:val="ListBullet2"/>
        <w:numPr>
          <w:ilvl w:val="1"/>
          <w:numId w:val="123"/>
        </w:numPr>
      </w:pPr>
      <w:r>
        <w:t>213.7001 Procedures.</w:t>
      </w:r>
    </w:p>
    <w:p w14:paraId="174CF185" w14:textId="77777777" w:rsidR="00627543" w:rsidRDefault="00244064">
      <w:pPr>
        <w:pStyle w:val="ListBullet2"/>
        <w:numPr>
          <w:ilvl w:val="1"/>
          <w:numId w:val="123"/>
        </w:numPr>
      </w:pPr>
      <w:r>
        <w:t>213.7002 Purchase orders.</w:t>
      </w:r>
    </w:p>
    <w:p w14:paraId="7DDA29B2" w14:textId="77777777" w:rsidR="00627543" w:rsidRDefault="00244064">
      <w:pPr>
        <w:pStyle w:val="Heading4"/>
      </w:pPr>
      <w:bookmarkStart w:id="2802" w:name="_Refd19e46554"/>
      <w:bookmarkStart w:id="2803" w:name="_Tocd19e46554"/>
      <w:r>
        <w:t>SUBPART 213.0</w:t>
      </w:r>
      <w:bookmarkEnd w:id="2802"/>
      <w:bookmarkEnd w:id="2803"/>
    </w:p>
    <w:p w14:paraId="45EE26C1" w14:textId="77777777" w:rsidR="008E64D4" w:rsidRDefault="000A22CF">
      <w:pPr>
        <w:spacing w:line="264" w:lineRule="exact"/>
        <w:ind w:left="105" w:right="366"/>
        <w:jc w:val="center"/>
        <w:rPr>
          <w:del w:id="2804" w:author="dita conv" w:date="2020-07-16T12:00:00Z"/>
          <w:i/>
        </w:rPr>
      </w:pPr>
      <w:del w:id="2805" w:author="dita conv" w:date="2020-07-16T12:00:00Z">
        <w:r>
          <w:rPr>
            <w:i/>
          </w:rPr>
          <w:delText>(Removed January 29, 2002)</w:delText>
        </w:r>
      </w:del>
    </w:p>
    <w:p w14:paraId="5C518291" w14:textId="77777777" w:rsidR="008E64D4" w:rsidRDefault="008E64D4">
      <w:pPr>
        <w:spacing w:line="264" w:lineRule="exact"/>
        <w:jc w:val="center"/>
        <w:rPr>
          <w:del w:id="2806" w:author="dita conv" w:date="2020-07-16T12:00:00Z"/>
        </w:rPr>
        <w:sectPr w:rsidR="008E64D4" w:rsidSect="004916A2">
          <w:pgSz w:w="10540" w:h="13260"/>
          <w:pgMar w:top="280" w:right="1730" w:bottom="280" w:left="520" w:header="720" w:footer="720" w:gutter="0"/>
          <w:cols w:space="720"/>
        </w:sectPr>
      </w:pPr>
    </w:p>
    <w:p w14:paraId="357E7C37" w14:textId="3E0AE751" w:rsidR="00627543" w:rsidRDefault="00244064">
      <w:pPr>
        <w:pStyle w:val="Heading4"/>
      </w:pPr>
      <w:bookmarkStart w:id="2807" w:name="_Refd19e46575"/>
      <w:bookmarkStart w:id="2808" w:name="_Tocd19e46575"/>
      <w:r>
        <w:lastRenderedPageBreak/>
        <w:t>SUBPART 213.1</w:t>
      </w:r>
      <w:del w:id="2809" w:author="dita conv" w:date="2020-07-16T12:00:00Z">
        <w:r w:rsidR="000A22CF">
          <w:delText>--</w:delText>
        </w:r>
      </w:del>
      <w:ins w:id="2810" w:author="dita conv" w:date="2020-07-16T12:00:00Z">
        <w:r>
          <w:t xml:space="preserve"> —</w:t>
        </w:r>
      </w:ins>
      <w:r>
        <w:t>PROCEDURES</w:t>
      </w:r>
      <w:bookmarkEnd w:id="2807"/>
      <w:bookmarkEnd w:id="2808"/>
    </w:p>
    <w:p w14:paraId="4358E4D1" w14:textId="77777777" w:rsidR="008E64D4" w:rsidRDefault="000A22CF">
      <w:pPr>
        <w:spacing w:line="264" w:lineRule="exact"/>
        <w:ind w:left="102" w:right="423"/>
        <w:jc w:val="center"/>
        <w:rPr>
          <w:del w:id="2811" w:author="dita conv" w:date="2020-07-16T12:00:00Z"/>
          <w:i/>
        </w:rPr>
      </w:pPr>
      <w:del w:id="2812" w:author="dita conv" w:date="2020-07-16T12:00:00Z">
        <w:r>
          <w:rPr>
            <w:i/>
          </w:rPr>
          <w:delText>(Revised October 1, 2019)</w:delText>
        </w:r>
      </w:del>
    </w:p>
    <w:p w14:paraId="444F1053" w14:textId="77777777" w:rsidR="008E64D4" w:rsidRDefault="008E64D4">
      <w:pPr>
        <w:pStyle w:val="BodyText"/>
        <w:spacing w:before="10"/>
        <w:rPr>
          <w:del w:id="2813" w:author="dita conv" w:date="2020-07-16T12:00:00Z"/>
          <w:i/>
          <w:sz w:val="35"/>
        </w:rPr>
      </w:pPr>
    </w:p>
    <w:p w14:paraId="507008D8" w14:textId="77777777" w:rsidR="00627543" w:rsidRDefault="00244064">
      <w:pPr>
        <w:pStyle w:val="Heading5"/>
      </w:pPr>
      <w:bookmarkStart w:id="2814" w:name="_Refd19e46588"/>
      <w:bookmarkStart w:id="2815" w:name="_Tocd19e46588"/>
      <w:r>
        <w:t>213.101 General.</w:t>
      </w:r>
      <w:bookmarkEnd w:id="2814"/>
      <w:bookmarkEnd w:id="2815"/>
    </w:p>
    <w:p w14:paraId="75102F84" w14:textId="77777777" w:rsidR="00627543" w:rsidRDefault="00244064">
      <w:pPr>
        <w:pStyle w:val="BodyText"/>
      </w:pPr>
      <w:r>
        <w:t>Structure awards valued above the micro-purchase threshold (e.g., contract line items, delivery schedule, and invoice instructions) in a manner that will minimize the generation of invoices valued at or below the micro-purchase threshold.</w:t>
      </w:r>
    </w:p>
    <w:p w14:paraId="08FBCE1F" w14:textId="77777777" w:rsidR="00627543" w:rsidRDefault="00244064">
      <w:pPr>
        <w:pStyle w:val="Heading5"/>
      </w:pPr>
      <w:bookmarkStart w:id="2816" w:name="_Refd19e46607"/>
      <w:bookmarkStart w:id="2817" w:name="_Tocd19e46607"/>
      <w:r>
        <w:t>213.104 Promoting competition.</w:t>
      </w:r>
      <w:bookmarkEnd w:id="2816"/>
      <w:bookmarkEnd w:id="2817"/>
    </w:p>
    <w:p w14:paraId="3F1F35C8" w14:textId="2832174C" w:rsidR="00627543" w:rsidRDefault="00244064">
      <w:pPr>
        <w:pStyle w:val="BodyText"/>
      </w:pPr>
      <w:r>
        <w:t xml:space="preserve">For information on the various approaches that may be used to competitively fulfill DoD requirements, see </w:t>
      </w:r>
      <w:del w:id="2818" w:author="dita conv" w:date="2020-07-16T12:00:00Z">
        <w:r w:rsidR="000A22CF">
          <w:rPr>
            <w:spacing w:val="-5"/>
          </w:rPr>
          <w:delText>.</w:delText>
        </w:r>
      </w:del>
      <w:proofErr w:type="gramStart"/>
      <w:ins w:id="2819" w:author="dita conv" w:date="2020-07-16T12:00:00Z">
        <w:r>
          <w:t>PGI  213.104</w:t>
        </w:r>
        <w:proofErr w:type="gramEnd"/>
        <w:r>
          <w:t xml:space="preserve"> .</w:t>
        </w:r>
      </w:ins>
    </w:p>
    <w:p w14:paraId="2B5F0E2D" w14:textId="77777777" w:rsidR="00627543" w:rsidRDefault="00244064">
      <w:pPr>
        <w:pStyle w:val="Heading6"/>
      </w:pPr>
      <w:bookmarkStart w:id="2820" w:name="_Refd19e46631"/>
      <w:bookmarkStart w:id="2821" w:name="_Tocd19e46631"/>
      <w:proofErr w:type="gramStart"/>
      <w:r>
        <w:t>213.106-1 Soliciting competition.</w:t>
      </w:r>
      <w:bookmarkEnd w:id="2820"/>
      <w:bookmarkEnd w:id="2821"/>
      <w:proofErr w:type="gramEnd"/>
    </w:p>
    <w:p w14:paraId="78AFA9FD" w14:textId="77777777" w:rsidR="00627543" w:rsidRDefault="00244064">
      <w:pPr>
        <w:pStyle w:val="BodyText"/>
      </w:pPr>
      <w:r>
        <w:t xml:space="preserve">(a) </w:t>
      </w:r>
      <w:r>
        <w:rPr>
          <w:i/>
        </w:rPr>
        <w:t>Considerations</w:t>
      </w:r>
      <w:r>
        <w:t>.</w:t>
      </w:r>
    </w:p>
    <w:p w14:paraId="0619405B" w14:textId="3AF6973E" w:rsidR="00627543" w:rsidRDefault="00244064">
      <w:pPr>
        <w:pStyle w:val="BodyText"/>
      </w:pPr>
      <w:r>
        <w:t>(2)(</w:t>
      </w:r>
      <w:proofErr w:type="spellStart"/>
      <w:r>
        <w:t>i</w:t>
      </w:r>
      <w:proofErr w:type="spellEnd"/>
      <w:r>
        <w:t xml:space="preserve">) Include an evaluation factor regarding supply chain risk (see subpart </w:t>
      </w:r>
      <w:del w:id="2822" w:author="dita conv" w:date="2020-07-16T12:00:00Z">
        <w:r w:rsidR="000A22CF">
          <w:rPr>
            <w:spacing w:val="-5"/>
          </w:rPr>
          <w:delText>)</w:delText>
        </w:r>
      </w:del>
      <w:ins w:id="2823" w:author="dita conv" w:date="2020-07-16T12:00:00Z">
        <w:r>
          <w:t>239.73)</w:t>
        </w:r>
      </w:ins>
      <w:r>
        <w:t xml:space="preserve"> when acquiring information technology, whether as a service or as a supply, that is a covered system, is a part of a covered system, or is in support of a covered system, as defined in </w:t>
      </w:r>
      <w:del w:id="2824" w:author="dita conv" w:date="2020-07-16T12:00:00Z">
        <w:r w:rsidR="000A22CF">
          <w:rPr>
            <w:spacing w:val="-6"/>
          </w:rPr>
          <w:delText>.</w:delText>
        </w:r>
      </w:del>
      <w:ins w:id="2825" w:author="dita conv" w:date="2020-07-16T12:00:00Z">
        <w:r>
          <w:t xml:space="preserve"> 239.7301 .</w:t>
        </w:r>
      </w:ins>
    </w:p>
    <w:p w14:paraId="39D26FC8" w14:textId="77777777" w:rsidR="008E64D4" w:rsidRPr="00EF483B" w:rsidRDefault="00EF483B" w:rsidP="00EF483B">
      <w:pPr>
        <w:tabs>
          <w:tab w:val="left" w:pos="1791"/>
        </w:tabs>
        <w:spacing w:before="242" w:line="199" w:lineRule="auto"/>
        <w:ind w:left="165" w:right="488" w:firstLine="1209"/>
        <w:rPr>
          <w:del w:id="2826" w:author="dita conv" w:date="2020-07-16T12:00:00Z"/>
        </w:rPr>
      </w:pPr>
      <w:del w:id="2827" w:author="dita conv" w:date="2020-07-16T12:00:00Z">
        <w:r>
          <w:rPr>
            <w:spacing w:val="-16"/>
          </w:rPr>
          <w:delText>(ii)</w:delText>
        </w:r>
        <w:r>
          <w:rPr>
            <w:spacing w:val="-16"/>
          </w:rPr>
          <w:tab/>
        </w:r>
        <w:r w:rsidR="000A22CF" w:rsidRPr="00EF483B">
          <w:rPr>
            <w:spacing w:val="-4"/>
          </w:rPr>
          <w:delText>See</w:delText>
        </w:r>
        <w:r w:rsidR="000A22CF" w:rsidRPr="00EF483B">
          <w:rPr>
            <w:color w:val="0000FF"/>
            <w:spacing w:val="-4"/>
          </w:rPr>
          <w:delText xml:space="preserve"> </w:delText>
        </w:r>
        <w:r w:rsidR="000A22CF" w:rsidRPr="00EF483B">
          <w:rPr>
            <w:spacing w:val="-4"/>
          </w:rPr>
          <w:delText xml:space="preserve">for </w:delText>
        </w:r>
        <w:r w:rsidR="000A22CF" w:rsidRPr="00EF483B">
          <w:rPr>
            <w:spacing w:val="-5"/>
          </w:rPr>
          <w:delText xml:space="preserve">limitations and prohibitions </w:delText>
        </w:r>
        <w:r w:rsidR="000A22CF" w:rsidRPr="00EF483B">
          <w:rPr>
            <w:spacing w:val="-3"/>
          </w:rPr>
          <w:delText xml:space="preserve">on </w:delText>
        </w:r>
        <w:r w:rsidR="000A22CF" w:rsidRPr="00EF483B">
          <w:rPr>
            <w:spacing w:val="-4"/>
          </w:rPr>
          <w:delText xml:space="preserve">the use </w:delText>
        </w:r>
        <w:r w:rsidR="000A22CF" w:rsidRPr="00EF483B">
          <w:rPr>
            <w:spacing w:val="-3"/>
          </w:rPr>
          <w:delText xml:space="preserve">of </w:delText>
        </w:r>
        <w:r w:rsidR="000A22CF" w:rsidRPr="00EF483B">
          <w:rPr>
            <w:spacing w:val="-4"/>
          </w:rPr>
          <w:delText>the</w:delText>
        </w:r>
        <w:r w:rsidR="000A22CF" w:rsidRPr="00EF483B">
          <w:rPr>
            <w:spacing w:val="-47"/>
          </w:rPr>
          <w:delText xml:space="preserve"> </w:delText>
        </w:r>
        <w:r w:rsidR="000A22CF" w:rsidRPr="00EF483B">
          <w:rPr>
            <w:spacing w:val="-5"/>
          </w:rPr>
          <w:delText xml:space="preserve">lowest </w:delText>
        </w:r>
        <w:r w:rsidR="000A22CF" w:rsidRPr="00EF483B">
          <w:rPr>
            <w:spacing w:val="-4"/>
          </w:rPr>
          <w:delText xml:space="preserve">price </w:delText>
        </w:r>
        <w:r w:rsidR="000A22CF" w:rsidRPr="00EF483B">
          <w:rPr>
            <w:spacing w:val="-5"/>
          </w:rPr>
          <w:delText xml:space="preserve">technically acceptable source selection process, which </w:delText>
        </w:r>
        <w:r w:rsidR="000A22CF" w:rsidRPr="00EF483B">
          <w:rPr>
            <w:spacing w:val="-4"/>
          </w:rPr>
          <w:delText xml:space="preserve">are </w:delText>
        </w:r>
        <w:r w:rsidR="000A22CF" w:rsidRPr="00EF483B">
          <w:rPr>
            <w:spacing w:val="-5"/>
          </w:rPr>
          <w:delText xml:space="preserve">applicable </w:delText>
        </w:r>
        <w:r w:rsidR="000A22CF" w:rsidRPr="00EF483B">
          <w:rPr>
            <w:spacing w:val="-3"/>
          </w:rPr>
          <w:delText xml:space="preserve">to </w:delText>
        </w:r>
        <w:r w:rsidR="000A22CF" w:rsidRPr="00EF483B">
          <w:rPr>
            <w:spacing w:val="-6"/>
          </w:rPr>
          <w:delText>simplified acquisitions.</w:delText>
        </w:r>
      </w:del>
    </w:p>
    <w:p w14:paraId="11C696D6" w14:textId="59172485" w:rsidR="00627543" w:rsidRDefault="00EF483B">
      <w:pPr>
        <w:pStyle w:val="BodyText"/>
      </w:pPr>
      <w:del w:id="2828" w:author="dita conv" w:date="2020-07-16T12:00:00Z">
        <w:r>
          <w:rPr>
            <w:spacing w:val="-16"/>
          </w:rPr>
          <w:delText>(iii)</w:delText>
        </w:r>
        <w:r>
          <w:rPr>
            <w:spacing w:val="-16"/>
          </w:rPr>
          <w:tab/>
        </w:r>
        <w:r w:rsidR="000A22CF" w:rsidRPr="00EF483B">
          <w:rPr>
            <w:spacing w:val="-4"/>
          </w:rPr>
          <w:delText>See</w:delText>
        </w:r>
        <w:r w:rsidR="000A22CF" w:rsidRPr="00EF483B">
          <w:rPr>
            <w:color w:val="0000FF"/>
            <w:spacing w:val="-4"/>
          </w:rPr>
          <w:delText xml:space="preserve"> </w:delText>
        </w:r>
      </w:del>
      <w:ins w:id="2829" w:author="dita conv" w:date="2020-07-16T12:00:00Z">
        <w:r w:rsidR="00244064">
          <w:t xml:space="preserve">(ii) </w:t>
        </w:r>
        <w:proofErr w:type="gramStart"/>
        <w:r w:rsidR="00244064">
          <w:t>See  217.7801</w:t>
        </w:r>
        <w:proofErr w:type="gramEnd"/>
        <w:r w:rsidR="00244064">
          <w:t xml:space="preserve">  </w:t>
        </w:r>
      </w:ins>
      <w:r w:rsidR="00244064">
        <w:t>for the prohibition on the use of reverse auctions for personal protective equipment and aviation critical safety items.</w:t>
      </w:r>
    </w:p>
    <w:p w14:paraId="0A9556ED" w14:textId="77777777" w:rsidR="00627543" w:rsidRDefault="00244064">
      <w:pPr>
        <w:pStyle w:val="Heading7"/>
      </w:pPr>
      <w:bookmarkStart w:id="2830" w:name="_Refd19e46669"/>
      <w:bookmarkStart w:id="2831" w:name="_Tocd19e46669"/>
      <w:proofErr w:type="gramStart"/>
      <w:r>
        <w:t>213.106-1-70 Soliciting competition – tiered evaluation of offers.</w:t>
      </w:r>
      <w:bookmarkEnd w:id="2830"/>
      <w:bookmarkEnd w:id="2831"/>
      <w:proofErr w:type="gramEnd"/>
    </w:p>
    <w:p w14:paraId="1E348B01" w14:textId="67E0EC7D" w:rsidR="00627543" w:rsidRDefault="00244064">
      <w:pPr>
        <w:pStyle w:val="BodyText"/>
      </w:pPr>
      <w:r>
        <w:t xml:space="preserve">See limitations on the use of tiered evaluation of offers at </w:t>
      </w:r>
      <w:del w:id="2832" w:author="dita conv" w:date="2020-07-16T12:00:00Z">
        <w:r w:rsidR="000A22CF">
          <w:delText>.</w:delText>
        </w:r>
      </w:del>
      <w:ins w:id="2833" w:author="dita conv" w:date="2020-07-16T12:00:00Z">
        <w:r>
          <w:t xml:space="preserve"> 215.203-</w:t>
        </w:r>
        <w:proofErr w:type="gramStart"/>
        <w:r>
          <w:t>70 .</w:t>
        </w:r>
      </w:ins>
      <w:proofErr w:type="gramEnd"/>
    </w:p>
    <w:p w14:paraId="60C57516" w14:textId="77777777" w:rsidR="00627543" w:rsidRDefault="00244064">
      <w:pPr>
        <w:pStyle w:val="Heading6"/>
      </w:pPr>
      <w:bookmarkStart w:id="2834" w:name="_Refd19e46696"/>
      <w:bookmarkStart w:id="2835" w:name="_Tocd19e46696"/>
      <w:proofErr w:type="gramStart"/>
      <w:r>
        <w:t>213.106-2 Evaluation of quotations or offers.</w:t>
      </w:r>
      <w:bookmarkEnd w:id="2834"/>
      <w:bookmarkEnd w:id="2835"/>
      <w:proofErr w:type="gramEnd"/>
    </w:p>
    <w:p w14:paraId="1229B106" w14:textId="77777777" w:rsidR="00627543" w:rsidRDefault="00244064">
      <w:pPr>
        <w:pStyle w:val="BodyText"/>
      </w:pPr>
      <w:r>
        <w:t>(b)(</w:t>
      </w:r>
      <w:proofErr w:type="spellStart"/>
      <w:r>
        <w:t>i</w:t>
      </w:r>
      <w:proofErr w:type="spellEnd"/>
      <w:r>
        <w:t>) For competitive solicitations for supplies using FAR part 13 simplified acquisition procedures, including acquisitions valued at less than or equal to $1 million under the authority at FAR subpart 13.5, the contracting officer shall—</w:t>
      </w:r>
    </w:p>
    <w:p w14:paraId="6478F976" w14:textId="3ADD6003" w:rsidR="00627543" w:rsidRDefault="00244064">
      <w:pPr>
        <w:pStyle w:val="BodyText"/>
      </w:pPr>
      <w:r>
        <w:t xml:space="preserve">(A)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w:t>
      </w:r>
      <w:del w:id="2836" w:author="dita conv" w:date="2020-07-16T12:00:00Z">
        <w:r w:rsidR="000A22CF" w:rsidRPr="00EF483B">
          <w:rPr>
            <w:spacing w:val="-6"/>
          </w:rPr>
          <w:delText>;</w:delText>
        </w:r>
      </w:del>
      <w:ins w:id="2837" w:author="dita conv" w:date="2020-07-16T12:00:00Z">
        <w:r>
          <w:t>https://www.ppirssrng.csd.disa.mil;</w:t>
        </w:r>
      </w:ins>
    </w:p>
    <w:p w14:paraId="10070C3F" w14:textId="77777777" w:rsidR="00627543" w:rsidRDefault="00244064">
      <w:pPr>
        <w:pStyle w:val="BodyText"/>
      </w:pPr>
      <w:r>
        <w:t>(B) Ensure the basis for award includes an evaluation of each supplier’s past performance history in SPRS for the FSC and PSC of the supplies being purchased; and</w:t>
      </w:r>
    </w:p>
    <w:p w14:paraId="796D8155" w14:textId="77777777" w:rsidR="00627543" w:rsidRDefault="00244064">
      <w:pPr>
        <w:pStyle w:val="BodyText"/>
      </w:pPr>
      <w:r>
        <w:lastRenderedPageBreak/>
        <w:t>(C) In the case of a supplier without a record of relevant past performance history in SPRS for the FSC or PSC of the supplies being purchased, the supplier may not be evaluated favorably or unfavorably for its past performance history.</w:t>
      </w:r>
    </w:p>
    <w:p w14:paraId="79079FC6" w14:textId="77777777" w:rsidR="00627543" w:rsidRDefault="00244064">
      <w:pPr>
        <w:pStyle w:val="Heading7"/>
      </w:pPr>
      <w:bookmarkStart w:id="2838" w:name="_Refd19e46719"/>
      <w:bookmarkStart w:id="2839" w:name="_Tocd19e46719"/>
      <w:proofErr w:type="gramStart"/>
      <w:r>
        <w:t>213.106-2-70 Solicitation provision.</w:t>
      </w:r>
      <w:bookmarkEnd w:id="2838"/>
      <w:bookmarkEnd w:id="2839"/>
      <w:proofErr w:type="gramEnd"/>
    </w:p>
    <w:p w14:paraId="34895F8C" w14:textId="59B91C72" w:rsidR="00627543" w:rsidRDefault="00244064">
      <w:pPr>
        <w:pStyle w:val="BodyText"/>
      </w:pPr>
      <w:r>
        <w:t xml:space="preserve">Use the provision at </w:t>
      </w:r>
      <w:del w:id="2840" w:author="dita conv" w:date="2020-07-16T12:00:00Z">
        <w:r w:rsidR="000A22CF">
          <w:rPr>
            <w:spacing w:val="-6"/>
          </w:rPr>
          <w:delText>,</w:delText>
        </w:r>
      </w:del>
      <w:ins w:id="2841" w:author="dita conv" w:date="2020-07-16T12:00:00Z">
        <w:r>
          <w:t xml:space="preserve"> 252.213-</w:t>
        </w:r>
        <w:proofErr w:type="gramStart"/>
        <w:r>
          <w:t>7000 ,</w:t>
        </w:r>
      </w:ins>
      <w:proofErr w:type="gramEnd"/>
      <w:r>
        <w:t xml:space="preserve">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w:p w14:paraId="15235800" w14:textId="2D851496" w:rsidR="00627543" w:rsidRDefault="00244064">
      <w:pPr>
        <w:pStyle w:val="Heading4"/>
      </w:pPr>
      <w:bookmarkStart w:id="2842" w:name="_Refd19e46747"/>
      <w:bookmarkStart w:id="2843" w:name="_Tocd19e46747"/>
      <w:r>
        <w:t>SUBPART 213.2</w:t>
      </w:r>
      <w:del w:id="2844" w:author="dita conv" w:date="2020-07-16T12:00:00Z">
        <w:r w:rsidR="000A22CF">
          <w:rPr>
            <w:spacing w:val="-5"/>
          </w:rPr>
          <w:delText>--</w:delText>
        </w:r>
      </w:del>
      <w:ins w:id="2845" w:author="dita conv" w:date="2020-07-16T12:00:00Z">
        <w:r>
          <w:t xml:space="preserve"> —</w:t>
        </w:r>
      </w:ins>
      <w:r>
        <w:t>ACTIONS AT OR BELOW THE MICRO-PURCHASE THRESHOLD</w:t>
      </w:r>
      <w:bookmarkEnd w:id="2842"/>
      <w:bookmarkEnd w:id="2843"/>
    </w:p>
    <w:p w14:paraId="657389CB" w14:textId="77777777" w:rsidR="008E64D4" w:rsidRDefault="000A22CF">
      <w:pPr>
        <w:spacing w:line="249" w:lineRule="exact"/>
        <w:ind w:left="102" w:right="423"/>
        <w:jc w:val="center"/>
        <w:rPr>
          <w:del w:id="2846" w:author="dita conv" w:date="2020-07-16T12:00:00Z"/>
          <w:i/>
        </w:rPr>
      </w:pPr>
      <w:del w:id="2847" w:author="dita conv" w:date="2020-07-16T12:00:00Z">
        <w:r>
          <w:rPr>
            <w:i/>
          </w:rPr>
          <w:delText>(Revised December 31, 2019)</w:delText>
        </w:r>
      </w:del>
    </w:p>
    <w:p w14:paraId="1C7A1FA4" w14:textId="77777777" w:rsidR="008E64D4" w:rsidRDefault="008E64D4">
      <w:pPr>
        <w:pStyle w:val="BodyText"/>
        <w:spacing w:before="10"/>
        <w:rPr>
          <w:del w:id="2848" w:author="dita conv" w:date="2020-07-16T12:00:00Z"/>
          <w:i/>
          <w:sz w:val="35"/>
        </w:rPr>
      </w:pPr>
    </w:p>
    <w:p w14:paraId="07F3BF30" w14:textId="77777777" w:rsidR="00627543" w:rsidRDefault="00244064">
      <w:pPr>
        <w:pStyle w:val="Heading5"/>
      </w:pPr>
      <w:bookmarkStart w:id="2849" w:name="_Refd19e46760"/>
      <w:bookmarkStart w:id="2850" w:name="_Tocd19e46760"/>
      <w:r>
        <w:t>213.201 General.</w:t>
      </w:r>
      <w:bookmarkEnd w:id="2849"/>
      <w:bookmarkEnd w:id="2850"/>
    </w:p>
    <w:p w14:paraId="2CFA36FB" w14:textId="141CA9D4" w:rsidR="00627543" w:rsidRDefault="00244064">
      <w:pPr>
        <w:pStyle w:val="BodyText"/>
      </w:pPr>
      <w:r>
        <w:rPr>
          <w:b/>
        </w:rPr>
        <w:t xml:space="preserve">(g) See </w:t>
      </w:r>
      <w:del w:id="2851" w:author="dita conv" w:date="2020-07-16T12:00:00Z">
        <w:r w:rsidR="000A22CF">
          <w:rPr>
            <w:spacing w:val="-6"/>
          </w:rPr>
          <w:delText>(</w:delText>
        </w:r>
      </w:del>
      <w:ins w:id="2852" w:author="dita conv" w:date="2020-07-16T12:00:00Z">
        <w:r>
          <w:rPr>
            <w:b/>
          </w:rPr>
          <w:t>PGI  213.201 (</w:t>
        </w:r>
      </w:ins>
      <w:r>
        <w:rPr>
          <w:b/>
        </w:rPr>
        <w:t>g) for guidance on use of the higher micro-purchase thresholds prescribed in FAR 13.201(g) to support a declared contingency operation or to facilitate defense against or recovery from nuclear, biological, chemical, or radiological attack.</w:t>
      </w:r>
    </w:p>
    <w:p w14:paraId="161C0AE9" w14:textId="2AABD5ED" w:rsidR="00627543" w:rsidRDefault="00244064">
      <w:pPr>
        <w:pStyle w:val="BodyText"/>
      </w:pPr>
      <w:r>
        <w:t xml:space="preserve">(j)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w:t>
      </w:r>
      <w:del w:id="2853" w:author="dita conv" w:date="2020-07-16T12:00:00Z">
        <w:r w:rsidR="000A22CF">
          <w:rPr>
            <w:spacing w:val="-6"/>
          </w:rPr>
          <w:delText>.)</w:delText>
        </w:r>
      </w:del>
      <w:ins w:id="2854" w:author="dita conv" w:date="2020-07-16T12:00:00Z">
        <w:r>
          <w:t>204.21.)</w:t>
        </w:r>
      </w:ins>
    </w:p>
    <w:p w14:paraId="4CDB4A4F" w14:textId="77777777" w:rsidR="00627543" w:rsidRDefault="00244064">
      <w:pPr>
        <w:pStyle w:val="Heading5"/>
      </w:pPr>
      <w:bookmarkStart w:id="2855" w:name="_Refd19e46794"/>
      <w:bookmarkStart w:id="2856" w:name="_Tocd19e46794"/>
      <w:r>
        <w:t xml:space="preserve">213.270 Use of the </w:t>
      </w:r>
      <w:proofErr w:type="spellStart"/>
      <w:r>
        <w:t>Governmentwide</w:t>
      </w:r>
      <w:proofErr w:type="spellEnd"/>
      <w:r>
        <w:t xml:space="preserve"> commercial purchase card.</w:t>
      </w:r>
      <w:bookmarkEnd w:id="2855"/>
      <w:bookmarkEnd w:id="2856"/>
    </w:p>
    <w:p w14:paraId="13BEA559" w14:textId="77777777" w:rsidR="00627543" w:rsidRDefault="00244064">
      <w:pPr>
        <w:pStyle w:val="BodyText"/>
      </w:pPr>
      <w:r>
        <w:t xml:space="preserve">Use the </w:t>
      </w:r>
      <w:proofErr w:type="spellStart"/>
      <w:r>
        <w:t>Governmentwide</w:t>
      </w:r>
      <w:proofErr w:type="spellEnd"/>
      <w:r>
        <w:t xml:space="preserve"> commercial purchase card as the method of purchase and/or method of payment for purchases valued at or below the micro-purchase threshold.</w:t>
      </w:r>
      <w:ins w:id="2857" w:author="dita conv" w:date="2020-07-16T12:00:00Z">
        <w:r>
          <w:t xml:space="preserve"> This policy applies to all types of contract actions authorized by the FAR unless—</w:t>
        </w:r>
      </w:ins>
    </w:p>
    <w:p w14:paraId="1D3AA982" w14:textId="77777777" w:rsidR="008E64D4" w:rsidRDefault="000A22CF">
      <w:pPr>
        <w:pStyle w:val="BodyText"/>
        <w:spacing w:line="249" w:lineRule="exact"/>
        <w:rPr>
          <w:del w:id="2858" w:author="dita conv" w:date="2020-07-16T12:00:00Z"/>
        </w:rPr>
      </w:pPr>
      <w:del w:id="2859" w:author="dita conv" w:date="2020-07-16T12:00:00Z">
        <w:r>
          <w:delText>This policy applies to all types of contract actions authorized by the FAR unless--</w:delText>
        </w:r>
      </w:del>
    </w:p>
    <w:p w14:paraId="13DA0959" w14:textId="77777777" w:rsidR="00627543" w:rsidRDefault="00244064">
      <w:pPr>
        <w:pStyle w:val="BodyText"/>
      </w:pPr>
      <w:r>
        <w:t>(a) The Deputy Secretary of Defense has approved an exception for an electronic commerce/electronic data interchange system or operational requirement that results in a more cost-effective payment process;</w:t>
      </w:r>
    </w:p>
    <w:p w14:paraId="2EA54FC9" w14:textId="6E85B3D8" w:rsidR="00627543" w:rsidRDefault="00244064">
      <w:pPr>
        <w:pStyle w:val="BodyText"/>
      </w:pPr>
      <w:r>
        <w:t>(b)(1) A general or flag officer or a member of the Senior Executive Service (SES) makes a written determination that</w:t>
      </w:r>
      <w:del w:id="2860" w:author="dita conv" w:date="2020-07-16T12:00:00Z">
        <w:r w:rsidR="000A22CF">
          <w:rPr>
            <w:spacing w:val="-5"/>
          </w:rPr>
          <w:delText>--</w:delText>
        </w:r>
      </w:del>
      <w:ins w:id="2861" w:author="dita conv" w:date="2020-07-16T12:00:00Z">
        <w:r>
          <w:t>—</w:t>
        </w:r>
      </w:ins>
    </w:p>
    <w:p w14:paraId="16F28B31" w14:textId="77777777" w:rsidR="00627543" w:rsidRDefault="00244064">
      <w:pPr>
        <w:pStyle w:val="BodyText"/>
      </w:pPr>
      <w:r>
        <w:t>(</w:t>
      </w:r>
      <w:proofErr w:type="spellStart"/>
      <w:r>
        <w:t>i</w:t>
      </w:r>
      <w:proofErr w:type="spellEnd"/>
      <w:r>
        <w:t>) The source or sources available for the supply or service do not accept the purchase card; and</w:t>
      </w:r>
    </w:p>
    <w:p w14:paraId="71D2A0FA" w14:textId="77777777" w:rsidR="00627543" w:rsidRDefault="00244064">
      <w:pPr>
        <w:pStyle w:val="BodyText"/>
      </w:pPr>
      <w:r>
        <w:t>(ii) The contracting office is seeking a source that accepts the purchase card.</w:t>
      </w:r>
    </w:p>
    <w:p w14:paraId="38769048" w14:textId="77777777" w:rsidR="00627543" w:rsidRDefault="00244064">
      <w:pPr>
        <w:pStyle w:val="BodyText"/>
      </w:pPr>
      <w:r>
        <w:lastRenderedPageBreak/>
        <w:t>(2) To prevent mission delays, if an activity does not have a resident general or flag officer or SES member, delegation of this authority to the level of the senior local commander or director is permitted; or</w:t>
      </w:r>
    </w:p>
    <w:p w14:paraId="3789DE91" w14:textId="77777777" w:rsidR="00627543" w:rsidRDefault="00244064">
      <w:pPr>
        <w:pStyle w:val="BodyText"/>
      </w:pPr>
      <w:r>
        <w:t>(c) The purchase or payment meets one or more of the following criteria:</w:t>
      </w:r>
    </w:p>
    <w:p w14:paraId="3F2C344C" w14:textId="77777777" w:rsidR="00627543" w:rsidRDefault="00244064">
      <w:pPr>
        <w:pStyle w:val="BodyText"/>
      </w:pPr>
      <w:r>
        <w:t>(1) The place of performance is entirely outside the United States and its outlying areas.</w:t>
      </w:r>
    </w:p>
    <w:p w14:paraId="1DDF165D" w14:textId="77777777" w:rsidR="00627543" w:rsidRDefault="00244064">
      <w:pPr>
        <w:pStyle w:val="BodyText"/>
      </w:pPr>
      <w:r>
        <w:t>(2) The purchase is a Standard Form 44 purchase for aviation fuel or oil.</w:t>
      </w:r>
    </w:p>
    <w:p w14:paraId="12699D98" w14:textId="77777777" w:rsidR="00627543" w:rsidRDefault="00244064">
      <w:pPr>
        <w:pStyle w:val="BodyText"/>
      </w:pPr>
      <w:r>
        <w:t>(3) The purchase is an overseas transaction by a contracting officer in support of a contingency operation as defined in 10 U.S.C. 101(a)(13) or a humanitarian or peacekeeping operation as defined in 10 U.S.C. 2302(8).</w:t>
      </w:r>
    </w:p>
    <w:p w14:paraId="78CF7F58" w14:textId="1A515A96" w:rsidR="00627543" w:rsidRDefault="00244064">
      <w:pPr>
        <w:pStyle w:val="BodyText"/>
      </w:pPr>
      <w:r>
        <w:t xml:space="preserve">(4) The purchase is a transaction in support of intelligence or other specialized activities addressed by </w:t>
      </w:r>
      <w:del w:id="2862" w:author="dita conv" w:date="2020-07-16T12:00:00Z">
        <w:r w:rsidR="000A22CF" w:rsidRPr="00EF483B">
          <w:rPr>
            <w:spacing w:val="-5"/>
          </w:rPr>
          <w:delText xml:space="preserve">Part </w:delText>
        </w:r>
      </w:del>
      <w:r>
        <w:t>2.7 of Executive Order 12333.</w:t>
      </w:r>
    </w:p>
    <w:p w14:paraId="4B555CD6" w14:textId="77777777" w:rsidR="00627543" w:rsidRDefault="00244064">
      <w:pPr>
        <w:pStyle w:val="BodyText"/>
      </w:pPr>
      <w:r>
        <w:t>(5) The purchase is for training exercises in preparation for overseas contingency, humanitarian, or peacekeeping operations.</w:t>
      </w:r>
    </w:p>
    <w:p w14:paraId="24D75FFA" w14:textId="77777777" w:rsidR="00627543" w:rsidRDefault="00244064">
      <w:pPr>
        <w:pStyle w:val="BodyText"/>
      </w:pPr>
      <w:r>
        <w:t>(6) The payment is made with an accommodation check.</w:t>
      </w:r>
    </w:p>
    <w:p w14:paraId="7589B250" w14:textId="77777777" w:rsidR="00627543" w:rsidRDefault="00244064">
      <w:pPr>
        <w:pStyle w:val="BodyText"/>
      </w:pPr>
      <w:r>
        <w:t>(7) The payment is for a transportation bill.</w:t>
      </w:r>
    </w:p>
    <w:p w14:paraId="3E8AA59E" w14:textId="77777777" w:rsidR="00627543" w:rsidRDefault="00244064">
      <w:pPr>
        <w:pStyle w:val="BodyText"/>
      </w:pPr>
      <w:r>
        <w:t xml:space="preserve">(8) The purchase is under a Federal Supply Schedule contract that does not permit use of the </w:t>
      </w:r>
      <w:proofErr w:type="spellStart"/>
      <w:r>
        <w:t>Governmentwide</w:t>
      </w:r>
      <w:proofErr w:type="spellEnd"/>
      <w:r>
        <w:t xml:space="preserve"> commercial purchase card.</w:t>
      </w:r>
    </w:p>
    <w:p w14:paraId="6800704B" w14:textId="77777777" w:rsidR="00627543" w:rsidRDefault="00244064">
      <w:pPr>
        <w:pStyle w:val="BodyText"/>
      </w:pPr>
      <w:r>
        <w:t>(9) The purchase is for medical services and—</w:t>
      </w:r>
    </w:p>
    <w:p w14:paraId="73E0DB8A" w14:textId="77777777" w:rsidR="00627543" w:rsidRDefault="00244064">
      <w:pPr>
        <w:pStyle w:val="BodyText"/>
      </w:pPr>
      <w:r>
        <w:t>(</w:t>
      </w:r>
      <w:proofErr w:type="spellStart"/>
      <w:r>
        <w:t>i</w:t>
      </w:r>
      <w:proofErr w:type="spellEnd"/>
      <w:r>
        <w:t>) It involves a controlled substance or narcotic;</w:t>
      </w:r>
    </w:p>
    <w:p w14:paraId="1453255C" w14:textId="77777777" w:rsidR="00627543" w:rsidRDefault="00244064">
      <w:pPr>
        <w:pStyle w:val="BodyText"/>
      </w:pPr>
      <w:r>
        <w:t>(ii) It requires the submission of a Health Care Summary Record to document the nature of the care purchased;</w:t>
      </w:r>
    </w:p>
    <w:p w14:paraId="54CD075F" w14:textId="77777777" w:rsidR="00627543" w:rsidRDefault="00244064">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14:paraId="58A0B641" w14:textId="77777777" w:rsidR="00627543" w:rsidRDefault="00244064">
      <w:pPr>
        <w:pStyle w:val="BodyText"/>
      </w:pPr>
      <w:proofErr w:type="gramStart"/>
      <w:r>
        <w:t>(iv) The</w:t>
      </w:r>
      <w:proofErr w:type="gramEnd"/>
      <w:r>
        <w:t xml:space="preserve"> Government already has entered into a contract to pay for the services without the use of a purchase card;</w:t>
      </w:r>
    </w:p>
    <w:p w14:paraId="287CC749" w14:textId="77777777" w:rsidR="00627543" w:rsidRDefault="00244064">
      <w:pPr>
        <w:pStyle w:val="BodyText"/>
      </w:pPr>
      <w:r>
        <w:t>(v) The purchaser is a beneficiary seeking medical care; or</w:t>
      </w:r>
    </w:p>
    <w:p w14:paraId="55F61608" w14:textId="77777777" w:rsidR="00627543" w:rsidRDefault="00244064">
      <w:pPr>
        <w:pStyle w:val="BodyText"/>
      </w:pPr>
      <w:proofErr w:type="gramStart"/>
      <w:r>
        <w:t>(vi) The</w:t>
      </w:r>
      <w:proofErr w:type="gramEnd"/>
      <w:r>
        <w:t xml:space="preserv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w:p w14:paraId="5CB81AEE" w14:textId="3E0CDC5F" w:rsidR="00627543" w:rsidRDefault="00244064">
      <w:pPr>
        <w:pStyle w:val="Heading4"/>
      </w:pPr>
      <w:bookmarkStart w:id="2863" w:name="_Refd19e46857"/>
      <w:bookmarkStart w:id="2864" w:name="_Tocd19e46857"/>
      <w:r>
        <w:t>SUBPART 213.3</w:t>
      </w:r>
      <w:del w:id="2865" w:author="dita conv" w:date="2020-07-16T12:00:00Z">
        <w:r w:rsidR="000A22CF">
          <w:delText>--</w:delText>
        </w:r>
      </w:del>
      <w:ins w:id="2866" w:author="dita conv" w:date="2020-07-16T12:00:00Z">
        <w:r>
          <w:t xml:space="preserve"> —</w:t>
        </w:r>
      </w:ins>
      <w:r>
        <w:t>SIMPLIFIED ACQUISITION METHODS</w:t>
      </w:r>
      <w:bookmarkEnd w:id="2863"/>
      <w:bookmarkEnd w:id="2864"/>
    </w:p>
    <w:p w14:paraId="0E6F04FA" w14:textId="77777777" w:rsidR="008E64D4" w:rsidRDefault="000A22CF">
      <w:pPr>
        <w:spacing w:line="288" w:lineRule="exact"/>
        <w:ind w:left="103" w:right="423"/>
        <w:jc w:val="center"/>
        <w:rPr>
          <w:del w:id="2867" w:author="dita conv" w:date="2020-07-16T12:00:00Z"/>
          <w:i/>
        </w:rPr>
      </w:pPr>
      <w:del w:id="2868" w:author="dita conv" w:date="2020-07-16T12:00:00Z">
        <w:r>
          <w:rPr>
            <w:i/>
          </w:rPr>
          <w:delText>(Revised September 19, 2014)</w:delText>
        </w:r>
      </w:del>
    </w:p>
    <w:p w14:paraId="541EA3D7" w14:textId="77777777" w:rsidR="008E64D4" w:rsidRDefault="008E64D4">
      <w:pPr>
        <w:pStyle w:val="BodyText"/>
        <w:spacing w:before="3"/>
        <w:rPr>
          <w:del w:id="2869" w:author="dita conv" w:date="2020-07-16T12:00:00Z"/>
          <w:i/>
          <w:sz w:val="36"/>
        </w:rPr>
      </w:pPr>
    </w:p>
    <w:p w14:paraId="1DEDF720" w14:textId="77777777" w:rsidR="00627543" w:rsidRDefault="00244064">
      <w:pPr>
        <w:pStyle w:val="Heading5"/>
      </w:pPr>
      <w:bookmarkStart w:id="2870" w:name="_Refd19e46870"/>
      <w:bookmarkStart w:id="2871" w:name="_Tocd19e46870"/>
      <w:r>
        <w:t xml:space="preserve">213.301 </w:t>
      </w:r>
      <w:proofErr w:type="spellStart"/>
      <w:r>
        <w:t>Governmentwide</w:t>
      </w:r>
      <w:proofErr w:type="spellEnd"/>
      <w:r>
        <w:t xml:space="preserve"> commercial purchase card.</w:t>
      </w:r>
      <w:bookmarkEnd w:id="2870"/>
      <w:bookmarkEnd w:id="2871"/>
    </w:p>
    <w:p w14:paraId="4D2E5839" w14:textId="77777777" w:rsidR="00627543" w:rsidRDefault="00244064">
      <w:pPr>
        <w:pStyle w:val="BodyText"/>
      </w:pPr>
      <w:r>
        <w:t xml:space="preserve">Follow the procedures at </w:t>
      </w:r>
      <w:proofErr w:type="gramStart"/>
      <w:ins w:id="2872" w:author="dita conv" w:date="2020-07-16T12:00:00Z">
        <w:r>
          <w:t>PGI  213.301</w:t>
        </w:r>
        <w:proofErr w:type="gramEnd"/>
        <w:r>
          <w:t xml:space="preserve">  </w:t>
        </w:r>
      </w:ins>
      <w:r>
        <w:t xml:space="preserve">for authorizing, establishing, and operating a </w:t>
      </w:r>
      <w:proofErr w:type="spellStart"/>
      <w:r>
        <w:t>Governmentwide</w:t>
      </w:r>
      <w:proofErr w:type="spellEnd"/>
      <w:r>
        <w:t xml:space="preserve"> commercial purchase card program.</w:t>
      </w:r>
    </w:p>
    <w:p w14:paraId="05FB5522" w14:textId="77777777" w:rsidR="00627543" w:rsidRDefault="00244064">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14:paraId="15FDA556" w14:textId="368051B6" w:rsidR="00627543" w:rsidRDefault="00244064">
      <w:pPr>
        <w:pStyle w:val="BodyText"/>
      </w:pPr>
      <w:r>
        <w:t xml:space="preserve">(2) An individual appointed in accordance with </w:t>
      </w:r>
      <w:del w:id="2873" w:author="dita conv" w:date="2020-07-16T12:00:00Z">
        <w:r w:rsidR="000A22CF" w:rsidRPr="00EF483B">
          <w:rPr>
            <w:spacing w:val="-5"/>
          </w:rPr>
          <w:delText>(</w:delText>
        </w:r>
      </w:del>
      <w:ins w:id="2874" w:author="dita conv" w:date="2020-07-16T12:00:00Z">
        <w:r>
          <w:t xml:space="preserve"> 201.603-3 (</w:t>
        </w:r>
      </w:ins>
      <w:r>
        <w:t xml:space="preserve">a) also may use the </w:t>
      </w:r>
      <w:proofErr w:type="spellStart"/>
      <w:r>
        <w:t>Governmentwide</w:t>
      </w:r>
      <w:proofErr w:type="spellEnd"/>
      <w:r>
        <w:t xml:space="preserve"> commercial purchase card to make a purchase that exceeds the micro-purchase threshold but does not exceed $25,000, if—</w:t>
      </w:r>
    </w:p>
    <w:p w14:paraId="3EBC9F9F" w14:textId="77777777" w:rsidR="00627543" w:rsidRDefault="00244064">
      <w:pPr>
        <w:pStyle w:val="BodyText"/>
      </w:pPr>
      <w:r>
        <w:t>(</w:t>
      </w:r>
      <w:proofErr w:type="spellStart"/>
      <w:r>
        <w:t>i</w:t>
      </w:r>
      <w:proofErr w:type="spellEnd"/>
      <w:r>
        <w:t>) The purchase—</w:t>
      </w:r>
    </w:p>
    <w:p w14:paraId="65446642" w14:textId="77777777" w:rsidR="00627543" w:rsidRDefault="00244064">
      <w:pPr>
        <w:pStyle w:val="BodyText"/>
      </w:pPr>
      <w:r>
        <w:t>(A) Is made outside the United States for use outside the United States; and</w:t>
      </w:r>
    </w:p>
    <w:p w14:paraId="0C13E778" w14:textId="77777777" w:rsidR="00627543" w:rsidRDefault="00244064">
      <w:pPr>
        <w:pStyle w:val="BodyText"/>
      </w:pPr>
      <w:r>
        <w:t>(B) Is for a commercial item; but</w:t>
      </w:r>
    </w:p>
    <w:p w14:paraId="72A392E0" w14:textId="77777777" w:rsidR="00627543" w:rsidRDefault="00244064">
      <w:pPr>
        <w:pStyle w:val="BodyText"/>
      </w:pPr>
      <w:r>
        <w:t xml:space="preserve">(C) </w:t>
      </w:r>
      <w:proofErr w:type="gramStart"/>
      <w:r>
        <w:t>Is</w:t>
      </w:r>
      <w:proofErr w:type="gramEnd"/>
      <w:r>
        <w:t xml:space="preserve"> not for work to be performed by employees recruited within the United States;</w:t>
      </w:r>
    </w:p>
    <w:p w14:paraId="084682A1" w14:textId="77777777" w:rsidR="00627543" w:rsidRDefault="00244064">
      <w:pPr>
        <w:pStyle w:val="BodyText"/>
      </w:pPr>
      <w:r>
        <w:t>(D) Is not for supplies or services originating from, or transported from or through, sources identified in FAR Subpart 25.7;</w:t>
      </w:r>
    </w:p>
    <w:p w14:paraId="140E19A8" w14:textId="77777777" w:rsidR="00627543" w:rsidRDefault="00244064">
      <w:pPr>
        <w:pStyle w:val="BodyText"/>
      </w:pPr>
      <w:r>
        <w:t xml:space="preserve">(E) </w:t>
      </w:r>
      <w:proofErr w:type="gramStart"/>
      <w:r>
        <w:t>Is</w:t>
      </w:r>
      <w:proofErr w:type="gramEnd"/>
      <w:r>
        <w:t xml:space="preserve"> not for ball or roller bearings as end items;</w:t>
      </w:r>
    </w:p>
    <w:p w14:paraId="7BFAFA39" w14:textId="77777777" w:rsidR="00627543" w:rsidRDefault="00244064">
      <w:pPr>
        <w:pStyle w:val="BodyText"/>
      </w:pPr>
      <w:r>
        <w:t>(F) Does not require access to classified or Privacy Act information; and</w:t>
      </w:r>
    </w:p>
    <w:p w14:paraId="665E65C0" w14:textId="77777777" w:rsidR="00627543" w:rsidRDefault="00244064">
      <w:pPr>
        <w:pStyle w:val="BodyText"/>
      </w:pPr>
      <w:r>
        <w:t>(G) Does not require transportation of supplies by sea; and</w:t>
      </w:r>
    </w:p>
    <w:p w14:paraId="4E725921" w14:textId="77777777" w:rsidR="00627543" w:rsidRDefault="00244064">
      <w:pPr>
        <w:pStyle w:val="BodyText"/>
      </w:pPr>
      <w:r>
        <w:t>(ii) The individual making the purchase—</w:t>
      </w:r>
    </w:p>
    <w:p w14:paraId="13D233CA" w14:textId="77777777" w:rsidR="00627543" w:rsidRDefault="00244064">
      <w:pPr>
        <w:pStyle w:val="BodyText"/>
      </w:pPr>
      <w:r>
        <w:t>(A) Is authorized and trained in accordance with agency procedures;</w:t>
      </w:r>
    </w:p>
    <w:p w14:paraId="021975F9" w14:textId="77777777" w:rsidR="00627543" w:rsidRDefault="00244064">
      <w:pPr>
        <w:pStyle w:val="BodyText"/>
      </w:pPr>
      <w:r>
        <w:t>(B) Complies with the requirements of FAR 8.002 in making the purchase; and</w:t>
      </w:r>
    </w:p>
    <w:p w14:paraId="25CF7DAB" w14:textId="77777777" w:rsidR="00627543" w:rsidRDefault="00244064">
      <w:pPr>
        <w:pStyle w:val="BodyText"/>
      </w:pPr>
      <w:r>
        <w:t>(C) Seeks maximum practicable competition for the purchase in accordance with FAR 13.104(b).</w:t>
      </w:r>
    </w:p>
    <w:p w14:paraId="2414C30C" w14:textId="77777777" w:rsidR="00627543" w:rsidRDefault="00244064">
      <w:pPr>
        <w:pStyle w:val="BodyText"/>
      </w:pPr>
      <w:r>
        <w:t xml:space="preserve">(3) A contracting officer supporting a contingency operation as defined in 10 U.S.C. 101(a)(13) or a humanitarian or peacekeeping operation as defined in 10 U.S.C. 2302(8) also may use the </w:t>
      </w:r>
      <w:proofErr w:type="spellStart"/>
      <w:r>
        <w:t>Governmentwide</w:t>
      </w:r>
      <w:proofErr w:type="spellEnd"/>
      <w:r>
        <w:t xml:space="preserve"> commercial purchase card to make a purchase that</w:t>
      </w:r>
      <w:ins w:id="2875" w:author="dita conv" w:date="2020-07-16T12:00:00Z">
        <w:r>
          <w:t xml:space="preserve"> exceeds the micro-purchase threshold but does not exceed the simplified acquisition threshold, if—</w:t>
        </w:r>
      </w:ins>
    </w:p>
    <w:p w14:paraId="73CB8E74" w14:textId="77777777" w:rsidR="008E64D4" w:rsidRDefault="008E64D4">
      <w:pPr>
        <w:spacing w:line="199" w:lineRule="auto"/>
        <w:rPr>
          <w:del w:id="2876" w:author="dita conv" w:date="2020-07-16T12:00:00Z"/>
        </w:rPr>
        <w:sectPr w:rsidR="008E64D4" w:rsidSect="004916A2">
          <w:pgSz w:w="10540" w:h="13260"/>
          <w:pgMar w:top="280" w:right="1730" w:bottom="280" w:left="520" w:header="720" w:footer="720" w:gutter="0"/>
          <w:cols w:space="720"/>
        </w:sectPr>
      </w:pPr>
    </w:p>
    <w:p w14:paraId="6324E216" w14:textId="77777777" w:rsidR="008E64D4" w:rsidRDefault="000A22CF">
      <w:pPr>
        <w:pStyle w:val="BodyText"/>
        <w:spacing w:before="126" w:line="199" w:lineRule="auto"/>
        <w:rPr>
          <w:del w:id="2877" w:author="dita conv" w:date="2020-07-16T12:00:00Z"/>
        </w:rPr>
      </w:pPr>
      <w:del w:id="2878" w:author="dita conv" w:date="2020-07-16T12:00:00Z">
        <w:r>
          <w:rPr>
            <w:spacing w:val="-5"/>
          </w:rPr>
          <w:lastRenderedPageBreak/>
          <w:delText xml:space="preserve">exceeds </w:delText>
        </w:r>
        <w:r>
          <w:rPr>
            <w:spacing w:val="-4"/>
          </w:rPr>
          <w:delText xml:space="preserve">the </w:delText>
        </w:r>
        <w:r>
          <w:rPr>
            <w:spacing w:val="-5"/>
          </w:rPr>
          <w:delText xml:space="preserve">micro-purchase threshold </w:delText>
        </w:r>
        <w:r>
          <w:rPr>
            <w:spacing w:val="-3"/>
          </w:rPr>
          <w:delText xml:space="preserve">but </w:delText>
        </w:r>
        <w:r>
          <w:rPr>
            <w:spacing w:val="-4"/>
          </w:rPr>
          <w:delText xml:space="preserve">does not </w:delText>
        </w:r>
        <w:r>
          <w:rPr>
            <w:spacing w:val="-5"/>
          </w:rPr>
          <w:delText xml:space="preserve">exceed </w:delText>
        </w:r>
        <w:r>
          <w:rPr>
            <w:spacing w:val="-4"/>
          </w:rPr>
          <w:delText xml:space="preserve">the </w:delText>
        </w:r>
        <w:r>
          <w:rPr>
            <w:spacing w:val="-5"/>
          </w:rPr>
          <w:delText xml:space="preserve">simplified acquisition threshold, </w:delText>
        </w:r>
        <w:r>
          <w:rPr>
            <w:spacing w:val="-6"/>
          </w:rPr>
          <w:delText>if--</w:delText>
        </w:r>
      </w:del>
    </w:p>
    <w:p w14:paraId="4B8B5722" w14:textId="77777777" w:rsidR="00627543" w:rsidRDefault="00244064">
      <w:pPr>
        <w:pStyle w:val="BodyText"/>
      </w:pPr>
      <w:r>
        <w:t>(</w:t>
      </w:r>
      <w:proofErr w:type="spellStart"/>
      <w:r>
        <w:t>i</w:t>
      </w:r>
      <w:proofErr w:type="spellEnd"/>
      <w:r>
        <w:t>) The supplies or services being purchased are immediately available;</w:t>
      </w:r>
    </w:p>
    <w:p w14:paraId="3B9AA0E6" w14:textId="77777777" w:rsidR="00627543" w:rsidRDefault="00244064">
      <w:pPr>
        <w:pStyle w:val="BodyText"/>
      </w:pPr>
      <w:r>
        <w:t>(ii) One delivery and one payment will be made; and</w:t>
      </w:r>
    </w:p>
    <w:p w14:paraId="361B6076" w14:textId="77777777" w:rsidR="00627543" w:rsidRDefault="00244064">
      <w:pPr>
        <w:pStyle w:val="BodyText"/>
      </w:pPr>
      <w:r>
        <w:t>(iii) The requirements of paragraphs (2</w:t>
      </w:r>
      <w:proofErr w:type="gramStart"/>
      <w:r>
        <w:t>)(</w:t>
      </w:r>
      <w:proofErr w:type="spellStart"/>
      <w:proofErr w:type="gramEnd"/>
      <w:r>
        <w:t>i</w:t>
      </w:r>
      <w:proofErr w:type="spellEnd"/>
      <w:r>
        <w:t>) and (ii) of this section are met.</w:t>
      </w:r>
    </w:p>
    <w:p w14:paraId="53505E97" w14:textId="0B31682F" w:rsidR="00627543" w:rsidRDefault="00244064">
      <w:pPr>
        <w:pStyle w:val="BodyText"/>
      </w:pPr>
      <w:r>
        <w:t xml:space="preserve">(4) Guidance on </w:t>
      </w:r>
      <w:proofErr w:type="gramStart"/>
      <w:r>
        <w:t>DoD</w:t>
      </w:r>
      <w:proofErr w:type="gramEnd"/>
      <w:r>
        <w:t xml:space="preserve"> purchase, travel, and fuel card programs is available in the “Department of Defense Government Charge Card Guidebook for Establishing and Managing Purchase, Travel, and Fuel Card Programs” at</w:t>
      </w:r>
      <w:del w:id="2879" w:author="dita conv" w:date="2020-07-16T12:00:00Z">
        <w:r w:rsidR="000A22CF" w:rsidRPr="00EF483B">
          <w:rPr>
            <w:spacing w:val="-6"/>
          </w:rPr>
          <w:delText>.</w:delText>
        </w:r>
      </w:del>
      <w:ins w:id="2880" w:author="dita conv" w:date="2020-07-16T12:00:00Z">
        <w:r>
          <w:t xml:space="preserve"> http://www.acq.osd.mil/dpap/pdi/pc/policy_documents.html.</w:t>
        </w:r>
      </w:ins>
      <w:r>
        <w:t xml:space="preserve"> Additional guidance on the fuel card programs is available at</w:t>
      </w:r>
      <w:del w:id="2881" w:author="dita conv" w:date="2020-07-16T12:00:00Z">
        <w:r w:rsidR="000A22CF" w:rsidRPr="00EF483B">
          <w:rPr>
            <w:spacing w:val="-5"/>
          </w:rPr>
          <w:delText>.</w:delText>
        </w:r>
      </w:del>
      <w:ins w:id="2882" w:author="dita conv" w:date="2020-07-16T12:00:00Z">
        <w:r>
          <w:t xml:space="preserve"> http://www.energy.dla.mil.</w:t>
        </w:r>
      </w:ins>
    </w:p>
    <w:p w14:paraId="4D49AAE2" w14:textId="77777777" w:rsidR="00627543" w:rsidRDefault="00244064">
      <w:pPr>
        <w:pStyle w:val="Heading5"/>
      </w:pPr>
      <w:bookmarkStart w:id="2883" w:name="_Refd19e46948"/>
      <w:bookmarkStart w:id="2884" w:name="_Tocd19e46948"/>
      <w:r>
        <w:t>213.302 Purchase orders.</w:t>
      </w:r>
      <w:bookmarkEnd w:id="2883"/>
      <w:bookmarkEnd w:id="2884"/>
    </w:p>
    <w:p w14:paraId="1E2D8CC0" w14:textId="77777777" w:rsidR="00627543" w:rsidRDefault="00244064">
      <w:pPr>
        <w:pStyle w:val="Heading6"/>
      </w:pPr>
      <w:bookmarkStart w:id="2885" w:name="_Refd19e46961"/>
      <w:bookmarkStart w:id="2886" w:name="_Tocd19e46961"/>
      <w:r>
        <w:t xml:space="preserve">213.302-3 </w:t>
      </w:r>
      <w:proofErr w:type="gramStart"/>
      <w:r>
        <w:t>Obtaining</w:t>
      </w:r>
      <w:proofErr w:type="gramEnd"/>
      <w:r>
        <w:t xml:space="preserve"> contractor acceptance and modifying purchase orders.</w:t>
      </w:r>
      <w:bookmarkEnd w:id="2885"/>
      <w:bookmarkEnd w:id="2886"/>
    </w:p>
    <w:p w14:paraId="547D63C3" w14:textId="77777777" w:rsidR="00627543" w:rsidRDefault="00244064">
      <w:pPr>
        <w:pStyle w:val="BodyText"/>
      </w:pPr>
      <w:r>
        <w:t>(1) Require written acceptance of purchase orders for classified acquisitions.</w:t>
      </w:r>
    </w:p>
    <w:p w14:paraId="69690AA7" w14:textId="77777777" w:rsidR="00627543" w:rsidRDefault="00244064">
      <w:pPr>
        <w:pStyle w:val="BodyText"/>
      </w:pPr>
      <w:r>
        <w:t xml:space="preserve">(2) See </w:t>
      </w:r>
      <w:proofErr w:type="gramStart"/>
      <w:ins w:id="2887" w:author="dita conv" w:date="2020-07-16T12:00:00Z">
        <w:r>
          <w:t>PGI  213.302</w:t>
        </w:r>
        <w:proofErr w:type="gramEnd"/>
        <w:r>
          <w:t xml:space="preserve">-3  </w:t>
        </w:r>
      </w:ins>
      <w:r>
        <w:t>for guidance on the use of unilateral modifications.</w:t>
      </w:r>
    </w:p>
    <w:p w14:paraId="7DCA8833" w14:textId="01769CE2" w:rsidR="00627543" w:rsidRDefault="00244064">
      <w:pPr>
        <w:pStyle w:val="BodyText"/>
      </w:pPr>
      <w:r>
        <w:t xml:space="preserve">(3) A supplemental agreement converts a unilateral purchase order to a bilateral agreement. If not previously included in the purchase order, incorporate the clause at </w:t>
      </w:r>
      <w:del w:id="2888" w:author="dita conv" w:date="2020-07-16T12:00:00Z">
        <w:r w:rsidR="000A22CF" w:rsidRPr="00EF483B">
          <w:rPr>
            <w:spacing w:val="-4"/>
          </w:rPr>
          <w:delText>,</w:delText>
        </w:r>
      </w:del>
      <w:ins w:id="2889" w:author="dita conv" w:date="2020-07-16T12:00:00Z">
        <w:r>
          <w:t xml:space="preserve"> 252.243-</w:t>
        </w:r>
        <w:proofErr w:type="gramStart"/>
        <w:r>
          <w:t>7001 ,</w:t>
        </w:r>
      </w:ins>
      <w:proofErr w:type="gramEnd"/>
      <w:r>
        <w:t xml:space="preserve"> Pricing of Contract Modifications, in the Standard Form 30, and obtain the contractor’s acceptance by signature on the Standard Form 30.</w:t>
      </w:r>
    </w:p>
    <w:p w14:paraId="5DD7FD11" w14:textId="77777777" w:rsidR="00627543" w:rsidRDefault="00244064">
      <w:pPr>
        <w:pStyle w:val="Heading6"/>
      </w:pPr>
      <w:bookmarkStart w:id="2890" w:name="_Refd19e46998"/>
      <w:bookmarkStart w:id="2891" w:name="_Tocd19e46998"/>
      <w:proofErr w:type="gramStart"/>
      <w:r>
        <w:t>213.302-5 Clauses.</w:t>
      </w:r>
      <w:bookmarkEnd w:id="2890"/>
      <w:bookmarkEnd w:id="2891"/>
      <w:proofErr w:type="gramEnd"/>
    </w:p>
    <w:p w14:paraId="3E6D3A5B" w14:textId="77777777" w:rsidR="008E64D4" w:rsidRDefault="00244064">
      <w:pPr>
        <w:pStyle w:val="BodyText"/>
        <w:spacing w:before="232" w:line="199" w:lineRule="auto"/>
        <w:ind w:right="650" w:firstLine="360"/>
        <w:rPr>
          <w:del w:id="2892" w:author="dita conv" w:date="2020-07-16T12:00:00Z"/>
        </w:rPr>
      </w:pPr>
      <w:r>
        <w:t xml:space="preserve">(a) Use the clause at  </w:t>
      </w:r>
      <w:del w:id="2893" w:author="dita conv" w:date="2020-07-16T12:00:00Z">
        <w:r w:rsidR="000A22CF">
          <w:rPr>
            <w:spacing w:val="-4"/>
          </w:rPr>
          <w:delText xml:space="preserve">, </w:delText>
        </w:r>
        <w:r w:rsidR="000A22CF">
          <w:rPr>
            <w:spacing w:val="-5"/>
          </w:rPr>
          <w:delText xml:space="preserve">Pricing </w:delText>
        </w:r>
        <w:r w:rsidR="000A22CF">
          <w:rPr>
            <w:spacing w:val="-3"/>
          </w:rPr>
          <w:delText xml:space="preserve">of </w:delText>
        </w:r>
        <w:r w:rsidR="000A22CF">
          <w:rPr>
            <w:spacing w:val="-5"/>
          </w:rPr>
          <w:delText xml:space="preserve">Contract Modifications, </w:delText>
        </w:r>
        <w:r w:rsidR="000A22CF">
          <w:delText xml:space="preserve">in </w:delText>
        </w:r>
        <w:r w:rsidR="000A22CF">
          <w:rPr>
            <w:spacing w:val="-4"/>
          </w:rPr>
          <w:delText xml:space="preserve">all bilateral </w:delText>
        </w:r>
        <w:r w:rsidR="000A22CF">
          <w:rPr>
            <w:spacing w:val="-5"/>
          </w:rPr>
          <w:delText>purchase orders.</w:delText>
        </w:r>
      </w:del>
    </w:p>
    <w:p w14:paraId="4FA86C3E" w14:textId="77777777" w:rsidR="008E64D4" w:rsidRPr="00EF483B" w:rsidRDefault="00EF483B" w:rsidP="00EF483B">
      <w:pPr>
        <w:tabs>
          <w:tab w:val="left" w:pos="931"/>
        </w:tabs>
        <w:spacing w:line="199" w:lineRule="auto"/>
        <w:ind w:left="165" w:right="655" w:firstLine="360"/>
        <w:rPr>
          <w:del w:id="2894" w:author="dita conv" w:date="2020-07-16T12:00:00Z"/>
        </w:rPr>
      </w:pPr>
      <w:del w:id="2895" w:author="dita conv" w:date="2020-07-16T12:00:00Z">
        <w:r>
          <w:rPr>
            <w:spacing w:val="-15"/>
          </w:rPr>
          <w:delText>(d)</w:delText>
        </w:r>
        <w:r>
          <w:rPr>
            <w:spacing w:val="-15"/>
          </w:rPr>
          <w:tab/>
        </w:r>
        <w:r w:rsidR="000A22CF" w:rsidRPr="00EF483B">
          <w:rPr>
            <w:spacing w:val="-5"/>
          </w:rPr>
          <w:delText xml:space="preserve">When </w:delText>
        </w:r>
        <w:r w:rsidR="000A22CF" w:rsidRPr="00EF483B">
          <w:rPr>
            <w:spacing w:val="-4"/>
          </w:rPr>
          <w:delText xml:space="preserve">using the </w:delText>
        </w:r>
        <w:r w:rsidR="000A22CF" w:rsidRPr="00EF483B">
          <w:rPr>
            <w:spacing w:val="-5"/>
          </w:rPr>
          <w:delText xml:space="preserve">clause </w:delText>
        </w:r>
        <w:r w:rsidR="000A22CF" w:rsidRPr="00EF483B">
          <w:delText xml:space="preserve">at </w:delText>
        </w:r>
        <w:r w:rsidR="000A22CF" w:rsidRPr="00EF483B">
          <w:rPr>
            <w:spacing w:val="-4"/>
          </w:rPr>
          <w:delText xml:space="preserve">FAR 52.213-4, </w:delText>
        </w:r>
        <w:r w:rsidR="000A22CF" w:rsidRPr="00EF483B">
          <w:rPr>
            <w:spacing w:val="-5"/>
          </w:rPr>
          <w:delText xml:space="preserve">delete </w:delText>
        </w:r>
        <w:r w:rsidR="000A22CF" w:rsidRPr="00EF483B">
          <w:rPr>
            <w:spacing w:val="-4"/>
          </w:rPr>
          <w:delText xml:space="preserve">the </w:delText>
        </w:r>
        <w:r w:rsidR="000A22CF" w:rsidRPr="00EF483B">
          <w:rPr>
            <w:spacing w:val="-5"/>
          </w:rPr>
          <w:delText xml:space="preserve">reference </w:delText>
        </w:r>
        <w:r w:rsidR="000A22CF" w:rsidRPr="00EF483B">
          <w:rPr>
            <w:spacing w:val="-3"/>
          </w:rPr>
          <w:delText xml:space="preserve">to </w:delText>
        </w:r>
        <w:r w:rsidR="000A22CF" w:rsidRPr="00EF483B">
          <w:rPr>
            <w:spacing w:val="-4"/>
          </w:rPr>
          <w:delText xml:space="preserve">the </w:delText>
        </w:r>
        <w:r w:rsidR="000A22CF" w:rsidRPr="00EF483B">
          <w:rPr>
            <w:spacing w:val="-5"/>
          </w:rPr>
          <w:delText xml:space="preserve">clause </w:delText>
        </w:r>
        <w:r w:rsidR="000A22CF" w:rsidRPr="00EF483B">
          <w:delText xml:space="preserve">at </w:delText>
        </w:r>
        <w:r w:rsidR="000A22CF" w:rsidRPr="00EF483B">
          <w:rPr>
            <w:spacing w:val="-4"/>
          </w:rPr>
          <w:delText>FAR 52.</w:delText>
        </w:r>
      </w:del>
      <w:r w:rsidR="00244064">
        <w:t>225</w:t>
      </w:r>
      <w:del w:id="2896" w:author="dita conv" w:date="2020-07-16T12:00:00Z">
        <w:r w:rsidR="000A22CF" w:rsidRPr="00EF483B">
          <w:rPr>
            <w:spacing w:val="-4"/>
          </w:rPr>
          <w:delText xml:space="preserve">-1, Buy </w:delText>
        </w:r>
        <w:r w:rsidR="000A22CF" w:rsidRPr="00EF483B">
          <w:rPr>
            <w:spacing w:val="-5"/>
          </w:rPr>
          <w:delText xml:space="preserve">American—Supplies. Instead, </w:delText>
        </w:r>
        <w:r w:rsidR="000A22CF" w:rsidRPr="00EF483B">
          <w:delText xml:space="preserve">if </w:delText>
        </w:r>
        <w:r w:rsidR="000A22CF" w:rsidRPr="00EF483B">
          <w:rPr>
            <w:spacing w:val="-4"/>
          </w:rPr>
          <w:delText xml:space="preserve">the Buy </w:delText>
        </w:r>
        <w:r w:rsidR="000A22CF" w:rsidRPr="00EF483B">
          <w:rPr>
            <w:spacing w:val="-5"/>
          </w:rPr>
          <w:delText>American statute</w:delText>
        </w:r>
        <w:r w:rsidR="000A22CF" w:rsidRPr="00EF483B">
          <w:rPr>
            <w:spacing w:val="-37"/>
          </w:rPr>
          <w:delText xml:space="preserve"> </w:delText>
        </w:r>
        <w:r w:rsidR="000A22CF" w:rsidRPr="00EF483B">
          <w:rPr>
            <w:spacing w:val="-5"/>
          </w:rPr>
          <w:delText xml:space="preserve">applies </w:delText>
        </w:r>
        <w:r w:rsidR="000A22CF" w:rsidRPr="00EF483B">
          <w:rPr>
            <w:spacing w:val="-3"/>
          </w:rPr>
          <w:delText xml:space="preserve">to </w:delText>
        </w:r>
        <w:r w:rsidR="000A22CF" w:rsidRPr="00EF483B">
          <w:rPr>
            <w:spacing w:val="-4"/>
          </w:rPr>
          <w:delText xml:space="preserve">the </w:delText>
        </w:r>
        <w:r w:rsidR="000A22CF" w:rsidRPr="00EF483B">
          <w:rPr>
            <w:spacing w:val="-5"/>
          </w:rPr>
          <w:delText xml:space="preserve">acquisition, </w:delText>
        </w:r>
        <w:r w:rsidR="000A22CF" w:rsidRPr="00EF483B">
          <w:rPr>
            <w:spacing w:val="-4"/>
          </w:rPr>
          <w:delText xml:space="preserve">use the </w:delText>
        </w:r>
        <w:r w:rsidR="000A22CF" w:rsidRPr="00EF483B">
          <w:rPr>
            <w:spacing w:val="-5"/>
          </w:rPr>
          <w:delText>clause</w:delText>
        </w:r>
        <w:r w:rsidR="000A22CF" w:rsidRPr="00EF483B">
          <w:rPr>
            <w:spacing w:val="-38"/>
          </w:rPr>
          <w:delText xml:space="preserve"> </w:delText>
        </w:r>
        <w:r w:rsidR="000A22CF" w:rsidRPr="00EF483B">
          <w:rPr>
            <w:spacing w:val="-3"/>
          </w:rPr>
          <w:delText>at—</w:delText>
        </w:r>
      </w:del>
    </w:p>
    <w:p w14:paraId="42146EC9" w14:textId="0E03C2F6" w:rsidR="00627543" w:rsidRDefault="00EF483B">
      <w:pPr>
        <w:pStyle w:val="BodyText"/>
      </w:pPr>
      <w:del w:id="2897" w:author="dita conv" w:date="2020-07-16T12:00:00Z">
        <w:r>
          <w:rPr>
            <w:spacing w:val="-15"/>
          </w:rPr>
          <w:delText>(i)</w:delText>
        </w:r>
        <w:r>
          <w:rPr>
            <w:spacing w:val="-15"/>
          </w:rPr>
          <w:tab/>
        </w:r>
        <w:r w:rsidR="000A22CF" w:rsidRPr="00EF483B">
          <w:rPr>
            <w:spacing w:val="-4"/>
          </w:rPr>
          <w:delText xml:space="preserve">, Buy </w:delText>
        </w:r>
        <w:r w:rsidR="000A22CF" w:rsidRPr="00EF483B">
          <w:rPr>
            <w:spacing w:val="-5"/>
          </w:rPr>
          <w:delText xml:space="preserve">American </w:delText>
        </w:r>
        <w:r w:rsidR="000A22CF" w:rsidRPr="00EF483B">
          <w:rPr>
            <w:spacing w:val="-4"/>
          </w:rPr>
          <w:delText xml:space="preserve">and </w:delText>
        </w:r>
        <w:r w:rsidR="000A22CF" w:rsidRPr="00EF483B">
          <w:rPr>
            <w:spacing w:val="-5"/>
          </w:rPr>
          <w:delText xml:space="preserve">Balance </w:delText>
        </w:r>
        <w:r w:rsidR="000A22CF" w:rsidRPr="00EF483B">
          <w:rPr>
            <w:spacing w:val="-3"/>
          </w:rPr>
          <w:delText xml:space="preserve">of </w:delText>
        </w:r>
        <w:r w:rsidR="000A22CF" w:rsidRPr="00EF483B">
          <w:rPr>
            <w:spacing w:val="-5"/>
          </w:rPr>
          <w:delText xml:space="preserve">Payments Program, </w:delText>
        </w:r>
        <w:r w:rsidR="000A22CF" w:rsidRPr="00EF483B">
          <w:rPr>
            <w:spacing w:val="-4"/>
          </w:rPr>
          <w:delText xml:space="preserve">as </w:delText>
        </w:r>
        <w:r w:rsidR="000A22CF" w:rsidRPr="00EF483B">
          <w:rPr>
            <w:spacing w:val="-5"/>
          </w:rPr>
          <w:delText xml:space="preserve">prescribed </w:delText>
        </w:r>
        <w:r w:rsidR="000A22CF" w:rsidRPr="00EF483B">
          <w:delText>at</w:delText>
        </w:r>
        <w:r w:rsidR="000A22CF" w:rsidRPr="00EF483B">
          <w:rPr>
            <w:spacing w:val="-5"/>
          </w:rPr>
          <w:delText>(</w:delText>
        </w:r>
      </w:del>
      <w:ins w:id="2898" w:author="dita conv" w:date="2020-07-16T12:00:00Z">
        <w:r w:rsidR="00244064">
          <w:t>.1101 (</w:t>
        </w:r>
      </w:ins>
      <w:r w:rsidR="00244064">
        <w:t>2); or</w:t>
      </w:r>
    </w:p>
    <w:p w14:paraId="7159DFBB" w14:textId="77777777" w:rsidR="008E64D4" w:rsidRPr="00EF483B" w:rsidRDefault="00EF483B" w:rsidP="00EF483B">
      <w:pPr>
        <w:tabs>
          <w:tab w:val="left" w:pos="1395"/>
        </w:tabs>
        <w:spacing w:line="199" w:lineRule="auto"/>
        <w:ind w:left="165" w:right="494" w:firstLine="811"/>
        <w:jc w:val="both"/>
        <w:rPr>
          <w:del w:id="2899" w:author="dita conv" w:date="2020-07-16T12:00:00Z"/>
        </w:rPr>
      </w:pPr>
      <w:del w:id="2900" w:author="dita conv" w:date="2020-07-16T12:00:00Z">
        <w:r>
          <w:rPr>
            <w:spacing w:val="-15"/>
          </w:rPr>
          <w:delText>(ii)</w:delText>
        </w:r>
        <w:r>
          <w:rPr>
            <w:spacing w:val="-15"/>
          </w:rPr>
          <w:tab/>
        </w:r>
        <w:r w:rsidR="000A22CF" w:rsidRPr="00EF483B">
          <w:rPr>
            <w:spacing w:val="-4"/>
          </w:rPr>
          <w:delText xml:space="preserve">, Buy </w:delText>
        </w:r>
        <w:r w:rsidR="000A22CF" w:rsidRPr="00EF483B">
          <w:rPr>
            <w:spacing w:val="-5"/>
          </w:rPr>
          <w:delText xml:space="preserve">American–Free Trade Agreements–Balance </w:delText>
        </w:r>
        <w:r w:rsidR="000A22CF" w:rsidRPr="00EF483B">
          <w:rPr>
            <w:spacing w:val="-3"/>
          </w:rPr>
          <w:delText xml:space="preserve">of </w:delText>
        </w:r>
        <w:r w:rsidR="000A22CF" w:rsidRPr="00EF483B">
          <w:rPr>
            <w:spacing w:val="-5"/>
          </w:rPr>
          <w:delText xml:space="preserve">Payments Program, </w:delText>
        </w:r>
        <w:r w:rsidR="000A22CF" w:rsidRPr="00EF483B">
          <w:delText xml:space="preserve">as </w:delText>
        </w:r>
        <w:r w:rsidR="000A22CF" w:rsidRPr="00EF483B">
          <w:rPr>
            <w:spacing w:val="-5"/>
          </w:rPr>
          <w:delText xml:space="preserve">prescribed </w:delText>
        </w:r>
        <w:r w:rsidR="000A22CF" w:rsidRPr="00EF483B">
          <w:delText>at</w:delText>
        </w:r>
        <w:r w:rsidR="000A22CF" w:rsidRPr="00EF483B">
          <w:rPr>
            <w:spacing w:val="-5"/>
          </w:rPr>
          <w:delText>(10).</w:delText>
        </w:r>
      </w:del>
    </w:p>
    <w:p w14:paraId="24EAE74B" w14:textId="1FE906E4" w:rsidR="00627543" w:rsidRDefault="00244064">
      <w:pPr>
        <w:pStyle w:val="BodyText"/>
        <w:rPr>
          <w:ins w:id="2901" w:author="dita conv" w:date="2020-07-16T12:00:00Z"/>
        </w:rPr>
      </w:pPr>
      <w:ins w:id="2902" w:author="dita conv" w:date="2020-07-16T12:00:00Z">
        <w:r>
          <w:t>(ii)  225.1101 (10).</w:t>
        </w:r>
      </w:ins>
    </w:p>
    <w:p w14:paraId="62B7ECA7" w14:textId="77777777" w:rsidR="00627543" w:rsidRDefault="00244064">
      <w:pPr>
        <w:pStyle w:val="Heading5"/>
      </w:pPr>
      <w:bookmarkStart w:id="2903" w:name="_Refd19e47033"/>
      <w:bookmarkStart w:id="2904" w:name="_Tocd19e47033"/>
      <w:r>
        <w:t>213.303 Blanket purchase agreements (BPAs).</w:t>
      </w:r>
      <w:bookmarkEnd w:id="2903"/>
      <w:bookmarkEnd w:id="2904"/>
    </w:p>
    <w:p w14:paraId="44FEBCA7" w14:textId="77777777" w:rsidR="00627543" w:rsidRDefault="00244064">
      <w:pPr>
        <w:pStyle w:val="Heading6"/>
      </w:pPr>
      <w:bookmarkStart w:id="2905" w:name="_Refd19e47046"/>
      <w:bookmarkStart w:id="2906" w:name="_Tocd19e47046"/>
      <w:proofErr w:type="gramStart"/>
      <w:r>
        <w:t>213.303-5 Purchases under BPAs.</w:t>
      </w:r>
      <w:bookmarkEnd w:id="2905"/>
      <w:bookmarkEnd w:id="2906"/>
      <w:proofErr w:type="gramEnd"/>
    </w:p>
    <w:p w14:paraId="7B98216A" w14:textId="77777777" w:rsidR="00627543" w:rsidRDefault="00244064">
      <w:pPr>
        <w:pStyle w:val="BodyText"/>
      </w:pPr>
      <w:r>
        <w:t>(b) Individual purchases for subsistence may be made at any dollar value; however, the contracting officer must satisfy the competition requirements of FAR Part 6 for any action not using simplified acquisition procedures.</w:t>
      </w:r>
    </w:p>
    <w:p w14:paraId="1646DC0B" w14:textId="77777777" w:rsidR="00627543" w:rsidRDefault="00244064">
      <w:pPr>
        <w:pStyle w:val="Heading5"/>
      </w:pPr>
      <w:bookmarkStart w:id="2907" w:name="_Refd19e47066"/>
      <w:bookmarkStart w:id="2908" w:name="_Tocd19e47066"/>
      <w:r>
        <w:t xml:space="preserve">213.305 </w:t>
      </w:r>
      <w:proofErr w:type="spellStart"/>
      <w:r>
        <w:t>Imprest</w:t>
      </w:r>
      <w:proofErr w:type="spellEnd"/>
      <w:r>
        <w:t xml:space="preserve"> funds and third party drafts.</w:t>
      </w:r>
      <w:bookmarkEnd w:id="2907"/>
      <w:bookmarkEnd w:id="2908"/>
    </w:p>
    <w:p w14:paraId="37744147" w14:textId="77777777" w:rsidR="00627543" w:rsidRDefault="00244064">
      <w:pPr>
        <w:pStyle w:val="Heading6"/>
      </w:pPr>
      <w:bookmarkStart w:id="2909" w:name="_Refd19e47079"/>
      <w:bookmarkStart w:id="2910" w:name="_Tocd19e47079"/>
      <w:r>
        <w:t>213.305-3 Conditions for use.</w:t>
      </w:r>
      <w:bookmarkEnd w:id="2909"/>
      <w:bookmarkEnd w:id="2910"/>
    </w:p>
    <w:p w14:paraId="01F90BE0" w14:textId="77777777" w:rsidR="00627543" w:rsidRDefault="00244064">
      <w:pPr>
        <w:pStyle w:val="BodyText"/>
      </w:pPr>
      <w:r>
        <w:t>(d)(</w:t>
      </w:r>
      <w:proofErr w:type="spellStart"/>
      <w:r>
        <w:t>i</w:t>
      </w:r>
      <w:proofErr w:type="spellEnd"/>
      <w:r>
        <w:t xml:space="preserve">) On a very limited basis, installation commanders and commanders of other activities with contracting authority may be granted authority to establish </w:t>
      </w:r>
      <w:proofErr w:type="spellStart"/>
      <w:r>
        <w:t>imprest</w:t>
      </w:r>
      <w:proofErr w:type="spellEnd"/>
      <w:r>
        <w:t xml:space="preserve"> </w:t>
      </w:r>
      <w:r>
        <w:lastRenderedPageBreak/>
        <w:t xml:space="preserve">funds and third party draft (accommodation check) accounts. Use of </w:t>
      </w:r>
      <w:proofErr w:type="spellStart"/>
      <w:r>
        <w:t>imprest</w:t>
      </w:r>
      <w:proofErr w:type="spellEnd"/>
      <w:r>
        <w:t xml:space="preserve"> funds and third party drafts must comply with—</w:t>
      </w:r>
    </w:p>
    <w:p w14:paraId="4A494400" w14:textId="77777777" w:rsidR="00627543" w:rsidRDefault="00244064">
      <w:pPr>
        <w:pStyle w:val="BodyText"/>
      </w:pPr>
      <w:r>
        <w:t xml:space="preserve">(A) DoD 7000.14-R, </w:t>
      </w:r>
      <w:proofErr w:type="gramStart"/>
      <w:r>
        <w:t>DoD</w:t>
      </w:r>
      <w:proofErr w:type="gramEnd"/>
      <w:r>
        <w:t xml:space="preserve"> Financial Management Regulation, Volume 5, Disbursing Policy and Procedures; and</w:t>
      </w:r>
    </w:p>
    <w:p w14:paraId="77C2939C" w14:textId="77777777" w:rsidR="00627543" w:rsidRDefault="00244064">
      <w:pPr>
        <w:pStyle w:val="BodyText"/>
      </w:pPr>
      <w:r>
        <w:t>(B) The Treasury Financial Manual, Volume I, Part 4, Chapter 3000.</w:t>
      </w:r>
    </w:p>
    <w:p w14:paraId="7EA5AFD2" w14:textId="77777777" w:rsidR="00627543" w:rsidRDefault="00244064">
      <w:pPr>
        <w:pStyle w:val="BodyText"/>
      </w:pPr>
      <w:r>
        <w:t xml:space="preserve">(ii) Use of </w:t>
      </w:r>
      <w:proofErr w:type="spellStart"/>
      <w:r>
        <w:t>imprest</w:t>
      </w:r>
      <w:proofErr w:type="spellEnd"/>
      <w:r>
        <w:t xml:space="preserve"> funds requires approval by the Director for Financial Commerce, Office of the Deputy Chief Financial Officer, Office of the Under Secretary of Defense (Comptroller), except as provided in paragraph (d</w:t>
      </w:r>
      <w:proofErr w:type="gramStart"/>
      <w:r>
        <w:t>)(</w:t>
      </w:r>
      <w:proofErr w:type="gramEnd"/>
      <w:r>
        <w:t>iii) of this subsection.</w:t>
      </w:r>
    </w:p>
    <w:p w14:paraId="3556F7B6" w14:textId="77777777" w:rsidR="00627543" w:rsidRDefault="00244064">
      <w:pPr>
        <w:pStyle w:val="BodyText"/>
      </w:pPr>
      <w:r>
        <w:t xml:space="preserve">(iii) </w:t>
      </w:r>
      <w:proofErr w:type="spellStart"/>
      <w:r>
        <w:t>Imprest</w:t>
      </w:r>
      <w:proofErr w:type="spellEnd"/>
      <w:r>
        <w:t xml:space="preserve"> funds are authorized for use without further approval for—</w:t>
      </w:r>
    </w:p>
    <w:p w14:paraId="6469D4A9" w14:textId="77777777" w:rsidR="00627543" w:rsidRDefault="00244064">
      <w:pPr>
        <w:pStyle w:val="BodyText"/>
      </w:pPr>
      <w:r>
        <w:t>(A) Overseas transactions at or below the micro-purchase threshold in support of a contingency operation as defined in 10 U.S.C. 101(a)(13) or a humanitarian or peacekeeping operation as defined in 10 U.S.C. 2302(8); and</w:t>
      </w:r>
    </w:p>
    <w:p w14:paraId="4B10458A" w14:textId="77777777" w:rsidR="00627543" w:rsidRDefault="00244064">
      <w:pPr>
        <w:pStyle w:val="BodyText"/>
      </w:pPr>
      <w:r>
        <w:t>(B) Classified transactions.</w:t>
      </w:r>
    </w:p>
    <w:p w14:paraId="4A48996C" w14:textId="77777777" w:rsidR="00627543" w:rsidRDefault="00244064">
      <w:pPr>
        <w:pStyle w:val="Heading5"/>
      </w:pPr>
      <w:bookmarkStart w:id="2911" w:name="_Refd19e47110"/>
      <w:bookmarkStart w:id="2912" w:name="_Tocd19e47110"/>
      <w:r>
        <w:t>213.306 SF 44, Purchase Order-Invoice-Voucher.</w:t>
      </w:r>
      <w:bookmarkEnd w:id="2911"/>
      <w:bookmarkEnd w:id="2912"/>
    </w:p>
    <w:p w14:paraId="5E32995A" w14:textId="77777777" w:rsidR="00627543" w:rsidRDefault="00244064">
      <w:pPr>
        <w:pStyle w:val="BodyText"/>
      </w:pPr>
      <w:r>
        <w:t>(a)(1) The micro-purchase limitation applies to all purchases, except that purchases not exceeding the simplified acquisition threshold may be made for—</w:t>
      </w:r>
    </w:p>
    <w:p w14:paraId="5631F8B8" w14:textId="77777777" w:rsidR="00627543" w:rsidRDefault="00244064">
      <w:pPr>
        <w:pStyle w:val="BodyText"/>
      </w:pPr>
      <w:r>
        <w:t xml:space="preserve">(A) Fuel and oil. U.S. Government fuel cards may be used in lieu of an SF 44 for fuel, oil, and authorized refueling-related items (see </w:t>
      </w:r>
      <w:proofErr w:type="gramStart"/>
      <w:ins w:id="2913" w:author="dita conv" w:date="2020-07-16T12:00:00Z">
        <w:r>
          <w:t>PGI  213.306</w:t>
        </w:r>
        <w:proofErr w:type="gramEnd"/>
        <w:r>
          <w:t xml:space="preserve">  </w:t>
        </w:r>
      </w:ins>
      <w:r>
        <w:t>for procedures on use of fuel cards);</w:t>
      </w:r>
    </w:p>
    <w:p w14:paraId="561FA1AE" w14:textId="77777777" w:rsidR="00627543" w:rsidRDefault="00244064">
      <w:pPr>
        <w:pStyle w:val="BodyText"/>
      </w:pPr>
      <w:r>
        <w:t>(B) Overseas transactions by contracting officers in support of a contingency operation as defined in 10 U.S.C. 101(a)(13) or a humanitarian or peacekeeping operation as defined in 10 U.S.C. 2302(8); and</w:t>
      </w:r>
    </w:p>
    <w:p w14:paraId="168A6D33" w14:textId="49BA1957" w:rsidR="00627543" w:rsidRDefault="00244064">
      <w:pPr>
        <w:pStyle w:val="BodyText"/>
      </w:pPr>
      <w:r>
        <w:t xml:space="preserve">(C) Transactions in support of intelligence and other specialized activities addressed by </w:t>
      </w:r>
      <w:del w:id="2914" w:author="dita conv" w:date="2020-07-16T12:00:00Z">
        <w:r w:rsidR="000A22CF" w:rsidRPr="00EF483B">
          <w:rPr>
            <w:spacing w:val="-4"/>
          </w:rPr>
          <w:delText xml:space="preserve">Part </w:delText>
        </w:r>
      </w:del>
      <w:r>
        <w:t>2.7 of Executive Order 12333.</w:t>
      </w:r>
    </w:p>
    <w:p w14:paraId="578C00F6" w14:textId="77777777" w:rsidR="00627543" w:rsidRDefault="00244064">
      <w:pPr>
        <w:pStyle w:val="Heading5"/>
      </w:pPr>
      <w:bookmarkStart w:id="2915" w:name="_Refd19e47142"/>
      <w:bookmarkStart w:id="2916" w:name="_Tocd19e47142"/>
      <w:r>
        <w:t>213.307 Forms.</w:t>
      </w:r>
      <w:bookmarkEnd w:id="2915"/>
      <w:bookmarkEnd w:id="2916"/>
    </w:p>
    <w:p w14:paraId="310DC97D" w14:textId="77777777" w:rsidR="00627543" w:rsidRDefault="00244064">
      <w:pPr>
        <w:pStyle w:val="BodyText"/>
      </w:pPr>
      <w:r>
        <w:t xml:space="preserve">See </w:t>
      </w:r>
      <w:proofErr w:type="gramStart"/>
      <w:ins w:id="2917" w:author="dita conv" w:date="2020-07-16T12:00:00Z">
        <w:r>
          <w:t>PGI  213.307</w:t>
        </w:r>
        <w:proofErr w:type="gramEnd"/>
        <w:r>
          <w:t xml:space="preserve">  </w:t>
        </w:r>
      </w:ins>
      <w:r>
        <w:t>for procedures on use of forms for purchases made using simplified acquisition procedures.</w:t>
      </w:r>
    </w:p>
    <w:p w14:paraId="78F79E5E" w14:textId="036B0782" w:rsidR="00627543" w:rsidRDefault="00244064">
      <w:pPr>
        <w:pStyle w:val="Heading4"/>
      </w:pPr>
      <w:bookmarkStart w:id="2918" w:name="_Refd19e47168"/>
      <w:bookmarkStart w:id="2919" w:name="_Tocd19e47168"/>
      <w:r>
        <w:t>SUBPART 213.4</w:t>
      </w:r>
      <w:del w:id="2920" w:author="dita conv" w:date="2020-07-16T12:00:00Z">
        <w:r w:rsidR="000A22CF">
          <w:delText>--</w:delText>
        </w:r>
      </w:del>
      <w:ins w:id="2921" w:author="dita conv" w:date="2020-07-16T12:00:00Z">
        <w:r>
          <w:t xml:space="preserve"> —</w:t>
        </w:r>
      </w:ins>
      <w:r>
        <w:t>FAST PAYMENT PROCEDURE</w:t>
      </w:r>
      <w:bookmarkEnd w:id="2918"/>
      <w:bookmarkEnd w:id="2919"/>
    </w:p>
    <w:p w14:paraId="3C0BC518" w14:textId="77777777" w:rsidR="008E64D4" w:rsidRDefault="000A22CF">
      <w:pPr>
        <w:spacing w:line="264" w:lineRule="exact"/>
        <w:ind w:left="98" w:right="423"/>
        <w:jc w:val="center"/>
        <w:rPr>
          <w:del w:id="2922" w:author="dita conv" w:date="2020-07-16T12:00:00Z"/>
          <w:i/>
        </w:rPr>
      </w:pPr>
      <w:del w:id="2923" w:author="dita conv" w:date="2020-07-16T12:00:00Z">
        <w:r>
          <w:rPr>
            <w:i/>
          </w:rPr>
          <w:delText>(Revised January 15, 1999)</w:delText>
        </w:r>
      </w:del>
    </w:p>
    <w:p w14:paraId="2A94EC68" w14:textId="77777777" w:rsidR="008E64D4" w:rsidRDefault="008E64D4">
      <w:pPr>
        <w:pStyle w:val="BodyText"/>
        <w:spacing w:before="11"/>
        <w:rPr>
          <w:del w:id="2924" w:author="dita conv" w:date="2020-07-16T12:00:00Z"/>
          <w:i/>
          <w:sz w:val="35"/>
        </w:rPr>
      </w:pPr>
    </w:p>
    <w:p w14:paraId="4E8373CF" w14:textId="77777777" w:rsidR="00627543" w:rsidRDefault="00244064">
      <w:pPr>
        <w:pStyle w:val="Heading5"/>
      </w:pPr>
      <w:bookmarkStart w:id="2925" w:name="_Refd19e47181"/>
      <w:bookmarkStart w:id="2926" w:name="_Tocd19e47181"/>
      <w:r>
        <w:t>213.402 Conditions for use.</w:t>
      </w:r>
      <w:bookmarkEnd w:id="2925"/>
      <w:bookmarkEnd w:id="2926"/>
    </w:p>
    <w:p w14:paraId="23FEA930" w14:textId="77777777" w:rsidR="00627543" w:rsidRDefault="00244064">
      <w:pPr>
        <w:pStyle w:val="BodyText"/>
      </w:pPr>
      <w:r>
        <w:t>(a) Individual orders may exceed the simplified acquisition threshold for—</w:t>
      </w:r>
    </w:p>
    <w:p w14:paraId="7BAD59DF" w14:textId="77777777" w:rsidR="00627543" w:rsidRDefault="00244064">
      <w:pPr>
        <w:pStyle w:val="BodyText"/>
      </w:pPr>
      <w:r>
        <w:t>(</w:t>
      </w:r>
      <w:proofErr w:type="spellStart"/>
      <w:r>
        <w:t>i</w:t>
      </w:r>
      <w:proofErr w:type="spellEnd"/>
      <w:r>
        <w:t>) Brand-name commissary resale subsistence; and</w:t>
      </w:r>
    </w:p>
    <w:p w14:paraId="445DAC22" w14:textId="77777777" w:rsidR="00627543" w:rsidRDefault="00244064">
      <w:pPr>
        <w:pStyle w:val="BodyText"/>
      </w:pPr>
      <w:r>
        <w:t>(ii) Medical supplies for direct shipment overseas.</w:t>
      </w:r>
    </w:p>
    <w:p w14:paraId="58A17263" w14:textId="77777777" w:rsidR="00627543" w:rsidRDefault="00244064">
      <w:pPr>
        <w:pStyle w:val="Heading4"/>
      </w:pPr>
      <w:bookmarkStart w:id="2927" w:name="_Refd19e47205"/>
      <w:bookmarkStart w:id="2928" w:name="_Tocd19e47205"/>
      <w:r>
        <w:t>SUBPART 213.5 —SIMPLIFIED PROCEDURES FOR CERTAIN COMMERCIAL ITEMS</w:t>
      </w:r>
      <w:bookmarkEnd w:id="2927"/>
      <w:bookmarkEnd w:id="2928"/>
    </w:p>
    <w:p w14:paraId="2E3E1E96" w14:textId="77777777" w:rsidR="008E64D4" w:rsidRDefault="000A22CF">
      <w:pPr>
        <w:spacing w:line="249" w:lineRule="exact"/>
        <w:ind w:left="105" w:right="363"/>
        <w:jc w:val="center"/>
        <w:rPr>
          <w:del w:id="2929" w:author="dita conv" w:date="2020-07-16T12:00:00Z"/>
          <w:i/>
        </w:rPr>
      </w:pPr>
      <w:del w:id="2930" w:author="dita conv" w:date="2020-07-16T12:00:00Z">
        <w:r>
          <w:rPr>
            <w:i/>
          </w:rPr>
          <w:delText>(Revised May 31, 2019)</w:delText>
        </w:r>
      </w:del>
    </w:p>
    <w:p w14:paraId="20281AF0" w14:textId="77777777" w:rsidR="008E64D4" w:rsidRDefault="008E64D4">
      <w:pPr>
        <w:pStyle w:val="BodyText"/>
        <w:spacing w:before="10"/>
        <w:rPr>
          <w:del w:id="2931" w:author="dita conv" w:date="2020-07-16T12:00:00Z"/>
          <w:i/>
          <w:sz w:val="35"/>
        </w:rPr>
      </w:pPr>
    </w:p>
    <w:p w14:paraId="44AE183B" w14:textId="77777777" w:rsidR="00627543" w:rsidRDefault="00244064">
      <w:pPr>
        <w:pStyle w:val="Heading5"/>
      </w:pPr>
      <w:bookmarkStart w:id="2932" w:name="_Refd19e47218"/>
      <w:bookmarkStart w:id="2933" w:name="_Tocd19e47218"/>
      <w:r>
        <w:t>213.500-70 Only one offer.</w:t>
      </w:r>
      <w:bookmarkEnd w:id="2932"/>
      <w:bookmarkEnd w:id="2933"/>
    </w:p>
    <w:p w14:paraId="65E46839" w14:textId="79A6CA6C" w:rsidR="00627543" w:rsidRDefault="00244064">
      <w:pPr>
        <w:pStyle w:val="BodyText"/>
      </w:pPr>
      <w:r>
        <w:t xml:space="preserve">If only one offer is received in response to a competitive solicitation issued using simplified acquisition procedures authorized under FAR subpart 13.5, follow </w:t>
      </w:r>
      <w:del w:id="2934" w:author="dita conv" w:date="2020-07-16T12:00:00Z">
        <w:r w:rsidR="000A22CF">
          <w:rPr>
            <w:spacing w:val="-5"/>
          </w:rPr>
          <w:delText>the procedures</w:delText>
        </w:r>
      </w:del>
      <w:proofErr w:type="spellStart"/>
      <w:ins w:id="2935" w:author="dita conv" w:date="2020-07-16T12:00:00Z">
        <w:r>
          <w:t>theprocedures</w:t>
        </w:r>
      </w:ins>
      <w:proofErr w:type="spellEnd"/>
      <w:r>
        <w:t xml:space="preserve"> at </w:t>
      </w:r>
      <w:del w:id="2936" w:author="dita conv" w:date="2020-07-16T12:00:00Z">
        <w:r w:rsidR="000A22CF">
          <w:rPr>
            <w:spacing w:val="-6"/>
          </w:rPr>
          <w:delText>.</w:delText>
        </w:r>
      </w:del>
      <w:ins w:id="2937" w:author="dita conv" w:date="2020-07-16T12:00:00Z">
        <w:r>
          <w:t xml:space="preserve"> 215.371-</w:t>
        </w:r>
        <w:proofErr w:type="gramStart"/>
        <w:r>
          <w:t>2 .</w:t>
        </w:r>
      </w:ins>
      <w:proofErr w:type="gramEnd"/>
    </w:p>
    <w:p w14:paraId="067F35EA" w14:textId="77777777" w:rsidR="00627543" w:rsidRDefault="00244064">
      <w:pPr>
        <w:pStyle w:val="Heading5"/>
      </w:pPr>
      <w:bookmarkStart w:id="2938" w:name="_Refd19e47244"/>
      <w:bookmarkStart w:id="2939" w:name="_Tocd19e47244"/>
      <w:r>
        <w:t>213.501 Special documentation requirements.</w:t>
      </w:r>
      <w:bookmarkEnd w:id="2938"/>
      <w:bookmarkEnd w:id="2939"/>
    </w:p>
    <w:p w14:paraId="5944185D" w14:textId="77777777" w:rsidR="00627543" w:rsidRDefault="00244064">
      <w:pPr>
        <w:pStyle w:val="BodyText"/>
      </w:pPr>
      <w:r>
        <w:t xml:space="preserve">(a) </w:t>
      </w:r>
      <w:r>
        <w:rPr>
          <w:i/>
        </w:rPr>
        <w:t xml:space="preserve">Sole source (including brand name) acquisitions. </w:t>
      </w:r>
    </w:p>
    <w:p w14:paraId="24679721" w14:textId="2483A18F" w:rsidR="00627543" w:rsidRDefault="00244064">
      <w:pPr>
        <w:pStyle w:val="BodyText"/>
      </w:pPr>
      <w:r>
        <w:t>(</w:t>
      </w:r>
      <w:proofErr w:type="spellStart"/>
      <w:r>
        <w:t>i</w:t>
      </w:r>
      <w:proofErr w:type="spellEnd"/>
      <w:r>
        <w:t xml:space="preserve">) For non-competitive follow-on acquisitions of supplies or services previously awarded on a non-competitive basis, include the additional documentation required by </w:t>
      </w:r>
      <w:del w:id="2940" w:author="dita conv" w:date="2020-07-16T12:00:00Z">
        <w:r w:rsidR="000A22CF" w:rsidRPr="00EF483B">
          <w:rPr>
            <w:spacing w:val="-6"/>
          </w:rPr>
          <w:delText>(</w:delText>
        </w:r>
      </w:del>
      <w:ins w:id="2941" w:author="dita conv" w:date="2020-07-16T12:00:00Z">
        <w:r>
          <w:t xml:space="preserve"> 206.303-2 (</w:t>
        </w:r>
      </w:ins>
      <w:r>
        <w:t>b</w:t>
      </w:r>
      <w:proofErr w:type="gramStart"/>
      <w:r>
        <w:t>)(</w:t>
      </w:r>
      <w:proofErr w:type="spellStart"/>
      <w:proofErr w:type="gramEnd"/>
      <w:r>
        <w:t>i</w:t>
      </w:r>
      <w:proofErr w:type="spellEnd"/>
      <w:r>
        <w:t>) and follow the procedures at</w:t>
      </w:r>
      <w:del w:id="2942" w:author="dita conv" w:date="2020-07-16T12:00:00Z">
        <w:r w:rsidR="000A22CF" w:rsidRPr="00EF483B">
          <w:rPr>
            <w:spacing w:val="-6"/>
          </w:rPr>
          <w:delText>(</w:delText>
        </w:r>
      </w:del>
      <w:ins w:id="2943" w:author="dita conv" w:date="2020-07-16T12:00:00Z">
        <w:r>
          <w:t xml:space="preserve"> PGI  206.304 (</w:t>
        </w:r>
      </w:ins>
      <w:r>
        <w:t>a)(S-70).</w:t>
      </w:r>
    </w:p>
    <w:p w14:paraId="351DA3AE" w14:textId="77777777" w:rsidR="00627543" w:rsidRDefault="00244064">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w:p w14:paraId="4D1D2A1E" w14:textId="68D9BFC4" w:rsidR="00627543" w:rsidRDefault="00244064">
      <w:pPr>
        <w:pStyle w:val="Heading4"/>
      </w:pPr>
      <w:bookmarkStart w:id="2944" w:name="_Refd19e47287"/>
      <w:bookmarkStart w:id="2945" w:name="_Tocd19e47287"/>
      <w:r>
        <w:t>SUBPART 213.70</w:t>
      </w:r>
      <w:del w:id="2946" w:author="dita conv" w:date="2020-07-16T12:00:00Z">
        <w:r w:rsidR="000A22CF">
          <w:rPr>
            <w:spacing w:val="-6"/>
          </w:rPr>
          <w:delText>--</w:delText>
        </w:r>
      </w:del>
      <w:ins w:id="2947" w:author="dita conv" w:date="2020-07-16T12:00:00Z">
        <w:r>
          <w:t xml:space="preserve"> —</w:t>
        </w:r>
      </w:ins>
      <w:r>
        <w:t>SIMPLIFIED ACQUISITION PROCEDURES UNDER THE 8(A) PROGRAM</w:t>
      </w:r>
      <w:bookmarkEnd w:id="2944"/>
      <w:bookmarkEnd w:id="2945"/>
    </w:p>
    <w:p w14:paraId="049EB3B9" w14:textId="77777777" w:rsidR="008E64D4" w:rsidRDefault="000A22CF">
      <w:pPr>
        <w:spacing w:line="249" w:lineRule="exact"/>
        <w:ind w:left="102" w:right="423"/>
        <w:jc w:val="center"/>
        <w:rPr>
          <w:del w:id="2948" w:author="dita conv" w:date="2020-07-16T12:00:00Z"/>
          <w:i/>
        </w:rPr>
      </w:pPr>
      <w:del w:id="2949" w:author="dita conv" w:date="2020-07-16T12:00:00Z">
        <w:r>
          <w:rPr>
            <w:i/>
          </w:rPr>
          <w:delText>(Revised April 13, 2018)</w:delText>
        </w:r>
      </w:del>
    </w:p>
    <w:p w14:paraId="57617ACD" w14:textId="77777777" w:rsidR="008E64D4" w:rsidRDefault="008E64D4">
      <w:pPr>
        <w:pStyle w:val="BodyText"/>
        <w:spacing w:before="10"/>
        <w:rPr>
          <w:del w:id="2950" w:author="dita conv" w:date="2020-07-16T12:00:00Z"/>
          <w:i/>
          <w:sz w:val="35"/>
        </w:rPr>
      </w:pPr>
    </w:p>
    <w:p w14:paraId="72E5ADEB" w14:textId="77777777" w:rsidR="00627543" w:rsidRDefault="00244064">
      <w:pPr>
        <w:pStyle w:val="Heading5"/>
      </w:pPr>
      <w:bookmarkStart w:id="2951" w:name="_Refd19e47300"/>
      <w:bookmarkStart w:id="2952" w:name="_Tocd19e47300"/>
      <w:r>
        <w:t>213.7001 Procedures.</w:t>
      </w:r>
      <w:bookmarkEnd w:id="2951"/>
      <w:bookmarkEnd w:id="2952"/>
    </w:p>
    <w:p w14:paraId="704DF539" w14:textId="51B0E5F6" w:rsidR="00627543" w:rsidRDefault="00244064">
      <w:pPr>
        <w:pStyle w:val="BodyText"/>
      </w:pPr>
      <w:r>
        <w:t>(a)(1) For acquisitions that are otherwise appropriate to be conducted using procedures set forth in this part, and also eligible for the 8(a) Program, contracting officers may use</w:t>
      </w:r>
      <w:del w:id="2953" w:author="dita conv" w:date="2020-07-16T12:00:00Z">
        <w:r w:rsidR="000A22CF">
          <w:rPr>
            <w:rFonts w:ascii="Symbol" w:hAnsi="Symbol"/>
            <w:spacing w:val="-4"/>
          </w:rPr>
          <w:delText></w:delText>
        </w:r>
      </w:del>
      <w:ins w:id="2954" w:author="dita conv" w:date="2020-07-16T12:00:00Z">
        <w:r>
          <w:t>¾</w:t>
        </w:r>
      </w:ins>
    </w:p>
    <w:p w14:paraId="79C5786D" w14:textId="0A72DFE5" w:rsidR="00627543" w:rsidRDefault="00244064">
      <w:pPr>
        <w:pStyle w:val="BodyText"/>
      </w:pPr>
      <w:r>
        <w:t>(</w:t>
      </w:r>
      <w:proofErr w:type="spellStart"/>
      <w:r>
        <w:t>i</w:t>
      </w:r>
      <w:proofErr w:type="spellEnd"/>
      <w:r>
        <w:t xml:space="preserve">) For sole source purchase orders not exceeding the simplified acquisition threshold, the procedures in </w:t>
      </w:r>
      <w:del w:id="2955" w:author="dita conv" w:date="2020-07-16T12:00:00Z">
        <w:r w:rsidR="000A22CF" w:rsidRPr="00EF483B">
          <w:rPr>
            <w:spacing w:val="-6"/>
          </w:rPr>
          <w:delText>(</w:delText>
        </w:r>
      </w:del>
      <w:proofErr w:type="gramStart"/>
      <w:ins w:id="2956" w:author="dita conv" w:date="2020-07-16T12:00:00Z">
        <w:r>
          <w:t>PGI  219.804</w:t>
        </w:r>
        <w:proofErr w:type="gramEnd"/>
        <w:r>
          <w:t>-2 (</w:t>
        </w:r>
      </w:ins>
      <w:r>
        <w:t>2); or</w:t>
      </w:r>
    </w:p>
    <w:p w14:paraId="27A9DD05" w14:textId="577F159F" w:rsidR="00627543" w:rsidRDefault="00244064">
      <w:pPr>
        <w:pStyle w:val="BodyText"/>
      </w:pPr>
      <w:r>
        <w:t xml:space="preserve">(ii) For other types of acquisitions, the procedures in </w:t>
      </w:r>
      <w:del w:id="2957" w:author="dita conv" w:date="2020-07-16T12:00:00Z">
        <w:r w:rsidR="000A22CF" w:rsidRPr="00EF483B">
          <w:rPr>
            <w:spacing w:val="-5"/>
          </w:rPr>
          <w:delText>,</w:delText>
        </w:r>
      </w:del>
      <w:proofErr w:type="gramStart"/>
      <w:ins w:id="2958" w:author="dita conv" w:date="2020-07-16T12:00:00Z">
        <w:r>
          <w:t>PGI  219.8</w:t>
        </w:r>
        <w:proofErr w:type="gramEnd"/>
        <w:r>
          <w:t xml:space="preserve"> ,</w:t>
        </w:r>
      </w:ins>
      <w:r>
        <w:t xml:space="preserve"> excluding the procedures in</w:t>
      </w:r>
      <w:del w:id="2959" w:author="dita conv" w:date="2020-07-16T12:00:00Z">
        <w:r w:rsidR="000A22CF" w:rsidRPr="00EF483B">
          <w:rPr>
            <w:spacing w:val="-6"/>
          </w:rPr>
          <w:delText>(</w:delText>
        </w:r>
      </w:del>
      <w:ins w:id="2960" w:author="dita conv" w:date="2020-07-16T12:00:00Z">
        <w:r>
          <w:t xml:space="preserve"> PGI  219.804-2 (</w:t>
        </w:r>
      </w:ins>
      <w:r>
        <w:t>2); or</w:t>
      </w:r>
    </w:p>
    <w:p w14:paraId="3A90C030" w14:textId="77777777" w:rsidR="00627543" w:rsidRDefault="00244064">
      <w:pPr>
        <w:pStyle w:val="BodyText"/>
      </w:pPr>
      <w:r>
        <w:t>(2) The procedures for award to the Small Business Administration in FAR subpart 19.8.</w:t>
      </w:r>
    </w:p>
    <w:p w14:paraId="5E29D431" w14:textId="77777777" w:rsidR="00627543" w:rsidRDefault="00244064">
      <w:pPr>
        <w:pStyle w:val="BodyText"/>
      </w:pPr>
      <w:r>
        <w:t>(b) To comply with section 898 of the National Defense Authorization Act for Fiscal Year 2016 (Pub. L. 114-92), contracting officers shall not use the sole source authority at FAR 6.302-5(b</w:t>
      </w:r>
      <w:proofErr w:type="gramStart"/>
      <w:r>
        <w:t>)(</w:t>
      </w:r>
      <w:proofErr w:type="gramEnd"/>
      <w:r>
        <w:t xml:space="preserve">4) to purchase religious-related services to be performed on a United States military installation. For competitive purchases under the 8(a) program, contracting officers shall not exclude a nonprofit organization from the competition. </w:t>
      </w:r>
      <w:proofErr w:type="gramStart"/>
      <w:r>
        <w:t>See</w:t>
      </w:r>
      <w:ins w:id="2961" w:author="dita conv" w:date="2020-07-16T12:00:00Z">
        <w:r>
          <w:t xml:space="preserve">  219.270</w:t>
        </w:r>
        <w:proofErr w:type="gramEnd"/>
        <w:r>
          <w:t xml:space="preserve">  </w:t>
        </w:r>
      </w:ins>
      <w:r>
        <w:t>for additional procedures.</w:t>
      </w:r>
    </w:p>
    <w:p w14:paraId="05BE4514" w14:textId="77777777" w:rsidR="00627543" w:rsidRDefault="00244064">
      <w:pPr>
        <w:pStyle w:val="Heading5"/>
      </w:pPr>
      <w:bookmarkStart w:id="2962" w:name="_Refd19e47358"/>
      <w:bookmarkStart w:id="2963" w:name="_Tocd19e47358"/>
      <w:r>
        <w:lastRenderedPageBreak/>
        <w:t>213.7002 Purchase orders.</w:t>
      </w:r>
      <w:bookmarkEnd w:id="2962"/>
      <w:bookmarkEnd w:id="2963"/>
    </w:p>
    <w:p w14:paraId="6F6CCB9B" w14:textId="416D6647" w:rsidR="00627543" w:rsidRDefault="00244064">
      <w:pPr>
        <w:pStyle w:val="BodyText"/>
      </w:pPr>
      <w:r>
        <w:t xml:space="preserve">The contracting officer need not obtain a contractor’s written acceptance of a purchase order or modification of a purchase order for an acquisition under the 8(a) Program pursuant to </w:t>
      </w:r>
      <w:del w:id="2964" w:author="dita conv" w:date="2020-07-16T12:00:00Z">
        <w:r w:rsidR="000A22CF">
          <w:rPr>
            <w:spacing w:val="-6"/>
          </w:rPr>
          <w:delText>(</w:delText>
        </w:r>
      </w:del>
      <w:ins w:id="2965" w:author="dita conv" w:date="2020-07-16T12:00:00Z">
        <w:r>
          <w:t>219.804-2(</w:t>
        </w:r>
      </w:ins>
      <w:r>
        <w:t>2).</w:t>
      </w:r>
    </w:p>
    <w:p w14:paraId="1CF992C1" w14:textId="77777777" w:rsidR="008E64D4" w:rsidRDefault="008E64D4">
      <w:pPr>
        <w:spacing w:line="199" w:lineRule="auto"/>
        <w:rPr>
          <w:del w:id="2966" w:author="dita conv" w:date="2020-07-16T12:00:00Z"/>
        </w:rPr>
        <w:sectPr w:rsidR="008E64D4" w:rsidSect="004916A2">
          <w:pgSz w:w="10540" w:h="13260"/>
          <w:pgMar w:top="280" w:right="1730" w:bottom="280" w:left="520" w:header="720" w:footer="720" w:gutter="0"/>
          <w:cols w:space="720"/>
        </w:sectPr>
      </w:pPr>
    </w:p>
    <w:p w14:paraId="2D7FAB3D" w14:textId="77777777" w:rsidR="008E64D4" w:rsidRDefault="000A22CF">
      <w:pPr>
        <w:pStyle w:val="Heading2"/>
        <w:spacing w:before="88"/>
        <w:ind w:left="102" w:right="423"/>
        <w:jc w:val="center"/>
        <w:rPr>
          <w:del w:id="2967" w:author="dita conv" w:date="2020-07-16T12:00:00Z"/>
        </w:rPr>
      </w:pPr>
      <w:bookmarkStart w:id="2968" w:name="toc214"/>
      <w:bookmarkEnd w:id="2968"/>
      <w:del w:id="2969" w:author="dita conv" w:date="2020-07-16T12:00:00Z">
        <w:r>
          <w:rPr>
            <w:spacing w:val="-5"/>
          </w:rPr>
          <w:lastRenderedPageBreak/>
          <w:delText xml:space="preserve">TABLE </w:delText>
        </w:r>
        <w:r>
          <w:rPr>
            <w:spacing w:val="-3"/>
          </w:rPr>
          <w:delText>OF</w:delText>
        </w:r>
        <w:r>
          <w:rPr>
            <w:spacing w:val="-9"/>
          </w:rPr>
          <w:delText xml:space="preserve"> </w:delText>
        </w:r>
        <w:r>
          <w:rPr>
            <w:spacing w:val="-5"/>
          </w:rPr>
          <w:delText>CONTENTS</w:delText>
        </w:r>
      </w:del>
    </w:p>
    <w:p w14:paraId="15D914AF" w14:textId="77777777" w:rsidR="008E64D4" w:rsidRDefault="000A22CF">
      <w:pPr>
        <w:spacing w:line="264" w:lineRule="exact"/>
        <w:ind w:left="102" w:right="423"/>
        <w:jc w:val="center"/>
        <w:rPr>
          <w:del w:id="2970" w:author="dita conv" w:date="2020-07-16T12:00:00Z"/>
          <w:i/>
        </w:rPr>
      </w:pPr>
      <w:del w:id="2971" w:author="dita conv" w:date="2020-07-16T12:00:00Z">
        <w:r>
          <w:rPr>
            <w:i/>
            <w:spacing w:val="-5"/>
          </w:rPr>
          <w:delText xml:space="preserve">(Revised October </w:delText>
        </w:r>
        <w:r>
          <w:rPr>
            <w:i/>
            <w:spacing w:val="-4"/>
          </w:rPr>
          <w:delText>30,</w:delText>
        </w:r>
        <w:r>
          <w:rPr>
            <w:i/>
            <w:spacing w:val="-10"/>
          </w:rPr>
          <w:delText xml:space="preserve"> </w:delText>
        </w:r>
        <w:r>
          <w:rPr>
            <w:i/>
            <w:spacing w:val="-5"/>
          </w:rPr>
          <w:delText>2015)</w:delText>
        </w:r>
      </w:del>
    </w:p>
    <w:p w14:paraId="43FB4907" w14:textId="77777777" w:rsidR="008E64D4" w:rsidRDefault="008E64D4">
      <w:pPr>
        <w:pStyle w:val="BodyText"/>
        <w:spacing w:before="11"/>
        <w:rPr>
          <w:del w:id="2972" w:author="dita conv" w:date="2020-07-16T12:00:00Z"/>
          <w:i/>
          <w:sz w:val="35"/>
        </w:rPr>
      </w:pPr>
    </w:p>
    <w:p w14:paraId="3BCBF41E" w14:textId="77777777" w:rsidR="00627543" w:rsidRDefault="00244064">
      <w:pPr>
        <w:pStyle w:val="Heading3"/>
        <w:rPr>
          <w:ins w:id="2973" w:author="dita conv" w:date="2020-07-16T12:00:00Z"/>
        </w:rPr>
      </w:pPr>
      <w:bookmarkStart w:id="2974" w:name="_Refd19e47376"/>
      <w:bookmarkStart w:id="2975" w:name="_Tocd19e47376"/>
      <w:ins w:id="2976" w:author="dita conv" w:date="2020-07-16T12:00:00Z">
        <w:r>
          <w:t>PART 214 - SEALED BIDDING</w:t>
        </w:r>
        <w:bookmarkEnd w:id="2974"/>
        <w:bookmarkEnd w:id="2975"/>
      </w:ins>
    </w:p>
    <w:p w14:paraId="1A60F1A7" w14:textId="1A2D6803" w:rsidR="00627543" w:rsidRDefault="00244064">
      <w:pPr>
        <w:pStyle w:val="ListBullet"/>
        <w:numPr>
          <w:ilvl w:val="0"/>
          <w:numId w:val="124"/>
        </w:numPr>
      </w:pPr>
      <w:r>
        <w:t>SUBPART 214.2</w:t>
      </w:r>
      <w:del w:id="2977" w:author="dita conv" w:date="2020-07-16T12:00:00Z">
        <w:r w:rsidR="000A22CF">
          <w:delText>--</w:delText>
        </w:r>
      </w:del>
      <w:ins w:id="2978" w:author="dita conv" w:date="2020-07-16T12:00:00Z">
        <w:r>
          <w:t xml:space="preserve"> —</w:t>
        </w:r>
      </w:ins>
      <w:r>
        <w:t>SOLICITATION OF BIDS</w:t>
      </w:r>
    </w:p>
    <w:p w14:paraId="1423437A" w14:textId="77777777" w:rsidR="00627543" w:rsidRDefault="00244064">
      <w:pPr>
        <w:pStyle w:val="ListBullet2"/>
        <w:numPr>
          <w:ilvl w:val="1"/>
          <w:numId w:val="125"/>
        </w:numPr>
      </w:pPr>
      <w:r>
        <w:t>214.201-5 Part IV—Representations and instructions.</w:t>
      </w:r>
    </w:p>
    <w:p w14:paraId="27E04E74" w14:textId="77777777" w:rsidR="00627543" w:rsidRDefault="00244064">
      <w:pPr>
        <w:pStyle w:val="ListBullet2"/>
        <w:numPr>
          <w:ilvl w:val="1"/>
          <w:numId w:val="125"/>
        </w:numPr>
      </w:pPr>
      <w:r>
        <w:t>214.201-6 Solicitation provisions.</w:t>
      </w:r>
    </w:p>
    <w:p w14:paraId="632E7548" w14:textId="77777777" w:rsidR="00627543" w:rsidRDefault="00244064">
      <w:pPr>
        <w:pStyle w:val="ListBullet2"/>
        <w:numPr>
          <w:ilvl w:val="1"/>
          <w:numId w:val="125"/>
        </w:numPr>
      </w:pPr>
      <w:r>
        <w:t>214.202 General rules for solicitation of bids.</w:t>
      </w:r>
    </w:p>
    <w:p w14:paraId="08562D64" w14:textId="77777777" w:rsidR="00627543" w:rsidRDefault="00244064">
      <w:pPr>
        <w:pStyle w:val="ListBullet3"/>
        <w:numPr>
          <w:ilvl w:val="2"/>
          <w:numId w:val="126"/>
        </w:numPr>
      </w:pPr>
      <w:r>
        <w:t>214.202-5 Descriptive literature.</w:t>
      </w:r>
    </w:p>
    <w:p w14:paraId="6D180DD2" w14:textId="77777777" w:rsidR="00627543" w:rsidRDefault="00244064">
      <w:pPr>
        <w:pStyle w:val="ListBullet2"/>
        <w:numPr>
          <w:ilvl w:val="1"/>
          <w:numId w:val="125"/>
        </w:numPr>
      </w:pPr>
      <w:r>
        <w:t>214.209 Cancellation of invitations before opening.</w:t>
      </w:r>
    </w:p>
    <w:p w14:paraId="4ED72FD8" w14:textId="5AFC0617" w:rsidR="00627543" w:rsidRDefault="00244064">
      <w:pPr>
        <w:pStyle w:val="ListBullet"/>
        <w:numPr>
          <w:ilvl w:val="0"/>
          <w:numId w:val="124"/>
        </w:numPr>
      </w:pPr>
      <w:r>
        <w:t>SUBPART 214.4</w:t>
      </w:r>
      <w:del w:id="2979" w:author="dita conv" w:date="2020-07-16T12:00:00Z">
        <w:r w:rsidR="000A22CF">
          <w:delText>--</w:delText>
        </w:r>
      </w:del>
      <w:ins w:id="2980" w:author="dita conv" w:date="2020-07-16T12:00:00Z">
        <w:r>
          <w:t xml:space="preserve"> —</w:t>
        </w:r>
      </w:ins>
      <w:r>
        <w:t>OPENING OF BIDS AND AWARD OF CONTRACT</w:t>
      </w:r>
    </w:p>
    <w:p w14:paraId="3053435E" w14:textId="77777777" w:rsidR="00627543" w:rsidRDefault="00244064">
      <w:pPr>
        <w:pStyle w:val="ListBullet2"/>
        <w:numPr>
          <w:ilvl w:val="1"/>
          <w:numId w:val="127"/>
        </w:numPr>
      </w:pPr>
      <w:r>
        <w:t>214.404 Rejection of bids.</w:t>
      </w:r>
    </w:p>
    <w:p w14:paraId="054C3515" w14:textId="77777777" w:rsidR="00627543" w:rsidRDefault="00244064">
      <w:pPr>
        <w:pStyle w:val="ListBullet3"/>
        <w:numPr>
          <w:ilvl w:val="2"/>
          <w:numId w:val="128"/>
        </w:numPr>
      </w:pPr>
      <w:r>
        <w:t>214.404-1 Cancellation of invitations after opening.</w:t>
      </w:r>
    </w:p>
    <w:p w14:paraId="579D287D" w14:textId="77777777" w:rsidR="00627543" w:rsidRDefault="00244064">
      <w:pPr>
        <w:pStyle w:val="ListBullet2"/>
        <w:numPr>
          <w:ilvl w:val="1"/>
          <w:numId w:val="127"/>
        </w:numPr>
      </w:pPr>
      <w:r>
        <w:t>214.407 Mistakes in bids.</w:t>
      </w:r>
    </w:p>
    <w:p w14:paraId="432736A6" w14:textId="77777777" w:rsidR="00627543" w:rsidRDefault="00244064">
      <w:pPr>
        <w:pStyle w:val="ListBullet3"/>
        <w:numPr>
          <w:ilvl w:val="2"/>
          <w:numId w:val="129"/>
        </w:numPr>
      </w:pPr>
      <w:r>
        <w:t>214.407-3 Other mistakes disclosed before award.</w:t>
      </w:r>
    </w:p>
    <w:p w14:paraId="52686614" w14:textId="77777777" w:rsidR="00627543" w:rsidRDefault="00244064">
      <w:pPr>
        <w:pStyle w:val="ListBullet2"/>
        <w:numPr>
          <w:ilvl w:val="1"/>
          <w:numId w:val="127"/>
        </w:numPr>
      </w:pPr>
      <w:r>
        <w:t>214.408 Award.</w:t>
      </w:r>
    </w:p>
    <w:p w14:paraId="0A20FD10" w14:textId="77777777" w:rsidR="00627543" w:rsidRDefault="00244064">
      <w:pPr>
        <w:pStyle w:val="ListBullet3"/>
        <w:numPr>
          <w:ilvl w:val="2"/>
          <w:numId w:val="130"/>
        </w:numPr>
      </w:pPr>
      <w:r>
        <w:t>214.408-1 General.</w:t>
      </w:r>
    </w:p>
    <w:p w14:paraId="2E990297" w14:textId="77777777" w:rsidR="00627543" w:rsidRDefault="00244064">
      <w:pPr>
        <w:pStyle w:val="ListBullet"/>
        <w:numPr>
          <w:ilvl w:val="0"/>
          <w:numId w:val="124"/>
        </w:numPr>
      </w:pPr>
      <w:r>
        <w:t>SUBPART 214.5 —TWO-STEP SEALED BIDDING</w:t>
      </w:r>
    </w:p>
    <w:p w14:paraId="3F05220A" w14:textId="77777777" w:rsidR="00627543" w:rsidRDefault="00244064">
      <w:pPr>
        <w:pStyle w:val="ListBullet2"/>
        <w:numPr>
          <w:ilvl w:val="1"/>
          <w:numId w:val="131"/>
        </w:numPr>
      </w:pPr>
      <w:r>
        <w:t>214.503 Procedures.</w:t>
      </w:r>
    </w:p>
    <w:p w14:paraId="42F7A28A" w14:textId="77777777" w:rsidR="00627543" w:rsidRDefault="00244064">
      <w:pPr>
        <w:pStyle w:val="ListBullet3"/>
        <w:numPr>
          <w:ilvl w:val="2"/>
          <w:numId w:val="132"/>
        </w:numPr>
      </w:pPr>
      <w:r>
        <w:t>214.503-1 Step one.</w:t>
      </w:r>
    </w:p>
    <w:p w14:paraId="312357DC" w14:textId="118299BE" w:rsidR="00627543" w:rsidRDefault="00244064">
      <w:pPr>
        <w:pStyle w:val="Heading4"/>
      </w:pPr>
      <w:bookmarkStart w:id="2981" w:name="_Refd19e47534"/>
      <w:bookmarkStart w:id="2982" w:name="_Tocd19e47534"/>
      <w:r>
        <w:t>SUBPART 214.2</w:t>
      </w:r>
      <w:del w:id="2983" w:author="dita conv" w:date="2020-07-16T12:00:00Z">
        <w:r w:rsidR="000A22CF">
          <w:delText>--</w:delText>
        </w:r>
      </w:del>
      <w:ins w:id="2984" w:author="dita conv" w:date="2020-07-16T12:00:00Z">
        <w:r>
          <w:t xml:space="preserve"> —</w:t>
        </w:r>
      </w:ins>
      <w:r>
        <w:t>SOLICITATION OF BIDS</w:t>
      </w:r>
      <w:bookmarkEnd w:id="2981"/>
      <w:bookmarkEnd w:id="2982"/>
    </w:p>
    <w:p w14:paraId="5A50CB63" w14:textId="77777777" w:rsidR="008E64D4" w:rsidRDefault="000A22CF">
      <w:pPr>
        <w:spacing w:line="264" w:lineRule="exact"/>
        <w:ind w:left="102" w:right="423"/>
        <w:jc w:val="center"/>
        <w:rPr>
          <w:del w:id="2985" w:author="dita conv" w:date="2020-07-16T12:00:00Z"/>
          <w:i/>
        </w:rPr>
      </w:pPr>
      <w:del w:id="2986" w:author="dita conv" w:date="2020-07-16T12:00:00Z">
        <w:r>
          <w:rPr>
            <w:i/>
          </w:rPr>
          <w:delText>(Revised June 29, 2018)</w:delText>
        </w:r>
      </w:del>
    </w:p>
    <w:p w14:paraId="68978C19" w14:textId="77777777" w:rsidR="008E64D4" w:rsidRDefault="008E64D4">
      <w:pPr>
        <w:pStyle w:val="BodyText"/>
        <w:spacing w:before="10"/>
        <w:rPr>
          <w:del w:id="2987" w:author="dita conv" w:date="2020-07-16T12:00:00Z"/>
          <w:i/>
          <w:sz w:val="35"/>
        </w:rPr>
      </w:pPr>
    </w:p>
    <w:p w14:paraId="33EE5097" w14:textId="77777777" w:rsidR="00627543" w:rsidRDefault="00244064">
      <w:pPr>
        <w:pStyle w:val="Heading5"/>
      </w:pPr>
      <w:bookmarkStart w:id="2988" w:name="_Refd19e47547"/>
      <w:bookmarkStart w:id="2989" w:name="_Tocd19e47547"/>
      <w:proofErr w:type="gramStart"/>
      <w:r>
        <w:t>214.201-5 Part IV—Representations and instructions.</w:t>
      </w:r>
      <w:bookmarkEnd w:id="2988"/>
      <w:bookmarkEnd w:id="2989"/>
      <w:proofErr w:type="gramEnd"/>
    </w:p>
    <w:p w14:paraId="58967723" w14:textId="60C65DDD" w:rsidR="00627543" w:rsidRDefault="00244064">
      <w:pPr>
        <w:pStyle w:val="BodyText"/>
      </w:pPr>
      <w:r>
        <w:t xml:space="preserve">(c) Include an evaluation factor regarding supply chain risk (see subpart </w:t>
      </w:r>
      <w:del w:id="2990" w:author="dita conv" w:date="2020-07-16T12:00:00Z">
        <w:r w:rsidR="000A22CF" w:rsidRPr="00EF483B">
          <w:rPr>
            <w:spacing w:val="-5"/>
          </w:rPr>
          <w:delText>)</w:delText>
        </w:r>
      </w:del>
      <w:ins w:id="2991" w:author="dita conv" w:date="2020-07-16T12:00:00Z">
        <w:r>
          <w:t>239.73)</w:t>
        </w:r>
      </w:ins>
      <w:r>
        <w:t xml:space="preserve"> when acquiring information technology, whether as a service or as a supply, that is a covered system, is a part of a covered system, or is in support of a covered system, as defined in</w:t>
      </w:r>
      <w:del w:id="2992" w:author="dita conv" w:date="2020-07-16T12:00:00Z">
        <w:r w:rsidR="000A22CF" w:rsidRPr="00EF483B">
          <w:rPr>
            <w:spacing w:val="-6"/>
          </w:rPr>
          <w:delText>.</w:delText>
        </w:r>
      </w:del>
      <w:ins w:id="2993" w:author="dita conv" w:date="2020-07-16T12:00:00Z">
        <w:r>
          <w:t xml:space="preserve">  239.7301 .</w:t>
        </w:r>
      </w:ins>
    </w:p>
    <w:p w14:paraId="1F656218" w14:textId="77777777" w:rsidR="00627543" w:rsidRDefault="00244064">
      <w:pPr>
        <w:pStyle w:val="Heading5"/>
      </w:pPr>
      <w:bookmarkStart w:id="2994" w:name="_Refd19e47573"/>
      <w:bookmarkStart w:id="2995" w:name="_Tocd19e47573"/>
      <w:proofErr w:type="gramStart"/>
      <w:r>
        <w:t>214.201-6 Solicitation provisions.</w:t>
      </w:r>
      <w:bookmarkEnd w:id="2994"/>
      <w:bookmarkEnd w:id="2995"/>
      <w:proofErr w:type="gramEnd"/>
    </w:p>
    <w:p w14:paraId="350BD4E8" w14:textId="77777777" w:rsidR="008E64D4" w:rsidRDefault="00244064">
      <w:pPr>
        <w:pStyle w:val="BodyText"/>
        <w:spacing w:before="192" w:line="264" w:lineRule="exact"/>
        <w:ind w:left="525"/>
        <w:rPr>
          <w:del w:id="2996" w:author="dita conv" w:date="2020-07-16T12:00:00Z"/>
        </w:rPr>
      </w:pPr>
      <w:r>
        <w:t xml:space="preserve">(2) Use the provisions at </w:t>
      </w:r>
      <w:del w:id="2997" w:author="dita conv" w:date="2020-07-16T12:00:00Z">
        <w:r w:rsidR="000A22CF">
          <w:delText>, Notice of Intent to Resolicit, and</w:delText>
        </w:r>
      </w:del>
    </w:p>
    <w:p w14:paraId="0F70E72C" w14:textId="337EF33D" w:rsidR="00627543" w:rsidRDefault="000A22CF">
      <w:pPr>
        <w:pStyle w:val="BodyText"/>
      </w:pPr>
      <w:del w:id="2998" w:author="dita conv" w:date="2020-07-16T12:00:00Z">
        <w:r>
          <w:delText>, Only One Offer, as prescribed at and (</w:delText>
        </w:r>
      </w:del>
      <w:ins w:id="2999" w:author="dita conv" w:date="2020-07-16T12:00:00Z">
        <w:r w:rsidR="00244064">
          <w:t xml:space="preserve"> </w:t>
        </w:r>
        <w:proofErr w:type="gramStart"/>
        <w:r w:rsidR="00244064">
          <w:t>215.408 (</w:t>
        </w:r>
      </w:ins>
      <w:r w:rsidR="00244064">
        <w:t>3), respectively.</w:t>
      </w:r>
      <w:proofErr w:type="gramEnd"/>
    </w:p>
    <w:p w14:paraId="79613C27" w14:textId="77777777" w:rsidR="00627543" w:rsidRDefault="00244064">
      <w:pPr>
        <w:pStyle w:val="Heading5"/>
      </w:pPr>
      <w:bookmarkStart w:id="3000" w:name="_Refd19e47598"/>
      <w:bookmarkStart w:id="3001" w:name="_Tocd19e47598"/>
      <w:r>
        <w:t>214.202 General rules for solicitation of bids.</w:t>
      </w:r>
      <w:bookmarkEnd w:id="3000"/>
      <w:bookmarkEnd w:id="3001"/>
    </w:p>
    <w:p w14:paraId="224D94B6" w14:textId="77777777" w:rsidR="00627543" w:rsidRDefault="00244064">
      <w:pPr>
        <w:pStyle w:val="Heading6"/>
      </w:pPr>
      <w:bookmarkStart w:id="3002" w:name="_Refd19e47611"/>
      <w:bookmarkStart w:id="3003" w:name="_Tocd19e47611"/>
      <w:proofErr w:type="gramStart"/>
      <w:r>
        <w:t>214.202-5 Descriptive literature.</w:t>
      </w:r>
      <w:bookmarkEnd w:id="3002"/>
      <w:bookmarkEnd w:id="3003"/>
      <w:proofErr w:type="gramEnd"/>
    </w:p>
    <w:p w14:paraId="154EDD5E" w14:textId="77777777" w:rsidR="00627543" w:rsidRDefault="00244064">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w:p w14:paraId="0D8F0B0F" w14:textId="77777777" w:rsidR="00627543" w:rsidRDefault="00244064">
      <w:pPr>
        <w:pStyle w:val="Heading5"/>
      </w:pPr>
      <w:bookmarkStart w:id="3004" w:name="_Refd19e47637"/>
      <w:bookmarkStart w:id="3005" w:name="_Tocd19e47637"/>
      <w:r>
        <w:lastRenderedPageBreak/>
        <w:t>214.209 Cancellation of invitations before opening.</w:t>
      </w:r>
      <w:bookmarkEnd w:id="3004"/>
      <w:bookmarkEnd w:id="3005"/>
    </w:p>
    <w:p w14:paraId="43A802DC" w14:textId="28463EEF" w:rsidR="00627543" w:rsidRDefault="00244064">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del w:id="3006" w:author="dita conv" w:date="2020-07-16T12:00:00Z">
        <w:r w:rsidR="000A22CF">
          <w:rPr>
            <w:spacing w:val="-6"/>
          </w:rPr>
          <w:delText>.</w:delText>
        </w:r>
      </w:del>
      <w:ins w:id="3007" w:author="dita conv" w:date="2020-07-16T12:00:00Z">
        <w:r>
          <w:t xml:space="preserve"> </w:t>
        </w:r>
        <w:proofErr w:type="gramStart"/>
        <w:r>
          <w:t>215.371 .</w:t>
        </w:r>
      </w:ins>
      <w:proofErr w:type="gramEnd"/>
    </w:p>
    <w:p w14:paraId="1F82858B" w14:textId="29E90D26" w:rsidR="00627543" w:rsidRDefault="00244064">
      <w:pPr>
        <w:pStyle w:val="Heading4"/>
      </w:pPr>
      <w:bookmarkStart w:id="3008" w:name="_Refd19e47664"/>
      <w:bookmarkStart w:id="3009" w:name="_Tocd19e47664"/>
      <w:r>
        <w:t>SUBPART 214.4</w:t>
      </w:r>
      <w:del w:id="3010" w:author="dita conv" w:date="2020-07-16T12:00:00Z">
        <w:r w:rsidR="000A22CF">
          <w:delText>--</w:delText>
        </w:r>
      </w:del>
      <w:ins w:id="3011" w:author="dita conv" w:date="2020-07-16T12:00:00Z">
        <w:r>
          <w:t xml:space="preserve"> —</w:t>
        </w:r>
      </w:ins>
      <w:r>
        <w:t>OPENING OF BIDS AND AWARD OF CONTRACT</w:t>
      </w:r>
      <w:bookmarkEnd w:id="3008"/>
      <w:bookmarkEnd w:id="3009"/>
    </w:p>
    <w:p w14:paraId="6CAA38BA" w14:textId="77777777" w:rsidR="008E64D4" w:rsidRDefault="000A22CF">
      <w:pPr>
        <w:spacing w:line="264" w:lineRule="exact"/>
        <w:ind w:left="104" w:right="423"/>
        <w:jc w:val="center"/>
        <w:rPr>
          <w:del w:id="3012" w:author="dita conv" w:date="2020-07-16T12:00:00Z"/>
          <w:i/>
        </w:rPr>
      </w:pPr>
      <w:del w:id="3013" w:author="dita conv" w:date="2020-07-16T12:00:00Z">
        <w:r>
          <w:rPr>
            <w:i/>
          </w:rPr>
          <w:delText>(Revised June 29, 2012)</w:delText>
        </w:r>
      </w:del>
    </w:p>
    <w:p w14:paraId="594F342D" w14:textId="77777777" w:rsidR="008E64D4" w:rsidRDefault="008E64D4">
      <w:pPr>
        <w:pStyle w:val="BodyText"/>
        <w:spacing w:before="11"/>
        <w:rPr>
          <w:del w:id="3014" w:author="dita conv" w:date="2020-07-16T12:00:00Z"/>
          <w:i/>
          <w:sz w:val="35"/>
        </w:rPr>
      </w:pPr>
    </w:p>
    <w:p w14:paraId="6D49F43E" w14:textId="77777777" w:rsidR="00627543" w:rsidRDefault="00244064">
      <w:pPr>
        <w:pStyle w:val="Heading5"/>
      </w:pPr>
      <w:bookmarkStart w:id="3015" w:name="_Refd19e47677"/>
      <w:bookmarkStart w:id="3016" w:name="_Tocd19e47677"/>
      <w:r>
        <w:t>214.404 Rejection of bids.</w:t>
      </w:r>
      <w:bookmarkEnd w:id="3015"/>
      <w:bookmarkEnd w:id="3016"/>
    </w:p>
    <w:p w14:paraId="492BEB0E" w14:textId="77777777" w:rsidR="00627543" w:rsidRDefault="00244064">
      <w:pPr>
        <w:pStyle w:val="Heading6"/>
      </w:pPr>
      <w:bookmarkStart w:id="3017" w:name="_Refd19e47690"/>
      <w:bookmarkStart w:id="3018" w:name="_Tocd19e47690"/>
      <w:proofErr w:type="gramStart"/>
      <w:r>
        <w:t>214.404-1 Cancellation of invitations after opening.</w:t>
      </w:r>
      <w:bookmarkEnd w:id="3017"/>
      <w:bookmarkEnd w:id="3018"/>
      <w:proofErr w:type="gramEnd"/>
    </w:p>
    <w:p w14:paraId="34E54DBB" w14:textId="77777777" w:rsidR="00627543" w:rsidRDefault="00244064">
      <w:pPr>
        <w:pStyle w:val="BodyText"/>
      </w:pPr>
      <w:r>
        <w:t>(1) The contracting officer shall make the written determinations required by FAR 14.404-1(c) and (e</w:t>
      </w:r>
      <w:proofErr w:type="gramStart"/>
      <w:r>
        <w:t>)(</w:t>
      </w:r>
      <w:proofErr w:type="gramEnd"/>
      <w:r>
        <w:t>1).</w:t>
      </w:r>
    </w:p>
    <w:p w14:paraId="5BE3CA03" w14:textId="4E917EE2" w:rsidR="00627543" w:rsidRDefault="00244064">
      <w:pPr>
        <w:pStyle w:val="BodyText"/>
      </w:pPr>
      <w:r>
        <w:t xml:space="preserve">(2) If only one offer is received, follow the procedures at </w:t>
      </w:r>
      <w:del w:id="3019" w:author="dita conv" w:date="2020-07-16T12:00:00Z">
        <w:r w:rsidR="000A22CF" w:rsidRPr="00EF483B">
          <w:rPr>
            <w:spacing w:val="-4"/>
          </w:rPr>
          <w:delText>,</w:delText>
        </w:r>
      </w:del>
      <w:ins w:id="3020" w:author="dita conv" w:date="2020-07-16T12:00:00Z">
        <w:r>
          <w:t xml:space="preserve"> </w:t>
        </w:r>
        <w:proofErr w:type="gramStart"/>
        <w:r>
          <w:t>215.371 ,</w:t>
        </w:r>
      </w:ins>
      <w:proofErr w:type="gramEnd"/>
      <w:r>
        <w:t xml:space="preserve"> in lieu of the procedures at FAR 14.404-1(f).</w:t>
      </w:r>
    </w:p>
    <w:p w14:paraId="4CC9AF14" w14:textId="77777777" w:rsidR="00627543" w:rsidRDefault="00244064">
      <w:pPr>
        <w:pStyle w:val="Heading5"/>
      </w:pPr>
      <w:bookmarkStart w:id="3021" w:name="_Refd19e47725"/>
      <w:bookmarkStart w:id="3022" w:name="_Tocd19e47725"/>
      <w:r>
        <w:t>214.407 Mistakes in bids.</w:t>
      </w:r>
      <w:bookmarkEnd w:id="3021"/>
      <w:bookmarkEnd w:id="3022"/>
    </w:p>
    <w:p w14:paraId="704E71DF" w14:textId="77777777" w:rsidR="00627543" w:rsidRDefault="00244064">
      <w:pPr>
        <w:pStyle w:val="Heading6"/>
      </w:pPr>
      <w:bookmarkStart w:id="3023" w:name="_Refd19e47738"/>
      <w:bookmarkStart w:id="3024" w:name="_Tocd19e47738"/>
      <w:r>
        <w:t>214.407-3 Other mistakes disclosed before award.</w:t>
      </w:r>
      <w:bookmarkEnd w:id="3023"/>
      <w:bookmarkEnd w:id="3024"/>
    </w:p>
    <w:p w14:paraId="0C736F87" w14:textId="77777777" w:rsidR="00627543" w:rsidRDefault="00244064">
      <w:pPr>
        <w:pStyle w:val="BodyText"/>
      </w:pPr>
      <w:r>
        <w:t xml:space="preserve">(e) Authority for making a determination under FAR 14.407-3(a), (b), and (d) is delegated for the defense agencies, without power of </w:t>
      </w:r>
      <w:proofErr w:type="spellStart"/>
      <w:r>
        <w:t>redelegation</w:t>
      </w:r>
      <w:proofErr w:type="spellEnd"/>
      <w:r>
        <w:t>, as follows:</w:t>
      </w:r>
    </w:p>
    <w:tbl>
      <w:tblPr>
        <w:tblStyle w:val="TableGrid"/>
        <w:tblW w:w="0" w:type="auto"/>
        <w:tblLook w:val="0600" w:firstRow="0" w:lastRow="0" w:firstColumn="0" w:lastColumn="0" w:noHBand="1" w:noVBand="1"/>
      </w:tblPr>
      <w:tblGrid>
        <w:gridCol w:w="636"/>
        <w:gridCol w:w="4642"/>
      </w:tblGrid>
      <w:tr w:rsidR="00627543" w14:paraId="0CC24E01" w14:textId="77777777">
        <w:trPr>
          <w:cantSplit/>
        </w:trPr>
        <w:tc>
          <w:tcPr>
            <w:tcW w:w="0" w:type="auto"/>
          </w:tcPr>
          <w:p w14:paraId="438A36BB" w14:textId="77777777" w:rsidR="00627543" w:rsidRDefault="00244064">
            <w:pPr>
              <w:pStyle w:val="BodyText"/>
            </w:pPr>
            <w:r>
              <w:t>(</w:t>
            </w:r>
            <w:proofErr w:type="spellStart"/>
            <w:r>
              <w:t>i</w:t>
            </w:r>
            <w:proofErr w:type="spellEnd"/>
            <w:r>
              <w:t>)</w:t>
            </w:r>
          </w:p>
        </w:tc>
        <w:tc>
          <w:tcPr>
            <w:tcW w:w="0" w:type="auto"/>
          </w:tcPr>
          <w:p w14:paraId="28626F9D" w14:textId="77777777" w:rsidR="00627543" w:rsidRDefault="00244064">
            <w:pPr>
              <w:pStyle w:val="BodyText"/>
            </w:pPr>
            <w:r>
              <w:t>Defense Advanced Research Projects Agency:</w:t>
            </w:r>
          </w:p>
          <w:p w14:paraId="63609F0B" w14:textId="77777777" w:rsidR="00627543" w:rsidRDefault="00244064">
            <w:pPr>
              <w:pStyle w:val="BodyText"/>
            </w:pPr>
            <w:r>
              <w:t>General Counsel, DARPA.</w:t>
            </w:r>
          </w:p>
        </w:tc>
      </w:tr>
      <w:tr w:rsidR="00627543" w14:paraId="63FC67FD" w14:textId="77777777">
        <w:trPr>
          <w:cantSplit/>
        </w:trPr>
        <w:tc>
          <w:tcPr>
            <w:tcW w:w="0" w:type="auto"/>
          </w:tcPr>
          <w:p w14:paraId="15372A26" w14:textId="77777777" w:rsidR="00627543" w:rsidRDefault="00627543"/>
        </w:tc>
        <w:tc>
          <w:tcPr>
            <w:tcW w:w="0" w:type="auto"/>
          </w:tcPr>
          <w:p w14:paraId="0058A69C" w14:textId="77777777" w:rsidR="00627543" w:rsidRDefault="00627543"/>
        </w:tc>
      </w:tr>
      <w:tr w:rsidR="00627543" w14:paraId="6E6EC382" w14:textId="77777777">
        <w:trPr>
          <w:cantSplit/>
        </w:trPr>
        <w:tc>
          <w:tcPr>
            <w:tcW w:w="0" w:type="auto"/>
          </w:tcPr>
          <w:p w14:paraId="652E5363" w14:textId="77777777" w:rsidR="00627543" w:rsidRDefault="00244064">
            <w:pPr>
              <w:pStyle w:val="BodyText"/>
            </w:pPr>
            <w:r>
              <w:t>(ii)</w:t>
            </w:r>
          </w:p>
        </w:tc>
        <w:tc>
          <w:tcPr>
            <w:tcW w:w="0" w:type="auto"/>
          </w:tcPr>
          <w:p w14:paraId="3D41FC91" w14:textId="77777777" w:rsidR="00627543" w:rsidRDefault="00244064">
            <w:pPr>
              <w:pStyle w:val="BodyText"/>
            </w:pPr>
            <w:r>
              <w:t>Defense Information Systems Agency:</w:t>
            </w:r>
          </w:p>
          <w:p w14:paraId="27832D54" w14:textId="77777777" w:rsidR="00627543" w:rsidRDefault="00244064">
            <w:pPr>
              <w:pStyle w:val="BodyText"/>
            </w:pPr>
            <w:r>
              <w:t>General Counsel, DISA.</w:t>
            </w:r>
          </w:p>
        </w:tc>
      </w:tr>
      <w:tr w:rsidR="00627543" w14:paraId="4466D290" w14:textId="77777777">
        <w:trPr>
          <w:cantSplit/>
        </w:trPr>
        <w:tc>
          <w:tcPr>
            <w:tcW w:w="0" w:type="auto"/>
          </w:tcPr>
          <w:p w14:paraId="2A4F43D2" w14:textId="77777777" w:rsidR="00627543" w:rsidRDefault="00627543"/>
        </w:tc>
        <w:tc>
          <w:tcPr>
            <w:tcW w:w="0" w:type="auto"/>
          </w:tcPr>
          <w:p w14:paraId="3DE990DA" w14:textId="77777777" w:rsidR="00627543" w:rsidRDefault="00627543"/>
        </w:tc>
      </w:tr>
      <w:tr w:rsidR="00627543" w14:paraId="7AE316DE" w14:textId="77777777">
        <w:trPr>
          <w:cantSplit/>
        </w:trPr>
        <w:tc>
          <w:tcPr>
            <w:tcW w:w="0" w:type="auto"/>
          </w:tcPr>
          <w:p w14:paraId="37A8B036" w14:textId="77777777" w:rsidR="00627543" w:rsidRDefault="00244064">
            <w:pPr>
              <w:pStyle w:val="BodyText"/>
            </w:pPr>
            <w:r>
              <w:t>(iii)</w:t>
            </w:r>
          </w:p>
        </w:tc>
        <w:tc>
          <w:tcPr>
            <w:tcW w:w="0" w:type="auto"/>
          </w:tcPr>
          <w:p w14:paraId="5D7CCF8C" w14:textId="77777777" w:rsidR="00627543" w:rsidRDefault="00244064">
            <w:pPr>
              <w:pStyle w:val="BodyText"/>
            </w:pPr>
            <w:r>
              <w:t>Defense Intelligence Agency:</w:t>
            </w:r>
          </w:p>
          <w:p w14:paraId="18331616" w14:textId="77777777" w:rsidR="00627543" w:rsidRDefault="00244064">
            <w:pPr>
              <w:pStyle w:val="BodyText"/>
            </w:pPr>
            <w:r>
              <w:t>Principal Assistant for Acquisition.</w:t>
            </w:r>
          </w:p>
        </w:tc>
      </w:tr>
      <w:tr w:rsidR="00627543" w14:paraId="7A9B03A0" w14:textId="77777777">
        <w:trPr>
          <w:cantSplit/>
        </w:trPr>
        <w:tc>
          <w:tcPr>
            <w:tcW w:w="0" w:type="auto"/>
          </w:tcPr>
          <w:p w14:paraId="74F12A6C" w14:textId="77777777" w:rsidR="00627543" w:rsidRDefault="00627543"/>
        </w:tc>
        <w:tc>
          <w:tcPr>
            <w:tcW w:w="0" w:type="auto"/>
          </w:tcPr>
          <w:p w14:paraId="62F5611A" w14:textId="77777777" w:rsidR="00627543" w:rsidRDefault="00627543"/>
        </w:tc>
      </w:tr>
      <w:tr w:rsidR="00627543" w14:paraId="69E0BD7E" w14:textId="77777777">
        <w:trPr>
          <w:cantSplit/>
        </w:trPr>
        <w:tc>
          <w:tcPr>
            <w:tcW w:w="0" w:type="auto"/>
          </w:tcPr>
          <w:p w14:paraId="27E70185" w14:textId="77777777" w:rsidR="00627543" w:rsidRDefault="00244064">
            <w:pPr>
              <w:pStyle w:val="BodyText"/>
            </w:pPr>
            <w:r>
              <w:t>(iv)</w:t>
            </w:r>
          </w:p>
        </w:tc>
        <w:tc>
          <w:tcPr>
            <w:tcW w:w="0" w:type="auto"/>
          </w:tcPr>
          <w:p w14:paraId="64321079" w14:textId="77777777" w:rsidR="00627543" w:rsidRDefault="00244064">
            <w:pPr>
              <w:pStyle w:val="BodyText"/>
            </w:pPr>
            <w:r>
              <w:t>Defense Logistics Agency:</w:t>
            </w:r>
          </w:p>
          <w:p w14:paraId="6FAEE4E5" w14:textId="77777777" w:rsidR="00627543" w:rsidRDefault="00244064">
            <w:pPr>
              <w:pStyle w:val="BodyText"/>
            </w:pPr>
            <w:r>
              <w:t>(A) General Counsel, DLA; and</w:t>
            </w:r>
          </w:p>
          <w:p w14:paraId="23901776" w14:textId="77777777" w:rsidR="00627543" w:rsidRDefault="00244064">
            <w:pPr>
              <w:pStyle w:val="BodyText"/>
            </w:pPr>
            <w:r>
              <w:t>(B) Associate General Counsel, DLA.</w:t>
            </w:r>
          </w:p>
        </w:tc>
      </w:tr>
      <w:tr w:rsidR="00627543" w14:paraId="319E4ECD" w14:textId="77777777">
        <w:trPr>
          <w:cantSplit/>
        </w:trPr>
        <w:tc>
          <w:tcPr>
            <w:tcW w:w="0" w:type="auto"/>
          </w:tcPr>
          <w:p w14:paraId="6DD26A61" w14:textId="77777777" w:rsidR="00627543" w:rsidRDefault="00244064">
            <w:pPr>
              <w:pStyle w:val="BodyText"/>
            </w:pPr>
            <w:r>
              <w:t>(v)</w:t>
            </w:r>
          </w:p>
        </w:tc>
        <w:tc>
          <w:tcPr>
            <w:tcW w:w="0" w:type="auto"/>
          </w:tcPr>
          <w:p w14:paraId="3C4802C0" w14:textId="77777777" w:rsidR="00627543" w:rsidRDefault="00244064">
            <w:pPr>
              <w:pStyle w:val="BodyText"/>
            </w:pPr>
            <w:r>
              <w:t>National Geospatial-Intelligence Agency:</w:t>
            </w:r>
          </w:p>
        </w:tc>
      </w:tr>
      <w:tr w:rsidR="00627543" w14:paraId="14CAD65B" w14:textId="77777777">
        <w:trPr>
          <w:cantSplit/>
        </w:trPr>
        <w:tc>
          <w:tcPr>
            <w:tcW w:w="0" w:type="auto"/>
          </w:tcPr>
          <w:p w14:paraId="2141DA27" w14:textId="77777777" w:rsidR="00627543" w:rsidRDefault="00627543"/>
        </w:tc>
        <w:tc>
          <w:tcPr>
            <w:tcW w:w="0" w:type="auto"/>
          </w:tcPr>
          <w:p w14:paraId="765ACF2D" w14:textId="77777777" w:rsidR="00627543" w:rsidRDefault="00244064">
            <w:pPr>
              <w:pStyle w:val="BodyText"/>
            </w:pPr>
            <w:r>
              <w:t>General Counsel, NGA</w:t>
            </w:r>
          </w:p>
        </w:tc>
      </w:tr>
      <w:tr w:rsidR="00627543" w14:paraId="50DB61C0" w14:textId="77777777">
        <w:trPr>
          <w:cantSplit/>
        </w:trPr>
        <w:tc>
          <w:tcPr>
            <w:tcW w:w="0" w:type="auto"/>
          </w:tcPr>
          <w:p w14:paraId="448E0ED7" w14:textId="77777777" w:rsidR="00627543" w:rsidRDefault="00627543"/>
        </w:tc>
        <w:tc>
          <w:tcPr>
            <w:tcW w:w="0" w:type="auto"/>
          </w:tcPr>
          <w:p w14:paraId="18DC2746" w14:textId="77777777" w:rsidR="00627543" w:rsidRDefault="00627543"/>
        </w:tc>
      </w:tr>
      <w:tr w:rsidR="00627543" w14:paraId="1B664E0A" w14:textId="77777777">
        <w:trPr>
          <w:cantSplit/>
        </w:trPr>
        <w:tc>
          <w:tcPr>
            <w:tcW w:w="0" w:type="auto"/>
          </w:tcPr>
          <w:p w14:paraId="0B41DADF" w14:textId="77777777" w:rsidR="00627543" w:rsidRDefault="00244064">
            <w:pPr>
              <w:pStyle w:val="BodyText"/>
            </w:pPr>
            <w:r>
              <w:t>(vi)</w:t>
            </w:r>
          </w:p>
        </w:tc>
        <w:tc>
          <w:tcPr>
            <w:tcW w:w="0" w:type="auto"/>
          </w:tcPr>
          <w:p w14:paraId="78764180" w14:textId="77777777" w:rsidR="00627543" w:rsidRDefault="00244064">
            <w:pPr>
              <w:pStyle w:val="BodyText"/>
            </w:pPr>
            <w:r>
              <w:t>Defense Threat Reduction Agency:</w:t>
            </w:r>
          </w:p>
          <w:p w14:paraId="6BBBB6F2" w14:textId="77777777" w:rsidR="00627543" w:rsidRDefault="00244064">
            <w:pPr>
              <w:pStyle w:val="BodyText"/>
            </w:pPr>
            <w:r>
              <w:t>General Counsel, DTRA.</w:t>
            </w:r>
          </w:p>
        </w:tc>
      </w:tr>
      <w:tr w:rsidR="00627543" w14:paraId="1CF109BD" w14:textId="77777777">
        <w:trPr>
          <w:cantSplit/>
        </w:trPr>
        <w:tc>
          <w:tcPr>
            <w:tcW w:w="0" w:type="auto"/>
          </w:tcPr>
          <w:p w14:paraId="3ECC8D4E" w14:textId="77777777" w:rsidR="00627543" w:rsidRDefault="00627543"/>
        </w:tc>
        <w:tc>
          <w:tcPr>
            <w:tcW w:w="0" w:type="auto"/>
          </w:tcPr>
          <w:p w14:paraId="4855C19A" w14:textId="77777777" w:rsidR="00627543" w:rsidRDefault="00627543"/>
        </w:tc>
      </w:tr>
      <w:tr w:rsidR="00627543" w14:paraId="754934C7" w14:textId="77777777">
        <w:trPr>
          <w:cantSplit/>
        </w:trPr>
        <w:tc>
          <w:tcPr>
            <w:tcW w:w="0" w:type="auto"/>
          </w:tcPr>
          <w:p w14:paraId="660F5480" w14:textId="77777777" w:rsidR="00627543" w:rsidRDefault="00244064">
            <w:pPr>
              <w:pStyle w:val="BodyText"/>
            </w:pPr>
            <w:r>
              <w:t>(vii)</w:t>
            </w:r>
          </w:p>
        </w:tc>
        <w:tc>
          <w:tcPr>
            <w:tcW w:w="0" w:type="auto"/>
          </w:tcPr>
          <w:p w14:paraId="75299F38" w14:textId="77777777" w:rsidR="00627543" w:rsidRDefault="00244064">
            <w:pPr>
              <w:pStyle w:val="BodyText"/>
            </w:pPr>
            <w:r>
              <w:t>National Security Agency:</w:t>
            </w:r>
          </w:p>
          <w:p w14:paraId="58CE16B0" w14:textId="77777777" w:rsidR="00627543" w:rsidRDefault="00244064">
            <w:pPr>
              <w:pStyle w:val="BodyText"/>
            </w:pPr>
            <w:r>
              <w:t>Director of Procurement, NSA.</w:t>
            </w:r>
          </w:p>
        </w:tc>
      </w:tr>
      <w:tr w:rsidR="00627543" w14:paraId="1D4D021F" w14:textId="77777777">
        <w:trPr>
          <w:cantSplit/>
        </w:trPr>
        <w:tc>
          <w:tcPr>
            <w:tcW w:w="0" w:type="auto"/>
          </w:tcPr>
          <w:p w14:paraId="147AA424" w14:textId="77777777" w:rsidR="00627543" w:rsidRDefault="00627543"/>
        </w:tc>
        <w:tc>
          <w:tcPr>
            <w:tcW w:w="0" w:type="auto"/>
          </w:tcPr>
          <w:p w14:paraId="3FF7B7A5" w14:textId="77777777" w:rsidR="00627543" w:rsidRDefault="00627543"/>
        </w:tc>
      </w:tr>
      <w:tr w:rsidR="00627543" w14:paraId="2A01AA9F" w14:textId="77777777">
        <w:trPr>
          <w:cantSplit/>
        </w:trPr>
        <w:tc>
          <w:tcPr>
            <w:tcW w:w="0" w:type="auto"/>
          </w:tcPr>
          <w:p w14:paraId="2E571630" w14:textId="77777777" w:rsidR="00627543" w:rsidRDefault="00244064">
            <w:pPr>
              <w:pStyle w:val="BodyText"/>
            </w:pPr>
            <w:r>
              <w:t>(viii)</w:t>
            </w:r>
          </w:p>
        </w:tc>
        <w:tc>
          <w:tcPr>
            <w:tcW w:w="0" w:type="auto"/>
          </w:tcPr>
          <w:p w14:paraId="5DFAE862" w14:textId="77777777" w:rsidR="00627543" w:rsidRDefault="00244064">
            <w:pPr>
              <w:pStyle w:val="BodyText"/>
            </w:pPr>
            <w:r>
              <w:t>Missile Defense Agency:</w:t>
            </w:r>
          </w:p>
          <w:p w14:paraId="7DB1D33C" w14:textId="77777777" w:rsidR="00627543" w:rsidRDefault="00244064">
            <w:pPr>
              <w:pStyle w:val="BodyText"/>
            </w:pPr>
            <w:r>
              <w:t>General Counsel, MDA.</w:t>
            </w:r>
          </w:p>
        </w:tc>
      </w:tr>
      <w:tr w:rsidR="00627543" w14:paraId="4405C797" w14:textId="77777777">
        <w:trPr>
          <w:cantSplit/>
        </w:trPr>
        <w:tc>
          <w:tcPr>
            <w:tcW w:w="0" w:type="auto"/>
          </w:tcPr>
          <w:p w14:paraId="1CFB5920" w14:textId="77777777" w:rsidR="00627543" w:rsidRDefault="00627543"/>
        </w:tc>
        <w:tc>
          <w:tcPr>
            <w:tcW w:w="0" w:type="auto"/>
          </w:tcPr>
          <w:p w14:paraId="7196DF6A" w14:textId="77777777" w:rsidR="00627543" w:rsidRDefault="00627543"/>
        </w:tc>
      </w:tr>
      <w:tr w:rsidR="00627543" w14:paraId="450B3026" w14:textId="77777777">
        <w:trPr>
          <w:cantSplit/>
        </w:trPr>
        <w:tc>
          <w:tcPr>
            <w:tcW w:w="0" w:type="auto"/>
          </w:tcPr>
          <w:p w14:paraId="2CC6BCDB" w14:textId="77777777" w:rsidR="00627543" w:rsidRDefault="00244064">
            <w:pPr>
              <w:pStyle w:val="BodyText"/>
            </w:pPr>
            <w:r>
              <w:t>(ix)</w:t>
            </w:r>
          </w:p>
        </w:tc>
        <w:tc>
          <w:tcPr>
            <w:tcW w:w="0" w:type="auto"/>
          </w:tcPr>
          <w:p w14:paraId="5F47DE98" w14:textId="77777777" w:rsidR="00627543" w:rsidRDefault="00244064">
            <w:pPr>
              <w:pStyle w:val="BodyText"/>
            </w:pPr>
            <w:r>
              <w:t>Defense Contract Management Agency</w:t>
            </w:r>
          </w:p>
          <w:p w14:paraId="63336088" w14:textId="77777777" w:rsidR="00627543" w:rsidRDefault="00244064">
            <w:pPr>
              <w:pStyle w:val="BodyText"/>
            </w:pPr>
            <w:r>
              <w:t>General Counsel, DCMA</w:t>
            </w:r>
          </w:p>
        </w:tc>
      </w:tr>
    </w:tbl>
    <w:p w14:paraId="3EBD8A74" w14:textId="77777777" w:rsidR="008E64D4" w:rsidRPr="00EF483B" w:rsidRDefault="00EF483B" w:rsidP="00EF483B">
      <w:pPr>
        <w:tabs>
          <w:tab w:val="left" w:pos="1629"/>
          <w:tab w:val="left" w:pos="1630"/>
        </w:tabs>
        <w:spacing w:line="199" w:lineRule="auto"/>
        <w:ind w:left="1629" w:right="3573" w:hanging="725"/>
        <w:rPr>
          <w:del w:id="3025" w:author="dita conv" w:date="2020-07-16T12:00:00Z"/>
        </w:rPr>
      </w:pPr>
      <w:del w:id="3026" w:author="dita conv" w:date="2020-07-16T12:00:00Z">
        <w:r>
          <w:rPr>
            <w:spacing w:val="-11"/>
          </w:rPr>
          <w:delText>(i)</w:delText>
        </w:r>
        <w:r>
          <w:rPr>
            <w:spacing w:val="-11"/>
          </w:rPr>
          <w:tab/>
        </w:r>
        <w:r w:rsidR="000A22CF" w:rsidRPr="00EF483B">
          <w:rPr>
            <w:spacing w:val="-5"/>
          </w:rPr>
          <w:delText>Defense Advanced Research Projects Agency: General Counsel,</w:delText>
        </w:r>
        <w:r w:rsidR="000A22CF" w:rsidRPr="00EF483B">
          <w:rPr>
            <w:spacing w:val="-12"/>
          </w:rPr>
          <w:delText xml:space="preserve"> </w:delText>
        </w:r>
        <w:r w:rsidR="000A22CF" w:rsidRPr="00EF483B">
          <w:rPr>
            <w:spacing w:val="-5"/>
          </w:rPr>
          <w:delText>DARPA.</w:delText>
        </w:r>
      </w:del>
    </w:p>
    <w:p w14:paraId="087562A1" w14:textId="77777777" w:rsidR="008E64D4" w:rsidRPr="00EF483B" w:rsidRDefault="00EF483B" w:rsidP="00EF483B">
      <w:pPr>
        <w:tabs>
          <w:tab w:val="left" w:pos="1629"/>
          <w:tab w:val="left" w:pos="1630"/>
        </w:tabs>
        <w:spacing w:line="199" w:lineRule="auto"/>
        <w:ind w:left="1629" w:right="4330" w:hanging="725"/>
        <w:rPr>
          <w:del w:id="3027" w:author="dita conv" w:date="2020-07-16T12:00:00Z"/>
        </w:rPr>
      </w:pPr>
      <w:del w:id="3028" w:author="dita conv" w:date="2020-07-16T12:00:00Z">
        <w:r>
          <w:rPr>
            <w:spacing w:val="-11"/>
          </w:rPr>
          <w:delText>(ii)</w:delText>
        </w:r>
        <w:r>
          <w:rPr>
            <w:spacing w:val="-11"/>
          </w:rPr>
          <w:tab/>
        </w:r>
        <w:r w:rsidR="000A22CF" w:rsidRPr="00EF483B">
          <w:rPr>
            <w:spacing w:val="-5"/>
          </w:rPr>
          <w:delText>Defense Information Systems Agency: General Counsel,</w:delText>
        </w:r>
        <w:r w:rsidR="000A22CF" w:rsidRPr="00EF483B">
          <w:rPr>
            <w:spacing w:val="-12"/>
          </w:rPr>
          <w:delText xml:space="preserve"> </w:delText>
        </w:r>
        <w:r w:rsidR="000A22CF" w:rsidRPr="00EF483B">
          <w:rPr>
            <w:spacing w:val="-5"/>
          </w:rPr>
          <w:delText>DISA.</w:delText>
        </w:r>
      </w:del>
    </w:p>
    <w:p w14:paraId="1A556FD7" w14:textId="77777777" w:rsidR="008E64D4" w:rsidRPr="00EF483B" w:rsidRDefault="00EF483B" w:rsidP="00EF483B">
      <w:pPr>
        <w:tabs>
          <w:tab w:val="left" w:pos="1629"/>
          <w:tab w:val="left" w:pos="1630"/>
        </w:tabs>
        <w:spacing w:line="199" w:lineRule="auto"/>
        <w:ind w:left="1629" w:right="4652" w:hanging="725"/>
        <w:rPr>
          <w:del w:id="3029" w:author="dita conv" w:date="2020-07-16T12:00:00Z"/>
        </w:rPr>
      </w:pPr>
      <w:del w:id="3030" w:author="dita conv" w:date="2020-07-16T12:00:00Z">
        <w:r>
          <w:rPr>
            <w:spacing w:val="-11"/>
          </w:rPr>
          <w:delText>(iii)</w:delText>
        </w:r>
        <w:r>
          <w:rPr>
            <w:spacing w:val="-11"/>
          </w:rPr>
          <w:tab/>
        </w:r>
        <w:r w:rsidR="000A22CF" w:rsidRPr="00EF483B">
          <w:rPr>
            <w:spacing w:val="-5"/>
          </w:rPr>
          <w:delText xml:space="preserve">Defense Intelligence Agency: Principal Assistant </w:delText>
        </w:r>
        <w:r w:rsidR="000A22CF" w:rsidRPr="00EF483B">
          <w:rPr>
            <w:spacing w:val="-4"/>
          </w:rPr>
          <w:delText xml:space="preserve">for </w:delText>
        </w:r>
        <w:r w:rsidR="000A22CF" w:rsidRPr="00EF483B">
          <w:rPr>
            <w:spacing w:val="-5"/>
          </w:rPr>
          <w:delText>Acquisition.</w:delText>
        </w:r>
      </w:del>
    </w:p>
    <w:p w14:paraId="5AB04B2B" w14:textId="77777777" w:rsidR="008E64D4" w:rsidRPr="00EF483B" w:rsidRDefault="00EF483B" w:rsidP="00EF483B">
      <w:pPr>
        <w:tabs>
          <w:tab w:val="left" w:pos="1629"/>
          <w:tab w:val="left" w:pos="1630"/>
        </w:tabs>
        <w:spacing w:before="202"/>
        <w:ind w:left="1629" w:hanging="726"/>
        <w:rPr>
          <w:del w:id="3031" w:author="dita conv" w:date="2020-07-16T12:00:00Z"/>
        </w:rPr>
      </w:pPr>
      <w:del w:id="3032" w:author="dita conv" w:date="2020-07-16T12:00:00Z">
        <w:r>
          <w:rPr>
            <w:spacing w:val="-11"/>
          </w:rPr>
          <w:delText>(iv)</w:delText>
        </w:r>
        <w:r>
          <w:rPr>
            <w:spacing w:val="-11"/>
          </w:rPr>
          <w:tab/>
        </w:r>
        <w:r w:rsidR="000A22CF" w:rsidRPr="00EF483B">
          <w:rPr>
            <w:spacing w:val="-5"/>
          </w:rPr>
          <w:delText>Defense Logistics</w:delText>
        </w:r>
        <w:r w:rsidR="000A22CF" w:rsidRPr="00EF483B">
          <w:rPr>
            <w:spacing w:val="-15"/>
          </w:rPr>
          <w:delText xml:space="preserve"> </w:delText>
        </w:r>
        <w:r w:rsidR="000A22CF" w:rsidRPr="00EF483B">
          <w:rPr>
            <w:spacing w:val="-5"/>
          </w:rPr>
          <w:delText>Agency:</w:delText>
        </w:r>
      </w:del>
    </w:p>
    <w:p w14:paraId="38409613" w14:textId="77777777" w:rsidR="008E64D4" w:rsidRPr="00EF483B" w:rsidRDefault="00EF483B" w:rsidP="00EF483B">
      <w:pPr>
        <w:tabs>
          <w:tab w:val="left" w:pos="2072"/>
        </w:tabs>
        <w:spacing w:before="191"/>
        <w:ind w:left="2071" w:hanging="443"/>
        <w:rPr>
          <w:del w:id="3033" w:author="dita conv" w:date="2020-07-16T12:00:00Z"/>
        </w:rPr>
      </w:pPr>
      <w:del w:id="3034" w:author="dita conv" w:date="2020-07-16T12:00:00Z">
        <w:r>
          <w:rPr>
            <w:spacing w:val="-15"/>
          </w:rPr>
          <w:delText>(A)</w:delText>
        </w:r>
        <w:r>
          <w:rPr>
            <w:spacing w:val="-15"/>
          </w:rPr>
          <w:tab/>
        </w:r>
        <w:r w:rsidR="000A22CF" w:rsidRPr="00EF483B">
          <w:rPr>
            <w:spacing w:val="-5"/>
          </w:rPr>
          <w:delText xml:space="preserve">General Counsel, </w:delText>
        </w:r>
        <w:r w:rsidR="000A22CF" w:rsidRPr="00EF483B">
          <w:rPr>
            <w:spacing w:val="-4"/>
          </w:rPr>
          <w:delText>DLA;</w:delText>
        </w:r>
        <w:r w:rsidR="000A22CF" w:rsidRPr="00EF483B">
          <w:rPr>
            <w:spacing w:val="-16"/>
          </w:rPr>
          <w:delText xml:space="preserve"> </w:delText>
        </w:r>
        <w:r w:rsidR="000A22CF" w:rsidRPr="00EF483B">
          <w:rPr>
            <w:spacing w:val="-3"/>
          </w:rPr>
          <w:delText>and</w:delText>
        </w:r>
      </w:del>
    </w:p>
    <w:p w14:paraId="20CA2E7F" w14:textId="77777777" w:rsidR="008E64D4" w:rsidRPr="00EF483B" w:rsidRDefault="00EF483B" w:rsidP="00EF483B">
      <w:pPr>
        <w:tabs>
          <w:tab w:val="left" w:pos="2072"/>
        </w:tabs>
        <w:spacing w:before="192"/>
        <w:ind w:left="2071" w:hanging="443"/>
        <w:rPr>
          <w:del w:id="3035" w:author="dita conv" w:date="2020-07-16T12:00:00Z"/>
        </w:rPr>
      </w:pPr>
      <w:del w:id="3036" w:author="dita conv" w:date="2020-07-16T12:00:00Z">
        <w:r>
          <w:rPr>
            <w:spacing w:val="-15"/>
          </w:rPr>
          <w:delText>(B)</w:delText>
        </w:r>
        <w:r>
          <w:rPr>
            <w:spacing w:val="-15"/>
          </w:rPr>
          <w:tab/>
        </w:r>
        <w:r w:rsidR="000A22CF" w:rsidRPr="00EF483B">
          <w:rPr>
            <w:spacing w:val="-5"/>
          </w:rPr>
          <w:delText>Associate General Counsel,</w:delText>
        </w:r>
        <w:r w:rsidR="000A22CF" w:rsidRPr="00EF483B">
          <w:rPr>
            <w:spacing w:val="-16"/>
          </w:rPr>
          <w:delText xml:space="preserve"> </w:delText>
        </w:r>
        <w:r w:rsidR="000A22CF" w:rsidRPr="00EF483B">
          <w:rPr>
            <w:spacing w:val="-4"/>
          </w:rPr>
          <w:delText>DLA.</w:delText>
        </w:r>
      </w:del>
    </w:p>
    <w:p w14:paraId="07667E94" w14:textId="77777777" w:rsidR="008E64D4" w:rsidRPr="00EF483B" w:rsidRDefault="00EF483B" w:rsidP="00EF483B">
      <w:pPr>
        <w:tabs>
          <w:tab w:val="left" w:pos="1629"/>
          <w:tab w:val="left" w:pos="1630"/>
        </w:tabs>
        <w:spacing w:before="191" w:line="264" w:lineRule="exact"/>
        <w:ind w:left="1629" w:hanging="726"/>
        <w:rPr>
          <w:del w:id="3037" w:author="dita conv" w:date="2020-07-16T12:00:00Z"/>
        </w:rPr>
      </w:pPr>
      <w:del w:id="3038" w:author="dita conv" w:date="2020-07-16T12:00:00Z">
        <w:r>
          <w:rPr>
            <w:spacing w:val="-11"/>
          </w:rPr>
          <w:delText>(v)</w:delText>
        </w:r>
        <w:r>
          <w:rPr>
            <w:spacing w:val="-11"/>
          </w:rPr>
          <w:tab/>
        </w:r>
        <w:r w:rsidR="000A22CF" w:rsidRPr="00EF483B">
          <w:rPr>
            <w:spacing w:val="-4"/>
          </w:rPr>
          <w:delText xml:space="preserve">National </w:delText>
        </w:r>
        <w:r w:rsidR="000A22CF" w:rsidRPr="00EF483B">
          <w:rPr>
            <w:spacing w:val="-5"/>
          </w:rPr>
          <w:delText>Geospatial-Intelligence</w:delText>
        </w:r>
        <w:r w:rsidR="000A22CF" w:rsidRPr="00EF483B">
          <w:rPr>
            <w:spacing w:val="-14"/>
          </w:rPr>
          <w:delText xml:space="preserve"> </w:delText>
        </w:r>
        <w:r w:rsidR="000A22CF" w:rsidRPr="00EF483B">
          <w:rPr>
            <w:spacing w:val="-5"/>
          </w:rPr>
          <w:delText>Agency:</w:delText>
        </w:r>
      </w:del>
    </w:p>
    <w:p w14:paraId="0212AF56" w14:textId="77777777" w:rsidR="008E64D4" w:rsidRDefault="000A22CF">
      <w:pPr>
        <w:pStyle w:val="BodyText"/>
        <w:spacing w:line="264" w:lineRule="exact"/>
        <w:ind w:left="1629"/>
        <w:rPr>
          <w:del w:id="3039" w:author="dita conv" w:date="2020-07-16T12:00:00Z"/>
        </w:rPr>
      </w:pPr>
      <w:del w:id="3040" w:author="dita conv" w:date="2020-07-16T12:00:00Z">
        <w:r>
          <w:delText>General Counsel, NGA</w:delText>
        </w:r>
      </w:del>
    </w:p>
    <w:p w14:paraId="21DD393B" w14:textId="77777777" w:rsidR="008E64D4" w:rsidRPr="00EF483B" w:rsidRDefault="00EF483B" w:rsidP="00EF483B">
      <w:pPr>
        <w:tabs>
          <w:tab w:val="left" w:pos="1629"/>
          <w:tab w:val="left" w:pos="1630"/>
        </w:tabs>
        <w:spacing w:before="232" w:line="199" w:lineRule="auto"/>
        <w:ind w:left="1629" w:right="4700" w:hanging="725"/>
        <w:rPr>
          <w:del w:id="3041" w:author="dita conv" w:date="2020-07-16T12:00:00Z"/>
        </w:rPr>
      </w:pPr>
      <w:del w:id="3042" w:author="dita conv" w:date="2020-07-16T12:00:00Z">
        <w:r>
          <w:rPr>
            <w:spacing w:val="-11"/>
          </w:rPr>
          <w:delText>(vi)</w:delText>
        </w:r>
        <w:r>
          <w:rPr>
            <w:spacing w:val="-11"/>
          </w:rPr>
          <w:tab/>
        </w:r>
        <w:r w:rsidR="000A22CF" w:rsidRPr="00EF483B">
          <w:rPr>
            <w:spacing w:val="-5"/>
          </w:rPr>
          <w:delText>Defense Threat Reduction Agency: General Counsel,</w:delText>
        </w:r>
        <w:r w:rsidR="000A22CF" w:rsidRPr="00EF483B">
          <w:rPr>
            <w:spacing w:val="-11"/>
          </w:rPr>
          <w:delText xml:space="preserve"> </w:delText>
        </w:r>
        <w:r w:rsidR="000A22CF" w:rsidRPr="00EF483B">
          <w:rPr>
            <w:spacing w:val="-5"/>
          </w:rPr>
          <w:delText>DTRA.</w:delText>
        </w:r>
      </w:del>
    </w:p>
    <w:p w14:paraId="3EE94EBF" w14:textId="77777777" w:rsidR="008E64D4" w:rsidRPr="00EF483B" w:rsidRDefault="00EF483B" w:rsidP="00EF483B">
      <w:pPr>
        <w:tabs>
          <w:tab w:val="left" w:pos="1629"/>
          <w:tab w:val="left" w:pos="1630"/>
        </w:tabs>
        <w:spacing w:line="199" w:lineRule="auto"/>
        <w:ind w:left="1629" w:right="5113" w:hanging="725"/>
        <w:rPr>
          <w:del w:id="3043" w:author="dita conv" w:date="2020-07-16T12:00:00Z"/>
        </w:rPr>
      </w:pPr>
      <w:del w:id="3044" w:author="dita conv" w:date="2020-07-16T12:00:00Z">
        <w:r>
          <w:rPr>
            <w:spacing w:val="-11"/>
          </w:rPr>
          <w:delText>(vii)</w:delText>
        </w:r>
        <w:r>
          <w:rPr>
            <w:spacing w:val="-11"/>
          </w:rPr>
          <w:tab/>
        </w:r>
        <w:r w:rsidR="000A22CF" w:rsidRPr="00EF483B">
          <w:rPr>
            <w:spacing w:val="-4"/>
          </w:rPr>
          <w:delText xml:space="preserve">National </w:delText>
        </w:r>
        <w:r w:rsidR="000A22CF" w:rsidRPr="00EF483B">
          <w:rPr>
            <w:spacing w:val="-5"/>
          </w:rPr>
          <w:delText xml:space="preserve">Security Agency: Director </w:delText>
        </w:r>
        <w:r w:rsidR="000A22CF" w:rsidRPr="00EF483B">
          <w:rPr>
            <w:spacing w:val="-3"/>
          </w:rPr>
          <w:delText xml:space="preserve">of </w:delText>
        </w:r>
        <w:r w:rsidR="000A22CF" w:rsidRPr="00EF483B">
          <w:rPr>
            <w:spacing w:val="-5"/>
          </w:rPr>
          <w:delText>Procurement,</w:delText>
        </w:r>
        <w:r w:rsidR="000A22CF" w:rsidRPr="00EF483B">
          <w:rPr>
            <w:spacing w:val="-14"/>
          </w:rPr>
          <w:delText xml:space="preserve"> </w:delText>
        </w:r>
        <w:r w:rsidR="000A22CF" w:rsidRPr="00EF483B">
          <w:rPr>
            <w:spacing w:val="-4"/>
          </w:rPr>
          <w:delText>NSA.</w:delText>
        </w:r>
      </w:del>
    </w:p>
    <w:p w14:paraId="177EDCB7" w14:textId="77777777" w:rsidR="008E64D4" w:rsidRPr="00EF483B" w:rsidRDefault="00EF483B" w:rsidP="00EF483B">
      <w:pPr>
        <w:tabs>
          <w:tab w:val="left" w:pos="1629"/>
          <w:tab w:val="left" w:pos="1630"/>
        </w:tabs>
        <w:spacing w:before="242" w:line="199" w:lineRule="auto"/>
        <w:ind w:left="1629" w:right="5806" w:hanging="725"/>
        <w:rPr>
          <w:del w:id="3045" w:author="dita conv" w:date="2020-07-16T12:00:00Z"/>
        </w:rPr>
      </w:pPr>
      <w:del w:id="3046" w:author="dita conv" w:date="2020-07-16T12:00:00Z">
        <w:r>
          <w:rPr>
            <w:spacing w:val="-11"/>
          </w:rPr>
          <w:delText>(viii)</w:delText>
        </w:r>
        <w:r>
          <w:rPr>
            <w:spacing w:val="-11"/>
          </w:rPr>
          <w:tab/>
        </w:r>
        <w:r w:rsidR="000A22CF" w:rsidRPr="00EF483B">
          <w:rPr>
            <w:spacing w:val="-5"/>
          </w:rPr>
          <w:delText>Missile Defense Agency: General Counsel,</w:delText>
        </w:r>
        <w:r w:rsidR="000A22CF" w:rsidRPr="00EF483B">
          <w:rPr>
            <w:spacing w:val="-6"/>
          </w:rPr>
          <w:delText xml:space="preserve"> </w:delText>
        </w:r>
        <w:r w:rsidR="000A22CF" w:rsidRPr="00EF483B">
          <w:rPr>
            <w:spacing w:val="-4"/>
          </w:rPr>
          <w:delText>MDA.</w:delText>
        </w:r>
      </w:del>
    </w:p>
    <w:p w14:paraId="78E61E76" w14:textId="77777777" w:rsidR="008E64D4" w:rsidRPr="00EF483B" w:rsidRDefault="00EF483B" w:rsidP="00EF483B">
      <w:pPr>
        <w:tabs>
          <w:tab w:val="left" w:pos="1629"/>
          <w:tab w:val="left" w:pos="1630"/>
        </w:tabs>
        <w:spacing w:line="199" w:lineRule="auto"/>
        <w:ind w:left="1629" w:right="4220" w:hanging="725"/>
        <w:rPr>
          <w:del w:id="3047" w:author="dita conv" w:date="2020-07-16T12:00:00Z"/>
        </w:rPr>
      </w:pPr>
      <w:del w:id="3048" w:author="dita conv" w:date="2020-07-16T12:00:00Z">
        <w:r>
          <w:rPr>
            <w:spacing w:val="-11"/>
          </w:rPr>
          <w:lastRenderedPageBreak/>
          <w:delText>(ix)</w:delText>
        </w:r>
        <w:r>
          <w:rPr>
            <w:spacing w:val="-11"/>
          </w:rPr>
          <w:tab/>
        </w:r>
        <w:r w:rsidR="000A22CF" w:rsidRPr="00EF483B">
          <w:rPr>
            <w:spacing w:val="-5"/>
          </w:rPr>
          <w:delText>Defense Contract Management Agency General Counsel,</w:delText>
        </w:r>
        <w:r w:rsidR="000A22CF" w:rsidRPr="00EF483B">
          <w:rPr>
            <w:spacing w:val="-12"/>
          </w:rPr>
          <w:delText xml:space="preserve"> </w:delText>
        </w:r>
        <w:r w:rsidR="000A22CF" w:rsidRPr="00EF483B">
          <w:rPr>
            <w:spacing w:val="-5"/>
          </w:rPr>
          <w:delText>DCMA</w:delText>
        </w:r>
      </w:del>
    </w:p>
    <w:p w14:paraId="2F2B87BC" w14:textId="77777777" w:rsidR="008E64D4" w:rsidRDefault="008E64D4">
      <w:pPr>
        <w:spacing w:line="199" w:lineRule="auto"/>
        <w:rPr>
          <w:del w:id="3049" w:author="dita conv" w:date="2020-07-16T12:00:00Z"/>
        </w:rPr>
        <w:sectPr w:rsidR="008E64D4" w:rsidSect="004916A2">
          <w:pgSz w:w="10540" w:h="13260"/>
          <w:pgMar w:top="280" w:right="1730" w:bottom="280" w:left="520" w:header="720" w:footer="720" w:gutter="0"/>
          <w:cols w:space="720"/>
        </w:sectPr>
      </w:pPr>
    </w:p>
    <w:p w14:paraId="59430D7A" w14:textId="77777777" w:rsidR="00627543" w:rsidRDefault="00244064">
      <w:pPr>
        <w:pStyle w:val="Heading5"/>
      </w:pPr>
      <w:bookmarkStart w:id="3050" w:name="_Refd19e47949"/>
      <w:bookmarkStart w:id="3051" w:name="_Tocd19e47949"/>
      <w:r>
        <w:lastRenderedPageBreak/>
        <w:t>214.408 Award.</w:t>
      </w:r>
      <w:bookmarkEnd w:id="3050"/>
      <w:bookmarkEnd w:id="3051"/>
    </w:p>
    <w:p w14:paraId="7C68DBD5" w14:textId="77777777" w:rsidR="00627543" w:rsidRDefault="00244064">
      <w:pPr>
        <w:pStyle w:val="Heading6"/>
      </w:pPr>
      <w:bookmarkStart w:id="3052" w:name="_Refd19e47962"/>
      <w:bookmarkStart w:id="3053" w:name="_Tocd19e47962"/>
      <w:proofErr w:type="gramStart"/>
      <w:r>
        <w:t>214.408-1 General.</w:t>
      </w:r>
      <w:bookmarkEnd w:id="3052"/>
      <w:bookmarkEnd w:id="3053"/>
      <w:proofErr w:type="gramEnd"/>
    </w:p>
    <w:p w14:paraId="5DC66467" w14:textId="3402FC4F" w:rsidR="00627543" w:rsidRDefault="00244064">
      <w:pPr>
        <w:pStyle w:val="BodyText"/>
      </w:pPr>
      <w:r>
        <w:t xml:space="preserve">(b) For acquisitions that exceed the simplified acquisition threshold, if only one offer is received, follow the procedures at </w:t>
      </w:r>
      <w:del w:id="3054" w:author="dita conv" w:date="2020-07-16T12:00:00Z">
        <w:r w:rsidR="000A22CF">
          <w:rPr>
            <w:spacing w:val="-4"/>
          </w:rPr>
          <w:delText>.</w:delText>
        </w:r>
      </w:del>
      <w:ins w:id="3055" w:author="dita conv" w:date="2020-07-16T12:00:00Z">
        <w:r>
          <w:t xml:space="preserve"> </w:t>
        </w:r>
        <w:proofErr w:type="gramStart"/>
        <w:r>
          <w:t>215.371 .</w:t>
        </w:r>
      </w:ins>
      <w:proofErr w:type="gramEnd"/>
    </w:p>
    <w:p w14:paraId="1F069E29" w14:textId="77777777" w:rsidR="00627543" w:rsidRDefault="00244064">
      <w:pPr>
        <w:pStyle w:val="Heading4"/>
      </w:pPr>
      <w:bookmarkStart w:id="3056" w:name="_Refd19e47989"/>
      <w:bookmarkStart w:id="3057" w:name="_Tocd19e47989"/>
      <w:r>
        <w:t>SUBPART 214.5 —TWO-STEP SEALED BIDDING</w:t>
      </w:r>
      <w:bookmarkEnd w:id="3056"/>
      <w:bookmarkEnd w:id="3057"/>
    </w:p>
    <w:p w14:paraId="71962156" w14:textId="77777777" w:rsidR="008E64D4" w:rsidRDefault="000A22CF">
      <w:pPr>
        <w:spacing w:line="264" w:lineRule="exact"/>
        <w:ind w:left="102" w:right="423"/>
        <w:jc w:val="center"/>
        <w:rPr>
          <w:del w:id="3058" w:author="dita conv" w:date="2020-07-16T12:00:00Z"/>
          <w:i/>
        </w:rPr>
      </w:pPr>
      <w:del w:id="3059" w:author="dita conv" w:date="2020-07-16T12:00:00Z">
        <w:r>
          <w:rPr>
            <w:i/>
          </w:rPr>
          <w:delText>(Added October 30, 2015)</w:delText>
        </w:r>
      </w:del>
    </w:p>
    <w:p w14:paraId="2789DAC0" w14:textId="77777777" w:rsidR="008E64D4" w:rsidRDefault="008E64D4">
      <w:pPr>
        <w:pStyle w:val="BodyText"/>
        <w:spacing w:before="11"/>
        <w:rPr>
          <w:del w:id="3060" w:author="dita conv" w:date="2020-07-16T12:00:00Z"/>
          <w:i/>
          <w:sz w:val="35"/>
        </w:rPr>
      </w:pPr>
    </w:p>
    <w:p w14:paraId="5BEE3D18" w14:textId="77777777" w:rsidR="00627543" w:rsidRDefault="00244064">
      <w:pPr>
        <w:pStyle w:val="Heading5"/>
      </w:pPr>
      <w:bookmarkStart w:id="3061" w:name="_Refd19e48002"/>
      <w:bookmarkStart w:id="3062" w:name="_Tocd19e48002"/>
      <w:r>
        <w:t>214.503 Procedures.</w:t>
      </w:r>
      <w:bookmarkEnd w:id="3061"/>
      <w:bookmarkEnd w:id="3062"/>
    </w:p>
    <w:p w14:paraId="5DAAB661" w14:textId="77777777" w:rsidR="00627543" w:rsidRDefault="00244064">
      <w:pPr>
        <w:pStyle w:val="Heading6"/>
      </w:pPr>
      <w:bookmarkStart w:id="3063" w:name="_Refd19e48015"/>
      <w:bookmarkStart w:id="3064" w:name="_Tocd19e48015"/>
      <w:r>
        <w:t>214.503-1 Step one.</w:t>
      </w:r>
      <w:bookmarkEnd w:id="3063"/>
      <w:bookmarkEnd w:id="3064"/>
    </w:p>
    <w:p w14:paraId="1DF36090" w14:textId="77777777" w:rsidR="008E64D4" w:rsidRDefault="00244064">
      <w:pPr>
        <w:pStyle w:val="BodyText"/>
        <w:spacing w:before="43" w:line="199" w:lineRule="auto"/>
        <w:ind w:right="512" w:firstLine="360"/>
        <w:rPr>
          <w:del w:id="3065" w:author="dita conv" w:date="2020-07-16T12:00:00Z"/>
        </w:rPr>
      </w:pPr>
      <w:r>
        <w:t xml:space="preserve">(a)(4) Include an evaluation factor regarding supply chain risk (see subpart </w:t>
      </w:r>
      <w:del w:id="3066" w:author="dita conv" w:date="2020-07-16T12:00:00Z">
        <w:r w:rsidR="000A22CF">
          <w:rPr>
            <w:spacing w:val="-5"/>
          </w:rPr>
          <w:delText>)</w:delText>
        </w:r>
      </w:del>
      <w:ins w:id="3067" w:author="dita conv" w:date="2020-07-16T12:00:00Z">
        <w:r>
          <w:t>239.73)</w:t>
        </w:r>
      </w:ins>
      <w:r>
        <w:t xml:space="preserve"> when acquiring information technology, whether as a service or as a supply, that is a covered system, is a part of a covered system, or is in support of a covered system, as defined in </w:t>
      </w:r>
      <w:del w:id="3068" w:author="dita conv" w:date="2020-07-16T12:00:00Z">
        <w:r w:rsidR="000A22CF">
          <w:rPr>
            <w:spacing w:val="-6"/>
          </w:rPr>
          <w:delText>.</w:delText>
        </w:r>
      </w:del>
    </w:p>
    <w:p w14:paraId="1CCC4876" w14:textId="77777777" w:rsidR="008E64D4" w:rsidRDefault="008E64D4">
      <w:pPr>
        <w:spacing w:line="199" w:lineRule="auto"/>
        <w:rPr>
          <w:del w:id="3069" w:author="dita conv" w:date="2020-07-16T12:00:00Z"/>
        </w:rPr>
        <w:sectPr w:rsidR="008E64D4" w:rsidSect="004916A2">
          <w:pgSz w:w="10540" w:h="13260"/>
          <w:pgMar w:top="280" w:right="1730" w:bottom="280" w:left="520" w:header="720" w:footer="720" w:gutter="0"/>
          <w:cols w:space="720"/>
        </w:sectPr>
      </w:pPr>
    </w:p>
    <w:p w14:paraId="7923A052" w14:textId="640489AB" w:rsidR="00627543" w:rsidRDefault="00244064">
      <w:pPr>
        <w:pStyle w:val="BodyText"/>
      </w:pPr>
      <w:ins w:id="3070" w:author="dita conv" w:date="2020-07-16T12:00:00Z">
        <w:r>
          <w:lastRenderedPageBreak/>
          <w:t xml:space="preserve"> </w:t>
        </w:r>
        <w:proofErr w:type="gramStart"/>
        <w:r>
          <w:t>239.7301 .</w:t>
        </w:r>
      </w:ins>
      <w:bookmarkStart w:id="3071" w:name="toc215"/>
      <w:bookmarkEnd w:id="3071"/>
      <w:proofErr w:type="gramEnd"/>
    </w:p>
    <w:sectPr w:rsidR="00627543" w:rsidSect="004916A2">
      <w:headerReference w:type="even" r:id="rId15"/>
      <w:headerReference w:type="default" r:id="rId16"/>
      <w:footerReference w:type="even" r:id="rId17"/>
      <w:footerReference w:type="default" r:id="rId18"/>
      <w:headerReference w:type="first" r:id="rId19"/>
      <w:footerReference w:type="first" r:id="rId20"/>
      <w:pgSz w:w="11900" w:h="16840"/>
      <w:pgMar w:top="1417" w:right="1730"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E80B3" w14:textId="77777777" w:rsidR="00DE7B36" w:rsidRDefault="00DE7B36" w:rsidP="001D56CE">
      <w:r>
        <w:separator/>
      </w:r>
    </w:p>
  </w:endnote>
  <w:endnote w:type="continuationSeparator" w:id="0">
    <w:p w14:paraId="22C0A97D" w14:textId="77777777" w:rsidR="00DE7B36" w:rsidRDefault="00DE7B36"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484CB" w14:textId="77777777" w:rsidR="005F5DA0" w:rsidRDefault="005F5DA0" w:rsidP="005F5D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974A72" w14:textId="77777777" w:rsidR="005F5DA0" w:rsidRDefault="005F5DA0" w:rsidP="005F5D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0FC410" w14:textId="77777777" w:rsidR="005F5DA0" w:rsidRDefault="005F5DA0" w:rsidP="004E23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30927" w14:textId="77777777" w:rsidR="005F5DA0" w:rsidRDefault="005F5DA0" w:rsidP="005F5D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4288">
      <w:rPr>
        <w:rStyle w:val="PageNumber"/>
        <w:noProof/>
      </w:rPr>
      <w:t>170</w:t>
    </w:r>
    <w:r>
      <w:rPr>
        <w:rStyle w:val="PageNumber"/>
      </w:rPr>
      <w:fldChar w:fldCharType="end"/>
    </w:r>
  </w:p>
  <w:p w14:paraId="7012F62E" w14:textId="77777777" w:rsidR="005F5DA0" w:rsidRPr="00C26E10" w:rsidRDefault="005F5DA0" w:rsidP="004E230A">
    <w:pPr>
      <w:pStyle w:val="Footer"/>
      <w:ind w:right="360"/>
      <w:rPr>
        <w:lang w:val="fi-F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EEE4F" w14:textId="77777777" w:rsidR="005F5DA0" w:rsidRDefault="005F5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DE6F5" w14:textId="77777777" w:rsidR="00DE7B36" w:rsidRDefault="00DE7B36">
      <w:r>
        <w:separator/>
      </w:r>
    </w:p>
  </w:footnote>
  <w:footnote w:type="continuationSeparator" w:id="0">
    <w:p w14:paraId="4614F806" w14:textId="77777777" w:rsidR="00DE7B36" w:rsidRDefault="00DE7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F9A9C" w14:textId="77777777" w:rsidR="005F5DA0" w:rsidRDefault="005F5D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CCD94" w14:textId="77777777" w:rsidR="005F5DA0" w:rsidRPr="00DB3643" w:rsidRDefault="005F5DA0">
    <w:pPr>
      <w:pStyle w:val="Header"/>
      <w:rPr>
        <w:sz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C6AB8" w14:textId="77777777" w:rsidR="005F5DA0" w:rsidRDefault="005F5D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3">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4">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9">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7157E"/>
    <w:multiLevelType w:val="hybridMultilevel"/>
    <w:tmpl w:val="7024B468"/>
    <w:lvl w:ilvl="0" w:tplc="6678601E">
      <w:start w:val="1"/>
      <w:numFmt w:val="bullet"/>
      <w:lvlText w:val=""/>
      <w:lvlJc w:val="left"/>
      <w:pPr>
        <w:ind w:left="720" w:hanging="360"/>
      </w:pPr>
      <w:rPr>
        <w:rFonts w:ascii="Symbol" w:hAnsi="Symbol" w:hint="default"/>
      </w:rPr>
    </w:lvl>
    <w:lvl w:ilvl="1" w:tplc="D68672E6" w:tentative="1">
      <w:start w:val="1"/>
      <w:numFmt w:val="bullet"/>
      <w:lvlText w:val="o"/>
      <w:lvlJc w:val="left"/>
      <w:pPr>
        <w:ind w:left="1440" w:hanging="360"/>
      </w:pPr>
      <w:rPr>
        <w:rFonts w:ascii="Courier New" w:hAnsi="Courier New" w:cs="Courier New" w:hint="default"/>
      </w:rPr>
    </w:lvl>
    <w:lvl w:ilvl="2" w:tplc="42144962">
      <w:start w:val="1"/>
      <w:numFmt w:val="bullet"/>
      <w:lvlText w:val=""/>
      <w:lvlJc w:val="left"/>
      <w:pPr>
        <w:ind w:left="2160" w:hanging="360"/>
      </w:pPr>
      <w:rPr>
        <w:rFonts w:ascii="Wingdings" w:hAnsi="Wingdings" w:hint="default"/>
      </w:rPr>
    </w:lvl>
    <w:lvl w:ilvl="3" w:tplc="ADAC2F1A" w:tentative="1">
      <w:start w:val="1"/>
      <w:numFmt w:val="bullet"/>
      <w:lvlText w:val=""/>
      <w:lvlJc w:val="left"/>
      <w:pPr>
        <w:ind w:left="2880" w:hanging="360"/>
      </w:pPr>
      <w:rPr>
        <w:rFonts w:ascii="Symbol" w:hAnsi="Symbol" w:hint="default"/>
      </w:rPr>
    </w:lvl>
    <w:lvl w:ilvl="4" w:tplc="84423C84" w:tentative="1">
      <w:start w:val="1"/>
      <w:numFmt w:val="bullet"/>
      <w:lvlText w:val="o"/>
      <w:lvlJc w:val="left"/>
      <w:pPr>
        <w:ind w:left="3600" w:hanging="360"/>
      </w:pPr>
      <w:rPr>
        <w:rFonts w:ascii="Courier New" w:hAnsi="Courier New" w:cs="Courier New" w:hint="default"/>
      </w:rPr>
    </w:lvl>
    <w:lvl w:ilvl="5" w:tplc="2416B480" w:tentative="1">
      <w:start w:val="1"/>
      <w:numFmt w:val="bullet"/>
      <w:lvlText w:val=""/>
      <w:lvlJc w:val="left"/>
      <w:pPr>
        <w:ind w:left="4320" w:hanging="360"/>
      </w:pPr>
      <w:rPr>
        <w:rFonts w:ascii="Wingdings" w:hAnsi="Wingdings" w:hint="default"/>
      </w:rPr>
    </w:lvl>
    <w:lvl w:ilvl="6" w:tplc="06A66C2A" w:tentative="1">
      <w:start w:val="1"/>
      <w:numFmt w:val="bullet"/>
      <w:lvlText w:val=""/>
      <w:lvlJc w:val="left"/>
      <w:pPr>
        <w:ind w:left="5040" w:hanging="360"/>
      </w:pPr>
      <w:rPr>
        <w:rFonts w:ascii="Symbol" w:hAnsi="Symbol" w:hint="default"/>
      </w:rPr>
    </w:lvl>
    <w:lvl w:ilvl="7" w:tplc="FF9C928E" w:tentative="1">
      <w:start w:val="1"/>
      <w:numFmt w:val="bullet"/>
      <w:lvlText w:val="o"/>
      <w:lvlJc w:val="left"/>
      <w:pPr>
        <w:ind w:left="5760" w:hanging="360"/>
      </w:pPr>
      <w:rPr>
        <w:rFonts w:ascii="Courier New" w:hAnsi="Courier New" w:cs="Courier New" w:hint="default"/>
      </w:rPr>
    </w:lvl>
    <w:lvl w:ilvl="8" w:tplc="D590AA06" w:tentative="1">
      <w:start w:val="1"/>
      <w:numFmt w:val="bullet"/>
      <w:lvlText w:val=""/>
      <w:lvlJc w:val="left"/>
      <w:pPr>
        <w:ind w:left="6480" w:hanging="360"/>
      </w:pPr>
      <w:rPr>
        <w:rFonts w:ascii="Wingdings" w:hAnsi="Wingdings" w:hint="default"/>
      </w:rPr>
    </w:lvl>
  </w:abstractNum>
  <w:abstractNum w:abstractNumId="11">
    <w:nsid w:val="0052098A"/>
    <w:multiLevelType w:val="hybridMultilevel"/>
    <w:tmpl w:val="69766BFA"/>
    <w:lvl w:ilvl="0" w:tplc="B95EF3EC">
      <w:start w:val="1"/>
      <w:numFmt w:val="bullet"/>
      <w:lvlText w:val=""/>
      <w:lvlJc w:val="left"/>
      <w:pPr>
        <w:ind w:left="720" w:hanging="360"/>
      </w:pPr>
      <w:rPr>
        <w:rFonts w:ascii="Symbol" w:hAnsi="Symbol" w:hint="default"/>
      </w:rPr>
    </w:lvl>
    <w:lvl w:ilvl="1" w:tplc="69345602" w:tentative="1">
      <w:start w:val="1"/>
      <w:numFmt w:val="bullet"/>
      <w:lvlText w:val="o"/>
      <w:lvlJc w:val="left"/>
      <w:pPr>
        <w:ind w:left="1440" w:hanging="360"/>
      </w:pPr>
      <w:rPr>
        <w:rFonts w:ascii="Courier New" w:hAnsi="Courier New" w:cs="Courier New" w:hint="default"/>
      </w:rPr>
    </w:lvl>
    <w:lvl w:ilvl="2" w:tplc="1E725AEA">
      <w:start w:val="1"/>
      <w:numFmt w:val="bullet"/>
      <w:lvlText w:val=""/>
      <w:lvlJc w:val="left"/>
      <w:pPr>
        <w:ind w:left="2160" w:hanging="360"/>
      </w:pPr>
      <w:rPr>
        <w:rFonts w:ascii="Wingdings" w:hAnsi="Wingdings" w:hint="default"/>
      </w:rPr>
    </w:lvl>
    <w:lvl w:ilvl="3" w:tplc="2F2AE890" w:tentative="1">
      <w:start w:val="1"/>
      <w:numFmt w:val="bullet"/>
      <w:lvlText w:val=""/>
      <w:lvlJc w:val="left"/>
      <w:pPr>
        <w:ind w:left="2880" w:hanging="360"/>
      </w:pPr>
      <w:rPr>
        <w:rFonts w:ascii="Symbol" w:hAnsi="Symbol" w:hint="default"/>
      </w:rPr>
    </w:lvl>
    <w:lvl w:ilvl="4" w:tplc="59EAD3DE" w:tentative="1">
      <w:start w:val="1"/>
      <w:numFmt w:val="bullet"/>
      <w:lvlText w:val="o"/>
      <w:lvlJc w:val="left"/>
      <w:pPr>
        <w:ind w:left="3600" w:hanging="360"/>
      </w:pPr>
      <w:rPr>
        <w:rFonts w:ascii="Courier New" w:hAnsi="Courier New" w:cs="Courier New" w:hint="default"/>
      </w:rPr>
    </w:lvl>
    <w:lvl w:ilvl="5" w:tplc="7BE21BF0" w:tentative="1">
      <w:start w:val="1"/>
      <w:numFmt w:val="bullet"/>
      <w:lvlText w:val=""/>
      <w:lvlJc w:val="left"/>
      <w:pPr>
        <w:ind w:left="4320" w:hanging="360"/>
      </w:pPr>
      <w:rPr>
        <w:rFonts w:ascii="Wingdings" w:hAnsi="Wingdings" w:hint="default"/>
      </w:rPr>
    </w:lvl>
    <w:lvl w:ilvl="6" w:tplc="1D908DAE" w:tentative="1">
      <w:start w:val="1"/>
      <w:numFmt w:val="bullet"/>
      <w:lvlText w:val=""/>
      <w:lvlJc w:val="left"/>
      <w:pPr>
        <w:ind w:left="5040" w:hanging="360"/>
      </w:pPr>
      <w:rPr>
        <w:rFonts w:ascii="Symbol" w:hAnsi="Symbol" w:hint="default"/>
      </w:rPr>
    </w:lvl>
    <w:lvl w:ilvl="7" w:tplc="B52C01D2" w:tentative="1">
      <w:start w:val="1"/>
      <w:numFmt w:val="bullet"/>
      <w:lvlText w:val="o"/>
      <w:lvlJc w:val="left"/>
      <w:pPr>
        <w:ind w:left="5760" w:hanging="360"/>
      </w:pPr>
      <w:rPr>
        <w:rFonts w:ascii="Courier New" w:hAnsi="Courier New" w:cs="Courier New" w:hint="default"/>
      </w:rPr>
    </w:lvl>
    <w:lvl w:ilvl="8" w:tplc="52867828" w:tentative="1">
      <w:start w:val="1"/>
      <w:numFmt w:val="bullet"/>
      <w:lvlText w:val=""/>
      <w:lvlJc w:val="left"/>
      <w:pPr>
        <w:ind w:left="6480" w:hanging="360"/>
      </w:pPr>
      <w:rPr>
        <w:rFonts w:ascii="Wingdings" w:hAnsi="Wingdings" w:hint="default"/>
      </w:rPr>
    </w:lvl>
  </w:abstractNum>
  <w:abstractNum w:abstractNumId="12">
    <w:nsid w:val="007C381C"/>
    <w:multiLevelType w:val="hybridMultilevel"/>
    <w:tmpl w:val="88B29CEE"/>
    <w:lvl w:ilvl="0" w:tplc="DF4E32FC">
      <w:start w:val="1"/>
      <w:numFmt w:val="bullet"/>
      <w:lvlText w:val=""/>
      <w:lvlJc w:val="left"/>
      <w:pPr>
        <w:ind w:left="720" w:hanging="360"/>
      </w:pPr>
      <w:rPr>
        <w:rFonts w:ascii="Symbol" w:hAnsi="Symbol" w:hint="default"/>
      </w:rPr>
    </w:lvl>
    <w:lvl w:ilvl="1" w:tplc="75800C1C">
      <w:start w:val="1"/>
      <w:numFmt w:val="bullet"/>
      <w:lvlText w:val="o"/>
      <w:lvlJc w:val="left"/>
      <w:pPr>
        <w:ind w:left="1440" w:hanging="360"/>
      </w:pPr>
      <w:rPr>
        <w:rFonts w:ascii="Courier New" w:hAnsi="Courier New" w:cs="Courier New" w:hint="default"/>
      </w:rPr>
    </w:lvl>
    <w:lvl w:ilvl="2" w:tplc="D6F628A8" w:tentative="1">
      <w:start w:val="1"/>
      <w:numFmt w:val="bullet"/>
      <w:lvlText w:val=""/>
      <w:lvlJc w:val="left"/>
      <w:pPr>
        <w:ind w:left="2160" w:hanging="360"/>
      </w:pPr>
      <w:rPr>
        <w:rFonts w:ascii="Wingdings" w:hAnsi="Wingdings" w:hint="default"/>
      </w:rPr>
    </w:lvl>
    <w:lvl w:ilvl="3" w:tplc="16EA76A6" w:tentative="1">
      <w:start w:val="1"/>
      <w:numFmt w:val="bullet"/>
      <w:lvlText w:val=""/>
      <w:lvlJc w:val="left"/>
      <w:pPr>
        <w:ind w:left="2880" w:hanging="360"/>
      </w:pPr>
      <w:rPr>
        <w:rFonts w:ascii="Symbol" w:hAnsi="Symbol" w:hint="default"/>
      </w:rPr>
    </w:lvl>
    <w:lvl w:ilvl="4" w:tplc="42B4719E" w:tentative="1">
      <w:start w:val="1"/>
      <w:numFmt w:val="bullet"/>
      <w:lvlText w:val="o"/>
      <w:lvlJc w:val="left"/>
      <w:pPr>
        <w:ind w:left="3600" w:hanging="360"/>
      </w:pPr>
      <w:rPr>
        <w:rFonts w:ascii="Courier New" w:hAnsi="Courier New" w:cs="Courier New" w:hint="default"/>
      </w:rPr>
    </w:lvl>
    <w:lvl w:ilvl="5" w:tplc="2F0C2432" w:tentative="1">
      <w:start w:val="1"/>
      <w:numFmt w:val="bullet"/>
      <w:lvlText w:val=""/>
      <w:lvlJc w:val="left"/>
      <w:pPr>
        <w:ind w:left="4320" w:hanging="360"/>
      </w:pPr>
      <w:rPr>
        <w:rFonts w:ascii="Wingdings" w:hAnsi="Wingdings" w:hint="default"/>
      </w:rPr>
    </w:lvl>
    <w:lvl w:ilvl="6" w:tplc="EBC477A4" w:tentative="1">
      <w:start w:val="1"/>
      <w:numFmt w:val="bullet"/>
      <w:lvlText w:val=""/>
      <w:lvlJc w:val="left"/>
      <w:pPr>
        <w:ind w:left="5040" w:hanging="360"/>
      </w:pPr>
      <w:rPr>
        <w:rFonts w:ascii="Symbol" w:hAnsi="Symbol" w:hint="default"/>
      </w:rPr>
    </w:lvl>
    <w:lvl w:ilvl="7" w:tplc="504AAFCE" w:tentative="1">
      <w:start w:val="1"/>
      <w:numFmt w:val="bullet"/>
      <w:lvlText w:val="o"/>
      <w:lvlJc w:val="left"/>
      <w:pPr>
        <w:ind w:left="5760" w:hanging="360"/>
      </w:pPr>
      <w:rPr>
        <w:rFonts w:ascii="Courier New" w:hAnsi="Courier New" w:cs="Courier New" w:hint="default"/>
      </w:rPr>
    </w:lvl>
    <w:lvl w:ilvl="8" w:tplc="2028E85A" w:tentative="1">
      <w:start w:val="1"/>
      <w:numFmt w:val="bullet"/>
      <w:lvlText w:val=""/>
      <w:lvlJc w:val="left"/>
      <w:pPr>
        <w:ind w:left="6480" w:hanging="360"/>
      </w:pPr>
      <w:rPr>
        <w:rFonts w:ascii="Wingdings" w:hAnsi="Wingdings" w:hint="default"/>
      </w:rPr>
    </w:lvl>
  </w:abstractNum>
  <w:abstractNum w:abstractNumId="13">
    <w:nsid w:val="00E507EB"/>
    <w:multiLevelType w:val="hybridMultilevel"/>
    <w:tmpl w:val="FCC6C0B8"/>
    <w:lvl w:ilvl="0" w:tplc="CBEEE178">
      <w:start w:val="1"/>
      <w:numFmt w:val="bullet"/>
      <w:lvlText w:val=""/>
      <w:lvlJc w:val="left"/>
      <w:pPr>
        <w:ind w:left="720" w:hanging="360"/>
      </w:pPr>
      <w:rPr>
        <w:rFonts w:ascii="Symbol" w:hAnsi="Symbol" w:hint="default"/>
      </w:rPr>
    </w:lvl>
    <w:lvl w:ilvl="1" w:tplc="5DA63EF2" w:tentative="1">
      <w:start w:val="1"/>
      <w:numFmt w:val="bullet"/>
      <w:lvlText w:val="o"/>
      <w:lvlJc w:val="left"/>
      <w:pPr>
        <w:ind w:left="1440" w:hanging="360"/>
      </w:pPr>
      <w:rPr>
        <w:rFonts w:ascii="Courier New" w:hAnsi="Courier New" w:cs="Courier New" w:hint="default"/>
      </w:rPr>
    </w:lvl>
    <w:lvl w:ilvl="2" w:tplc="303A83C8">
      <w:start w:val="1"/>
      <w:numFmt w:val="bullet"/>
      <w:lvlText w:val=""/>
      <w:lvlJc w:val="left"/>
      <w:pPr>
        <w:ind w:left="2160" w:hanging="360"/>
      </w:pPr>
      <w:rPr>
        <w:rFonts w:ascii="Wingdings" w:hAnsi="Wingdings" w:hint="default"/>
      </w:rPr>
    </w:lvl>
    <w:lvl w:ilvl="3" w:tplc="2EA4BE98" w:tentative="1">
      <w:start w:val="1"/>
      <w:numFmt w:val="bullet"/>
      <w:lvlText w:val=""/>
      <w:lvlJc w:val="left"/>
      <w:pPr>
        <w:ind w:left="2880" w:hanging="360"/>
      </w:pPr>
      <w:rPr>
        <w:rFonts w:ascii="Symbol" w:hAnsi="Symbol" w:hint="default"/>
      </w:rPr>
    </w:lvl>
    <w:lvl w:ilvl="4" w:tplc="69C4E9B6" w:tentative="1">
      <w:start w:val="1"/>
      <w:numFmt w:val="bullet"/>
      <w:lvlText w:val="o"/>
      <w:lvlJc w:val="left"/>
      <w:pPr>
        <w:ind w:left="3600" w:hanging="360"/>
      </w:pPr>
      <w:rPr>
        <w:rFonts w:ascii="Courier New" w:hAnsi="Courier New" w:cs="Courier New" w:hint="default"/>
      </w:rPr>
    </w:lvl>
    <w:lvl w:ilvl="5" w:tplc="69B25F70" w:tentative="1">
      <w:start w:val="1"/>
      <w:numFmt w:val="bullet"/>
      <w:lvlText w:val=""/>
      <w:lvlJc w:val="left"/>
      <w:pPr>
        <w:ind w:left="4320" w:hanging="360"/>
      </w:pPr>
      <w:rPr>
        <w:rFonts w:ascii="Wingdings" w:hAnsi="Wingdings" w:hint="default"/>
      </w:rPr>
    </w:lvl>
    <w:lvl w:ilvl="6" w:tplc="B812223E" w:tentative="1">
      <w:start w:val="1"/>
      <w:numFmt w:val="bullet"/>
      <w:lvlText w:val=""/>
      <w:lvlJc w:val="left"/>
      <w:pPr>
        <w:ind w:left="5040" w:hanging="360"/>
      </w:pPr>
      <w:rPr>
        <w:rFonts w:ascii="Symbol" w:hAnsi="Symbol" w:hint="default"/>
      </w:rPr>
    </w:lvl>
    <w:lvl w:ilvl="7" w:tplc="1A0CC70C" w:tentative="1">
      <w:start w:val="1"/>
      <w:numFmt w:val="bullet"/>
      <w:lvlText w:val="o"/>
      <w:lvlJc w:val="left"/>
      <w:pPr>
        <w:ind w:left="5760" w:hanging="360"/>
      </w:pPr>
      <w:rPr>
        <w:rFonts w:ascii="Courier New" w:hAnsi="Courier New" w:cs="Courier New" w:hint="default"/>
      </w:rPr>
    </w:lvl>
    <w:lvl w:ilvl="8" w:tplc="C088A65A" w:tentative="1">
      <w:start w:val="1"/>
      <w:numFmt w:val="bullet"/>
      <w:lvlText w:val=""/>
      <w:lvlJc w:val="left"/>
      <w:pPr>
        <w:ind w:left="6480" w:hanging="360"/>
      </w:pPr>
      <w:rPr>
        <w:rFonts w:ascii="Wingdings" w:hAnsi="Wingdings" w:hint="default"/>
      </w:rPr>
    </w:lvl>
  </w:abstractNum>
  <w:abstractNum w:abstractNumId="14">
    <w:nsid w:val="01111F77"/>
    <w:multiLevelType w:val="hybridMultilevel"/>
    <w:tmpl w:val="8CE6D724"/>
    <w:lvl w:ilvl="0" w:tplc="12ACC3CC">
      <w:start w:val="1"/>
      <w:numFmt w:val="bullet"/>
      <w:lvlText w:val=""/>
      <w:lvlJc w:val="left"/>
      <w:pPr>
        <w:ind w:left="720" w:hanging="360"/>
      </w:pPr>
      <w:rPr>
        <w:rFonts w:ascii="Symbol" w:hAnsi="Symbol" w:hint="default"/>
      </w:rPr>
    </w:lvl>
    <w:lvl w:ilvl="1" w:tplc="032AA702">
      <w:start w:val="1"/>
      <w:numFmt w:val="bullet"/>
      <w:lvlText w:val="o"/>
      <w:lvlJc w:val="left"/>
      <w:pPr>
        <w:ind w:left="1440" w:hanging="360"/>
      </w:pPr>
      <w:rPr>
        <w:rFonts w:ascii="Courier New" w:hAnsi="Courier New" w:cs="Courier New" w:hint="default"/>
      </w:rPr>
    </w:lvl>
    <w:lvl w:ilvl="2" w:tplc="A2C04842" w:tentative="1">
      <w:start w:val="1"/>
      <w:numFmt w:val="bullet"/>
      <w:lvlText w:val=""/>
      <w:lvlJc w:val="left"/>
      <w:pPr>
        <w:ind w:left="2160" w:hanging="360"/>
      </w:pPr>
      <w:rPr>
        <w:rFonts w:ascii="Wingdings" w:hAnsi="Wingdings" w:hint="default"/>
      </w:rPr>
    </w:lvl>
    <w:lvl w:ilvl="3" w:tplc="9F227E50" w:tentative="1">
      <w:start w:val="1"/>
      <w:numFmt w:val="bullet"/>
      <w:lvlText w:val=""/>
      <w:lvlJc w:val="left"/>
      <w:pPr>
        <w:ind w:left="2880" w:hanging="360"/>
      </w:pPr>
      <w:rPr>
        <w:rFonts w:ascii="Symbol" w:hAnsi="Symbol" w:hint="default"/>
      </w:rPr>
    </w:lvl>
    <w:lvl w:ilvl="4" w:tplc="5F7C6E2A" w:tentative="1">
      <w:start w:val="1"/>
      <w:numFmt w:val="bullet"/>
      <w:lvlText w:val="o"/>
      <w:lvlJc w:val="left"/>
      <w:pPr>
        <w:ind w:left="3600" w:hanging="360"/>
      </w:pPr>
      <w:rPr>
        <w:rFonts w:ascii="Courier New" w:hAnsi="Courier New" w:cs="Courier New" w:hint="default"/>
      </w:rPr>
    </w:lvl>
    <w:lvl w:ilvl="5" w:tplc="B358BA84" w:tentative="1">
      <w:start w:val="1"/>
      <w:numFmt w:val="bullet"/>
      <w:lvlText w:val=""/>
      <w:lvlJc w:val="left"/>
      <w:pPr>
        <w:ind w:left="4320" w:hanging="360"/>
      </w:pPr>
      <w:rPr>
        <w:rFonts w:ascii="Wingdings" w:hAnsi="Wingdings" w:hint="default"/>
      </w:rPr>
    </w:lvl>
    <w:lvl w:ilvl="6" w:tplc="10D4F542" w:tentative="1">
      <w:start w:val="1"/>
      <w:numFmt w:val="bullet"/>
      <w:lvlText w:val=""/>
      <w:lvlJc w:val="left"/>
      <w:pPr>
        <w:ind w:left="5040" w:hanging="360"/>
      </w:pPr>
      <w:rPr>
        <w:rFonts w:ascii="Symbol" w:hAnsi="Symbol" w:hint="default"/>
      </w:rPr>
    </w:lvl>
    <w:lvl w:ilvl="7" w:tplc="A7C6CAB6" w:tentative="1">
      <w:start w:val="1"/>
      <w:numFmt w:val="bullet"/>
      <w:lvlText w:val="o"/>
      <w:lvlJc w:val="left"/>
      <w:pPr>
        <w:ind w:left="5760" w:hanging="360"/>
      </w:pPr>
      <w:rPr>
        <w:rFonts w:ascii="Courier New" w:hAnsi="Courier New" w:cs="Courier New" w:hint="default"/>
      </w:rPr>
    </w:lvl>
    <w:lvl w:ilvl="8" w:tplc="401A8F8C" w:tentative="1">
      <w:start w:val="1"/>
      <w:numFmt w:val="bullet"/>
      <w:lvlText w:val=""/>
      <w:lvlJc w:val="left"/>
      <w:pPr>
        <w:ind w:left="6480" w:hanging="360"/>
      </w:pPr>
      <w:rPr>
        <w:rFonts w:ascii="Wingdings" w:hAnsi="Wingdings" w:hint="default"/>
      </w:rPr>
    </w:lvl>
  </w:abstractNum>
  <w:abstractNum w:abstractNumId="15">
    <w:nsid w:val="01293FE7"/>
    <w:multiLevelType w:val="hybridMultilevel"/>
    <w:tmpl w:val="756646FA"/>
    <w:lvl w:ilvl="0" w:tplc="3A52DF4A">
      <w:start w:val="1"/>
      <w:numFmt w:val="bullet"/>
      <w:lvlText w:val=""/>
      <w:lvlJc w:val="left"/>
      <w:pPr>
        <w:ind w:left="720" w:hanging="360"/>
      </w:pPr>
      <w:rPr>
        <w:rFonts w:ascii="Symbol" w:hAnsi="Symbol" w:hint="default"/>
      </w:rPr>
    </w:lvl>
    <w:lvl w:ilvl="1" w:tplc="9A821676" w:tentative="1">
      <w:start w:val="1"/>
      <w:numFmt w:val="bullet"/>
      <w:lvlText w:val="o"/>
      <w:lvlJc w:val="left"/>
      <w:pPr>
        <w:ind w:left="1440" w:hanging="360"/>
      </w:pPr>
      <w:rPr>
        <w:rFonts w:ascii="Courier New" w:hAnsi="Courier New" w:cs="Courier New" w:hint="default"/>
      </w:rPr>
    </w:lvl>
    <w:lvl w:ilvl="2" w:tplc="000E72E6">
      <w:start w:val="1"/>
      <w:numFmt w:val="bullet"/>
      <w:lvlText w:val=""/>
      <w:lvlJc w:val="left"/>
      <w:pPr>
        <w:ind w:left="2160" w:hanging="360"/>
      </w:pPr>
      <w:rPr>
        <w:rFonts w:ascii="Wingdings" w:hAnsi="Wingdings" w:hint="default"/>
      </w:rPr>
    </w:lvl>
    <w:lvl w:ilvl="3" w:tplc="6882A12C" w:tentative="1">
      <w:start w:val="1"/>
      <w:numFmt w:val="bullet"/>
      <w:lvlText w:val=""/>
      <w:lvlJc w:val="left"/>
      <w:pPr>
        <w:ind w:left="2880" w:hanging="360"/>
      </w:pPr>
      <w:rPr>
        <w:rFonts w:ascii="Symbol" w:hAnsi="Symbol" w:hint="default"/>
      </w:rPr>
    </w:lvl>
    <w:lvl w:ilvl="4" w:tplc="B04A8A78" w:tentative="1">
      <w:start w:val="1"/>
      <w:numFmt w:val="bullet"/>
      <w:lvlText w:val="o"/>
      <w:lvlJc w:val="left"/>
      <w:pPr>
        <w:ind w:left="3600" w:hanging="360"/>
      </w:pPr>
      <w:rPr>
        <w:rFonts w:ascii="Courier New" w:hAnsi="Courier New" w:cs="Courier New" w:hint="default"/>
      </w:rPr>
    </w:lvl>
    <w:lvl w:ilvl="5" w:tplc="AFDC16CA" w:tentative="1">
      <w:start w:val="1"/>
      <w:numFmt w:val="bullet"/>
      <w:lvlText w:val=""/>
      <w:lvlJc w:val="left"/>
      <w:pPr>
        <w:ind w:left="4320" w:hanging="360"/>
      </w:pPr>
      <w:rPr>
        <w:rFonts w:ascii="Wingdings" w:hAnsi="Wingdings" w:hint="default"/>
      </w:rPr>
    </w:lvl>
    <w:lvl w:ilvl="6" w:tplc="B262E490" w:tentative="1">
      <w:start w:val="1"/>
      <w:numFmt w:val="bullet"/>
      <w:lvlText w:val=""/>
      <w:lvlJc w:val="left"/>
      <w:pPr>
        <w:ind w:left="5040" w:hanging="360"/>
      </w:pPr>
      <w:rPr>
        <w:rFonts w:ascii="Symbol" w:hAnsi="Symbol" w:hint="default"/>
      </w:rPr>
    </w:lvl>
    <w:lvl w:ilvl="7" w:tplc="1D604800" w:tentative="1">
      <w:start w:val="1"/>
      <w:numFmt w:val="bullet"/>
      <w:lvlText w:val="o"/>
      <w:lvlJc w:val="left"/>
      <w:pPr>
        <w:ind w:left="5760" w:hanging="360"/>
      </w:pPr>
      <w:rPr>
        <w:rFonts w:ascii="Courier New" w:hAnsi="Courier New" w:cs="Courier New" w:hint="default"/>
      </w:rPr>
    </w:lvl>
    <w:lvl w:ilvl="8" w:tplc="96582B4C" w:tentative="1">
      <w:start w:val="1"/>
      <w:numFmt w:val="bullet"/>
      <w:lvlText w:val=""/>
      <w:lvlJc w:val="left"/>
      <w:pPr>
        <w:ind w:left="6480" w:hanging="360"/>
      </w:pPr>
      <w:rPr>
        <w:rFonts w:ascii="Wingdings" w:hAnsi="Wingdings" w:hint="default"/>
      </w:rPr>
    </w:lvl>
  </w:abstractNum>
  <w:abstractNum w:abstractNumId="16">
    <w:nsid w:val="016A64EC"/>
    <w:multiLevelType w:val="hybridMultilevel"/>
    <w:tmpl w:val="21CA9D88"/>
    <w:lvl w:ilvl="0" w:tplc="ECD2F868">
      <w:start w:val="1"/>
      <w:numFmt w:val="bullet"/>
      <w:lvlText w:val=""/>
      <w:lvlJc w:val="left"/>
      <w:pPr>
        <w:ind w:left="720" w:hanging="360"/>
      </w:pPr>
      <w:rPr>
        <w:rFonts w:ascii="Symbol" w:hAnsi="Symbol" w:hint="default"/>
      </w:rPr>
    </w:lvl>
    <w:lvl w:ilvl="1" w:tplc="62248242">
      <w:start w:val="1"/>
      <w:numFmt w:val="bullet"/>
      <w:lvlText w:val="o"/>
      <w:lvlJc w:val="left"/>
      <w:pPr>
        <w:ind w:left="1440" w:hanging="360"/>
      </w:pPr>
      <w:rPr>
        <w:rFonts w:ascii="Courier New" w:hAnsi="Courier New" w:cs="Courier New" w:hint="default"/>
      </w:rPr>
    </w:lvl>
    <w:lvl w:ilvl="2" w:tplc="7FB835B0" w:tentative="1">
      <w:start w:val="1"/>
      <w:numFmt w:val="bullet"/>
      <w:lvlText w:val=""/>
      <w:lvlJc w:val="left"/>
      <w:pPr>
        <w:ind w:left="2160" w:hanging="360"/>
      </w:pPr>
      <w:rPr>
        <w:rFonts w:ascii="Wingdings" w:hAnsi="Wingdings" w:hint="default"/>
      </w:rPr>
    </w:lvl>
    <w:lvl w:ilvl="3" w:tplc="30BAB97C" w:tentative="1">
      <w:start w:val="1"/>
      <w:numFmt w:val="bullet"/>
      <w:lvlText w:val=""/>
      <w:lvlJc w:val="left"/>
      <w:pPr>
        <w:ind w:left="2880" w:hanging="360"/>
      </w:pPr>
      <w:rPr>
        <w:rFonts w:ascii="Symbol" w:hAnsi="Symbol" w:hint="default"/>
      </w:rPr>
    </w:lvl>
    <w:lvl w:ilvl="4" w:tplc="6B3EA4E0" w:tentative="1">
      <w:start w:val="1"/>
      <w:numFmt w:val="bullet"/>
      <w:lvlText w:val="o"/>
      <w:lvlJc w:val="left"/>
      <w:pPr>
        <w:ind w:left="3600" w:hanging="360"/>
      </w:pPr>
      <w:rPr>
        <w:rFonts w:ascii="Courier New" w:hAnsi="Courier New" w:cs="Courier New" w:hint="default"/>
      </w:rPr>
    </w:lvl>
    <w:lvl w:ilvl="5" w:tplc="BA4EEC0C" w:tentative="1">
      <w:start w:val="1"/>
      <w:numFmt w:val="bullet"/>
      <w:lvlText w:val=""/>
      <w:lvlJc w:val="left"/>
      <w:pPr>
        <w:ind w:left="4320" w:hanging="360"/>
      </w:pPr>
      <w:rPr>
        <w:rFonts w:ascii="Wingdings" w:hAnsi="Wingdings" w:hint="default"/>
      </w:rPr>
    </w:lvl>
    <w:lvl w:ilvl="6" w:tplc="452CF662" w:tentative="1">
      <w:start w:val="1"/>
      <w:numFmt w:val="bullet"/>
      <w:lvlText w:val=""/>
      <w:lvlJc w:val="left"/>
      <w:pPr>
        <w:ind w:left="5040" w:hanging="360"/>
      </w:pPr>
      <w:rPr>
        <w:rFonts w:ascii="Symbol" w:hAnsi="Symbol" w:hint="default"/>
      </w:rPr>
    </w:lvl>
    <w:lvl w:ilvl="7" w:tplc="AD587DD8" w:tentative="1">
      <w:start w:val="1"/>
      <w:numFmt w:val="bullet"/>
      <w:lvlText w:val="o"/>
      <w:lvlJc w:val="left"/>
      <w:pPr>
        <w:ind w:left="5760" w:hanging="360"/>
      </w:pPr>
      <w:rPr>
        <w:rFonts w:ascii="Courier New" w:hAnsi="Courier New" w:cs="Courier New" w:hint="default"/>
      </w:rPr>
    </w:lvl>
    <w:lvl w:ilvl="8" w:tplc="6A523ECE" w:tentative="1">
      <w:start w:val="1"/>
      <w:numFmt w:val="bullet"/>
      <w:lvlText w:val=""/>
      <w:lvlJc w:val="left"/>
      <w:pPr>
        <w:ind w:left="6480" w:hanging="360"/>
      </w:pPr>
      <w:rPr>
        <w:rFonts w:ascii="Wingdings" w:hAnsi="Wingdings" w:hint="default"/>
      </w:rPr>
    </w:lvl>
  </w:abstractNum>
  <w:abstractNum w:abstractNumId="17">
    <w:nsid w:val="024C484B"/>
    <w:multiLevelType w:val="hybridMultilevel"/>
    <w:tmpl w:val="6D826F1C"/>
    <w:lvl w:ilvl="0" w:tplc="137606E4">
      <w:start w:val="1"/>
      <w:numFmt w:val="bullet"/>
      <w:lvlText w:val=""/>
      <w:lvlJc w:val="left"/>
      <w:pPr>
        <w:ind w:left="720" w:hanging="360"/>
      </w:pPr>
      <w:rPr>
        <w:rFonts w:ascii="Symbol" w:hAnsi="Symbol" w:hint="default"/>
      </w:rPr>
    </w:lvl>
    <w:lvl w:ilvl="1" w:tplc="B574B294">
      <w:start w:val="1"/>
      <w:numFmt w:val="bullet"/>
      <w:lvlText w:val="o"/>
      <w:lvlJc w:val="left"/>
      <w:pPr>
        <w:ind w:left="1440" w:hanging="360"/>
      </w:pPr>
      <w:rPr>
        <w:rFonts w:ascii="Courier New" w:hAnsi="Courier New" w:cs="Courier New" w:hint="default"/>
      </w:rPr>
    </w:lvl>
    <w:lvl w:ilvl="2" w:tplc="451E2502" w:tentative="1">
      <w:start w:val="1"/>
      <w:numFmt w:val="bullet"/>
      <w:lvlText w:val=""/>
      <w:lvlJc w:val="left"/>
      <w:pPr>
        <w:ind w:left="2160" w:hanging="360"/>
      </w:pPr>
      <w:rPr>
        <w:rFonts w:ascii="Wingdings" w:hAnsi="Wingdings" w:hint="default"/>
      </w:rPr>
    </w:lvl>
    <w:lvl w:ilvl="3" w:tplc="3F8650C2" w:tentative="1">
      <w:start w:val="1"/>
      <w:numFmt w:val="bullet"/>
      <w:lvlText w:val=""/>
      <w:lvlJc w:val="left"/>
      <w:pPr>
        <w:ind w:left="2880" w:hanging="360"/>
      </w:pPr>
      <w:rPr>
        <w:rFonts w:ascii="Symbol" w:hAnsi="Symbol" w:hint="default"/>
      </w:rPr>
    </w:lvl>
    <w:lvl w:ilvl="4" w:tplc="B15CBC7E" w:tentative="1">
      <w:start w:val="1"/>
      <w:numFmt w:val="bullet"/>
      <w:lvlText w:val="o"/>
      <w:lvlJc w:val="left"/>
      <w:pPr>
        <w:ind w:left="3600" w:hanging="360"/>
      </w:pPr>
      <w:rPr>
        <w:rFonts w:ascii="Courier New" w:hAnsi="Courier New" w:cs="Courier New" w:hint="default"/>
      </w:rPr>
    </w:lvl>
    <w:lvl w:ilvl="5" w:tplc="BACE1F2E" w:tentative="1">
      <w:start w:val="1"/>
      <w:numFmt w:val="bullet"/>
      <w:lvlText w:val=""/>
      <w:lvlJc w:val="left"/>
      <w:pPr>
        <w:ind w:left="4320" w:hanging="360"/>
      </w:pPr>
      <w:rPr>
        <w:rFonts w:ascii="Wingdings" w:hAnsi="Wingdings" w:hint="default"/>
      </w:rPr>
    </w:lvl>
    <w:lvl w:ilvl="6" w:tplc="97F6459A" w:tentative="1">
      <w:start w:val="1"/>
      <w:numFmt w:val="bullet"/>
      <w:lvlText w:val=""/>
      <w:lvlJc w:val="left"/>
      <w:pPr>
        <w:ind w:left="5040" w:hanging="360"/>
      </w:pPr>
      <w:rPr>
        <w:rFonts w:ascii="Symbol" w:hAnsi="Symbol" w:hint="default"/>
      </w:rPr>
    </w:lvl>
    <w:lvl w:ilvl="7" w:tplc="99EA52DA" w:tentative="1">
      <w:start w:val="1"/>
      <w:numFmt w:val="bullet"/>
      <w:lvlText w:val="o"/>
      <w:lvlJc w:val="left"/>
      <w:pPr>
        <w:ind w:left="5760" w:hanging="360"/>
      </w:pPr>
      <w:rPr>
        <w:rFonts w:ascii="Courier New" w:hAnsi="Courier New" w:cs="Courier New" w:hint="default"/>
      </w:rPr>
    </w:lvl>
    <w:lvl w:ilvl="8" w:tplc="C6B4A152" w:tentative="1">
      <w:start w:val="1"/>
      <w:numFmt w:val="bullet"/>
      <w:lvlText w:val=""/>
      <w:lvlJc w:val="left"/>
      <w:pPr>
        <w:ind w:left="6480" w:hanging="360"/>
      </w:pPr>
      <w:rPr>
        <w:rFonts w:ascii="Wingdings" w:hAnsi="Wingdings" w:hint="default"/>
      </w:rPr>
    </w:lvl>
  </w:abstractNum>
  <w:abstractNum w:abstractNumId="18">
    <w:nsid w:val="027A3357"/>
    <w:multiLevelType w:val="hybridMultilevel"/>
    <w:tmpl w:val="7FCE6460"/>
    <w:lvl w:ilvl="0" w:tplc="2FAA0800">
      <w:start w:val="1"/>
      <w:numFmt w:val="bullet"/>
      <w:lvlText w:val=""/>
      <w:lvlJc w:val="left"/>
      <w:pPr>
        <w:ind w:left="720" w:hanging="360"/>
      </w:pPr>
      <w:rPr>
        <w:rFonts w:ascii="Symbol" w:hAnsi="Symbol" w:hint="default"/>
      </w:rPr>
    </w:lvl>
    <w:lvl w:ilvl="1" w:tplc="5E44E204">
      <w:start w:val="1"/>
      <w:numFmt w:val="bullet"/>
      <w:lvlText w:val="o"/>
      <w:lvlJc w:val="left"/>
      <w:pPr>
        <w:ind w:left="1440" w:hanging="360"/>
      </w:pPr>
      <w:rPr>
        <w:rFonts w:ascii="Courier New" w:hAnsi="Courier New" w:cs="Courier New" w:hint="default"/>
      </w:rPr>
    </w:lvl>
    <w:lvl w:ilvl="2" w:tplc="6D9C7984" w:tentative="1">
      <w:start w:val="1"/>
      <w:numFmt w:val="bullet"/>
      <w:lvlText w:val=""/>
      <w:lvlJc w:val="left"/>
      <w:pPr>
        <w:ind w:left="2160" w:hanging="360"/>
      </w:pPr>
      <w:rPr>
        <w:rFonts w:ascii="Wingdings" w:hAnsi="Wingdings" w:hint="default"/>
      </w:rPr>
    </w:lvl>
    <w:lvl w:ilvl="3" w:tplc="32BCD9EA" w:tentative="1">
      <w:start w:val="1"/>
      <w:numFmt w:val="bullet"/>
      <w:lvlText w:val=""/>
      <w:lvlJc w:val="left"/>
      <w:pPr>
        <w:ind w:left="2880" w:hanging="360"/>
      </w:pPr>
      <w:rPr>
        <w:rFonts w:ascii="Symbol" w:hAnsi="Symbol" w:hint="default"/>
      </w:rPr>
    </w:lvl>
    <w:lvl w:ilvl="4" w:tplc="87FC59D8" w:tentative="1">
      <w:start w:val="1"/>
      <w:numFmt w:val="bullet"/>
      <w:lvlText w:val="o"/>
      <w:lvlJc w:val="left"/>
      <w:pPr>
        <w:ind w:left="3600" w:hanging="360"/>
      </w:pPr>
      <w:rPr>
        <w:rFonts w:ascii="Courier New" w:hAnsi="Courier New" w:cs="Courier New" w:hint="default"/>
      </w:rPr>
    </w:lvl>
    <w:lvl w:ilvl="5" w:tplc="386E4C08" w:tentative="1">
      <w:start w:val="1"/>
      <w:numFmt w:val="bullet"/>
      <w:lvlText w:val=""/>
      <w:lvlJc w:val="left"/>
      <w:pPr>
        <w:ind w:left="4320" w:hanging="360"/>
      </w:pPr>
      <w:rPr>
        <w:rFonts w:ascii="Wingdings" w:hAnsi="Wingdings" w:hint="default"/>
      </w:rPr>
    </w:lvl>
    <w:lvl w:ilvl="6" w:tplc="2FBE1648" w:tentative="1">
      <w:start w:val="1"/>
      <w:numFmt w:val="bullet"/>
      <w:lvlText w:val=""/>
      <w:lvlJc w:val="left"/>
      <w:pPr>
        <w:ind w:left="5040" w:hanging="360"/>
      </w:pPr>
      <w:rPr>
        <w:rFonts w:ascii="Symbol" w:hAnsi="Symbol" w:hint="default"/>
      </w:rPr>
    </w:lvl>
    <w:lvl w:ilvl="7" w:tplc="43522E2A" w:tentative="1">
      <w:start w:val="1"/>
      <w:numFmt w:val="bullet"/>
      <w:lvlText w:val="o"/>
      <w:lvlJc w:val="left"/>
      <w:pPr>
        <w:ind w:left="5760" w:hanging="360"/>
      </w:pPr>
      <w:rPr>
        <w:rFonts w:ascii="Courier New" w:hAnsi="Courier New" w:cs="Courier New" w:hint="default"/>
      </w:rPr>
    </w:lvl>
    <w:lvl w:ilvl="8" w:tplc="823A7466" w:tentative="1">
      <w:start w:val="1"/>
      <w:numFmt w:val="bullet"/>
      <w:lvlText w:val=""/>
      <w:lvlJc w:val="left"/>
      <w:pPr>
        <w:ind w:left="6480" w:hanging="360"/>
      </w:pPr>
      <w:rPr>
        <w:rFonts w:ascii="Wingdings" w:hAnsi="Wingdings" w:hint="default"/>
      </w:rPr>
    </w:lvl>
  </w:abstractNum>
  <w:abstractNum w:abstractNumId="19">
    <w:nsid w:val="02995246"/>
    <w:multiLevelType w:val="hybridMultilevel"/>
    <w:tmpl w:val="052841BC"/>
    <w:lvl w:ilvl="0" w:tplc="49FA69C8">
      <w:start w:val="1"/>
      <w:numFmt w:val="bullet"/>
      <w:lvlText w:val=""/>
      <w:lvlJc w:val="left"/>
      <w:pPr>
        <w:ind w:left="720" w:hanging="360"/>
      </w:pPr>
      <w:rPr>
        <w:rFonts w:ascii="Symbol" w:hAnsi="Symbol" w:hint="default"/>
      </w:rPr>
    </w:lvl>
    <w:lvl w:ilvl="1" w:tplc="A7BEAF0C">
      <w:start w:val="1"/>
      <w:numFmt w:val="bullet"/>
      <w:lvlText w:val="o"/>
      <w:lvlJc w:val="left"/>
      <w:pPr>
        <w:ind w:left="1440" w:hanging="360"/>
      </w:pPr>
      <w:rPr>
        <w:rFonts w:ascii="Courier New" w:hAnsi="Courier New" w:cs="Courier New" w:hint="default"/>
      </w:rPr>
    </w:lvl>
    <w:lvl w:ilvl="2" w:tplc="EBFA601E" w:tentative="1">
      <w:start w:val="1"/>
      <w:numFmt w:val="bullet"/>
      <w:lvlText w:val=""/>
      <w:lvlJc w:val="left"/>
      <w:pPr>
        <w:ind w:left="2160" w:hanging="360"/>
      </w:pPr>
      <w:rPr>
        <w:rFonts w:ascii="Wingdings" w:hAnsi="Wingdings" w:hint="default"/>
      </w:rPr>
    </w:lvl>
    <w:lvl w:ilvl="3" w:tplc="C8864B32" w:tentative="1">
      <w:start w:val="1"/>
      <w:numFmt w:val="bullet"/>
      <w:lvlText w:val=""/>
      <w:lvlJc w:val="left"/>
      <w:pPr>
        <w:ind w:left="2880" w:hanging="360"/>
      </w:pPr>
      <w:rPr>
        <w:rFonts w:ascii="Symbol" w:hAnsi="Symbol" w:hint="default"/>
      </w:rPr>
    </w:lvl>
    <w:lvl w:ilvl="4" w:tplc="3AFAFB30" w:tentative="1">
      <w:start w:val="1"/>
      <w:numFmt w:val="bullet"/>
      <w:lvlText w:val="o"/>
      <w:lvlJc w:val="left"/>
      <w:pPr>
        <w:ind w:left="3600" w:hanging="360"/>
      </w:pPr>
      <w:rPr>
        <w:rFonts w:ascii="Courier New" w:hAnsi="Courier New" w:cs="Courier New" w:hint="default"/>
      </w:rPr>
    </w:lvl>
    <w:lvl w:ilvl="5" w:tplc="FDCC2AF6" w:tentative="1">
      <w:start w:val="1"/>
      <w:numFmt w:val="bullet"/>
      <w:lvlText w:val=""/>
      <w:lvlJc w:val="left"/>
      <w:pPr>
        <w:ind w:left="4320" w:hanging="360"/>
      </w:pPr>
      <w:rPr>
        <w:rFonts w:ascii="Wingdings" w:hAnsi="Wingdings" w:hint="default"/>
      </w:rPr>
    </w:lvl>
    <w:lvl w:ilvl="6" w:tplc="AD3EA49E" w:tentative="1">
      <w:start w:val="1"/>
      <w:numFmt w:val="bullet"/>
      <w:lvlText w:val=""/>
      <w:lvlJc w:val="left"/>
      <w:pPr>
        <w:ind w:left="5040" w:hanging="360"/>
      </w:pPr>
      <w:rPr>
        <w:rFonts w:ascii="Symbol" w:hAnsi="Symbol" w:hint="default"/>
      </w:rPr>
    </w:lvl>
    <w:lvl w:ilvl="7" w:tplc="CD4C70F8" w:tentative="1">
      <w:start w:val="1"/>
      <w:numFmt w:val="bullet"/>
      <w:lvlText w:val="o"/>
      <w:lvlJc w:val="left"/>
      <w:pPr>
        <w:ind w:left="5760" w:hanging="360"/>
      </w:pPr>
      <w:rPr>
        <w:rFonts w:ascii="Courier New" w:hAnsi="Courier New" w:cs="Courier New" w:hint="default"/>
      </w:rPr>
    </w:lvl>
    <w:lvl w:ilvl="8" w:tplc="657EFD76" w:tentative="1">
      <w:start w:val="1"/>
      <w:numFmt w:val="bullet"/>
      <w:lvlText w:val=""/>
      <w:lvlJc w:val="left"/>
      <w:pPr>
        <w:ind w:left="6480" w:hanging="360"/>
      </w:pPr>
      <w:rPr>
        <w:rFonts w:ascii="Wingdings" w:hAnsi="Wingdings" w:hint="default"/>
      </w:rPr>
    </w:lvl>
  </w:abstractNum>
  <w:abstractNum w:abstractNumId="20">
    <w:nsid w:val="02F0584D"/>
    <w:multiLevelType w:val="hybridMultilevel"/>
    <w:tmpl w:val="9F3AEA78"/>
    <w:lvl w:ilvl="0" w:tplc="9E66337C">
      <w:start w:val="1"/>
      <w:numFmt w:val="bullet"/>
      <w:lvlText w:val=""/>
      <w:lvlJc w:val="left"/>
      <w:pPr>
        <w:ind w:left="720" w:hanging="360"/>
      </w:pPr>
      <w:rPr>
        <w:rFonts w:ascii="Symbol" w:hAnsi="Symbol" w:hint="default"/>
      </w:rPr>
    </w:lvl>
    <w:lvl w:ilvl="1" w:tplc="7EC60A38" w:tentative="1">
      <w:start w:val="1"/>
      <w:numFmt w:val="bullet"/>
      <w:lvlText w:val="o"/>
      <w:lvlJc w:val="left"/>
      <w:pPr>
        <w:ind w:left="1440" w:hanging="360"/>
      </w:pPr>
      <w:rPr>
        <w:rFonts w:ascii="Courier New" w:hAnsi="Courier New" w:cs="Courier New" w:hint="default"/>
      </w:rPr>
    </w:lvl>
    <w:lvl w:ilvl="2" w:tplc="6DD602CC">
      <w:start w:val="1"/>
      <w:numFmt w:val="bullet"/>
      <w:lvlText w:val=""/>
      <w:lvlJc w:val="left"/>
      <w:pPr>
        <w:ind w:left="2160" w:hanging="360"/>
      </w:pPr>
      <w:rPr>
        <w:rFonts w:ascii="Wingdings" w:hAnsi="Wingdings" w:hint="default"/>
      </w:rPr>
    </w:lvl>
    <w:lvl w:ilvl="3" w:tplc="CD82B010" w:tentative="1">
      <w:start w:val="1"/>
      <w:numFmt w:val="bullet"/>
      <w:lvlText w:val=""/>
      <w:lvlJc w:val="left"/>
      <w:pPr>
        <w:ind w:left="2880" w:hanging="360"/>
      </w:pPr>
      <w:rPr>
        <w:rFonts w:ascii="Symbol" w:hAnsi="Symbol" w:hint="default"/>
      </w:rPr>
    </w:lvl>
    <w:lvl w:ilvl="4" w:tplc="DF44B246" w:tentative="1">
      <w:start w:val="1"/>
      <w:numFmt w:val="bullet"/>
      <w:lvlText w:val="o"/>
      <w:lvlJc w:val="left"/>
      <w:pPr>
        <w:ind w:left="3600" w:hanging="360"/>
      </w:pPr>
      <w:rPr>
        <w:rFonts w:ascii="Courier New" w:hAnsi="Courier New" w:cs="Courier New" w:hint="default"/>
      </w:rPr>
    </w:lvl>
    <w:lvl w:ilvl="5" w:tplc="D764B9E6" w:tentative="1">
      <w:start w:val="1"/>
      <w:numFmt w:val="bullet"/>
      <w:lvlText w:val=""/>
      <w:lvlJc w:val="left"/>
      <w:pPr>
        <w:ind w:left="4320" w:hanging="360"/>
      </w:pPr>
      <w:rPr>
        <w:rFonts w:ascii="Wingdings" w:hAnsi="Wingdings" w:hint="default"/>
      </w:rPr>
    </w:lvl>
    <w:lvl w:ilvl="6" w:tplc="36E0956A" w:tentative="1">
      <w:start w:val="1"/>
      <w:numFmt w:val="bullet"/>
      <w:lvlText w:val=""/>
      <w:lvlJc w:val="left"/>
      <w:pPr>
        <w:ind w:left="5040" w:hanging="360"/>
      </w:pPr>
      <w:rPr>
        <w:rFonts w:ascii="Symbol" w:hAnsi="Symbol" w:hint="default"/>
      </w:rPr>
    </w:lvl>
    <w:lvl w:ilvl="7" w:tplc="775C6BBC" w:tentative="1">
      <w:start w:val="1"/>
      <w:numFmt w:val="bullet"/>
      <w:lvlText w:val="o"/>
      <w:lvlJc w:val="left"/>
      <w:pPr>
        <w:ind w:left="5760" w:hanging="360"/>
      </w:pPr>
      <w:rPr>
        <w:rFonts w:ascii="Courier New" w:hAnsi="Courier New" w:cs="Courier New" w:hint="default"/>
      </w:rPr>
    </w:lvl>
    <w:lvl w:ilvl="8" w:tplc="66E6E9A8" w:tentative="1">
      <w:start w:val="1"/>
      <w:numFmt w:val="bullet"/>
      <w:lvlText w:val=""/>
      <w:lvlJc w:val="left"/>
      <w:pPr>
        <w:ind w:left="6480" w:hanging="360"/>
      </w:pPr>
      <w:rPr>
        <w:rFonts w:ascii="Wingdings" w:hAnsi="Wingdings" w:hint="default"/>
      </w:rPr>
    </w:lvl>
  </w:abstractNum>
  <w:abstractNum w:abstractNumId="21">
    <w:nsid w:val="02FE070A"/>
    <w:multiLevelType w:val="hybridMultilevel"/>
    <w:tmpl w:val="886637A8"/>
    <w:lvl w:ilvl="0" w:tplc="7E120544">
      <w:start w:val="1"/>
      <w:numFmt w:val="bullet"/>
      <w:lvlText w:val=""/>
      <w:lvlJc w:val="left"/>
      <w:pPr>
        <w:ind w:left="720" w:hanging="360"/>
      </w:pPr>
      <w:rPr>
        <w:rFonts w:ascii="Symbol" w:hAnsi="Symbol" w:hint="default"/>
      </w:rPr>
    </w:lvl>
    <w:lvl w:ilvl="1" w:tplc="44DE7A26" w:tentative="1">
      <w:start w:val="1"/>
      <w:numFmt w:val="bullet"/>
      <w:lvlText w:val="o"/>
      <w:lvlJc w:val="left"/>
      <w:pPr>
        <w:ind w:left="1440" w:hanging="360"/>
      </w:pPr>
      <w:rPr>
        <w:rFonts w:ascii="Courier New" w:hAnsi="Courier New" w:cs="Courier New" w:hint="default"/>
      </w:rPr>
    </w:lvl>
    <w:lvl w:ilvl="2" w:tplc="943C5EB0">
      <w:start w:val="1"/>
      <w:numFmt w:val="bullet"/>
      <w:lvlText w:val=""/>
      <w:lvlJc w:val="left"/>
      <w:pPr>
        <w:ind w:left="2160" w:hanging="360"/>
      </w:pPr>
      <w:rPr>
        <w:rFonts w:ascii="Wingdings" w:hAnsi="Wingdings" w:hint="default"/>
      </w:rPr>
    </w:lvl>
    <w:lvl w:ilvl="3" w:tplc="FCAE3DE6" w:tentative="1">
      <w:start w:val="1"/>
      <w:numFmt w:val="bullet"/>
      <w:lvlText w:val=""/>
      <w:lvlJc w:val="left"/>
      <w:pPr>
        <w:ind w:left="2880" w:hanging="360"/>
      </w:pPr>
      <w:rPr>
        <w:rFonts w:ascii="Symbol" w:hAnsi="Symbol" w:hint="default"/>
      </w:rPr>
    </w:lvl>
    <w:lvl w:ilvl="4" w:tplc="06985274" w:tentative="1">
      <w:start w:val="1"/>
      <w:numFmt w:val="bullet"/>
      <w:lvlText w:val="o"/>
      <w:lvlJc w:val="left"/>
      <w:pPr>
        <w:ind w:left="3600" w:hanging="360"/>
      </w:pPr>
      <w:rPr>
        <w:rFonts w:ascii="Courier New" w:hAnsi="Courier New" w:cs="Courier New" w:hint="default"/>
      </w:rPr>
    </w:lvl>
    <w:lvl w:ilvl="5" w:tplc="B0E49A6C" w:tentative="1">
      <w:start w:val="1"/>
      <w:numFmt w:val="bullet"/>
      <w:lvlText w:val=""/>
      <w:lvlJc w:val="left"/>
      <w:pPr>
        <w:ind w:left="4320" w:hanging="360"/>
      </w:pPr>
      <w:rPr>
        <w:rFonts w:ascii="Wingdings" w:hAnsi="Wingdings" w:hint="default"/>
      </w:rPr>
    </w:lvl>
    <w:lvl w:ilvl="6" w:tplc="B3BE0A38" w:tentative="1">
      <w:start w:val="1"/>
      <w:numFmt w:val="bullet"/>
      <w:lvlText w:val=""/>
      <w:lvlJc w:val="left"/>
      <w:pPr>
        <w:ind w:left="5040" w:hanging="360"/>
      </w:pPr>
      <w:rPr>
        <w:rFonts w:ascii="Symbol" w:hAnsi="Symbol" w:hint="default"/>
      </w:rPr>
    </w:lvl>
    <w:lvl w:ilvl="7" w:tplc="516C3454" w:tentative="1">
      <w:start w:val="1"/>
      <w:numFmt w:val="bullet"/>
      <w:lvlText w:val="o"/>
      <w:lvlJc w:val="left"/>
      <w:pPr>
        <w:ind w:left="5760" w:hanging="360"/>
      </w:pPr>
      <w:rPr>
        <w:rFonts w:ascii="Courier New" w:hAnsi="Courier New" w:cs="Courier New" w:hint="default"/>
      </w:rPr>
    </w:lvl>
    <w:lvl w:ilvl="8" w:tplc="D5E6642E" w:tentative="1">
      <w:start w:val="1"/>
      <w:numFmt w:val="bullet"/>
      <w:lvlText w:val=""/>
      <w:lvlJc w:val="left"/>
      <w:pPr>
        <w:ind w:left="6480" w:hanging="360"/>
      </w:pPr>
      <w:rPr>
        <w:rFonts w:ascii="Wingdings" w:hAnsi="Wingdings" w:hint="default"/>
      </w:rPr>
    </w:lvl>
  </w:abstractNum>
  <w:abstractNum w:abstractNumId="22">
    <w:nsid w:val="03131D24"/>
    <w:multiLevelType w:val="hybridMultilevel"/>
    <w:tmpl w:val="60EEEF44"/>
    <w:lvl w:ilvl="0" w:tplc="AD32F80C">
      <w:start w:val="1"/>
      <w:numFmt w:val="bullet"/>
      <w:lvlText w:val=""/>
      <w:lvlJc w:val="left"/>
      <w:pPr>
        <w:ind w:left="720" w:hanging="360"/>
      </w:pPr>
      <w:rPr>
        <w:rFonts w:ascii="Symbol" w:hAnsi="Symbol" w:hint="default"/>
      </w:rPr>
    </w:lvl>
    <w:lvl w:ilvl="1" w:tplc="A17EC85E">
      <w:start w:val="1"/>
      <w:numFmt w:val="bullet"/>
      <w:lvlText w:val="o"/>
      <w:lvlJc w:val="left"/>
      <w:pPr>
        <w:ind w:left="1440" w:hanging="360"/>
      </w:pPr>
      <w:rPr>
        <w:rFonts w:ascii="Courier New" w:hAnsi="Courier New" w:cs="Courier New" w:hint="default"/>
      </w:rPr>
    </w:lvl>
    <w:lvl w:ilvl="2" w:tplc="3F340208" w:tentative="1">
      <w:start w:val="1"/>
      <w:numFmt w:val="bullet"/>
      <w:lvlText w:val=""/>
      <w:lvlJc w:val="left"/>
      <w:pPr>
        <w:ind w:left="2160" w:hanging="360"/>
      </w:pPr>
      <w:rPr>
        <w:rFonts w:ascii="Wingdings" w:hAnsi="Wingdings" w:hint="default"/>
      </w:rPr>
    </w:lvl>
    <w:lvl w:ilvl="3" w:tplc="6536456A" w:tentative="1">
      <w:start w:val="1"/>
      <w:numFmt w:val="bullet"/>
      <w:lvlText w:val=""/>
      <w:lvlJc w:val="left"/>
      <w:pPr>
        <w:ind w:left="2880" w:hanging="360"/>
      </w:pPr>
      <w:rPr>
        <w:rFonts w:ascii="Symbol" w:hAnsi="Symbol" w:hint="default"/>
      </w:rPr>
    </w:lvl>
    <w:lvl w:ilvl="4" w:tplc="67FEE8D2" w:tentative="1">
      <w:start w:val="1"/>
      <w:numFmt w:val="bullet"/>
      <w:lvlText w:val="o"/>
      <w:lvlJc w:val="left"/>
      <w:pPr>
        <w:ind w:left="3600" w:hanging="360"/>
      </w:pPr>
      <w:rPr>
        <w:rFonts w:ascii="Courier New" w:hAnsi="Courier New" w:cs="Courier New" w:hint="default"/>
      </w:rPr>
    </w:lvl>
    <w:lvl w:ilvl="5" w:tplc="54C8F8CE" w:tentative="1">
      <w:start w:val="1"/>
      <w:numFmt w:val="bullet"/>
      <w:lvlText w:val=""/>
      <w:lvlJc w:val="left"/>
      <w:pPr>
        <w:ind w:left="4320" w:hanging="360"/>
      </w:pPr>
      <w:rPr>
        <w:rFonts w:ascii="Wingdings" w:hAnsi="Wingdings" w:hint="default"/>
      </w:rPr>
    </w:lvl>
    <w:lvl w:ilvl="6" w:tplc="B322945C" w:tentative="1">
      <w:start w:val="1"/>
      <w:numFmt w:val="bullet"/>
      <w:lvlText w:val=""/>
      <w:lvlJc w:val="left"/>
      <w:pPr>
        <w:ind w:left="5040" w:hanging="360"/>
      </w:pPr>
      <w:rPr>
        <w:rFonts w:ascii="Symbol" w:hAnsi="Symbol" w:hint="default"/>
      </w:rPr>
    </w:lvl>
    <w:lvl w:ilvl="7" w:tplc="08B431C0" w:tentative="1">
      <w:start w:val="1"/>
      <w:numFmt w:val="bullet"/>
      <w:lvlText w:val="o"/>
      <w:lvlJc w:val="left"/>
      <w:pPr>
        <w:ind w:left="5760" w:hanging="360"/>
      </w:pPr>
      <w:rPr>
        <w:rFonts w:ascii="Courier New" w:hAnsi="Courier New" w:cs="Courier New" w:hint="default"/>
      </w:rPr>
    </w:lvl>
    <w:lvl w:ilvl="8" w:tplc="1264ED64" w:tentative="1">
      <w:start w:val="1"/>
      <w:numFmt w:val="bullet"/>
      <w:lvlText w:val=""/>
      <w:lvlJc w:val="left"/>
      <w:pPr>
        <w:ind w:left="6480" w:hanging="360"/>
      </w:pPr>
      <w:rPr>
        <w:rFonts w:ascii="Wingdings" w:hAnsi="Wingdings" w:hint="default"/>
      </w:rPr>
    </w:lvl>
  </w:abstractNum>
  <w:abstractNum w:abstractNumId="23">
    <w:nsid w:val="032E3304"/>
    <w:multiLevelType w:val="hybridMultilevel"/>
    <w:tmpl w:val="BE26586A"/>
    <w:lvl w:ilvl="0" w:tplc="3860454C">
      <w:start w:val="1"/>
      <w:numFmt w:val="bullet"/>
      <w:lvlText w:val=""/>
      <w:lvlJc w:val="left"/>
      <w:pPr>
        <w:ind w:left="720" w:hanging="360"/>
      </w:pPr>
      <w:rPr>
        <w:rFonts w:ascii="Symbol" w:hAnsi="Symbol" w:hint="default"/>
      </w:rPr>
    </w:lvl>
    <w:lvl w:ilvl="1" w:tplc="C9622E3E">
      <w:start w:val="1"/>
      <w:numFmt w:val="bullet"/>
      <w:lvlText w:val="o"/>
      <w:lvlJc w:val="left"/>
      <w:pPr>
        <w:ind w:left="1440" w:hanging="360"/>
      </w:pPr>
      <w:rPr>
        <w:rFonts w:ascii="Courier New" w:hAnsi="Courier New" w:cs="Courier New" w:hint="default"/>
      </w:rPr>
    </w:lvl>
    <w:lvl w:ilvl="2" w:tplc="63924776" w:tentative="1">
      <w:start w:val="1"/>
      <w:numFmt w:val="bullet"/>
      <w:lvlText w:val=""/>
      <w:lvlJc w:val="left"/>
      <w:pPr>
        <w:ind w:left="2160" w:hanging="360"/>
      </w:pPr>
      <w:rPr>
        <w:rFonts w:ascii="Wingdings" w:hAnsi="Wingdings" w:hint="default"/>
      </w:rPr>
    </w:lvl>
    <w:lvl w:ilvl="3" w:tplc="09E8460E" w:tentative="1">
      <w:start w:val="1"/>
      <w:numFmt w:val="bullet"/>
      <w:lvlText w:val=""/>
      <w:lvlJc w:val="left"/>
      <w:pPr>
        <w:ind w:left="2880" w:hanging="360"/>
      </w:pPr>
      <w:rPr>
        <w:rFonts w:ascii="Symbol" w:hAnsi="Symbol" w:hint="default"/>
      </w:rPr>
    </w:lvl>
    <w:lvl w:ilvl="4" w:tplc="0E18180C" w:tentative="1">
      <w:start w:val="1"/>
      <w:numFmt w:val="bullet"/>
      <w:lvlText w:val="o"/>
      <w:lvlJc w:val="left"/>
      <w:pPr>
        <w:ind w:left="3600" w:hanging="360"/>
      </w:pPr>
      <w:rPr>
        <w:rFonts w:ascii="Courier New" w:hAnsi="Courier New" w:cs="Courier New" w:hint="default"/>
      </w:rPr>
    </w:lvl>
    <w:lvl w:ilvl="5" w:tplc="0B3E84F0" w:tentative="1">
      <w:start w:val="1"/>
      <w:numFmt w:val="bullet"/>
      <w:lvlText w:val=""/>
      <w:lvlJc w:val="left"/>
      <w:pPr>
        <w:ind w:left="4320" w:hanging="360"/>
      </w:pPr>
      <w:rPr>
        <w:rFonts w:ascii="Wingdings" w:hAnsi="Wingdings" w:hint="default"/>
      </w:rPr>
    </w:lvl>
    <w:lvl w:ilvl="6" w:tplc="90A8F0F0" w:tentative="1">
      <w:start w:val="1"/>
      <w:numFmt w:val="bullet"/>
      <w:lvlText w:val=""/>
      <w:lvlJc w:val="left"/>
      <w:pPr>
        <w:ind w:left="5040" w:hanging="360"/>
      </w:pPr>
      <w:rPr>
        <w:rFonts w:ascii="Symbol" w:hAnsi="Symbol" w:hint="default"/>
      </w:rPr>
    </w:lvl>
    <w:lvl w:ilvl="7" w:tplc="DC92782C" w:tentative="1">
      <w:start w:val="1"/>
      <w:numFmt w:val="bullet"/>
      <w:lvlText w:val="o"/>
      <w:lvlJc w:val="left"/>
      <w:pPr>
        <w:ind w:left="5760" w:hanging="360"/>
      </w:pPr>
      <w:rPr>
        <w:rFonts w:ascii="Courier New" w:hAnsi="Courier New" w:cs="Courier New" w:hint="default"/>
      </w:rPr>
    </w:lvl>
    <w:lvl w:ilvl="8" w:tplc="CAF01086" w:tentative="1">
      <w:start w:val="1"/>
      <w:numFmt w:val="bullet"/>
      <w:lvlText w:val=""/>
      <w:lvlJc w:val="left"/>
      <w:pPr>
        <w:ind w:left="6480" w:hanging="360"/>
      </w:pPr>
      <w:rPr>
        <w:rFonts w:ascii="Wingdings" w:hAnsi="Wingdings" w:hint="default"/>
      </w:rPr>
    </w:lvl>
  </w:abstractNum>
  <w:abstractNum w:abstractNumId="24">
    <w:nsid w:val="03F92291"/>
    <w:multiLevelType w:val="hybridMultilevel"/>
    <w:tmpl w:val="8EF4C086"/>
    <w:lvl w:ilvl="0" w:tplc="53065C40">
      <w:start w:val="1"/>
      <w:numFmt w:val="bullet"/>
      <w:lvlText w:val=""/>
      <w:lvlJc w:val="left"/>
      <w:pPr>
        <w:ind w:left="720" w:hanging="360"/>
      </w:pPr>
      <w:rPr>
        <w:rFonts w:ascii="Symbol" w:hAnsi="Symbol" w:hint="default"/>
      </w:rPr>
    </w:lvl>
    <w:lvl w:ilvl="1" w:tplc="9160874E" w:tentative="1">
      <w:start w:val="1"/>
      <w:numFmt w:val="bullet"/>
      <w:lvlText w:val="o"/>
      <w:lvlJc w:val="left"/>
      <w:pPr>
        <w:ind w:left="1440" w:hanging="360"/>
      </w:pPr>
      <w:rPr>
        <w:rFonts w:ascii="Courier New" w:hAnsi="Courier New" w:cs="Courier New" w:hint="default"/>
      </w:rPr>
    </w:lvl>
    <w:lvl w:ilvl="2" w:tplc="62E670E6">
      <w:start w:val="1"/>
      <w:numFmt w:val="bullet"/>
      <w:lvlText w:val=""/>
      <w:lvlJc w:val="left"/>
      <w:pPr>
        <w:ind w:left="2160" w:hanging="360"/>
      </w:pPr>
      <w:rPr>
        <w:rFonts w:ascii="Wingdings" w:hAnsi="Wingdings" w:hint="default"/>
      </w:rPr>
    </w:lvl>
    <w:lvl w:ilvl="3" w:tplc="A5009888" w:tentative="1">
      <w:start w:val="1"/>
      <w:numFmt w:val="bullet"/>
      <w:lvlText w:val=""/>
      <w:lvlJc w:val="left"/>
      <w:pPr>
        <w:ind w:left="2880" w:hanging="360"/>
      </w:pPr>
      <w:rPr>
        <w:rFonts w:ascii="Symbol" w:hAnsi="Symbol" w:hint="default"/>
      </w:rPr>
    </w:lvl>
    <w:lvl w:ilvl="4" w:tplc="1452CAB4" w:tentative="1">
      <w:start w:val="1"/>
      <w:numFmt w:val="bullet"/>
      <w:lvlText w:val="o"/>
      <w:lvlJc w:val="left"/>
      <w:pPr>
        <w:ind w:left="3600" w:hanging="360"/>
      </w:pPr>
      <w:rPr>
        <w:rFonts w:ascii="Courier New" w:hAnsi="Courier New" w:cs="Courier New" w:hint="default"/>
      </w:rPr>
    </w:lvl>
    <w:lvl w:ilvl="5" w:tplc="F2BE279A" w:tentative="1">
      <w:start w:val="1"/>
      <w:numFmt w:val="bullet"/>
      <w:lvlText w:val=""/>
      <w:lvlJc w:val="left"/>
      <w:pPr>
        <w:ind w:left="4320" w:hanging="360"/>
      </w:pPr>
      <w:rPr>
        <w:rFonts w:ascii="Wingdings" w:hAnsi="Wingdings" w:hint="default"/>
      </w:rPr>
    </w:lvl>
    <w:lvl w:ilvl="6" w:tplc="8F5C55D6" w:tentative="1">
      <w:start w:val="1"/>
      <w:numFmt w:val="bullet"/>
      <w:lvlText w:val=""/>
      <w:lvlJc w:val="left"/>
      <w:pPr>
        <w:ind w:left="5040" w:hanging="360"/>
      </w:pPr>
      <w:rPr>
        <w:rFonts w:ascii="Symbol" w:hAnsi="Symbol" w:hint="default"/>
      </w:rPr>
    </w:lvl>
    <w:lvl w:ilvl="7" w:tplc="73C0321C" w:tentative="1">
      <w:start w:val="1"/>
      <w:numFmt w:val="bullet"/>
      <w:lvlText w:val="o"/>
      <w:lvlJc w:val="left"/>
      <w:pPr>
        <w:ind w:left="5760" w:hanging="360"/>
      </w:pPr>
      <w:rPr>
        <w:rFonts w:ascii="Courier New" w:hAnsi="Courier New" w:cs="Courier New" w:hint="default"/>
      </w:rPr>
    </w:lvl>
    <w:lvl w:ilvl="8" w:tplc="CD1A08C8" w:tentative="1">
      <w:start w:val="1"/>
      <w:numFmt w:val="bullet"/>
      <w:lvlText w:val=""/>
      <w:lvlJc w:val="left"/>
      <w:pPr>
        <w:ind w:left="6480" w:hanging="360"/>
      </w:pPr>
      <w:rPr>
        <w:rFonts w:ascii="Wingdings" w:hAnsi="Wingdings" w:hint="default"/>
      </w:rPr>
    </w:lvl>
  </w:abstractNum>
  <w:abstractNum w:abstractNumId="25">
    <w:nsid w:val="045E4598"/>
    <w:multiLevelType w:val="hybridMultilevel"/>
    <w:tmpl w:val="1C9CF9CC"/>
    <w:lvl w:ilvl="0" w:tplc="A792FE5E">
      <w:start w:val="1"/>
      <w:numFmt w:val="bullet"/>
      <w:lvlText w:val=""/>
      <w:lvlJc w:val="left"/>
      <w:pPr>
        <w:ind w:left="720" w:hanging="360"/>
      </w:pPr>
      <w:rPr>
        <w:rFonts w:ascii="Symbol" w:hAnsi="Symbol" w:hint="default"/>
      </w:rPr>
    </w:lvl>
    <w:lvl w:ilvl="1" w:tplc="26841EE0">
      <w:start w:val="1"/>
      <w:numFmt w:val="bullet"/>
      <w:lvlText w:val="o"/>
      <w:lvlJc w:val="left"/>
      <w:pPr>
        <w:ind w:left="1440" w:hanging="360"/>
      </w:pPr>
      <w:rPr>
        <w:rFonts w:ascii="Courier New" w:hAnsi="Courier New" w:cs="Courier New" w:hint="default"/>
      </w:rPr>
    </w:lvl>
    <w:lvl w:ilvl="2" w:tplc="F54AD202" w:tentative="1">
      <w:start w:val="1"/>
      <w:numFmt w:val="bullet"/>
      <w:lvlText w:val=""/>
      <w:lvlJc w:val="left"/>
      <w:pPr>
        <w:ind w:left="2160" w:hanging="360"/>
      </w:pPr>
      <w:rPr>
        <w:rFonts w:ascii="Wingdings" w:hAnsi="Wingdings" w:hint="default"/>
      </w:rPr>
    </w:lvl>
    <w:lvl w:ilvl="3" w:tplc="1354C19A" w:tentative="1">
      <w:start w:val="1"/>
      <w:numFmt w:val="bullet"/>
      <w:lvlText w:val=""/>
      <w:lvlJc w:val="left"/>
      <w:pPr>
        <w:ind w:left="2880" w:hanging="360"/>
      </w:pPr>
      <w:rPr>
        <w:rFonts w:ascii="Symbol" w:hAnsi="Symbol" w:hint="default"/>
      </w:rPr>
    </w:lvl>
    <w:lvl w:ilvl="4" w:tplc="C0889FDC" w:tentative="1">
      <w:start w:val="1"/>
      <w:numFmt w:val="bullet"/>
      <w:lvlText w:val="o"/>
      <w:lvlJc w:val="left"/>
      <w:pPr>
        <w:ind w:left="3600" w:hanging="360"/>
      </w:pPr>
      <w:rPr>
        <w:rFonts w:ascii="Courier New" w:hAnsi="Courier New" w:cs="Courier New" w:hint="default"/>
      </w:rPr>
    </w:lvl>
    <w:lvl w:ilvl="5" w:tplc="5F18B702" w:tentative="1">
      <w:start w:val="1"/>
      <w:numFmt w:val="bullet"/>
      <w:lvlText w:val=""/>
      <w:lvlJc w:val="left"/>
      <w:pPr>
        <w:ind w:left="4320" w:hanging="360"/>
      </w:pPr>
      <w:rPr>
        <w:rFonts w:ascii="Wingdings" w:hAnsi="Wingdings" w:hint="default"/>
      </w:rPr>
    </w:lvl>
    <w:lvl w:ilvl="6" w:tplc="73DA078A" w:tentative="1">
      <w:start w:val="1"/>
      <w:numFmt w:val="bullet"/>
      <w:lvlText w:val=""/>
      <w:lvlJc w:val="left"/>
      <w:pPr>
        <w:ind w:left="5040" w:hanging="360"/>
      </w:pPr>
      <w:rPr>
        <w:rFonts w:ascii="Symbol" w:hAnsi="Symbol" w:hint="default"/>
      </w:rPr>
    </w:lvl>
    <w:lvl w:ilvl="7" w:tplc="8AC677D2" w:tentative="1">
      <w:start w:val="1"/>
      <w:numFmt w:val="bullet"/>
      <w:lvlText w:val="o"/>
      <w:lvlJc w:val="left"/>
      <w:pPr>
        <w:ind w:left="5760" w:hanging="360"/>
      </w:pPr>
      <w:rPr>
        <w:rFonts w:ascii="Courier New" w:hAnsi="Courier New" w:cs="Courier New" w:hint="default"/>
      </w:rPr>
    </w:lvl>
    <w:lvl w:ilvl="8" w:tplc="3FAABE9E" w:tentative="1">
      <w:start w:val="1"/>
      <w:numFmt w:val="bullet"/>
      <w:lvlText w:val=""/>
      <w:lvlJc w:val="left"/>
      <w:pPr>
        <w:ind w:left="6480" w:hanging="360"/>
      </w:pPr>
      <w:rPr>
        <w:rFonts w:ascii="Wingdings" w:hAnsi="Wingdings" w:hint="default"/>
      </w:rPr>
    </w:lvl>
  </w:abstractNum>
  <w:abstractNum w:abstractNumId="26">
    <w:nsid w:val="049F6494"/>
    <w:multiLevelType w:val="hybridMultilevel"/>
    <w:tmpl w:val="841465D6"/>
    <w:lvl w:ilvl="0" w:tplc="3B72ED34">
      <w:start w:val="1"/>
      <w:numFmt w:val="bullet"/>
      <w:lvlText w:val=""/>
      <w:lvlJc w:val="left"/>
      <w:pPr>
        <w:ind w:left="720" w:hanging="360"/>
      </w:pPr>
      <w:rPr>
        <w:rFonts w:ascii="Symbol" w:hAnsi="Symbol" w:hint="default"/>
      </w:rPr>
    </w:lvl>
    <w:lvl w:ilvl="1" w:tplc="9F4804FE">
      <w:start w:val="1"/>
      <w:numFmt w:val="bullet"/>
      <w:lvlText w:val="o"/>
      <w:lvlJc w:val="left"/>
      <w:pPr>
        <w:ind w:left="1440" w:hanging="360"/>
      </w:pPr>
      <w:rPr>
        <w:rFonts w:ascii="Courier New" w:hAnsi="Courier New" w:cs="Courier New" w:hint="default"/>
      </w:rPr>
    </w:lvl>
    <w:lvl w:ilvl="2" w:tplc="BE7C1D8A" w:tentative="1">
      <w:start w:val="1"/>
      <w:numFmt w:val="bullet"/>
      <w:lvlText w:val=""/>
      <w:lvlJc w:val="left"/>
      <w:pPr>
        <w:ind w:left="2160" w:hanging="360"/>
      </w:pPr>
      <w:rPr>
        <w:rFonts w:ascii="Wingdings" w:hAnsi="Wingdings" w:hint="default"/>
      </w:rPr>
    </w:lvl>
    <w:lvl w:ilvl="3" w:tplc="9EC6BF66" w:tentative="1">
      <w:start w:val="1"/>
      <w:numFmt w:val="bullet"/>
      <w:lvlText w:val=""/>
      <w:lvlJc w:val="left"/>
      <w:pPr>
        <w:ind w:left="2880" w:hanging="360"/>
      </w:pPr>
      <w:rPr>
        <w:rFonts w:ascii="Symbol" w:hAnsi="Symbol" w:hint="default"/>
      </w:rPr>
    </w:lvl>
    <w:lvl w:ilvl="4" w:tplc="4CE4181E" w:tentative="1">
      <w:start w:val="1"/>
      <w:numFmt w:val="bullet"/>
      <w:lvlText w:val="o"/>
      <w:lvlJc w:val="left"/>
      <w:pPr>
        <w:ind w:left="3600" w:hanging="360"/>
      </w:pPr>
      <w:rPr>
        <w:rFonts w:ascii="Courier New" w:hAnsi="Courier New" w:cs="Courier New" w:hint="default"/>
      </w:rPr>
    </w:lvl>
    <w:lvl w:ilvl="5" w:tplc="7C96169E" w:tentative="1">
      <w:start w:val="1"/>
      <w:numFmt w:val="bullet"/>
      <w:lvlText w:val=""/>
      <w:lvlJc w:val="left"/>
      <w:pPr>
        <w:ind w:left="4320" w:hanging="360"/>
      </w:pPr>
      <w:rPr>
        <w:rFonts w:ascii="Wingdings" w:hAnsi="Wingdings" w:hint="default"/>
      </w:rPr>
    </w:lvl>
    <w:lvl w:ilvl="6" w:tplc="194608E8" w:tentative="1">
      <w:start w:val="1"/>
      <w:numFmt w:val="bullet"/>
      <w:lvlText w:val=""/>
      <w:lvlJc w:val="left"/>
      <w:pPr>
        <w:ind w:left="5040" w:hanging="360"/>
      </w:pPr>
      <w:rPr>
        <w:rFonts w:ascii="Symbol" w:hAnsi="Symbol" w:hint="default"/>
      </w:rPr>
    </w:lvl>
    <w:lvl w:ilvl="7" w:tplc="0B5C1A80" w:tentative="1">
      <w:start w:val="1"/>
      <w:numFmt w:val="bullet"/>
      <w:lvlText w:val="o"/>
      <w:lvlJc w:val="left"/>
      <w:pPr>
        <w:ind w:left="5760" w:hanging="360"/>
      </w:pPr>
      <w:rPr>
        <w:rFonts w:ascii="Courier New" w:hAnsi="Courier New" w:cs="Courier New" w:hint="default"/>
      </w:rPr>
    </w:lvl>
    <w:lvl w:ilvl="8" w:tplc="E1308166" w:tentative="1">
      <w:start w:val="1"/>
      <w:numFmt w:val="bullet"/>
      <w:lvlText w:val=""/>
      <w:lvlJc w:val="left"/>
      <w:pPr>
        <w:ind w:left="6480" w:hanging="360"/>
      </w:pPr>
      <w:rPr>
        <w:rFonts w:ascii="Wingdings" w:hAnsi="Wingdings" w:hint="default"/>
      </w:rPr>
    </w:lvl>
  </w:abstractNum>
  <w:abstractNum w:abstractNumId="27">
    <w:nsid w:val="04B956A3"/>
    <w:multiLevelType w:val="hybridMultilevel"/>
    <w:tmpl w:val="CE0075AE"/>
    <w:lvl w:ilvl="0" w:tplc="224E8612">
      <w:start w:val="1"/>
      <w:numFmt w:val="bullet"/>
      <w:lvlText w:val=""/>
      <w:lvlJc w:val="left"/>
      <w:pPr>
        <w:ind w:left="720" w:hanging="360"/>
      </w:pPr>
      <w:rPr>
        <w:rFonts w:ascii="Symbol" w:hAnsi="Symbol" w:hint="default"/>
      </w:rPr>
    </w:lvl>
    <w:lvl w:ilvl="1" w:tplc="C95C41F2">
      <w:start w:val="1"/>
      <w:numFmt w:val="bullet"/>
      <w:lvlText w:val="o"/>
      <w:lvlJc w:val="left"/>
      <w:pPr>
        <w:ind w:left="1440" w:hanging="360"/>
      </w:pPr>
      <w:rPr>
        <w:rFonts w:ascii="Courier New" w:hAnsi="Courier New" w:cs="Courier New" w:hint="default"/>
      </w:rPr>
    </w:lvl>
    <w:lvl w:ilvl="2" w:tplc="2F86B6DE" w:tentative="1">
      <w:start w:val="1"/>
      <w:numFmt w:val="bullet"/>
      <w:lvlText w:val=""/>
      <w:lvlJc w:val="left"/>
      <w:pPr>
        <w:ind w:left="2160" w:hanging="360"/>
      </w:pPr>
      <w:rPr>
        <w:rFonts w:ascii="Wingdings" w:hAnsi="Wingdings" w:hint="default"/>
      </w:rPr>
    </w:lvl>
    <w:lvl w:ilvl="3" w:tplc="F1D8A4AC" w:tentative="1">
      <w:start w:val="1"/>
      <w:numFmt w:val="bullet"/>
      <w:lvlText w:val=""/>
      <w:lvlJc w:val="left"/>
      <w:pPr>
        <w:ind w:left="2880" w:hanging="360"/>
      </w:pPr>
      <w:rPr>
        <w:rFonts w:ascii="Symbol" w:hAnsi="Symbol" w:hint="default"/>
      </w:rPr>
    </w:lvl>
    <w:lvl w:ilvl="4" w:tplc="E9CE0AC0" w:tentative="1">
      <w:start w:val="1"/>
      <w:numFmt w:val="bullet"/>
      <w:lvlText w:val="o"/>
      <w:lvlJc w:val="left"/>
      <w:pPr>
        <w:ind w:left="3600" w:hanging="360"/>
      </w:pPr>
      <w:rPr>
        <w:rFonts w:ascii="Courier New" w:hAnsi="Courier New" w:cs="Courier New" w:hint="default"/>
      </w:rPr>
    </w:lvl>
    <w:lvl w:ilvl="5" w:tplc="BEB6E638" w:tentative="1">
      <w:start w:val="1"/>
      <w:numFmt w:val="bullet"/>
      <w:lvlText w:val=""/>
      <w:lvlJc w:val="left"/>
      <w:pPr>
        <w:ind w:left="4320" w:hanging="360"/>
      </w:pPr>
      <w:rPr>
        <w:rFonts w:ascii="Wingdings" w:hAnsi="Wingdings" w:hint="default"/>
      </w:rPr>
    </w:lvl>
    <w:lvl w:ilvl="6" w:tplc="B498C880" w:tentative="1">
      <w:start w:val="1"/>
      <w:numFmt w:val="bullet"/>
      <w:lvlText w:val=""/>
      <w:lvlJc w:val="left"/>
      <w:pPr>
        <w:ind w:left="5040" w:hanging="360"/>
      </w:pPr>
      <w:rPr>
        <w:rFonts w:ascii="Symbol" w:hAnsi="Symbol" w:hint="default"/>
      </w:rPr>
    </w:lvl>
    <w:lvl w:ilvl="7" w:tplc="78EC8858" w:tentative="1">
      <w:start w:val="1"/>
      <w:numFmt w:val="bullet"/>
      <w:lvlText w:val="o"/>
      <w:lvlJc w:val="left"/>
      <w:pPr>
        <w:ind w:left="5760" w:hanging="360"/>
      </w:pPr>
      <w:rPr>
        <w:rFonts w:ascii="Courier New" w:hAnsi="Courier New" w:cs="Courier New" w:hint="default"/>
      </w:rPr>
    </w:lvl>
    <w:lvl w:ilvl="8" w:tplc="3FBEBBF2" w:tentative="1">
      <w:start w:val="1"/>
      <w:numFmt w:val="bullet"/>
      <w:lvlText w:val=""/>
      <w:lvlJc w:val="left"/>
      <w:pPr>
        <w:ind w:left="6480" w:hanging="360"/>
      </w:pPr>
      <w:rPr>
        <w:rFonts w:ascii="Wingdings" w:hAnsi="Wingdings" w:hint="default"/>
      </w:rPr>
    </w:lvl>
  </w:abstractNum>
  <w:abstractNum w:abstractNumId="28">
    <w:nsid w:val="05A069BE"/>
    <w:multiLevelType w:val="hybridMultilevel"/>
    <w:tmpl w:val="E9C24114"/>
    <w:lvl w:ilvl="0" w:tplc="EED62066">
      <w:start w:val="1"/>
      <w:numFmt w:val="bullet"/>
      <w:lvlText w:val=""/>
      <w:lvlJc w:val="left"/>
      <w:pPr>
        <w:ind w:left="720" w:hanging="360"/>
      </w:pPr>
      <w:rPr>
        <w:rFonts w:ascii="Symbol" w:hAnsi="Symbol" w:hint="default"/>
      </w:rPr>
    </w:lvl>
    <w:lvl w:ilvl="1" w:tplc="74FC740A">
      <w:start w:val="1"/>
      <w:numFmt w:val="bullet"/>
      <w:lvlText w:val="o"/>
      <w:lvlJc w:val="left"/>
      <w:pPr>
        <w:ind w:left="1440" w:hanging="360"/>
      </w:pPr>
      <w:rPr>
        <w:rFonts w:ascii="Courier New" w:hAnsi="Courier New" w:cs="Courier New" w:hint="default"/>
      </w:rPr>
    </w:lvl>
    <w:lvl w:ilvl="2" w:tplc="1D9E9EB6" w:tentative="1">
      <w:start w:val="1"/>
      <w:numFmt w:val="bullet"/>
      <w:lvlText w:val=""/>
      <w:lvlJc w:val="left"/>
      <w:pPr>
        <w:ind w:left="2160" w:hanging="360"/>
      </w:pPr>
      <w:rPr>
        <w:rFonts w:ascii="Wingdings" w:hAnsi="Wingdings" w:hint="default"/>
      </w:rPr>
    </w:lvl>
    <w:lvl w:ilvl="3" w:tplc="3388798C" w:tentative="1">
      <w:start w:val="1"/>
      <w:numFmt w:val="bullet"/>
      <w:lvlText w:val=""/>
      <w:lvlJc w:val="left"/>
      <w:pPr>
        <w:ind w:left="2880" w:hanging="360"/>
      </w:pPr>
      <w:rPr>
        <w:rFonts w:ascii="Symbol" w:hAnsi="Symbol" w:hint="default"/>
      </w:rPr>
    </w:lvl>
    <w:lvl w:ilvl="4" w:tplc="6B6EE968" w:tentative="1">
      <w:start w:val="1"/>
      <w:numFmt w:val="bullet"/>
      <w:lvlText w:val="o"/>
      <w:lvlJc w:val="left"/>
      <w:pPr>
        <w:ind w:left="3600" w:hanging="360"/>
      </w:pPr>
      <w:rPr>
        <w:rFonts w:ascii="Courier New" w:hAnsi="Courier New" w:cs="Courier New" w:hint="default"/>
      </w:rPr>
    </w:lvl>
    <w:lvl w:ilvl="5" w:tplc="D688D3CA" w:tentative="1">
      <w:start w:val="1"/>
      <w:numFmt w:val="bullet"/>
      <w:lvlText w:val=""/>
      <w:lvlJc w:val="left"/>
      <w:pPr>
        <w:ind w:left="4320" w:hanging="360"/>
      </w:pPr>
      <w:rPr>
        <w:rFonts w:ascii="Wingdings" w:hAnsi="Wingdings" w:hint="default"/>
      </w:rPr>
    </w:lvl>
    <w:lvl w:ilvl="6" w:tplc="637CF4FA" w:tentative="1">
      <w:start w:val="1"/>
      <w:numFmt w:val="bullet"/>
      <w:lvlText w:val=""/>
      <w:lvlJc w:val="left"/>
      <w:pPr>
        <w:ind w:left="5040" w:hanging="360"/>
      </w:pPr>
      <w:rPr>
        <w:rFonts w:ascii="Symbol" w:hAnsi="Symbol" w:hint="default"/>
      </w:rPr>
    </w:lvl>
    <w:lvl w:ilvl="7" w:tplc="AC16402E" w:tentative="1">
      <w:start w:val="1"/>
      <w:numFmt w:val="bullet"/>
      <w:lvlText w:val="o"/>
      <w:lvlJc w:val="left"/>
      <w:pPr>
        <w:ind w:left="5760" w:hanging="360"/>
      </w:pPr>
      <w:rPr>
        <w:rFonts w:ascii="Courier New" w:hAnsi="Courier New" w:cs="Courier New" w:hint="default"/>
      </w:rPr>
    </w:lvl>
    <w:lvl w:ilvl="8" w:tplc="B9B626E0" w:tentative="1">
      <w:start w:val="1"/>
      <w:numFmt w:val="bullet"/>
      <w:lvlText w:val=""/>
      <w:lvlJc w:val="left"/>
      <w:pPr>
        <w:ind w:left="6480" w:hanging="360"/>
      </w:pPr>
      <w:rPr>
        <w:rFonts w:ascii="Wingdings" w:hAnsi="Wingdings" w:hint="default"/>
      </w:rPr>
    </w:lvl>
  </w:abstractNum>
  <w:abstractNum w:abstractNumId="29">
    <w:nsid w:val="05E24C06"/>
    <w:multiLevelType w:val="hybridMultilevel"/>
    <w:tmpl w:val="8C840B2C"/>
    <w:lvl w:ilvl="0" w:tplc="D6FC258C">
      <w:start w:val="1"/>
      <w:numFmt w:val="bullet"/>
      <w:lvlText w:val=""/>
      <w:lvlJc w:val="left"/>
      <w:pPr>
        <w:ind w:left="720" w:hanging="360"/>
      </w:pPr>
      <w:rPr>
        <w:rFonts w:ascii="Symbol" w:hAnsi="Symbol" w:hint="default"/>
      </w:rPr>
    </w:lvl>
    <w:lvl w:ilvl="1" w:tplc="DFAC87AE">
      <w:start w:val="1"/>
      <w:numFmt w:val="bullet"/>
      <w:lvlText w:val="o"/>
      <w:lvlJc w:val="left"/>
      <w:pPr>
        <w:ind w:left="1440" w:hanging="360"/>
      </w:pPr>
      <w:rPr>
        <w:rFonts w:ascii="Courier New" w:hAnsi="Courier New" w:cs="Courier New" w:hint="default"/>
      </w:rPr>
    </w:lvl>
    <w:lvl w:ilvl="2" w:tplc="9A74C94E" w:tentative="1">
      <w:start w:val="1"/>
      <w:numFmt w:val="bullet"/>
      <w:lvlText w:val=""/>
      <w:lvlJc w:val="left"/>
      <w:pPr>
        <w:ind w:left="2160" w:hanging="360"/>
      </w:pPr>
      <w:rPr>
        <w:rFonts w:ascii="Wingdings" w:hAnsi="Wingdings" w:hint="default"/>
      </w:rPr>
    </w:lvl>
    <w:lvl w:ilvl="3" w:tplc="6E7CEBC6" w:tentative="1">
      <w:start w:val="1"/>
      <w:numFmt w:val="bullet"/>
      <w:lvlText w:val=""/>
      <w:lvlJc w:val="left"/>
      <w:pPr>
        <w:ind w:left="2880" w:hanging="360"/>
      </w:pPr>
      <w:rPr>
        <w:rFonts w:ascii="Symbol" w:hAnsi="Symbol" w:hint="default"/>
      </w:rPr>
    </w:lvl>
    <w:lvl w:ilvl="4" w:tplc="923C6E48" w:tentative="1">
      <w:start w:val="1"/>
      <w:numFmt w:val="bullet"/>
      <w:lvlText w:val="o"/>
      <w:lvlJc w:val="left"/>
      <w:pPr>
        <w:ind w:left="3600" w:hanging="360"/>
      </w:pPr>
      <w:rPr>
        <w:rFonts w:ascii="Courier New" w:hAnsi="Courier New" w:cs="Courier New" w:hint="default"/>
      </w:rPr>
    </w:lvl>
    <w:lvl w:ilvl="5" w:tplc="1EDEB5EC" w:tentative="1">
      <w:start w:val="1"/>
      <w:numFmt w:val="bullet"/>
      <w:lvlText w:val=""/>
      <w:lvlJc w:val="left"/>
      <w:pPr>
        <w:ind w:left="4320" w:hanging="360"/>
      </w:pPr>
      <w:rPr>
        <w:rFonts w:ascii="Wingdings" w:hAnsi="Wingdings" w:hint="default"/>
      </w:rPr>
    </w:lvl>
    <w:lvl w:ilvl="6" w:tplc="A914F3E0" w:tentative="1">
      <w:start w:val="1"/>
      <w:numFmt w:val="bullet"/>
      <w:lvlText w:val=""/>
      <w:lvlJc w:val="left"/>
      <w:pPr>
        <w:ind w:left="5040" w:hanging="360"/>
      </w:pPr>
      <w:rPr>
        <w:rFonts w:ascii="Symbol" w:hAnsi="Symbol" w:hint="default"/>
      </w:rPr>
    </w:lvl>
    <w:lvl w:ilvl="7" w:tplc="60506338" w:tentative="1">
      <w:start w:val="1"/>
      <w:numFmt w:val="bullet"/>
      <w:lvlText w:val="o"/>
      <w:lvlJc w:val="left"/>
      <w:pPr>
        <w:ind w:left="5760" w:hanging="360"/>
      </w:pPr>
      <w:rPr>
        <w:rFonts w:ascii="Courier New" w:hAnsi="Courier New" w:cs="Courier New" w:hint="default"/>
      </w:rPr>
    </w:lvl>
    <w:lvl w:ilvl="8" w:tplc="C246B30A" w:tentative="1">
      <w:start w:val="1"/>
      <w:numFmt w:val="bullet"/>
      <w:lvlText w:val=""/>
      <w:lvlJc w:val="left"/>
      <w:pPr>
        <w:ind w:left="6480" w:hanging="360"/>
      </w:pPr>
      <w:rPr>
        <w:rFonts w:ascii="Wingdings" w:hAnsi="Wingdings" w:hint="default"/>
      </w:rPr>
    </w:lvl>
  </w:abstractNum>
  <w:abstractNum w:abstractNumId="30">
    <w:nsid w:val="05EF3ED6"/>
    <w:multiLevelType w:val="hybridMultilevel"/>
    <w:tmpl w:val="CFCEA00E"/>
    <w:lvl w:ilvl="0" w:tplc="E21E4DAC">
      <w:start w:val="1"/>
      <w:numFmt w:val="bullet"/>
      <w:lvlText w:val=""/>
      <w:lvlJc w:val="left"/>
      <w:pPr>
        <w:ind w:left="720" w:hanging="360"/>
      </w:pPr>
      <w:rPr>
        <w:rFonts w:ascii="Symbol" w:hAnsi="Symbol" w:hint="default"/>
      </w:rPr>
    </w:lvl>
    <w:lvl w:ilvl="1" w:tplc="3A565D74" w:tentative="1">
      <w:start w:val="1"/>
      <w:numFmt w:val="bullet"/>
      <w:lvlText w:val="o"/>
      <w:lvlJc w:val="left"/>
      <w:pPr>
        <w:ind w:left="1440" w:hanging="360"/>
      </w:pPr>
      <w:rPr>
        <w:rFonts w:ascii="Courier New" w:hAnsi="Courier New" w:cs="Courier New" w:hint="default"/>
      </w:rPr>
    </w:lvl>
    <w:lvl w:ilvl="2" w:tplc="98FEED96">
      <w:start w:val="1"/>
      <w:numFmt w:val="bullet"/>
      <w:lvlText w:val=""/>
      <w:lvlJc w:val="left"/>
      <w:pPr>
        <w:ind w:left="2160" w:hanging="360"/>
      </w:pPr>
      <w:rPr>
        <w:rFonts w:ascii="Wingdings" w:hAnsi="Wingdings" w:hint="default"/>
      </w:rPr>
    </w:lvl>
    <w:lvl w:ilvl="3" w:tplc="2278ADD8" w:tentative="1">
      <w:start w:val="1"/>
      <w:numFmt w:val="bullet"/>
      <w:lvlText w:val=""/>
      <w:lvlJc w:val="left"/>
      <w:pPr>
        <w:ind w:left="2880" w:hanging="360"/>
      </w:pPr>
      <w:rPr>
        <w:rFonts w:ascii="Symbol" w:hAnsi="Symbol" w:hint="default"/>
      </w:rPr>
    </w:lvl>
    <w:lvl w:ilvl="4" w:tplc="DAAA6E7C" w:tentative="1">
      <w:start w:val="1"/>
      <w:numFmt w:val="bullet"/>
      <w:lvlText w:val="o"/>
      <w:lvlJc w:val="left"/>
      <w:pPr>
        <w:ind w:left="3600" w:hanging="360"/>
      </w:pPr>
      <w:rPr>
        <w:rFonts w:ascii="Courier New" w:hAnsi="Courier New" w:cs="Courier New" w:hint="default"/>
      </w:rPr>
    </w:lvl>
    <w:lvl w:ilvl="5" w:tplc="2306E620" w:tentative="1">
      <w:start w:val="1"/>
      <w:numFmt w:val="bullet"/>
      <w:lvlText w:val=""/>
      <w:lvlJc w:val="left"/>
      <w:pPr>
        <w:ind w:left="4320" w:hanging="360"/>
      </w:pPr>
      <w:rPr>
        <w:rFonts w:ascii="Wingdings" w:hAnsi="Wingdings" w:hint="default"/>
      </w:rPr>
    </w:lvl>
    <w:lvl w:ilvl="6" w:tplc="E9725986" w:tentative="1">
      <w:start w:val="1"/>
      <w:numFmt w:val="bullet"/>
      <w:lvlText w:val=""/>
      <w:lvlJc w:val="left"/>
      <w:pPr>
        <w:ind w:left="5040" w:hanging="360"/>
      </w:pPr>
      <w:rPr>
        <w:rFonts w:ascii="Symbol" w:hAnsi="Symbol" w:hint="default"/>
      </w:rPr>
    </w:lvl>
    <w:lvl w:ilvl="7" w:tplc="E668C6EA" w:tentative="1">
      <w:start w:val="1"/>
      <w:numFmt w:val="bullet"/>
      <w:lvlText w:val="o"/>
      <w:lvlJc w:val="left"/>
      <w:pPr>
        <w:ind w:left="5760" w:hanging="360"/>
      </w:pPr>
      <w:rPr>
        <w:rFonts w:ascii="Courier New" w:hAnsi="Courier New" w:cs="Courier New" w:hint="default"/>
      </w:rPr>
    </w:lvl>
    <w:lvl w:ilvl="8" w:tplc="8E48F584" w:tentative="1">
      <w:start w:val="1"/>
      <w:numFmt w:val="bullet"/>
      <w:lvlText w:val=""/>
      <w:lvlJc w:val="left"/>
      <w:pPr>
        <w:ind w:left="6480" w:hanging="360"/>
      </w:pPr>
      <w:rPr>
        <w:rFonts w:ascii="Wingdings" w:hAnsi="Wingdings" w:hint="default"/>
      </w:rPr>
    </w:lvl>
  </w:abstractNum>
  <w:abstractNum w:abstractNumId="31">
    <w:nsid w:val="06D42BFD"/>
    <w:multiLevelType w:val="hybridMultilevel"/>
    <w:tmpl w:val="7ECCEE6C"/>
    <w:lvl w:ilvl="0" w:tplc="5C662A9C">
      <w:start w:val="1"/>
      <w:numFmt w:val="bullet"/>
      <w:lvlText w:val=""/>
      <w:lvlJc w:val="left"/>
      <w:pPr>
        <w:ind w:left="720" w:hanging="360"/>
      </w:pPr>
      <w:rPr>
        <w:rFonts w:ascii="Symbol" w:hAnsi="Symbol" w:hint="default"/>
      </w:rPr>
    </w:lvl>
    <w:lvl w:ilvl="1" w:tplc="2E8632A2">
      <w:start w:val="1"/>
      <w:numFmt w:val="bullet"/>
      <w:lvlText w:val="o"/>
      <w:lvlJc w:val="left"/>
      <w:pPr>
        <w:ind w:left="1440" w:hanging="360"/>
      </w:pPr>
      <w:rPr>
        <w:rFonts w:ascii="Courier New" w:hAnsi="Courier New" w:cs="Courier New" w:hint="default"/>
      </w:rPr>
    </w:lvl>
    <w:lvl w:ilvl="2" w:tplc="FAB46D18" w:tentative="1">
      <w:start w:val="1"/>
      <w:numFmt w:val="bullet"/>
      <w:lvlText w:val=""/>
      <w:lvlJc w:val="left"/>
      <w:pPr>
        <w:ind w:left="2160" w:hanging="360"/>
      </w:pPr>
      <w:rPr>
        <w:rFonts w:ascii="Wingdings" w:hAnsi="Wingdings" w:hint="default"/>
      </w:rPr>
    </w:lvl>
    <w:lvl w:ilvl="3" w:tplc="D3061538" w:tentative="1">
      <w:start w:val="1"/>
      <w:numFmt w:val="bullet"/>
      <w:lvlText w:val=""/>
      <w:lvlJc w:val="left"/>
      <w:pPr>
        <w:ind w:left="2880" w:hanging="360"/>
      </w:pPr>
      <w:rPr>
        <w:rFonts w:ascii="Symbol" w:hAnsi="Symbol" w:hint="default"/>
      </w:rPr>
    </w:lvl>
    <w:lvl w:ilvl="4" w:tplc="47DC5696" w:tentative="1">
      <w:start w:val="1"/>
      <w:numFmt w:val="bullet"/>
      <w:lvlText w:val="o"/>
      <w:lvlJc w:val="left"/>
      <w:pPr>
        <w:ind w:left="3600" w:hanging="360"/>
      </w:pPr>
      <w:rPr>
        <w:rFonts w:ascii="Courier New" w:hAnsi="Courier New" w:cs="Courier New" w:hint="default"/>
      </w:rPr>
    </w:lvl>
    <w:lvl w:ilvl="5" w:tplc="46EE99CC" w:tentative="1">
      <w:start w:val="1"/>
      <w:numFmt w:val="bullet"/>
      <w:lvlText w:val=""/>
      <w:lvlJc w:val="left"/>
      <w:pPr>
        <w:ind w:left="4320" w:hanging="360"/>
      </w:pPr>
      <w:rPr>
        <w:rFonts w:ascii="Wingdings" w:hAnsi="Wingdings" w:hint="default"/>
      </w:rPr>
    </w:lvl>
    <w:lvl w:ilvl="6" w:tplc="B0EE1EC8" w:tentative="1">
      <w:start w:val="1"/>
      <w:numFmt w:val="bullet"/>
      <w:lvlText w:val=""/>
      <w:lvlJc w:val="left"/>
      <w:pPr>
        <w:ind w:left="5040" w:hanging="360"/>
      </w:pPr>
      <w:rPr>
        <w:rFonts w:ascii="Symbol" w:hAnsi="Symbol" w:hint="default"/>
      </w:rPr>
    </w:lvl>
    <w:lvl w:ilvl="7" w:tplc="55005A6C" w:tentative="1">
      <w:start w:val="1"/>
      <w:numFmt w:val="bullet"/>
      <w:lvlText w:val="o"/>
      <w:lvlJc w:val="left"/>
      <w:pPr>
        <w:ind w:left="5760" w:hanging="360"/>
      </w:pPr>
      <w:rPr>
        <w:rFonts w:ascii="Courier New" w:hAnsi="Courier New" w:cs="Courier New" w:hint="default"/>
      </w:rPr>
    </w:lvl>
    <w:lvl w:ilvl="8" w:tplc="50065750" w:tentative="1">
      <w:start w:val="1"/>
      <w:numFmt w:val="bullet"/>
      <w:lvlText w:val=""/>
      <w:lvlJc w:val="left"/>
      <w:pPr>
        <w:ind w:left="6480" w:hanging="360"/>
      </w:pPr>
      <w:rPr>
        <w:rFonts w:ascii="Wingdings" w:hAnsi="Wingdings" w:hint="default"/>
      </w:rPr>
    </w:lvl>
  </w:abstractNum>
  <w:abstractNum w:abstractNumId="32">
    <w:nsid w:val="072F34F4"/>
    <w:multiLevelType w:val="hybridMultilevel"/>
    <w:tmpl w:val="6A14DA6E"/>
    <w:lvl w:ilvl="0" w:tplc="40B8568A">
      <w:start w:val="1"/>
      <w:numFmt w:val="bullet"/>
      <w:lvlText w:val=""/>
      <w:lvlJc w:val="left"/>
      <w:pPr>
        <w:ind w:left="720" w:hanging="360"/>
      </w:pPr>
      <w:rPr>
        <w:rFonts w:ascii="Symbol" w:hAnsi="Symbol" w:hint="default"/>
      </w:rPr>
    </w:lvl>
    <w:lvl w:ilvl="1" w:tplc="6A2EE288" w:tentative="1">
      <w:start w:val="1"/>
      <w:numFmt w:val="bullet"/>
      <w:lvlText w:val="o"/>
      <w:lvlJc w:val="left"/>
      <w:pPr>
        <w:ind w:left="1440" w:hanging="360"/>
      </w:pPr>
      <w:rPr>
        <w:rFonts w:ascii="Courier New" w:hAnsi="Courier New" w:cs="Courier New" w:hint="default"/>
      </w:rPr>
    </w:lvl>
    <w:lvl w:ilvl="2" w:tplc="22F0AFDE">
      <w:start w:val="1"/>
      <w:numFmt w:val="bullet"/>
      <w:lvlText w:val=""/>
      <w:lvlJc w:val="left"/>
      <w:pPr>
        <w:ind w:left="2160" w:hanging="360"/>
      </w:pPr>
      <w:rPr>
        <w:rFonts w:ascii="Wingdings" w:hAnsi="Wingdings" w:hint="default"/>
      </w:rPr>
    </w:lvl>
    <w:lvl w:ilvl="3" w:tplc="4EE2835C" w:tentative="1">
      <w:start w:val="1"/>
      <w:numFmt w:val="bullet"/>
      <w:lvlText w:val=""/>
      <w:lvlJc w:val="left"/>
      <w:pPr>
        <w:ind w:left="2880" w:hanging="360"/>
      </w:pPr>
      <w:rPr>
        <w:rFonts w:ascii="Symbol" w:hAnsi="Symbol" w:hint="default"/>
      </w:rPr>
    </w:lvl>
    <w:lvl w:ilvl="4" w:tplc="E6FC1568" w:tentative="1">
      <w:start w:val="1"/>
      <w:numFmt w:val="bullet"/>
      <w:lvlText w:val="o"/>
      <w:lvlJc w:val="left"/>
      <w:pPr>
        <w:ind w:left="3600" w:hanging="360"/>
      </w:pPr>
      <w:rPr>
        <w:rFonts w:ascii="Courier New" w:hAnsi="Courier New" w:cs="Courier New" w:hint="default"/>
      </w:rPr>
    </w:lvl>
    <w:lvl w:ilvl="5" w:tplc="A830E9D0" w:tentative="1">
      <w:start w:val="1"/>
      <w:numFmt w:val="bullet"/>
      <w:lvlText w:val=""/>
      <w:lvlJc w:val="left"/>
      <w:pPr>
        <w:ind w:left="4320" w:hanging="360"/>
      </w:pPr>
      <w:rPr>
        <w:rFonts w:ascii="Wingdings" w:hAnsi="Wingdings" w:hint="default"/>
      </w:rPr>
    </w:lvl>
    <w:lvl w:ilvl="6" w:tplc="932EF6BC" w:tentative="1">
      <w:start w:val="1"/>
      <w:numFmt w:val="bullet"/>
      <w:lvlText w:val=""/>
      <w:lvlJc w:val="left"/>
      <w:pPr>
        <w:ind w:left="5040" w:hanging="360"/>
      </w:pPr>
      <w:rPr>
        <w:rFonts w:ascii="Symbol" w:hAnsi="Symbol" w:hint="default"/>
      </w:rPr>
    </w:lvl>
    <w:lvl w:ilvl="7" w:tplc="0BAAF5B8" w:tentative="1">
      <w:start w:val="1"/>
      <w:numFmt w:val="bullet"/>
      <w:lvlText w:val="o"/>
      <w:lvlJc w:val="left"/>
      <w:pPr>
        <w:ind w:left="5760" w:hanging="360"/>
      </w:pPr>
      <w:rPr>
        <w:rFonts w:ascii="Courier New" w:hAnsi="Courier New" w:cs="Courier New" w:hint="default"/>
      </w:rPr>
    </w:lvl>
    <w:lvl w:ilvl="8" w:tplc="48E620CA" w:tentative="1">
      <w:start w:val="1"/>
      <w:numFmt w:val="bullet"/>
      <w:lvlText w:val=""/>
      <w:lvlJc w:val="left"/>
      <w:pPr>
        <w:ind w:left="6480" w:hanging="360"/>
      </w:pPr>
      <w:rPr>
        <w:rFonts w:ascii="Wingdings" w:hAnsi="Wingdings" w:hint="default"/>
      </w:rPr>
    </w:lvl>
  </w:abstractNum>
  <w:abstractNum w:abstractNumId="33">
    <w:nsid w:val="07600F3B"/>
    <w:multiLevelType w:val="hybridMultilevel"/>
    <w:tmpl w:val="F4E6D13C"/>
    <w:lvl w:ilvl="0" w:tplc="A3649D24">
      <w:start w:val="1"/>
      <w:numFmt w:val="bullet"/>
      <w:lvlText w:val=""/>
      <w:lvlJc w:val="left"/>
      <w:pPr>
        <w:ind w:left="720" w:hanging="360"/>
      </w:pPr>
      <w:rPr>
        <w:rFonts w:ascii="Symbol" w:hAnsi="Symbol" w:hint="default"/>
      </w:rPr>
    </w:lvl>
    <w:lvl w:ilvl="1" w:tplc="FC60B606" w:tentative="1">
      <w:start w:val="1"/>
      <w:numFmt w:val="bullet"/>
      <w:lvlText w:val="o"/>
      <w:lvlJc w:val="left"/>
      <w:pPr>
        <w:ind w:left="1440" w:hanging="360"/>
      </w:pPr>
      <w:rPr>
        <w:rFonts w:ascii="Courier New" w:hAnsi="Courier New" w:cs="Courier New" w:hint="default"/>
      </w:rPr>
    </w:lvl>
    <w:lvl w:ilvl="2" w:tplc="A0FC5ABC">
      <w:start w:val="1"/>
      <w:numFmt w:val="bullet"/>
      <w:lvlText w:val=""/>
      <w:lvlJc w:val="left"/>
      <w:pPr>
        <w:ind w:left="2160" w:hanging="360"/>
      </w:pPr>
      <w:rPr>
        <w:rFonts w:ascii="Wingdings" w:hAnsi="Wingdings" w:hint="default"/>
      </w:rPr>
    </w:lvl>
    <w:lvl w:ilvl="3" w:tplc="4B30058A" w:tentative="1">
      <w:start w:val="1"/>
      <w:numFmt w:val="bullet"/>
      <w:lvlText w:val=""/>
      <w:lvlJc w:val="left"/>
      <w:pPr>
        <w:ind w:left="2880" w:hanging="360"/>
      </w:pPr>
      <w:rPr>
        <w:rFonts w:ascii="Symbol" w:hAnsi="Symbol" w:hint="default"/>
      </w:rPr>
    </w:lvl>
    <w:lvl w:ilvl="4" w:tplc="CDD4B3E8" w:tentative="1">
      <w:start w:val="1"/>
      <w:numFmt w:val="bullet"/>
      <w:lvlText w:val="o"/>
      <w:lvlJc w:val="left"/>
      <w:pPr>
        <w:ind w:left="3600" w:hanging="360"/>
      </w:pPr>
      <w:rPr>
        <w:rFonts w:ascii="Courier New" w:hAnsi="Courier New" w:cs="Courier New" w:hint="default"/>
      </w:rPr>
    </w:lvl>
    <w:lvl w:ilvl="5" w:tplc="3A82D9A4" w:tentative="1">
      <w:start w:val="1"/>
      <w:numFmt w:val="bullet"/>
      <w:lvlText w:val=""/>
      <w:lvlJc w:val="left"/>
      <w:pPr>
        <w:ind w:left="4320" w:hanging="360"/>
      </w:pPr>
      <w:rPr>
        <w:rFonts w:ascii="Wingdings" w:hAnsi="Wingdings" w:hint="default"/>
      </w:rPr>
    </w:lvl>
    <w:lvl w:ilvl="6" w:tplc="EC04D2EE" w:tentative="1">
      <w:start w:val="1"/>
      <w:numFmt w:val="bullet"/>
      <w:lvlText w:val=""/>
      <w:lvlJc w:val="left"/>
      <w:pPr>
        <w:ind w:left="5040" w:hanging="360"/>
      </w:pPr>
      <w:rPr>
        <w:rFonts w:ascii="Symbol" w:hAnsi="Symbol" w:hint="default"/>
      </w:rPr>
    </w:lvl>
    <w:lvl w:ilvl="7" w:tplc="9E06E7BC" w:tentative="1">
      <w:start w:val="1"/>
      <w:numFmt w:val="bullet"/>
      <w:lvlText w:val="o"/>
      <w:lvlJc w:val="left"/>
      <w:pPr>
        <w:ind w:left="5760" w:hanging="360"/>
      </w:pPr>
      <w:rPr>
        <w:rFonts w:ascii="Courier New" w:hAnsi="Courier New" w:cs="Courier New" w:hint="default"/>
      </w:rPr>
    </w:lvl>
    <w:lvl w:ilvl="8" w:tplc="B4A25ECA" w:tentative="1">
      <w:start w:val="1"/>
      <w:numFmt w:val="bullet"/>
      <w:lvlText w:val=""/>
      <w:lvlJc w:val="left"/>
      <w:pPr>
        <w:ind w:left="6480" w:hanging="360"/>
      </w:pPr>
      <w:rPr>
        <w:rFonts w:ascii="Wingdings" w:hAnsi="Wingdings" w:hint="default"/>
      </w:rPr>
    </w:lvl>
  </w:abstractNum>
  <w:abstractNum w:abstractNumId="34">
    <w:nsid w:val="07660A02"/>
    <w:multiLevelType w:val="hybridMultilevel"/>
    <w:tmpl w:val="1E88BBBA"/>
    <w:lvl w:ilvl="0" w:tplc="864C940C">
      <w:start w:val="1"/>
      <w:numFmt w:val="bullet"/>
      <w:lvlText w:val=""/>
      <w:lvlJc w:val="left"/>
      <w:pPr>
        <w:ind w:left="720" w:hanging="360"/>
      </w:pPr>
      <w:rPr>
        <w:rFonts w:ascii="Symbol" w:hAnsi="Symbol" w:hint="default"/>
      </w:rPr>
    </w:lvl>
    <w:lvl w:ilvl="1" w:tplc="34446328" w:tentative="1">
      <w:start w:val="1"/>
      <w:numFmt w:val="bullet"/>
      <w:lvlText w:val="o"/>
      <w:lvlJc w:val="left"/>
      <w:pPr>
        <w:ind w:left="1440" w:hanging="360"/>
      </w:pPr>
      <w:rPr>
        <w:rFonts w:ascii="Courier New" w:hAnsi="Courier New" w:cs="Courier New" w:hint="default"/>
      </w:rPr>
    </w:lvl>
    <w:lvl w:ilvl="2" w:tplc="87C065D6">
      <w:start w:val="1"/>
      <w:numFmt w:val="bullet"/>
      <w:lvlText w:val=""/>
      <w:lvlJc w:val="left"/>
      <w:pPr>
        <w:ind w:left="2160" w:hanging="360"/>
      </w:pPr>
      <w:rPr>
        <w:rFonts w:ascii="Wingdings" w:hAnsi="Wingdings" w:hint="default"/>
      </w:rPr>
    </w:lvl>
    <w:lvl w:ilvl="3" w:tplc="46BCFD3C" w:tentative="1">
      <w:start w:val="1"/>
      <w:numFmt w:val="bullet"/>
      <w:lvlText w:val=""/>
      <w:lvlJc w:val="left"/>
      <w:pPr>
        <w:ind w:left="2880" w:hanging="360"/>
      </w:pPr>
      <w:rPr>
        <w:rFonts w:ascii="Symbol" w:hAnsi="Symbol" w:hint="default"/>
      </w:rPr>
    </w:lvl>
    <w:lvl w:ilvl="4" w:tplc="B106AFBE" w:tentative="1">
      <w:start w:val="1"/>
      <w:numFmt w:val="bullet"/>
      <w:lvlText w:val="o"/>
      <w:lvlJc w:val="left"/>
      <w:pPr>
        <w:ind w:left="3600" w:hanging="360"/>
      </w:pPr>
      <w:rPr>
        <w:rFonts w:ascii="Courier New" w:hAnsi="Courier New" w:cs="Courier New" w:hint="default"/>
      </w:rPr>
    </w:lvl>
    <w:lvl w:ilvl="5" w:tplc="AE0C933C" w:tentative="1">
      <w:start w:val="1"/>
      <w:numFmt w:val="bullet"/>
      <w:lvlText w:val=""/>
      <w:lvlJc w:val="left"/>
      <w:pPr>
        <w:ind w:left="4320" w:hanging="360"/>
      </w:pPr>
      <w:rPr>
        <w:rFonts w:ascii="Wingdings" w:hAnsi="Wingdings" w:hint="default"/>
      </w:rPr>
    </w:lvl>
    <w:lvl w:ilvl="6" w:tplc="EB2EC402" w:tentative="1">
      <w:start w:val="1"/>
      <w:numFmt w:val="bullet"/>
      <w:lvlText w:val=""/>
      <w:lvlJc w:val="left"/>
      <w:pPr>
        <w:ind w:left="5040" w:hanging="360"/>
      </w:pPr>
      <w:rPr>
        <w:rFonts w:ascii="Symbol" w:hAnsi="Symbol" w:hint="default"/>
      </w:rPr>
    </w:lvl>
    <w:lvl w:ilvl="7" w:tplc="3C60B7EE" w:tentative="1">
      <w:start w:val="1"/>
      <w:numFmt w:val="bullet"/>
      <w:lvlText w:val="o"/>
      <w:lvlJc w:val="left"/>
      <w:pPr>
        <w:ind w:left="5760" w:hanging="360"/>
      </w:pPr>
      <w:rPr>
        <w:rFonts w:ascii="Courier New" w:hAnsi="Courier New" w:cs="Courier New" w:hint="default"/>
      </w:rPr>
    </w:lvl>
    <w:lvl w:ilvl="8" w:tplc="C1CE83FC" w:tentative="1">
      <w:start w:val="1"/>
      <w:numFmt w:val="bullet"/>
      <w:lvlText w:val=""/>
      <w:lvlJc w:val="left"/>
      <w:pPr>
        <w:ind w:left="6480" w:hanging="360"/>
      </w:pPr>
      <w:rPr>
        <w:rFonts w:ascii="Wingdings" w:hAnsi="Wingdings" w:hint="default"/>
      </w:rPr>
    </w:lvl>
  </w:abstractNum>
  <w:abstractNum w:abstractNumId="35">
    <w:nsid w:val="07B30319"/>
    <w:multiLevelType w:val="hybridMultilevel"/>
    <w:tmpl w:val="29DAD598"/>
    <w:lvl w:ilvl="0" w:tplc="CF5CBB88">
      <w:start w:val="1"/>
      <w:numFmt w:val="bullet"/>
      <w:lvlText w:val=""/>
      <w:lvlJc w:val="left"/>
      <w:pPr>
        <w:ind w:left="720" w:hanging="360"/>
      </w:pPr>
      <w:rPr>
        <w:rFonts w:ascii="Symbol" w:hAnsi="Symbol" w:hint="default"/>
      </w:rPr>
    </w:lvl>
    <w:lvl w:ilvl="1" w:tplc="D1A65B10" w:tentative="1">
      <w:start w:val="1"/>
      <w:numFmt w:val="bullet"/>
      <w:lvlText w:val="o"/>
      <w:lvlJc w:val="left"/>
      <w:pPr>
        <w:ind w:left="1440" w:hanging="360"/>
      </w:pPr>
      <w:rPr>
        <w:rFonts w:ascii="Courier New" w:hAnsi="Courier New" w:cs="Courier New" w:hint="default"/>
      </w:rPr>
    </w:lvl>
    <w:lvl w:ilvl="2" w:tplc="DC3C998E">
      <w:start w:val="1"/>
      <w:numFmt w:val="bullet"/>
      <w:lvlText w:val=""/>
      <w:lvlJc w:val="left"/>
      <w:pPr>
        <w:ind w:left="2160" w:hanging="360"/>
      </w:pPr>
      <w:rPr>
        <w:rFonts w:ascii="Wingdings" w:hAnsi="Wingdings" w:hint="default"/>
      </w:rPr>
    </w:lvl>
    <w:lvl w:ilvl="3" w:tplc="62ACEC1A" w:tentative="1">
      <w:start w:val="1"/>
      <w:numFmt w:val="bullet"/>
      <w:lvlText w:val=""/>
      <w:lvlJc w:val="left"/>
      <w:pPr>
        <w:ind w:left="2880" w:hanging="360"/>
      </w:pPr>
      <w:rPr>
        <w:rFonts w:ascii="Symbol" w:hAnsi="Symbol" w:hint="default"/>
      </w:rPr>
    </w:lvl>
    <w:lvl w:ilvl="4" w:tplc="205A9468" w:tentative="1">
      <w:start w:val="1"/>
      <w:numFmt w:val="bullet"/>
      <w:lvlText w:val="o"/>
      <w:lvlJc w:val="left"/>
      <w:pPr>
        <w:ind w:left="3600" w:hanging="360"/>
      </w:pPr>
      <w:rPr>
        <w:rFonts w:ascii="Courier New" w:hAnsi="Courier New" w:cs="Courier New" w:hint="default"/>
      </w:rPr>
    </w:lvl>
    <w:lvl w:ilvl="5" w:tplc="F66E8E6E" w:tentative="1">
      <w:start w:val="1"/>
      <w:numFmt w:val="bullet"/>
      <w:lvlText w:val=""/>
      <w:lvlJc w:val="left"/>
      <w:pPr>
        <w:ind w:left="4320" w:hanging="360"/>
      </w:pPr>
      <w:rPr>
        <w:rFonts w:ascii="Wingdings" w:hAnsi="Wingdings" w:hint="default"/>
      </w:rPr>
    </w:lvl>
    <w:lvl w:ilvl="6" w:tplc="A676A736" w:tentative="1">
      <w:start w:val="1"/>
      <w:numFmt w:val="bullet"/>
      <w:lvlText w:val=""/>
      <w:lvlJc w:val="left"/>
      <w:pPr>
        <w:ind w:left="5040" w:hanging="360"/>
      </w:pPr>
      <w:rPr>
        <w:rFonts w:ascii="Symbol" w:hAnsi="Symbol" w:hint="default"/>
      </w:rPr>
    </w:lvl>
    <w:lvl w:ilvl="7" w:tplc="5C2EA6BA" w:tentative="1">
      <w:start w:val="1"/>
      <w:numFmt w:val="bullet"/>
      <w:lvlText w:val="o"/>
      <w:lvlJc w:val="left"/>
      <w:pPr>
        <w:ind w:left="5760" w:hanging="360"/>
      </w:pPr>
      <w:rPr>
        <w:rFonts w:ascii="Courier New" w:hAnsi="Courier New" w:cs="Courier New" w:hint="default"/>
      </w:rPr>
    </w:lvl>
    <w:lvl w:ilvl="8" w:tplc="D6A04B20" w:tentative="1">
      <w:start w:val="1"/>
      <w:numFmt w:val="bullet"/>
      <w:lvlText w:val=""/>
      <w:lvlJc w:val="left"/>
      <w:pPr>
        <w:ind w:left="6480" w:hanging="360"/>
      </w:pPr>
      <w:rPr>
        <w:rFonts w:ascii="Wingdings" w:hAnsi="Wingdings" w:hint="default"/>
      </w:rPr>
    </w:lvl>
  </w:abstractNum>
  <w:abstractNum w:abstractNumId="36">
    <w:nsid w:val="07D536CD"/>
    <w:multiLevelType w:val="hybridMultilevel"/>
    <w:tmpl w:val="3872F77A"/>
    <w:lvl w:ilvl="0" w:tplc="AC0CF27E">
      <w:start w:val="1"/>
      <w:numFmt w:val="bullet"/>
      <w:lvlText w:val=""/>
      <w:lvlJc w:val="left"/>
      <w:pPr>
        <w:ind w:left="720" w:hanging="360"/>
      </w:pPr>
      <w:rPr>
        <w:rFonts w:ascii="Symbol" w:hAnsi="Symbol" w:hint="default"/>
      </w:rPr>
    </w:lvl>
    <w:lvl w:ilvl="1" w:tplc="7AA6AE7C">
      <w:start w:val="1"/>
      <w:numFmt w:val="bullet"/>
      <w:lvlText w:val="o"/>
      <w:lvlJc w:val="left"/>
      <w:pPr>
        <w:ind w:left="1440" w:hanging="360"/>
      </w:pPr>
      <w:rPr>
        <w:rFonts w:ascii="Courier New" w:hAnsi="Courier New" w:cs="Courier New" w:hint="default"/>
      </w:rPr>
    </w:lvl>
    <w:lvl w:ilvl="2" w:tplc="4DE49046" w:tentative="1">
      <w:start w:val="1"/>
      <w:numFmt w:val="bullet"/>
      <w:lvlText w:val=""/>
      <w:lvlJc w:val="left"/>
      <w:pPr>
        <w:ind w:left="2160" w:hanging="360"/>
      </w:pPr>
      <w:rPr>
        <w:rFonts w:ascii="Wingdings" w:hAnsi="Wingdings" w:hint="default"/>
      </w:rPr>
    </w:lvl>
    <w:lvl w:ilvl="3" w:tplc="7B76C52E" w:tentative="1">
      <w:start w:val="1"/>
      <w:numFmt w:val="bullet"/>
      <w:lvlText w:val=""/>
      <w:lvlJc w:val="left"/>
      <w:pPr>
        <w:ind w:left="2880" w:hanging="360"/>
      </w:pPr>
      <w:rPr>
        <w:rFonts w:ascii="Symbol" w:hAnsi="Symbol" w:hint="default"/>
      </w:rPr>
    </w:lvl>
    <w:lvl w:ilvl="4" w:tplc="024090DA" w:tentative="1">
      <w:start w:val="1"/>
      <w:numFmt w:val="bullet"/>
      <w:lvlText w:val="o"/>
      <w:lvlJc w:val="left"/>
      <w:pPr>
        <w:ind w:left="3600" w:hanging="360"/>
      </w:pPr>
      <w:rPr>
        <w:rFonts w:ascii="Courier New" w:hAnsi="Courier New" w:cs="Courier New" w:hint="default"/>
      </w:rPr>
    </w:lvl>
    <w:lvl w:ilvl="5" w:tplc="8698024C" w:tentative="1">
      <w:start w:val="1"/>
      <w:numFmt w:val="bullet"/>
      <w:lvlText w:val=""/>
      <w:lvlJc w:val="left"/>
      <w:pPr>
        <w:ind w:left="4320" w:hanging="360"/>
      </w:pPr>
      <w:rPr>
        <w:rFonts w:ascii="Wingdings" w:hAnsi="Wingdings" w:hint="default"/>
      </w:rPr>
    </w:lvl>
    <w:lvl w:ilvl="6" w:tplc="5FEC4D18" w:tentative="1">
      <w:start w:val="1"/>
      <w:numFmt w:val="bullet"/>
      <w:lvlText w:val=""/>
      <w:lvlJc w:val="left"/>
      <w:pPr>
        <w:ind w:left="5040" w:hanging="360"/>
      </w:pPr>
      <w:rPr>
        <w:rFonts w:ascii="Symbol" w:hAnsi="Symbol" w:hint="default"/>
      </w:rPr>
    </w:lvl>
    <w:lvl w:ilvl="7" w:tplc="FA923DCE" w:tentative="1">
      <w:start w:val="1"/>
      <w:numFmt w:val="bullet"/>
      <w:lvlText w:val="o"/>
      <w:lvlJc w:val="left"/>
      <w:pPr>
        <w:ind w:left="5760" w:hanging="360"/>
      </w:pPr>
      <w:rPr>
        <w:rFonts w:ascii="Courier New" w:hAnsi="Courier New" w:cs="Courier New" w:hint="default"/>
      </w:rPr>
    </w:lvl>
    <w:lvl w:ilvl="8" w:tplc="7408EAC6" w:tentative="1">
      <w:start w:val="1"/>
      <w:numFmt w:val="bullet"/>
      <w:lvlText w:val=""/>
      <w:lvlJc w:val="left"/>
      <w:pPr>
        <w:ind w:left="6480" w:hanging="360"/>
      </w:pPr>
      <w:rPr>
        <w:rFonts w:ascii="Wingdings" w:hAnsi="Wingdings" w:hint="default"/>
      </w:rPr>
    </w:lvl>
  </w:abstractNum>
  <w:abstractNum w:abstractNumId="37">
    <w:nsid w:val="084E47A6"/>
    <w:multiLevelType w:val="hybridMultilevel"/>
    <w:tmpl w:val="CEB21048"/>
    <w:lvl w:ilvl="0" w:tplc="E468F132">
      <w:start w:val="1"/>
      <w:numFmt w:val="bullet"/>
      <w:lvlText w:val=""/>
      <w:lvlJc w:val="left"/>
      <w:pPr>
        <w:ind w:left="720" w:hanging="360"/>
      </w:pPr>
      <w:rPr>
        <w:rFonts w:ascii="Symbol" w:hAnsi="Symbol" w:hint="default"/>
      </w:rPr>
    </w:lvl>
    <w:lvl w:ilvl="1" w:tplc="B97419F8" w:tentative="1">
      <w:start w:val="1"/>
      <w:numFmt w:val="bullet"/>
      <w:lvlText w:val="o"/>
      <w:lvlJc w:val="left"/>
      <w:pPr>
        <w:ind w:left="1440" w:hanging="360"/>
      </w:pPr>
      <w:rPr>
        <w:rFonts w:ascii="Courier New" w:hAnsi="Courier New" w:cs="Courier New" w:hint="default"/>
      </w:rPr>
    </w:lvl>
    <w:lvl w:ilvl="2" w:tplc="BC2A2E82">
      <w:start w:val="1"/>
      <w:numFmt w:val="bullet"/>
      <w:lvlText w:val=""/>
      <w:lvlJc w:val="left"/>
      <w:pPr>
        <w:ind w:left="2160" w:hanging="360"/>
      </w:pPr>
      <w:rPr>
        <w:rFonts w:ascii="Wingdings" w:hAnsi="Wingdings" w:hint="default"/>
      </w:rPr>
    </w:lvl>
    <w:lvl w:ilvl="3" w:tplc="8304C58A" w:tentative="1">
      <w:start w:val="1"/>
      <w:numFmt w:val="bullet"/>
      <w:lvlText w:val=""/>
      <w:lvlJc w:val="left"/>
      <w:pPr>
        <w:ind w:left="2880" w:hanging="360"/>
      </w:pPr>
      <w:rPr>
        <w:rFonts w:ascii="Symbol" w:hAnsi="Symbol" w:hint="default"/>
      </w:rPr>
    </w:lvl>
    <w:lvl w:ilvl="4" w:tplc="CF441B2E" w:tentative="1">
      <w:start w:val="1"/>
      <w:numFmt w:val="bullet"/>
      <w:lvlText w:val="o"/>
      <w:lvlJc w:val="left"/>
      <w:pPr>
        <w:ind w:left="3600" w:hanging="360"/>
      </w:pPr>
      <w:rPr>
        <w:rFonts w:ascii="Courier New" w:hAnsi="Courier New" w:cs="Courier New" w:hint="default"/>
      </w:rPr>
    </w:lvl>
    <w:lvl w:ilvl="5" w:tplc="20164182" w:tentative="1">
      <w:start w:val="1"/>
      <w:numFmt w:val="bullet"/>
      <w:lvlText w:val=""/>
      <w:lvlJc w:val="left"/>
      <w:pPr>
        <w:ind w:left="4320" w:hanging="360"/>
      </w:pPr>
      <w:rPr>
        <w:rFonts w:ascii="Wingdings" w:hAnsi="Wingdings" w:hint="default"/>
      </w:rPr>
    </w:lvl>
    <w:lvl w:ilvl="6" w:tplc="77E284F8" w:tentative="1">
      <w:start w:val="1"/>
      <w:numFmt w:val="bullet"/>
      <w:lvlText w:val=""/>
      <w:lvlJc w:val="left"/>
      <w:pPr>
        <w:ind w:left="5040" w:hanging="360"/>
      </w:pPr>
      <w:rPr>
        <w:rFonts w:ascii="Symbol" w:hAnsi="Symbol" w:hint="default"/>
      </w:rPr>
    </w:lvl>
    <w:lvl w:ilvl="7" w:tplc="8A9ABF98" w:tentative="1">
      <w:start w:val="1"/>
      <w:numFmt w:val="bullet"/>
      <w:lvlText w:val="o"/>
      <w:lvlJc w:val="left"/>
      <w:pPr>
        <w:ind w:left="5760" w:hanging="360"/>
      </w:pPr>
      <w:rPr>
        <w:rFonts w:ascii="Courier New" w:hAnsi="Courier New" w:cs="Courier New" w:hint="default"/>
      </w:rPr>
    </w:lvl>
    <w:lvl w:ilvl="8" w:tplc="D5768D9A" w:tentative="1">
      <w:start w:val="1"/>
      <w:numFmt w:val="bullet"/>
      <w:lvlText w:val=""/>
      <w:lvlJc w:val="left"/>
      <w:pPr>
        <w:ind w:left="6480" w:hanging="360"/>
      </w:pPr>
      <w:rPr>
        <w:rFonts w:ascii="Wingdings" w:hAnsi="Wingdings" w:hint="default"/>
      </w:rPr>
    </w:lvl>
  </w:abstractNum>
  <w:abstractNum w:abstractNumId="38">
    <w:nsid w:val="08683360"/>
    <w:multiLevelType w:val="hybridMultilevel"/>
    <w:tmpl w:val="3EB291E0"/>
    <w:lvl w:ilvl="0" w:tplc="BBE0F552">
      <w:start w:val="1"/>
      <w:numFmt w:val="bullet"/>
      <w:lvlText w:val=""/>
      <w:lvlJc w:val="left"/>
      <w:pPr>
        <w:ind w:left="720" w:hanging="360"/>
      </w:pPr>
      <w:rPr>
        <w:rFonts w:ascii="Symbol" w:hAnsi="Symbol" w:hint="default"/>
      </w:rPr>
    </w:lvl>
    <w:lvl w:ilvl="1" w:tplc="16B480D4" w:tentative="1">
      <w:start w:val="1"/>
      <w:numFmt w:val="bullet"/>
      <w:lvlText w:val="o"/>
      <w:lvlJc w:val="left"/>
      <w:pPr>
        <w:ind w:left="1440" w:hanging="360"/>
      </w:pPr>
      <w:rPr>
        <w:rFonts w:ascii="Courier New" w:hAnsi="Courier New" w:cs="Courier New" w:hint="default"/>
      </w:rPr>
    </w:lvl>
    <w:lvl w:ilvl="2" w:tplc="E8941BC0">
      <w:start w:val="1"/>
      <w:numFmt w:val="bullet"/>
      <w:lvlText w:val=""/>
      <w:lvlJc w:val="left"/>
      <w:pPr>
        <w:ind w:left="2160" w:hanging="360"/>
      </w:pPr>
      <w:rPr>
        <w:rFonts w:ascii="Wingdings" w:hAnsi="Wingdings" w:hint="default"/>
      </w:rPr>
    </w:lvl>
    <w:lvl w:ilvl="3" w:tplc="E1E82024" w:tentative="1">
      <w:start w:val="1"/>
      <w:numFmt w:val="bullet"/>
      <w:lvlText w:val=""/>
      <w:lvlJc w:val="left"/>
      <w:pPr>
        <w:ind w:left="2880" w:hanging="360"/>
      </w:pPr>
      <w:rPr>
        <w:rFonts w:ascii="Symbol" w:hAnsi="Symbol" w:hint="default"/>
      </w:rPr>
    </w:lvl>
    <w:lvl w:ilvl="4" w:tplc="68C01796" w:tentative="1">
      <w:start w:val="1"/>
      <w:numFmt w:val="bullet"/>
      <w:lvlText w:val="o"/>
      <w:lvlJc w:val="left"/>
      <w:pPr>
        <w:ind w:left="3600" w:hanging="360"/>
      </w:pPr>
      <w:rPr>
        <w:rFonts w:ascii="Courier New" w:hAnsi="Courier New" w:cs="Courier New" w:hint="default"/>
      </w:rPr>
    </w:lvl>
    <w:lvl w:ilvl="5" w:tplc="31D64774" w:tentative="1">
      <w:start w:val="1"/>
      <w:numFmt w:val="bullet"/>
      <w:lvlText w:val=""/>
      <w:lvlJc w:val="left"/>
      <w:pPr>
        <w:ind w:left="4320" w:hanging="360"/>
      </w:pPr>
      <w:rPr>
        <w:rFonts w:ascii="Wingdings" w:hAnsi="Wingdings" w:hint="default"/>
      </w:rPr>
    </w:lvl>
    <w:lvl w:ilvl="6" w:tplc="AE36C15E" w:tentative="1">
      <w:start w:val="1"/>
      <w:numFmt w:val="bullet"/>
      <w:lvlText w:val=""/>
      <w:lvlJc w:val="left"/>
      <w:pPr>
        <w:ind w:left="5040" w:hanging="360"/>
      </w:pPr>
      <w:rPr>
        <w:rFonts w:ascii="Symbol" w:hAnsi="Symbol" w:hint="default"/>
      </w:rPr>
    </w:lvl>
    <w:lvl w:ilvl="7" w:tplc="E21037A4" w:tentative="1">
      <w:start w:val="1"/>
      <w:numFmt w:val="bullet"/>
      <w:lvlText w:val="o"/>
      <w:lvlJc w:val="left"/>
      <w:pPr>
        <w:ind w:left="5760" w:hanging="360"/>
      </w:pPr>
      <w:rPr>
        <w:rFonts w:ascii="Courier New" w:hAnsi="Courier New" w:cs="Courier New" w:hint="default"/>
      </w:rPr>
    </w:lvl>
    <w:lvl w:ilvl="8" w:tplc="F6C47666" w:tentative="1">
      <w:start w:val="1"/>
      <w:numFmt w:val="bullet"/>
      <w:lvlText w:val=""/>
      <w:lvlJc w:val="left"/>
      <w:pPr>
        <w:ind w:left="6480" w:hanging="360"/>
      </w:pPr>
      <w:rPr>
        <w:rFonts w:ascii="Wingdings" w:hAnsi="Wingdings" w:hint="default"/>
      </w:rPr>
    </w:lvl>
  </w:abstractNum>
  <w:abstractNum w:abstractNumId="39">
    <w:nsid w:val="08B82014"/>
    <w:multiLevelType w:val="hybridMultilevel"/>
    <w:tmpl w:val="A1E411B6"/>
    <w:lvl w:ilvl="0" w:tplc="B35A0596">
      <w:start w:val="1"/>
      <w:numFmt w:val="bullet"/>
      <w:lvlText w:val=""/>
      <w:lvlJc w:val="left"/>
      <w:pPr>
        <w:ind w:left="720" w:hanging="360"/>
      </w:pPr>
      <w:rPr>
        <w:rFonts w:ascii="Symbol" w:hAnsi="Symbol" w:hint="default"/>
      </w:rPr>
    </w:lvl>
    <w:lvl w:ilvl="1" w:tplc="A19441BC" w:tentative="1">
      <w:start w:val="1"/>
      <w:numFmt w:val="bullet"/>
      <w:lvlText w:val="o"/>
      <w:lvlJc w:val="left"/>
      <w:pPr>
        <w:ind w:left="1440" w:hanging="360"/>
      </w:pPr>
      <w:rPr>
        <w:rFonts w:ascii="Courier New" w:hAnsi="Courier New" w:cs="Courier New" w:hint="default"/>
      </w:rPr>
    </w:lvl>
    <w:lvl w:ilvl="2" w:tplc="528C5844">
      <w:start w:val="1"/>
      <w:numFmt w:val="bullet"/>
      <w:lvlText w:val=""/>
      <w:lvlJc w:val="left"/>
      <w:pPr>
        <w:ind w:left="2160" w:hanging="360"/>
      </w:pPr>
      <w:rPr>
        <w:rFonts w:ascii="Wingdings" w:hAnsi="Wingdings" w:hint="default"/>
      </w:rPr>
    </w:lvl>
    <w:lvl w:ilvl="3" w:tplc="AB30E32A" w:tentative="1">
      <w:start w:val="1"/>
      <w:numFmt w:val="bullet"/>
      <w:lvlText w:val=""/>
      <w:lvlJc w:val="left"/>
      <w:pPr>
        <w:ind w:left="2880" w:hanging="360"/>
      </w:pPr>
      <w:rPr>
        <w:rFonts w:ascii="Symbol" w:hAnsi="Symbol" w:hint="default"/>
      </w:rPr>
    </w:lvl>
    <w:lvl w:ilvl="4" w:tplc="695A3B2E" w:tentative="1">
      <w:start w:val="1"/>
      <w:numFmt w:val="bullet"/>
      <w:lvlText w:val="o"/>
      <w:lvlJc w:val="left"/>
      <w:pPr>
        <w:ind w:left="3600" w:hanging="360"/>
      </w:pPr>
      <w:rPr>
        <w:rFonts w:ascii="Courier New" w:hAnsi="Courier New" w:cs="Courier New" w:hint="default"/>
      </w:rPr>
    </w:lvl>
    <w:lvl w:ilvl="5" w:tplc="DAE8AB20" w:tentative="1">
      <w:start w:val="1"/>
      <w:numFmt w:val="bullet"/>
      <w:lvlText w:val=""/>
      <w:lvlJc w:val="left"/>
      <w:pPr>
        <w:ind w:left="4320" w:hanging="360"/>
      </w:pPr>
      <w:rPr>
        <w:rFonts w:ascii="Wingdings" w:hAnsi="Wingdings" w:hint="default"/>
      </w:rPr>
    </w:lvl>
    <w:lvl w:ilvl="6" w:tplc="5E82F61C" w:tentative="1">
      <w:start w:val="1"/>
      <w:numFmt w:val="bullet"/>
      <w:lvlText w:val=""/>
      <w:lvlJc w:val="left"/>
      <w:pPr>
        <w:ind w:left="5040" w:hanging="360"/>
      </w:pPr>
      <w:rPr>
        <w:rFonts w:ascii="Symbol" w:hAnsi="Symbol" w:hint="default"/>
      </w:rPr>
    </w:lvl>
    <w:lvl w:ilvl="7" w:tplc="2620DC00" w:tentative="1">
      <w:start w:val="1"/>
      <w:numFmt w:val="bullet"/>
      <w:lvlText w:val="o"/>
      <w:lvlJc w:val="left"/>
      <w:pPr>
        <w:ind w:left="5760" w:hanging="360"/>
      </w:pPr>
      <w:rPr>
        <w:rFonts w:ascii="Courier New" w:hAnsi="Courier New" w:cs="Courier New" w:hint="default"/>
      </w:rPr>
    </w:lvl>
    <w:lvl w:ilvl="8" w:tplc="89B21A5C" w:tentative="1">
      <w:start w:val="1"/>
      <w:numFmt w:val="bullet"/>
      <w:lvlText w:val=""/>
      <w:lvlJc w:val="left"/>
      <w:pPr>
        <w:ind w:left="6480" w:hanging="360"/>
      </w:pPr>
      <w:rPr>
        <w:rFonts w:ascii="Wingdings" w:hAnsi="Wingdings" w:hint="default"/>
      </w:rPr>
    </w:lvl>
  </w:abstractNum>
  <w:abstractNum w:abstractNumId="40">
    <w:nsid w:val="08F721B6"/>
    <w:multiLevelType w:val="hybridMultilevel"/>
    <w:tmpl w:val="F21CA03E"/>
    <w:lvl w:ilvl="0" w:tplc="1A1299BE">
      <w:start w:val="1"/>
      <w:numFmt w:val="bullet"/>
      <w:lvlText w:val=""/>
      <w:lvlJc w:val="left"/>
      <w:pPr>
        <w:ind w:left="720" w:hanging="360"/>
      </w:pPr>
      <w:rPr>
        <w:rFonts w:ascii="Symbol" w:hAnsi="Symbol" w:hint="default"/>
      </w:rPr>
    </w:lvl>
    <w:lvl w:ilvl="1" w:tplc="9836D10E" w:tentative="1">
      <w:start w:val="1"/>
      <w:numFmt w:val="bullet"/>
      <w:lvlText w:val="o"/>
      <w:lvlJc w:val="left"/>
      <w:pPr>
        <w:ind w:left="1440" w:hanging="360"/>
      </w:pPr>
      <w:rPr>
        <w:rFonts w:ascii="Courier New" w:hAnsi="Courier New" w:cs="Courier New" w:hint="default"/>
      </w:rPr>
    </w:lvl>
    <w:lvl w:ilvl="2" w:tplc="9E6AF216">
      <w:start w:val="1"/>
      <w:numFmt w:val="bullet"/>
      <w:lvlText w:val=""/>
      <w:lvlJc w:val="left"/>
      <w:pPr>
        <w:ind w:left="2160" w:hanging="360"/>
      </w:pPr>
      <w:rPr>
        <w:rFonts w:ascii="Wingdings" w:hAnsi="Wingdings" w:hint="default"/>
      </w:rPr>
    </w:lvl>
    <w:lvl w:ilvl="3" w:tplc="BEA2F1BE" w:tentative="1">
      <w:start w:val="1"/>
      <w:numFmt w:val="bullet"/>
      <w:lvlText w:val=""/>
      <w:lvlJc w:val="left"/>
      <w:pPr>
        <w:ind w:left="2880" w:hanging="360"/>
      </w:pPr>
      <w:rPr>
        <w:rFonts w:ascii="Symbol" w:hAnsi="Symbol" w:hint="default"/>
      </w:rPr>
    </w:lvl>
    <w:lvl w:ilvl="4" w:tplc="C0DC63F4" w:tentative="1">
      <w:start w:val="1"/>
      <w:numFmt w:val="bullet"/>
      <w:lvlText w:val="o"/>
      <w:lvlJc w:val="left"/>
      <w:pPr>
        <w:ind w:left="3600" w:hanging="360"/>
      </w:pPr>
      <w:rPr>
        <w:rFonts w:ascii="Courier New" w:hAnsi="Courier New" w:cs="Courier New" w:hint="default"/>
      </w:rPr>
    </w:lvl>
    <w:lvl w:ilvl="5" w:tplc="17D82440" w:tentative="1">
      <w:start w:val="1"/>
      <w:numFmt w:val="bullet"/>
      <w:lvlText w:val=""/>
      <w:lvlJc w:val="left"/>
      <w:pPr>
        <w:ind w:left="4320" w:hanging="360"/>
      </w:pPr>
      <w:rPr>
        <w:rFonts w:ascii="Wingdings" w:hAnsi="Wingdings" w:hint="default"/>
      </w:rPr>
    </w:lvl>
    <w:lvl w:ilvl="6" w:tplc="ECC28882" w:tentative="1">
      <w:start w:val="1"/>
      <w:numFmt w:val="bullet"/>
      <w:lvlText w:val=""/>
      <w:lvlJc w:val="left"/>
      <w:pPr>
        <w:ind w:left="5040" w:hanging="360"/>
      </w:pPr>
      <w:rPr>
        <w:rFonts w:ascii="Symbol" w:hAnsi="Symbol" w:hint="default"/>
      </w:rPr>
    </w:lvl>
    <w:lvl w:ilvl="7" w:tplc="6B2ACAEE" w:tentative="1">
      <w:start w:val="1"/>
      <w:numFmt w:val="bullet"/>
      <w:lvlText w:val="o"/>
      <w:lvlJc w:val="left"/>
      <w:pPr>
        <w:ind w:left="5760" w:hanging="360"/>
      </w:pPr>
      <w:rPr>
        <w:rFonts w:ascii="Courier New" w:hAnsi="Courier New" w:cs="Courier New" w:hint="default"/>
      </w:rPr>
    </w:lvl>
    <w:lvl w:ilvl="8" w:tplc="AF12EE4E" w:tentative="1">
      <w:start w:val="1"/>
      <w:numFmt w:val="bullet"/>
      <w:lvlText w:val=""/>
      <w:lvlJc w:val="left"/>
      <w:pPr>
        <w:ind w:left="6480" w:hanging="360"/>
      </w:pPr>
      <w:rPr>
        <w:rFonts w:ascii="Wingdings" w:hAnsi="Wingdings" w:hint="default"/>
      </w:rPr>
    </w:lvl>
  </w:abstractNum>
  <w:abstractNum w:abstractNumId="41">
    <w:nsid w:val="090535C9"/>
    <w:multiLevelType w:val="hybridMultilevel"/>
    <w:tmpl w:val="2B2EFBC6"/>
    <w:lvl w:ilvl="0" w:tplc="A84ABEFA">
      <w:start w:val="1"/>
      <w:numFmt w:val="bullet"/>
      <w:lvlText w:val=""/>
      <w:lvlJc w:val="left"/>
      <w:pPr>
        <w:ind w:left="720" w:hanging="360"/>
      </w:pPr>
      <w:rPr>
        <w:rFonts w:ascii="Symbol" w:hAnsi="Symbol" w:hint="default"/>
      </w:rPr>
    </w:lvl>
    <w:lvl w:ilvl="1" w:tplc="2E4A3D38" w:tentative="1">
      <w:start w:val="1"/>
      <w:numFmt w:val="bullet"/>
      <w:lvlText w:val="o"/>
      <w:lvlJc w:val="left"/>
      <w:pPr>
        <w:ind w:left="1440" w:hanging="360"/>
      </w:pPr>
      <w:rPr>
        <w:rFonts w:ascii="Courier New" w:hAnsi="Courier New" w:cs="Courier New" w:hint="default"/>
      </w:rPr>
    </w:lvl>
    <w:lvl w:ilvl="2" w:tplc="224033B6">
      <w:start w:val="1"/>
      <w:numFmt w:val="bullet"/>
      <w:lvlText w:val=""/>
      <w:lvlJc w:val="left"/>
      <w:pPr>
        <w:ind w:left="2160" w:hanging="360"/>
      </w:pPr>
      <w:rPr>
        <w:rFonts w:ascii="Wingdings" w:hAnsi="Wingdings" w:hint="default"/>
      </w:rPr>
    </w:lvl>
    <w:lvl w:ilvl="3" w:tplc="16E829E4" w:tentative="1">
      <w:start w:val="1"/>
      <w:numFmt w:val="bullet"/>
      <w:lvlText w:val=""/>
      <w:lvlJc w:val="left"/>
      <w:pPr>
        <w:ind w:left="2880" w:hanging="360"/>
      </w:pPr>
      <w:rPr>
        <w:rFonts w:ascii="Symbol" w:hAnsi="Symbol" w:hint="default"/>
      </w:rPr>
    </w:lvl>
    <w:lvl w:ilvl="4" w:tplc="752ECF06" w:tentative="1">
      <w:start w:val="1"/>
      <w:numFmt w:val="bullet"/>
      <w:lvlText w:val="o"/>
      <w:lvlJc w:val="left"/>
      <w:pPr>
        <w:ind w:left="3600" w:hanging="360"/>
      </w:pPr>
      <w:rPr>
        <w:rFonts w:ascii="Courier New" w:hAnsi="Courier New" w:cs="Courier New" w:hint="default"/>
      </w:rPr>
    </w:lvl>
    <w:lvl w:ilvl="5" w:tplc="9D3A602E" w:tentative="1">
      <w:start w:val="1"/>
      <w:numFmt w:val="bullet"/>
      <w:lvlText w:val=""/>
      <w:lvlJc w:val="left"/>
      <w:pPr>
        <w:ind w:left="4320" w:hanging="360"/>
      </w:pPr>
      <w:rPr>
        <w:rFonts w:ascii="Wingdings" w:hAnsi="Wingdings" w:hint="default"/>
      </w:rPr>
    </w:lvl>
    <w:lvl w:ilvl="6" w:tplc="44AE2BD2" w:tentative="1">
      <w:start w:val="1"/>
      <w:numFmt w:val="bullet"/>
      <w:lvlText w:val=""/>
      <w:lvlJc w:val="left"/>
      <w:pPr>
        <w:ind w:left="5040" w:hanging="360"/>
      </w:pPr>
      <w:rPr>
        <w:rFonts w:ascii="Symbol" w:hAnsi="Symbol" w:hint="default"/>
      </w:rPr>
    </w:lvl>
    <w:lvl w:ilvl="7" w:tplc="A61024D4" w:tentative="1">
      <w:start w:val="1"/>
      <w:numFmt w:val="bullet"/>
      <w:lvlText w:val="o"/>
      <w:lvlJc w:val="left"/>
      <w:pPr>
        <w:ind w:left="5760" w:hanging="360"/>
      </w:pPr>
      <w:rPr>
        <w:rFonts w:ascii="Courier New" w:hAnsi="Courier New" w:cs="Courier New" w:hint="default"/>
      </w:rPr>
    </w:lvl>
    <w:lvl w:ilvl="8" w:tplc="51860F1C" w:tentative="1">
      <w:start w:val="1"/>
      <w:numFmt w:val="bullet"/>
      <w:lvlText w:val=""/>
      <w:lvlJc w:val="left"/>
      <w:pPr>
        <w:ind w:left="6480" w:hanging="360"/>
      </w:pPr>
      <w:rPr>
        <w:rFonts w:ascii="Wingdings" w:hAnsi="Wingdings" w:hint="default"/>
      </w:rPr>
    </w:lvl>
  </w:abstractNum>
  <w:abstractNum w:abstractNumId="42">
    <w:nsid w:val="09827D81"/>
    <w:multiLevelType w:val="hybridMultilevel"/>
    <w:tmpl w:val="20360752"/>
    <w:lvl w:ilvl="0" w:tplc="53B8340E">
      <w:start w:val="1"/>
      <w:numFmt w:val="bullet"/>
      <w:lvlText w:val=""/>
      <w:lvlJc w:val="left"/>
      <w:pPr>
        <w:ind w:left="720" w:hanging="360"/>
      </w:pPr>
      <w:rPr>
        <w:rFonts w:ascii="Symbol" w:hAnsi="Symbol" w:hint="default"/>
      </w:rPr>
    </w:lvl>
    <w:lvl w:ilvl="1" w:tplc="7E2869CE" w:tentative="1">
      <w:start w:val="1"/>
      <w:numFmt w:val="bullet"/>
      <w:lvlText w:val="o"/>
      <w:lvlJc w:val="left"/>
      <w:pPr>
        <w:ind w:left="1440" w:hanging="360"/>
      </w:pPr>
      <w:rPr>
        <w:rFonts w:ascii="Courier New" w:hAnsi="Courier New" w:cs="Courier New" w:hint="default"/>
      </w:rPr>
    </w:lvl>
    <w:lvl w:ilvl="2" w:tplc="7A1027FC" w:tentative="1">
      <w:start w:val="1"/>
      <w:numFmt w:val="bullet"/>
      <w:lvlText w:val=""/>
      <w:lvlJc w:val="left"/>
      <w:pPr>
        <w:ind w:left="2160" w:hanging="360"/>
      </w:pPr>
      <w:rPr>
        <w:rFonts w:ascii="Wingdings" w:hAnsi="Wingdings" w:hint="default"/>
      </w:rPr>
    </w:lvl>
    <w:lvl w:ilvl="3" w:tplc="4816E30C" w:tentative="1">
      <w:start w:val="1"/>
      <w:numFmt w:val="bullet"/>
      <w:lvlText w:val=""/>
      <w:lvlJc w:val="left"/>
      <w:pPr>
        <w:ind w:left="2880" w:hanging="360"/>
      </w:pPr>
      <w:rPr>
        <w:rFonts w:ascii="Symbol" w:hAnsi="Symbol" w:hint="default"/>
      </w:rPr>
    </w:lvl>
    <w:lvl w:ilvl="4" w:tplc="CD387140" w:tentative="1">
      <w:start w:val="1"/>
      <w:numFmt w:val="bullet"/>
      <w:lvlText w:val="o"/>
      <w:lvlJc w:val="left"/>
      <w:pPr>
        <w:ind w:left="3600" w:hanging="360"/>
      </w:pPr>
      <w:rPr>
        <w:rFonts w:ascii="Courier New" w:hAnsi="Courier New" w:cs="Courier New" w:hint="default"/>
      </w:rPr>
    </w:lvl>
    <w:lvl w:ilvl="5" w:tplc="128AAD60" w:tentative="1">
      <w:start w:val="1"/>
      <w:numFmt w:val="bullet"/>
      <w:lvlText w:val=""/>
      <w:lvlJc w:val="left"/>
      <w:pPr>
        <w:ind w:left="4320" w:hanging="360"/>
      </w:pPr>
      <w:rPr>
        <w:rFonts w:ascii="Wingdings" w:hAnsi="Wingdings" w:hint="default"/>
      </w:rPr>
    </w:lvl>
    <w:lvl w:ilvl="6" w:tplc="BB8CA36C" w:tentative="1">
      <w:start w:val="1"/>
      <w:numFmt w:val="bullet"/>
      <w:lvlText w:val=""/>
      <w:lvlJc w:val="left"/>
      <w:pPr>
        <w:ind w:left="5040" w:hanging="360"/>
      </w:pPr>
      <w:rPr>
        <w:rFonts w:ascii="Symbol" w:hAnsi="Symbol" w:hint="default"/>
      </w:rPr>
    </w:lvl>
    <w:lvl w:ilvl="7" w:tplc="DC347B22" w:tentative="1">
      <w:start w:val="1"/>
      <w:numFmt w:val="bullet"/>
      <w:lvlText w:val="o"/>
      <w:lvlJc w:val="left"/>
      <w:pPr>
        <w:ind w:left="5760" w:hanging="360"/>
      </w:pPr>
      <w:rPr>
        <w:rFonts w:ascii="Courier New" w:hAnsi="Courier New" w:cs="Courier New" w:hint="default"/>
      </w:rPr>
    </w:lvl>
    <w:lvl w:ilvl="8" w:tplc="4C5CDB24" w:tentative="1">
      <w:start w:val="1"/>
      <w:numFmt w:val="bullet"/>
      <w:lvlText w:val=""/>
      <w:lvlJc w:val="left"/>
      <w:pPr>
        <w:ind w:left="6480" w:hanging="360"/>
      </w:pPr>
      <w:rPr>
        <w:rFonts w:ascii="Wingdings" w:hAnsi="Wingdings" w:hint="default"/>
      </w:rPr>
    </w:lvl>
  </w:abstractNum>
  <w:abstractNum w:abstractNumId="43">
    <w:nsid w:val="09860EE8"/>
    <w:multiLevelType w:val="hybridMultilevel"/>
    <w:tmpl w:val="117C0906"/>
    <w:lvl w:ilvl="0" w:tplc="756AF0AE">
      <w:start w:val="1"/>
      <w:numFmt w:val="bullet"/>
      <w:lvlText w:val=""/>
      <w:lvlJc w:val="left"/>
      <w:pPr>
        <w:ind w:left="720" w:hanging="360"/>
      </w:pPr>
      <w:rPr>
        <w:rFonts w:ascii="Symbol" w:hAnsi="Symbol" w:hint="default"/>
      </w:rPr>
    </w:lvl>
    <w:lvl w:ilvl="1" w:tplc="C71C27E0" w:tentative="1">
      <w:start w:val="1"/>
      <w:numFmt w:val="bullet"/>
      <w:lvlText w:val="o"/>
      <w:lvlJc w:val="left"/>
      <w:pPr>
        <w:ind w:left="1440" w:hanging="360"/>
      </w:pPr>
      <w:rPr>
        <w:rFonts w:ascii="Courier New" w:hAnsi="Courier New" w:cs="Courier New" w:hint="default"/>
      </w:rPr>
    </w:lvl>
    <w:lvl w:ilvl="2" w:tplc="1B0ABBFC" w:tentative="1">
      <w:start w:val="1"/>
      <w:numFmt w:val="bullet"/>
      <w:lvlText w:val=""/>
      <w:lvlJc w:val="left"/>
      <w:pPr>
        <w:ind w:left="2160" w:hanging="360"/>
      </w:pPr>
      <w:rPr>
        <w:rFonts w:ascii="Wingdings" w:hAnsi="Wingdings" w:hint="default"/>
      </w:rPr>
    </w:lvl>
    <w:lvl w:ilvl="3" w:tplc="3F2018CA" w:tentative="1">
      <w:start w:val="1"/>
      <w:numFmt w:val="bullet"/>
      <w:lvlText w:val=""/>
      <w:lvlJc w:val="left"/>
      <w:pPr>
        <w:ind w:left="2880" w:hanging="360"/>
      </w:pPr>
      <w:rPr>
        <w:rFonts w:ascii="Symbol" w:hAnsi="Symbol" w:hint="default"/>
      </w:rPr>
    </w:lvl>
    <w:lvl w:ilvl="4" w:tplc="488A611C" w:tentative="1">
      <w:start w:val="1"/>
      <w:numFmt w:val="bullet"/>
      <w:lvlText w:val="o"/>
      <w:lvlJc w:val="left"/>
      <w:pPr>
        <w:ind w:left="3600" w:hanging="360"/>
      </w:pPr>
      <w:rPr>
        <w:rFonts w:ascii="Courier New" w:hAnsi="Courier New" w:cs="Courier New" w:hint="default"/>
      </w:rPr>
    </w:lvl>
    <w:lvl w:ilvl="5" w:tplc="E06C50E4" w:tentative="1">
      <w:start w:val="1"/>
      <w:numFmt w:val="bullet"/>
      <w:lvlText w:val=""/>
      <w:lvlJc w:val="left"/>
      <w:pPr>
        <w:ind w:left="4320" w:hanging="360"/>
      </w:pPr>
      <w:rPr>
        <w:rFonts w:ascii="Wingdings" w:hAnsi="Wingdings" w:hint="default"/>
      </w:rPr>
    </w:lvl>
    <w:lvl w:ilvl="6" w:tplc="8ADA55D0" w:tentative="1">
      <w:start w:val="1"/>
      <w:numFmt w:val="bullet"/>
      <w:lvlText w:val=""/>
      <w:lvlJc w:val="left"/>
      <w:pPr>
        <w:ind w:left="5040" w:hanging="360"/>
      </w:pPr>
      <w:rPr>
        <w:rFonts w:ascii="Symbol" w:hAnsi="Symbol" w:hint="default"/>
      </w:rPr>
    </w:lvl>
    <w:lvl w:ilvl="7" w:tplc="8806BB22" w:tentative="1">
      <w:start w:val="1"/>
      <w:numFmt w:val="bullet"/>
      <w:lvlText w:val="o"/>
      <w:lvlJc w:val="left"/>
      <w:pPr>
        <w:ind w:left="5760" w:hanging="360"/>
      </w:pPr>
      <w:rPr>
        <w:rFonts w:ascii="Courier New" w:hAnsi="Courier New" w:cs="Courier New" w:hint="default"/>
      </w:rPr>
    </w:lvl>
    <w:lvl w:ilvl="8" w:tplc="766A1C74" w:tentative="1">
      <w:start w:val="1"/>
      <w:numFmt w:val="bullet"/>
      <w:lvlText w:val=""/>
      <w:lvlJc w:val="left"/>
      <w:pPr>
        <w:ind w:left="6480" w:hanging="360"/>
      </w:pPr>
      <w:rPr>
        <w:rFonts w:ascii="Wingdings" w:hAnsi="Wingdings" w:hint="default"/>
      </w:rPr>
    </w:lvl>
  </w:abstractNum>
  <w:abstractNum w:abstractNumId="44">
    <w:nsid w:val="099C55A2"/>
    <w:multiLevelType w:val="hybridMultilevel"/>
    <w:tmpl w:val="C72A4A24"/>
    <w:lvl w:ilvl="0" w:tplc="A21EC918">
      <w:start w:val="1"/>
      <w:numFmt w:val="bullet"/>
      <w:lvlText w:val=""/>
      <w:lvlJc w:val="left"/>
      <w:pPr>
        <w:ind w:left="720" w:hanging="360"/>
      </w:pPr>
      <w:rPr>
        <w:rFonts w:ascii="Symbol" w:hAnsi="Symbol" w:hint="default"/>
      </w:rPr>
    </w:lvl>
    <w:lvl w:ilvl="1" w:tplc="1ACA2830" w:tentative="1">
      <w:start w:val="1"/>
      <w:numFmt w:val="bullet"/>
      <w:lvlText w:val="o"/>
      <w:lvlJc w:val="left"/>
      <w:pPr>
        <w:ind w:left="1440" w:hanging="360"/>
      </w:pPr>
      <w:rPr>
        <w:rFonts w:ascii="Courier New" w:hAnsi="Courier New" w:cs="Courier New" w:hint="default"/>
      </w:rPr>
    </w:lvl>
    <w:lvl w:ilvl="2" w:tplc="00DE81FA">
      <w:start w:val="1"/>
      <w:numFmt w:val="bullet"/>
      <w:lvlText w:val=""/>
      <w:lvlJc w:val="left"/>
      <w:pPr>
        <w:ind w:left="2160" w:hanging="360"/>
      </w:pPr>
      <w:rPr>
        <w:rFonts w:ascii="Wingdings" w:hAnsi="Wingdings" w:hint="default"/>
      </w:rPr>
    </w:lvl>
    <w:lvl w:ilvl="3" w:tplc="C8A4DD8E" w:tentative="1">
      <w:start w:val="1"/>
      <w:numFmt w:val="bullet"/>
      <w:lvlText w:val=""/>
      <w:lvlJc w:val="left"/>
      <w:pPr>
        <w:ind w:left="2880" w:hanging="360"/>
      </w:pPr>
      <w:rPr>
        <w:rFonts w:ascii="Symbol" w:hAnsi="Symbol" w:hint="default"/>
      </w:rPr>
    </w:lvl>
    <w:lvl w:ilvl="4" w:tplc="2B9C4324" w:tentative="1">
      <w:start w:val="1"/>
      <w:numFmt w:val="bullet"/>
      <w:lvlText w:val="o"/>
      <w:lvlJc w:val="left"/>
      <w:pPr>
        <w:ind w:left="3600" w:hanging="360"/>
      </w:pPr>
      <w:rPr>
        <w:rFonts w:ascii="Courier New" w:hAnsi="Courier New" w:cs="Courier New" w:hint="default"/>
      </w:rPr>
    </w:lvl>
    <w:lvl w:ilvl="5" w:tplc="113EE616" w:tentative="1">
      <w:start w:val="1"/>
      <w:numFmt w:val="bullet"/>
      <w:lvlText w:val=""/>
      <w:lvlJc w:val="left"/>
      <w:pPr>
        <w:ind w:left="4320" w:hanging="360"/>
      </w:pPr>
      <w:rPr>
        <w:rFonts w:ascii="Wingdings" w:hAnsi="Wingdings" w:hint="default"/>
      </w:rPr>
    </w:lvl>
    <w:lvl w:ilvl="6" w:tplc="7C486552" w:tentative="1">
      <w:start w:val="1"/>
      <w:numFmt w:val="bullet"/>
      <w:lvlText w:val=""/>
      <w:lvlJc w:val="left"/>
      <w:pPr>
        <w:ind w:left="5040" w:hanging="360"/>
      </w:pPr>
      <w:rPr>
        <w:rFonts w:ascii="Symbol" w:hAnsi="Symbol" w:hint="default"/>
      </w:rPr>
    </w:lvl>
    <w:lvl w:ilvl="7" w:tplc="4FAAB53E" w:tentative="1">
      <w:start w:val="1"/>
      <w:numFmt w:val="bullet"/>
      <w:lvlText w:val="o"/>
      <w:lvlJc w:val="left"/>
      <w:pPr>
        <w:ind w:left="5760" w:hanging="360"/>
      </w:pPr>
      <w:rPr>
        <w:rFonts w:ascii="Courier New" w:hAnsi="Courier New" w:cs="Courier New" w:hint="default"/>
      </w:rPr>
    </w:lvl>
    <w:lvl w:ilvl="8" w:tplc="9CD64F2A" w:tentative="1">
      <w:start w:val="1"/>
      <w:numFmt w:val="bullet"/>
      <w:lvlText w:val=""/>
      <w:lvlJc w:val="left"/>
      <w:pPr>
        <w:ind w:left="6480" w:hanging="360"/>
      </w:pPr>
      <w:rPr>
        <w:rFonts w:ascii="Wingdings" w:hAnsi="Wingdings" w:hint="default"/>
      </w:rPr>
    </w:lvl>
  </w:abstractNum>
  <w:abstractNum w:abstractNumId="45">
    <w:nsid w:val="099E16A3"/>
    <w:multiLevelType w:val="hybridMultilevel"/>
    <w:tmpl w:val="5268B2A4"/>
    <w:lvl w:ilvl="0" w:tplc="F350C52E">
      <w:start w:val="1"/>
      <w:numFmt w:val="bullet"/>
      <w:lvlText w:val=""/>
      <w:lvlJc w:val="left"/>
      <w:pPr>
        <w:ind w:left="720" w:hanging="360"/>
      </w:pPr>
      <w:rPr>
        <w:rFonts w:ascii="Symbol" w:hAnsi="Symbol" w:hint="default"/>
      </w:rPr>
    </w:lvl>
    <w:lvl w:ilvl="1" w:tplc="FF6A1002">
      <w:start w:val="1"/>
      <w:numFmt w:val="bullet"/>
      <w:lvlText w:val="o"/>
      <w:lvlJc w:val="left"/>
      <w:pPr>
        <w:ind w:left="1440" w:hanging="360"/>
      </w:pPr>
      <w:rPr>
        <w:rFonts w:ascii="Courier New" w:hAnsi="Courier New" w:cs="Courier New" w:hint="default"/>
      </w:rPr>
    </w:lvl>
    <w:lvl w:ilvl="2" w:tplc="6CC8C8E4" w:tentative="1">
      <w:start w:val="1"/>
      <w:numFmt w:val="bullet"/>
      <w:lvlText w:val=""/>
      <w:lvlJc w:val="left"/>
      <w:pPr>
        <w:ind w:left="2160" w:hanging="360"/>
      </w:pPr>
      <w:rPr>
        <w:rFonts w:ascii="Wingdings" w:hAnsi="Wingdings" w:hint="default"/>
      </w:rPr>
    </w:lvl>
    <w:lvl w:ilvl="3" w:tplc="8E524D18" w:tentative="1">
      <w:start w:val="1"/>
      <w:numFmt w:val="bullet"/>
      <w:lvlText w:val=""/>
      <w:lvlJc w:val="left"/>
      <w:pPr>
        <w:ind w:left="2880" w:hanging="360"/>
      </w:pPr>
      <w:rPr>
        <w:rFonts w:ascii="Symbol" w:hAnsi="Symbol" w:hint="default"/>
      </w:rPr>
    </w:lvl>
    <w:lvl w:ilvl="4" w:tplc="EC68EA38" w:tentative="1">
      <w:start w:val="1"/>
      <w:numFmt w:val="bullet"/>
      <w:lvlText w:val="o"/>
      <w:lvlJc w:val="left"/>
      <w:pPr>
        <w:ind w:left="3600" w:hanging="360"/>
      </w:pPr>
      <w:rPr>
        <w:rFonts w:ascii="Courier New" w:hAnsi="Courier New" w:cs="Courier New" w:hint="default"/>
      </w:rPr>
    </w:lvl>
    <w:lvl w:ilvl="5" w:tplc="EE1C683A" w:tentative="1">
      <w:start w:val="1"/>
      <w:numFmt w:val="bullet"/>
      <w:lvlText w:val=""/>
      <w:lvlJc w:val="left"/>
      <w:pPr>
        <w:ind w:left="4320" w:hanging="360"/>
      </w:pPr>
      <w:rPr>
        <w:rFonts w:ascii="Wingdings" w:hAnsi="Wingdings" w:hint="default"/>
      </w:rPr>
    </w:lvl>
    <w:lvl w:ilvl="6" w:tplc="E3640E2A" w:tentative="1">
      <w:start w:val="1"/>
      <w:numFmt w:val="bullet"/>
      <w:lvlText w:val=""/>
      <w:lvlJc w:val="left"/>
      <w:pPr>
        <w:ind w:left="5040" w:hanging="360"/>
      </w:pPr>
      <w:rPr>
        <w:rFonts w:ascii="Symbol" w:hAnsi="Symbol" w:hint="default"/>
      </w:rPr>
    </w:lvl>
    <w:lvl w:ilvl="7" w:tplc="D446FB62" w:tentative="1">
      <w:start w:val="1"/>
      <w:numFmt w:val="bullet"/>
      <w:lvlText w:val="o"/>
      <w:lvlJc w:val="left"/>
      <w:pPr>
        <w:ind w:left="5760" w:hanging="360"/>
      </w:pPr>
      <w:rPr>
        <w:rFonts w:ascii="Courier New" w:hAnsi="Courier New" w:cs="Courier New" w:hint="default"/>
      </w:rPr>
    </w:lvl>
    <w:lvl w:ilvl="8" w:tplc="617E8DBA" w:tentative="1">
      <w:start w:val="1"/>
      <w:numFmt w:val="bullet"/>
      <w:lvlText w:val=""/>
      <w:lvlJc w:val="left"/>
      <w:pPr>
        <w:ind w:left="6480" w:hanging="360"/>
      </w:pPr>
      <w:rPr>
        <w:rFonts w:ascii="Wingdings" w:hAnsi="Wingdings" w:hint="default"/>
      </w:rPr>
    </w:lvl>
  </w:abstractNum>
  <w:abstractNum w:abstractNumId="46">
    <w:nsid w:val="0A30170A"/>
    <w:multiLevelType w:val="hybridMultilevel"/>
    <w:tmpl w:val="33583E7C"/>
    <w:lvl w:ilvl="0" w:tplc="98FEB9C8">
      <w:start w:val="1"/>
      <w:numFmt w:val="bullet"/>
      <w:lvlText w:val=""/>
      <w:lvlJc w:val="left"/>
      <w:pPr>
        <w:ind w:left="720" w:hanging="360"/>
      </w:pPr>
      <w:rPr>
        <w:rFonts w:ascii="Symbol" w:hAnsi="Symbol" w:hint="default"/>
      </w:rPr>
    </w:lvl>
    <w:lvl w:ilvl="1" w:tplc="D8A02612">
      <w:start w:val="1"/>
      <w:numFmt w:val="bullet"/>
      <w:lvlText w:val="o"/>
      <w:lvlJc w:val="left"/>
      <w:pPr>
        <w:ind w:left="1440" w:hanging="360"/>
      </w:pPr>
      <w:rPr>
        <w:rFonts w:ascii="Courier New" w:hAnsi="Courier New" w:cs="Courier New" w:hint="default"/>
      </w:rPr>
    </w:lvl>
    <w:lvl w:ilvl="2" w:tplc="F9388E9A" w:tentative="1">
      <w:start w:val="1"/>
      <w:numFmt w:val="bullet"/>
      <w:lvlText w:val=""/>
      <w:lvlJc w:val="left"/>
      <w:pPr>
        <w:ind w:left="2160" w:hanging="360"/>
      </w:pPr>
      <w:rPr>
        <w:rFonts w:ascii="Wingdings" w:hAnsi="Wingdings" w:hint="default"/>
      </w:rPr>
    </w:lvl>
    <w:lvl w:ilvl="3" w:tplc="1EFABB0A" w:tentative="1">
      <w:start w:val="1"/>
      <w:numFmt w:val="bullet"/>
      <w:lvlText w:val=""/>
      <w:lvlJc w:val="left"/>
      <w:pPr>
        <w:ind w:left="2880" w:hanging="360"/>
      </w:pPr>
      <w:rPr>
        <w:rFonts w:ascii="Symbol" w:hAnsi="Symbol" w:hint="default"/>
      </w:rPr>
    </w:lvl>
    <w:lvl w:ilvl="4" w:tplc="09DA4AE8" w:tentative="1">
      <w:start w:val="1"/>
      <w:numFmt w:val="bullet"/>
      <w:lvlText w:val="o"/>
      <w:lvlJc w:val="left"/>
      <w:pPr>
        <w:ind w:left="3600" w:hanging="360"/>
      </w:pPr>
      <w:rPr>
        <w:rFonts w:ascii="Courier New" w:hAnsi="Courier New" w:cs="Courier New" w:hint="default"/>
      </w:rPr>
    </w:lvl>
    <w:lvl w:ilvl="5" w:tplc="015A410E" w:tentative="1">
      <w:start w:val="1"/>
      <w:numFmt w:val="bullet"/>
      <w:lvlText w:val=""/>
      <w:lvlJc w:val="left"/>
      <w:pPr>
        <w:ind w:left="4320" w:hanging="360"/>
      </w:pPr>
      <w:rPr>
        <w:rFonts w:ascii="Wingdings" w:hAnsi="Wingdings" w:hint="default"/>
      </w:rPr>
    </w:lvl>
    <w:lvl w:ilvl="6" w:tplc="402EA386" w:tentative="1">
      <w:start w:val="1"/>
      <w:numFmt w:val="bullet"/>
      <w:lvlText w:val=""/>
      <w:lvlJc w:val="left"/>
      <w:pPr>
        <w:ind w:left="5040" w:hanging="360"/>
      </w:pPr>
      <w:rPr>
        <w:rFonts w:ascii="Symbol" w:hAnsi="Symbol" w:hint="default"/>
      </w:rPr>
    </w:lvl>
    <w:lvl w:ilvl="7" w:tplc="FC3E8F94" w:tentative="1">
      <w:start w:val="1"/>
      <w:numFmt w:val="bullet"/>
      <w:lvlText w:val="o"/>
      <w:lvlJc w:val="left"/>
      <w:pPr>
        <w:ind w:left="5760" w:hanging="360"/>
      </w:pPr>
      <w:rPr>
        <w:rFonts w:ascii="Courier New" w:hAnsi="Courier New" w:cs="Courier New" w:hint="default"/>
      </w:rPr>
    </w:lvl>
    <w:lvl w:ilvl="8" w:tplc="B6FC9974" w:tentative="1">
      <w:start w:val="1"/>
      <w:numFmt w:val="bullet"/>
      <w:lvlText w:val=""/>
      <w:lvlJc w:val="left"/>
      <w:pPr>
        <w:ind w:left="6480" w:hanging="360"/>
      </w:pPr>
      <w:rPr>
        <w:rFonts w:ascii="Wingdings" w:hAnsi="Wingdings" w:hint="default"/>
      </w:rPr>
    </w:lvl>
  </w:abstractNum>
  <w:abstractNum w:abstractNumId="47">
    <w:nsid w:val="0B4B7E93"/>
    <w:multiLevelType w:val="hybridMultilevel"/>
    <w:tmpl w:val="435225FE"/>
    <w:lvl w:ilvl="0" w:tplc="E7E017AE">
      <w:start w:val="1"/>
      <w:numFmt w:val="bullet"/>
      <w:lvlText w:val=""/>
      <w:lvlJc w:val="left"/>
      <w:pPr>
        <w:ind w:left="720" w:hanging="360"/>
      </w:pPr>
      <w:rPr>
        <w:rFonts w:ascii="Symbol" w:hAnsi="Symbol" w:hint="default"/>
      </w:rPr>
    </w:lvl>
    <w:lvl w:ilvl="1" w:tplc="C94E5D8E">
      <w:start w:val="1"/>
      <w:numFmt w:val="bullet"/>
      <w:lvlText w:val="o"/>
      <w:lvlJc w:val="left"/>
      <w:pPr>
        <w:ind w:left="1440" w:hanging="360"/>
      </w:pPr>
      <w:rPr>
        <w:rFonts w:ascii="Courier New" w:hAnsi="Courier New" w:cs="Courier New" w:hint="default"/>
      </w:rPr>
    </w:lvl>
    <w:lvl w:ilvl="2" w:tplc="A3580006" w:tentative="1">
      <w:start w:val="1"/>
      <w:numFmt w:val="bullet"/>
      <w:lvlText w:val=""/>
      <w:lvlJc w:val="left"/>
      <w:pPr>
        <w:ind w:left="2160" w:hanging="360"/>
      </w:pPr>
      <w:rPr>
        <w:rFonts w:ascii="Wingdings" w:hAnsi="Wingdings" w:hint="default"/>
      </w:rPr>
    </w:lvl>
    <w:lvl w:ilvl="3" w:tplc="48F450A6" w:tentative="1">
      <w:start w:val="1"/>
      <w:numFmt w:val="bullet"/>
      <w:lvlText w:val=""/>
      <w:lvlJc w:val="left"/>
      <w:pPr>
        <w:ind w:left="2880" w:hanging="360"/>
      </w:pPr>
      <w:rPr>
        <w:rFonts w:ascii="Symbol" w:hAnsi="Symbol" w:hint="default"/>
      </w:rPr>
    </w:lvl>
    <w:lvl w:ilvl="4" w:tplc="469069E8" w:tentative="1">
      <w:start w:val="1"/>
      <w:numFmt w:val="bullet"/>
      <w:lvlText w:val="o"/>
      <w:lvlJc w:val="left"/>
      <w:pPr>
        <w:ind w:left="3600" w:hanging="360"/>
      </w:pPr>
      <w:rPr>
        <w:rFonts w:ascii="Courier New" w:hAnsi="Courier New" w:cs="Courier New" w:hint="default"/>
      </w:rPr>
    </w:lvl>
    <w:lvl w:ilvl="5" w:tplc="582CE9F2" w:tentative="1">
      <w:start w:val="1"/>
      <w:numFmt w:val="bullet"/>
      <w:lvlText w:val=""/>
      <w:lvlJc w:val="left"/>
      <w:pPr>
        <w:ind w:left="4320" w:hanging="360"/>
      </w:pPr>
      <w:rPr>
        <w:rFonts w:ascii="Wingdings" w:hAnsi="Wingdings" w:hint="default"/>
      </w:rPr>
    </w:lvl>
    <w:lvl w:ilvl="6" w:tplc="7DA803F8" w:tentative="1">
      <w:start w:val="1"/>
      <w:numFmt w:val="bullet"/>
      <w:lvlText w:val=""/>
      <w:lvlJc w:val="left"/>
      <w:pPr>
        <w:ind w:left="5040" w:hanging="360"/>
      </w:pPr>
      <w:rPr>
        <w:rFonts w:ascii="Symbol" w:hAnsi="Symbol" w:hint="default"/>
      </w:rPr>
    </w:lvl>
    <w:lvl w:ilvl="7" w:tplc="A43C20F8" w:tentative="1">
      <w:start w:val="1"/>
      <w:numFmt w:val="bullet"/>
      <w:lvlText w:val="o"/>
      <w:lvlJc w:val="left"/>
      <w:pPr>
        <w:ind w:left="5760" w:hanging="360"/>
      </w:pPr>
      <w:rPr>
        <w:rFonts w:ascii="Courier New" w:hAnsi="Courier New" w:cs="Courier New" w:hint="default"/>
      </w:rPr>
    </w:lvl>
    <w:lvl w:ilvl="8" w:tplc="56347454" w:tentative="1">
      <w:start w:val="1"/>
      <w:numFmt w:val="bullet"/>
      <w:lvlText w:val=""/>
      <w:lvlJc w:val="left"/>
      <w:pPr>
        <w:ind w:left="6480" w:hanging="360"/>
      </w:pPr>
      <w:rPr>
        <w:rFonts w:ascii="Wingdings" w:hAnsi="Wingdings" w:hint="default"/>
      </w:rPr>
    </w:lvl>
  </w:abstractNum>
  <w:abstractNum w:abstractNumId="48">
    <w:nsid w:val="0BDA6191"/>
    <w:multiLevelType w:val="hybridMultilevel"/>
    <w:tmpl w:val="7092F3C8"/>
    <w:lvl w:ilvl="0" w:tplc="E232518A">
      <w:start w:val="1"/>
      <w:numFmt w:val="bullet"/>
      <w:lvlText w:val=""/>
      <w:lvlJc w:val="left"/>
      <w:pPr>
        <w:ind w:left="720" w:hanging="360"/>
      </w:pPr>
      <w:rPr>
        <w:rFonts w:ascii="Symbol" w:hAnsi="Symbol" w:hint="default"/>
      </w:rPr>
    </w:lvl>
    <w:lvl w:ilvl="1" w:tplc="9210DFDE" w:tentative="1">
      <w:start w:val="1"/>
      <w:numFmt w:val="bullet"/>
      <w:lvlText w:val="o"/>
      <w:lvlJc w:val="left"/>
      <w:pPr>
        <w:ind w:left="1440" w:hanging="360"/>
      </w:pPr>
      <w:rPr>
        <w:rFonts w:ascii="Courier New" w:hAnsi="Courier New" w:cs="Courier New" w:hint="default"/>
      </w:rPr>
    </w:lvl>
    <w:lvl w:ilvl="2" w:tplc="CA7699BC">
      <w:start w:val="1"/>
      <w:numFmt w:val="bullet"/>
      <w:lvlText w:val=""/>
      <w:lvlJc w:val="left"/>
      <w:pPr>
        <w:ind w:left="2160" w:hanging="360"/>
      </w:pPr>
      <w:rPr>
        <w:rFonts w:ascii="Wingdings" w:hAnsi="Wingdings" w:hint="default"/>
      </w:rPr>
    </w:lvl>
    <w:lvl w:ilvl="3" w:tplc="4086D94A" w:tentative="1">
      <w:start w:val="1"/>
      <w:numFmt w:val="bullet"/>
      <w:lvlText w:val=""/>
      <w:lvlJc w:val="left"/>
      <w:pPr>
        <w:ind w:left="2880" w:hanging="360"/>
      </w:pPr>
      <w:rPr>
        <w:rFonts w:ascii="Symbol" w:hAnsi="Symbol" w:hint="default"/>
      </w:rPr>
    </w:lvl>
    <w:lvl w:ilvl="4" w:tplc="8DD0CD50" w:tentative="1">
      <w:start w:val="1"/>
      <w:numFmt w:val="bullet"/>
      <w:lvlText w:val="o"/>
      <w:lvlJc w:val="left"/>
      <w:pPr>
        <w:ind w:left="3600" w:hanging="360"/>
      </w:pPr>
      <w:rPr>
        <w:rFonts w:ascii="Courier New" w:hAnsi="Courier New" w:cs="Courier New" w:hint="default"/>
      </w:rPr>
    </w:lvl>
    <w:lvl w:ilvl="5" w:tplc="F2184B80" w:tentative="1">
      <w:start w:val="1"/>
      <w:numFmt w:val="bullet"/>
      <w:lvlText w:val=""/>
      <w:lvlJc w:val="left"/>
      <w:pPr>
        <w:ind w:left="4320" w:hanging="360"/>
      </w:pPr>
      <w:rPr>
        <w:rFonts w:ascii="Wingdings" w:hAnsi="Wingdings" w:hint="default"/>
      </w:rPr>
    </w:lvl>
    <w:lvl w:ilvl="6" w:tplc="F476FAA8" w:tentative="1">
      <w:start w:val="1"/>
      <w:numFmt w:val="bullet"/>
      <w:lvlText w:val=""/>
      <w:lvlJc w:val="left"/>
      <w:pPr>
        <w:ind w:left="5040" w:hanging="360"/>
      </w:pPr>
      <w:rPr>
        <w:rFonts w:ascii="Symbol" w:hAnsi="Symbol" w:hint="default"/>
      </w:rPr>
    </w:lvl>
    <w:lvl w:ilvl="7" w:tplc="BBAC4D96" w:tentative="1">
      <w:start w:val="1"/>
      <w:numFmt w:val="bullet"/>
      <w:lvlText w:val="o"/>
      <w:lvlJc w:val="left"/>
      <w:pPr>
        <w:ind w:left="5760" w:hanging="360"/>
      </w:pPr>
      <w:rPr>
        <w:rFonts w:ascii="Courier New" w:hAnsi="Courier New" w:cs="Courier New" w:hint="default"/>
      </w:rPr>
    </w:lvl>
    <w:lvl w:ilvl="8" w:tplc="D3424A6C" w:tentative="1">
      <w:start w:val="1"/>
      <w:numFmt w:val="bullet"/>
      <w:lvlText w:val=""/>
      <w:lvlJc w:val="left"/>
      <w:pPr>
        <w:ind w:left="6480" w:hanging="360"/>
      </w:pPr>
      <w:rPr>
        <w:rFonts w:ascii="Wingdings" w:hAnsi="Wingdings" w:hint="default"/>
      </w:rPr>
    </w:lvl>
  </w:abstractNum>
  <w:abstractNum w:abstractNumId="49">
    <w:nsid w:val="0BE91FA7"/>
    <w:multiLevelType w:val="hybridMultilevel"/>
    <w:tmpl w:val="E8522D7E"/>
    <w:lvl w:ilvl="0" w:tplc="9E582D96">
      <w:start w:val="1"/>
      <w:numFmt w:val="bullet"/>
      <w:lvlText w:val=""/>
      <w:lvlJc w:val="left"/>
      <w:pPr>
        <w:ind w:left="720" w:hanging="360"/>
      </w:pPr>
      <w:rPr>
        <w:rFonts w:ascii="Symbol" w:hAnsi="Symbol" w:hint="default"/>
      </w:rPr>
    </w:lvl>
    <w:lvl w:ilvl="1" w:tplc="4CD4C548">
      <w:start w:val="1"/>
      <w:numFmt w:val="bullet"/>
      <w:lvlText w:val="o"/>
      <w:lvlJc w:val="left"/>
      <w:pPr>
        <w:ind w:left="1440" w:hanging="360"/>
      </w:pPr>
      <w:rPr>
        <w:rFonts w:ascii="Courier New" w:hAnsi="Courier New" w:cs="Courier New" w:hint="default"/>
      </w:rPr>
    </w:lvl>
    <w:lvl w:ilvl="2" w:tplc="EA22DD00" w:tentative="1">
      <w:start w:val="1"/>
      <w:numFmt w:val="bullet"/>
      <w:lvlText w:val=""/>
      <w:lvlJc w:val="left"/>
      <w:pPr>
        <w:ind w:left="2160" w:hanging="360"/>
      </w:pPr>
      <w:rPr>
        <w:rFonts w:ascii="Wingdings" w:hAnsi="Wingdings" w:hint="default"/>
      </w:rPr>
    </w:lvl>
    <w:lvl w:ilvl="3" w:tplc="07885D0A" w:tentative="1">
      <w:start w:val="1"/>
      <w:numFmt w:val="bullet"/>
      <w:lvlText w:val=""/>
      <w:lvlJc w:val="left"/>
      <w:pPr>
        <w:ind w:left="2880" w:hanging="360"/>
      </w:pPr>
      <w:rPr>
        <w:rFonts w:ascii="Symbol" w:hAnsi="Symbol" w:hint="default"/>
      </w:rPr>
    </w:lvl>
    <w:lvl w:ilvl="4" w:tplc="DDDE4F0C" w:tentative="1">
      <w:start w:val="1"/>
      <w:numFmt w:val="bullet"/>
      <w:lvlText w:val="o"/>
      <w:lvlJc w:val="left"/>
      <w:pPr>
        <w:ind w:left="3600" w:hanging="360"/>
      </w:pPr>
      <w:rPr>
        <w:rFonts w:ascii="Courier New" w:hAnsi="Courier New" w:cs="Courier New" w:hint="default"/>
      </w:rPr>
    </w:lvl>
    <w:lvl w:ilvl="5" w:tplc="0E66B13A" w:tentative="1">
      <w:start w:val="1"/>
      <w:numFmt w:val="bullet"/>
      <w:lvlText w:val=""/>
      <w:lvlJc w:val="left"/>
      <w:pPr>
        <w:ind w:left="4320" w:hanging="360"/>
      </w:pPr>
      <w:rPr>
        <w:rFonts w:ascii="Wingdings" w:hAnsi="Wingdings" w:hint="default"/>
      </w:rPr>
    </w:lvl>
    <w:lvl w:ilvl="6" w:tplc="80F0E792" w:tentative="1">
      <w:start w:val="1"/>
      <w:numFmt w:val="bullet"/>
      <w:lvlText w:val=""/>
      <w:lvlJc w:val="left"/>
      <w:pPr>
        <w:ind w:left="5040" w:hanging="360"/>
      </w:pPr>
      <w:rPr>
        <w:rFonts w:ascii="Symbol" w:hAnsi="Symbol" w:hint="default"/>
      </w:rPr>
    </w:lvl>
    <w:lvl w:ilvl="7" w:tplc="5C0811AA" w:tentative="1">
      <w:start w:val="1"/>
      <w:numFmt w:val="bullet"/>
      <w:lvlText w:val="o"/>
      <w:lvlJc w:val="left"/>
      <w:pPr>
        <w:ind w:left="5760" w:hanging="360"/>
      </w:pPr>
      <w:rPr>
        <w:rFonts w:ascii="Courier New" w:hAnsi="Courier New" w:cs="Courier New" w:hint="default"/>
      </w:rPr>
    </w:lvl>
    <w:lvl w:ilvl="8" w:tplc="EBEEAAAA" w:tentative="1">
      <w:start w:val="1"/>
      <w:numFmt w:val="bullet"/>
      <w:lvlText w:val=""/>
      <w:lvlJc w:val="left"/>
      <w:pPr>
        <w:ind w:left="6480" w:hanging="360"/>
      </w:pPr>
      <w:rPr>
        <w:rFonts w:ascii="Wingdings" w:hAnsi="Wingdings" w:hint="default"/>
      </w:rPr>
    </w:lvl>
  </w:abstractNum>
  <w:abstractNum w:abstractNumId="50">
    <w:nsid w:val="0C387944"/>
    <w:multiLevelType w:val="hybridMultilevel"/>
    <w:tmpl w:val="D85CC226"/>
    <w:lvl w:ilvl="0" w:tplc="E1FE7852">
      <w:start w:val="1"/>
      <w:numFmt w:val="bullet"/>
      <w:lvlText w:val=""/>
      <w:lvlJc w:val="left"/>
      <w:pPr>
        <w:ind w:left="720" w:hanging="360"/>
      </w:pPr>
      <w:rPr>
        <w:rFonts w:ascii="Symbol" w:hAnsi="Symbol" w:hint="default"/>
      </w:rPr>
    </w:lvl>
    <w:lvl w:ilvl="1" w:tplc="7AC41496">
      <w:start w:val="1"/>
      <w:numFmt w:val="bullet"/>
      <w:lvlText w:val="o"/>
      <w:lvlJc w:val="left"/>
      <w:pPr>
        <w:ind w:left="1440" w:hanging="360"/>
      </w:pPr>
      <w:rPr>
        <w:rFonts w:ascii="Courier New" w:hAnsi="Courier New" w:cs="Courier New" w:hint="default"/>
      </w:rPr>
    </w:lvl>
    <w:lvl w:ilvl="2" w:tplc="39721914" w:tentative="1">
      <w:start w:val="1"/>
      <w:numFmt w:val="bullet"/>
      <w:lvlText w:val=""/>
      <w:lvlJc w:val="left"/>
      <w:pPr>
        <w:ind w:left="2160" w:hanging="360"/>
      </w:pPr>
      <w:rPr>
        <w:rFonts w:ascii="Wingdings" w:hAnsi="Wingdings" w:hint="default"/>
      </w:rPr>
    </w:lvl>
    <w:lvl w:ilvl="3" w:tplc="531496DE" w:tentative="1">
      <w:start w:val="1"/>
      <w:numFmt w:val="bullet"/>
      <w:lvlText w:val=""/>
      <w:lvlJc w:val="left"/>
      <w:pPr>
        <w:ind w:left="2880" w:hanging="360"/>
      </w:pPr>
      <w:rPr>
        <w:rFonts w:ascii="Symbol" w:hAnsi="Symbol" w:hint="default"/>
      </w:rPr>
    </w:lvl>
    <w:lvl w:ilvl="4" w:tplc="370C2A3A" w:tentative="1">
      <w:start w:val="1"/>
      <w:numFmt w:val="bullet"/>
      <w:lvlText w:val="o"/>
      <w:lvlJc w:val="left"/>
      <w:pPr>
        <w:ind w:left="3600" w:hanging="360"/>
      </w:pPr>
      <w:rPr>
        <w:rFonts w:ascii="Courier New" w:hAnsi="Courier New" w:cs="Courier New" w:hint="default"/>
      </w:rPr>
    </w:lvl>
    <w:lvl w:ilvl="5" w:tplc="3DD20322" w:tentative="1">
      <w:start w:val="1"/>
      <w:numFmt w:val="bullet"/>
      <w:lvlText w:val=""/>
      <w:lvlJc w:val="left"/>
      <w:pPr>
        <w:ind w:left="4320" w:hanging="360"/>
      </w:pPr>
      <w:rPr>
        <w:rFonts w:ascii="Wingdings" w:hAnsi="Wingdings" w:hint="default"/>
      </w:rPr>
    </w:lvl>
    <w:lvl w:ilvl="6" w:tplc="7E3EACD6" w:tentative="1">
      <w:start w:val="1"/>
      <w:numFmt w:val="bullet"/>
      <w:lvlText w:val=""/>
      <w:lvlJc w:val="left"/>
      <w:pPr>
        <w:ind w:left="5040" w:hanging="360"/>
      </w:pPr>
      <w:rPr>
        <w:rFonts w:ascii="Symbol" w:hAnsi="Symbol" w:hint="default"/>
      </w:rPr>
    </w:lvl>
    <w:lvl w:ilvl="7" w:tplc="0F0EF396" w:tentative="1">
      <w:start w:val="1"/>
      <w:numFmt w:val="bullet"/>
      <w:lvlText w:val="o"/>
      <w:lvlJc w:val="left"/>
      <w:pPr>
        <w:ind w:left="5760" w:hanging="360"/>
      </w:pPr>
      <w:rPr>
        <w:rFonts w:ascii="Courier New" w:hAnsi="Courier New" w:cs="Courier New" w:hint="default"/>
      </w:rPr>
    </w:lvl>
    <w:lvl w:ilvl="8" w:tplc="55286564" w:tentative="1">
      <w:start w:val="1"/>
      <w:numFmt w:val="bullet"/>
      <w:lvlText w:val=""/>
      <w:lvlJc w:val="left"/>
      <w:pPr>
        <w:ind w:left="6480" w:hanging="360"/>
      </w:pPr>
      <w:rPr>
        <w:rFonts w:ascii="Wingdings" w:hAnsi="Wingdings" w:hint="default"/>
      </w:rPr>
    </w:lvl>
  </w:abstractNum>
  <w:abstractNum w:abstractNumId="51">
    <w:nsid w:val="0D355733"/>
    <w:multiLevelType w:val="hybridMultilevel"/>
    <w:tmpl w:val="1E1465A0"/>
    <w:lvl w:ilvl="0" w:tplc="2A2074A0">
      <w:start w:val="1"/>
      <w:numFmt w:val="bullet"/>
      <w:lvlText w:val=""/>
      <w:lvlJc w:val="left"/>
      <w:pPr>
        <w:ind w:left="720" w:hanging="360"/>
      </w:pPr>
      <w:rPr>
        <w:rFonts w:ascii="Symbol" w:hAnsi="Symbol" w:hint="default"/>
      </w:rPr>
    </w:lvl>
    <w:lvl w:ilvl="1" w:tplc="AA900C38">
      <w:start w:val="1"/>
      <w:numFmt w:val="bullet"/>
      <w:lvlText w:val="o"/>
      <w:lvlJc w:val="left"/>
      <w:pPr>
        <w:ind w:left="1440" w:hanging="360"/>
      </w:pPr>
      <w:rPr>
        <w:rFonts w:ascii="Courier New" w:hAnsi="Courier New" w:cs="Courier New" w:hint="default"/>
      </w:rPr>
    </w:lvl>
    <w:lvl w:ilvl="2" w:tplc="1442686A" w:tentative="1">
      <w:start w:val="1"/>
      <w:numFmt w:val="bullet"/>
      <w:lvlText w:val=""/>
      <w:lvlJc w:val="left"/>
      <w:pPr>
        <w:ind w:left="2160" w:hanging="360"/>
      </w:pPr>
      <w:rPr>
        <w:rFonts w:ascii="Wingdings" w:hAnsi="Wingdings" w:hint="default"/>
      </w:rPr>
    </w:lvl>
    <w:lvl w:ilvl="3" w:tplc="48B85310" w:tentative="1">
      <w:start w:val="1"/>
      <w:numFmt w:val="bullet"/>
      <w:lvlText w:val=""/>
      <w:lvlJc w:val="left"/>
      <w:pPr>
        <w:ind w:left="2880" w:hanging="360"/>
      </w:pPr>
      <w:rPr>
        <w:rFonts w:ascii="Symbol" w:hAnsi="Symbol" w:hint="default"/>
      </w:rPr>
    </w:lvl>
    <w:lvl w:ilvl="4" w:tplc="0944D28C" w:tentative="1">
      <w:start w:val="1"/>
      <w:numFmt w:val="bullet"/>
      <w:lvlText w:val="o"/>
      <w:lvlJc w:val="left"/>
      <w:pPr>
        <w:ind w:left="3600" w:hanging="360"/>
      </w:pPr>
      <w:rPr>
        <w:rFonts w:ascii="Courier New" w:hAnsi="Courier New" w:cs="Courier New" w:hint="default"/>
      </w:rPr>
    </w:lvl>
    <w:lvl w:ilvl="5" w:tplc="C9DA6322" w:tentative="1">
      <w:start w:val="1"/>
      <w:numFmt w:val="bullet"/>
      <w:lvlText w:val=""/>
      <w:lvlJc w:val="left"/>
      <w:pPr>
        <w:ind w:left="4320" w:hanging="360"/>
      </w:pPr>
      <w:rPr>
        <w:rFonts w:ascii="Wingdings" w:hAnsi="Wingdings" w:hint="default"/>
      </w:rPr>
    </w:lvl>
    <w:lvl w:ilvl="6" w:tplc="AB64BC1A" w:tentative="1">
      <w:start w:val="1"/>
      <w:numFmt w:val="bullet"/>
      <w:lvlText w:val=""/>
      <w:lvlJc w:val="left"/>
      <w:pPr>
        <w:ind w:left="5040" w:hanging="360"/>
      </w:pPr>
      <w:rPr>
        <w:rFonts w:ascii="Symbol" w:hAnsi="Symbol" w:hint="default"/>
      </w:rPr>
    </w:lvl>
    <w:lvl w:ilvl="7" w:tplc="A5040C80" w:tentative="1">
      <w:start w:val="1"/>
      <w:numFmt w:val="bullet"/>
      <w:lvlText w:val="o"/>
      <w:lvlJc w:val="left"/>
      <w:pPr>
        <w:ind w:left="5760" w:hanging="360"/>
      </w:pPr>
      <w:rPr>
        <w:rFonts w:ascii="Courier New" w:hAnsi="Courier New" w:cs="Courier New" w:hint="default"/>
      </w:rPr>
    </w:lvl>
    <w:lvl w:ilvl="8" w:tplc="0582C84E" w:tentative="1">
      <w:start w:val="1"/>
      <w:numFmt w:val="bullet"/>
      <w:lvlText w:val=""/>
      <w:lvlJc w:val="left"/>
      <w:pPr>
        <w:ind w:left="6480" w:hanging="360"/>
      </w:pPr>
      <w:rPr>
        <w:rFonts w:ascii="Wingdings" w:hAnsi="Wingdings" w:hint="default"/>
      </w:rPr>
    </w:lvl>
  </w:abstractNum>
  <w:abstractNum w:abstractNumId="52">
    <w:nsid w:val="0D3F501C"/>
    <w:multiLevelType w:val="hybridMultilevel"/>
    <w:tmpl w:val="FFAAA606"/>
    <w:lvl w:ilvl="0" w:tplc="B12095A8">
      <w:start w:val="1"/>
      <w:numFmt w:val="bullet"/>
      <w:lvlText w:val=""/>
      <w:lvlJc w:val="left"/>
      <w:pPr>
        <w:ind w:left="720" w:hanging="360"/>
      </w:pPr>
      <w:rPr>
        <w:rFonts w:ascii="Symbol" w:hAnsi="Symbol" w:hint="default"/>
      </w:rPr>
    </w:lvl>
    <w:lvl w:ilvl="1" w:tplc="B932217A" w:tentative="1">
      <w:start w:val="1"/>
      <w:numFmt w:val="bullet"/>
      <w:lvlText w:val="o"/>
      <w:lvlJc w:val="left"/>
      <w:pPr>
        <w:ind w:left="1440" w:hanging="360"/>
      </w:pPr>
      <w:rPr>
        <w:rFonts w:ascii="Courier New" w:hAnsi="Courier New" w:cs="Courier New" w:hint="default"/>
      </w:rPr>
    </w:lvl>
    <w:lvl w:ilvl="2" w:tplc="8604DA9E">
      <w:start w:val="1"/>
      <w:numFmt w:val="bullet"/>
      <w:lvlText w:val=""/>
      <w:lvlJc w:val="left"/>
      <w:pPr>
        <w:ind w:left="2160" w:hanging="360"/>
      </w:pPr>
      <w:rPr>
        <w:rFonts w:ascii="Wingdings" w:hAnsi="Wingdings" w:hint="default"/>
      </w:rPr>
    </w:lvl>
    <w:lvl w:ilvl="3" w:tplc="8DEACABC" w:tentative="1">
      <w:start w:val="1"/>
      <w:numFmt w:val="bullet"/>
      <w:lvlText w:val=""/>
      <w:lvlJc w:val="left"/>
      <w:pPr>
        <w:ind w:left="2880" w:hanging="360"/>
      </w:pPr>
      <w:rPr>
        <w:rFonts w:ascii="Symbol" w:hAnsi="Symbol" w:hint="default"/>
      </w:rPr>
    </w:lvl>
    <w:lvl w:ilvl="4" w:tplc="313AC414" w:tentative="1">
      <w:start w:val="1"/>
      <w:numFmt w:val="bullet"/>
      <w:lvlText w:val="o"/>
      <w:lvlJc w:val="left"/>
      <w:pPr>
        <w:ind w:left="3600" w:hanging="360"/>
      </w:pPr>
      <w:rPr>
        <w:rFonts w:ascii="Courier New" w:hAnsi="Courier New" w:cs="Courier New" w:hint="default"/>
      </w:rPr>
    </w:lvl>
    <w:lvl w:ilvl="5" w:tplc="DD9AFC44" w:tentative="1">
      <w:start w:val="1"/>
      <w:numFmt w:val="bullet"/>
      <w:lvlText w:val=""/>
      <w:lvlJc w:val="left"/>
      <w:pPr>
        <w:ind w:left="4320" w:hanging="360"/>
      </w:pPr>
      <w:rPr>
        <w:rFonts w:ascii="Wingdings" w:hAnsi="Wingdings" w:hint="default"/>
      </w:rPr>
    </w:lvl>
    <w:lvl w:ilvl="6" w:tplc="407C2AA8" w:tentative="1">
      <w:start w:val="1"/>
      <w:numFmt w:val="bullet"/>
      <w:lvlText w:val=""/>
      <w:lvlJc w:val="left"/>
      <w:pPr>
        <w:ind w:left="5040" w:hanging="360"/>
      </w:pPr>
      <w:rPr>
        <w:rFonts w:ascii="Symbol" w:hAnsi="Symbol" w:hint="default"/>
      </w:rPr>
    </w:lvl>
    <w:lvl w:ilvl="7" w:tplc="F83469EC" w:tentative="1">
      <w:start w:val="1"/>
      <w:numFmt w:val="bullet"/>
      <w:lvlText w:val="o"/>
      <w:lvlJc w:val="left"/>
      <w:pPr>
        <w:ind w:left="5760" w:hanging="360"/>
      </w:pPr>
      <w:rPr>
        <w:rFonts w:ascii="Courier New" w:hAnsi="Courier New" w:cs="Courier New" w:hint="default"/>
      </w:rPr>
    </w:lvl>
    <w:lvl w:ilvl="8" w:tplc="11C077AC" w:tentative="1">
      <w:start w:val="1"/>
      <w:numFmt w:val="bullet"/>
      <w:lvlText w:val=""/>
      <w:lvlJc w:val="left"/>
      <w:pPr>
        <w:ind w:left="6480" w:hanging="360"/>
      </w:pPr>
      <w:rPr>
        <w:rFonts w:ascii="Wingdings" w:hAnsi="Wingdings" w:hint="default"/>
      </w:rPr>
    </w:lvl>
  </w:abstractNum>
  <w:abstractNum w:abstractNumId="53">
    <w:nsid w:val="0D5A659A"/>
    <w:multiLevelType w:val="hybridMultilevel"/>
    <w:tmpl w:val="090C8B00"/>
    <w:lvl w:ilvl="0" w:tplc="FCEC9442">
      <w:start w:val="1"/>
      <w:numFmt w:val="bullet"/>
      <w:lvlText w:val=""/>
      <w:lvlJc w:val="left"/>
      <w:pPr>
        <w:ind w:left="720" w:hanging="360"/>
      </w:pPr>
      <w:rPr>
        <w:rFonts w:ascii="Symbol" w:hAnsi="Symbol" w:hint="default"/>
      </w:rPr>
    </w:lvl>
    <w:lvl w:ilvl="1" w:tplc="41560A94">
      <w:start w:val="1"/>
      <w:numFmt w:val="bullet"/>
      <w:lvlText w:val="o"/>
      <w:lvlJc w:val="left"/>
      <w:pPr>
        <w:ind w:left="1440" w:hanging="360"/>
      </w:pPr>
      <w:rPr>
        <w:rFonts w:ascii="Courier New" w:hAnsi="Courier New" w:cs="Courier New" w:hint="default"/>
      </w:rPr>
    </w:lvl>
    <w:lvl w:ilvl="2" w:tplc="4E8CCDA4" w:tentative="1">
      <w:start w:val="1"/>
      <w:numFmt w:val="bullet"/>
      <w:lvlText w:val=""/>
      <w:lvlJc w:val="left"/>
      <w:pPr>
        <w:ind w:left="2160" w:hanging="360"/>
      </w:pPr>
      <w:rPr>
        <w:rFonts w:ascii="Wingdings" w:hAnsi="Wingdings" w:hint="default"/>
      </w:rPr>
    </w:lvl>
    <w:lvl w:ilvl="3" w:tplc="82FEF07C" w:tentative="1">
      <w:start w:val="1"/>
      <w:numFmt w:val="bullet"/>
      <w:lvlText w:val=""/>
      <w:lvlJc w:val="left"/>
      <w:pPr>
        <w:ind w:left="2880" w:hanging="360"/>
      </w:pPr>
      <w:rPr>
        <w:rFonts w:ascii="Symbol" w:hAnsi="Symbol" w:hint="default"/>
      </w:rPr>
    </w:lvl>
    <w:lvl w:ilvl="4" w:tplc="57024ED2" w:tentative="1">
      <w:start w:val="1"/>
      <w:numFmt w:val="bullet"/>
      <w:lvlText w:val="o"/>
      <w:lvlJc w:val="left"/>
      <w:pPr>
        <w:ind w:left="3600" w:hanging="360"/>
      </w:pPr>
      <w:rPr>
        <w:rFonts w:ascii="Courier New" w:hAnsi="Courier New" w:cs="Courier New" w:hint="default"/>
      </w:rPr>
    </w:lvl>
    <w:lvl w:ilvl="5" w:tplc="2B5E2646" w:tentative="1">
      <w:start w:val="1"/>
      <w:numFmt w:val="bullet"/>
      <w:lvlText w:val=""/>
      <w:lvlJc w:val="left"/>
      <w:pPr>
        <w:ind w:left="4320" w:hanging="360"/>
      </w:pPr>
      <w:rPr>
        <w:rFonts w:ascii="Wingdings" w:hAnsi="Wingdings" w:hint="default"/>
      </w:rPr>
    </w:lvl>
    <w:lvl w:ilvl="6" w:tplc="B4E2C9C0" w:tentative="1">
      <w:start w:val="1"/>
      <w:numFmt w:val="bullet"/>
      <w:lvlText w:val=""/>
      <w:lvlJc w:val="left"/>
      <w:pPr>
        <w:ind w:left="5040" w:hanging="360"/>
      </w:pPr>
      <w:rPr>
        <w:rFonts w:ascii="Symbol" w:hAnsi="Symbol" w:hint="default"/>
      </w:rPr>
    </w:lvl>
    <w:lvl w:ilvl="7" w:tplc="48AC3C38" w:tentative="1">
      <w:start w:val="1"/>
      <w:numFmt w:val="bullet"/>
      <w:lvlText w:val="o"/>
      <w:lvlJc w:val="left"/>
      <w:pPr>
        <w:ind w:left="5760" w:hanging="360"/>
      </w:pPr>
      <w:rPr>
        <w:rFonts w:ascii="Courier New" w:hAnsi="Courier New" w:cs="Courier New" w:hint="default"/>
      </w:rPr>
    </w:lvl>
    <w:lvl w:ilvl="8" w:tplc="AA0C0DD2" w:tentative="1">
      <w:start w:val="1"/>
      <w:numFmt w:val="bullet"/>
      <w:lvlText w:val=""/>
      <w:lvlJc w:val="left"/>
      <w:pPr>
        <w:ind w:left="6480" w:hanging="360"/>
      </w:pPr>
      <w:rPr>
        <w:rFonts w:ascii="Wingdings" w:hAnsi="Wingdings" w:hint="default"/>
      </w:rPr>
    </w:lvl>
  </w:abstractNum>
  <w:abstractNum w:abstractNumId="54">
    <w:nsid w:val="0D6E71DD"/>
    <w:multiLevelType w:val="hybridMultilevel"/>
    <w:tmpl w:val="EA6E2E18"/>
    <w:lvl w:ilvl="0" w:tplc="DBECB148">
      <w:start w:val="1"/>
      <w:numFmt w:val="bullet"/>
      <w:lvlText w:val=""/>
      <w:lvlJc w:val="left"/>
      <w:pPr>
        <w:ind w:left="720" w:hanging="360"/>
      </w:pPr>
      <w:rPr>
        <w:rFonts w:ascii="Symbol" w:hAnsi="Symbol" w:hint="default"/>
      </w:rPr>
    </w:lvl>
    <w:lvl w:ilvl="1" w:tplc="9CC8312A" w:tentative="1">
      <w:start w:val="1"/>
      <w:numFmt w:val="bullet"/>
      <w:lvlText w:val="o"/>
      <w:lvlJc w:val="left"/>
      <w:pPr>
        <w:ind w:left="1440" w:hanging="360"/>
      </w:pPr>
      <w:rPr>
        <w:rFonts w:ascii="Courier New" w:hAnsi="Courier New" w:cs="Courier New" w:hint="default"/>
      </w:rPr>
    </w:lvl>
    <w:lvl w:ilvl="2" w:tplc="6284D398" w:tentative="1">
      <w:start w:val="1"/>
      <w:numFmt w:val="bullet"/>
      <w:lvlText w:val=""/>
      <w:lvlJc w:val="left"/>
      <w:pPr>
        <w:ind w:left="2160" w:hanging="360"/>
      </w:pPr>
      <w:rPr>
        <w:rFonts w:ascii="Wingdings" w:hAnsi="Wingdings" w:hint="default"/>
      </w:rPr>
    </w:lvl>
    <w:lvl w:ilvl="3" w:tplc="13FCED58">
      <w:start w:val="1"/>
      <w:numFmt w:val="bullet"/>
      <w:lvlText w:val=""/>
      <w:lvlJc w:val="left"/>
      <w:pPr>
        <w:ind w:left="2880" w:hanging="360"/>
      </w:pPr>
      <w:rPr>
        <w:rFonts w:ascii="Symbol" w:hAnsi="Symbol" w:hint="default"/>
      </w:rPr>
    </w:lvl>
    <w:lvl w:ilvl="4" w:tplc="FFA63460" w:tentative="1">
      <w:start w:val="1"/>
      <w:numFmt w:val="bullet"/>
      <w:lvlText w:val="o"/>
      <w:lvlJc w:val="left"/>
      <w:pPr>
        <w:ind w:left="3600" w:hanging="360"/>
      </w:pPr>
      <w:rPr>
        <w:rFonts w:ascii="Courier New" w:hAnsi="Courier New" w:cs="Courier New" w:hint="default"/>
      </w:rPr>
    </w:lvl>
    <w:lvl w:ilvl="5" w:tplc="D66A57DC" w:tentative="1">
      <w:start w:val="1"/>
      <w:numFmt w:val="bullet"/>
      <w:lvlText w:val=""/>
      <w:lvlJc w:val="left"/>
      <w:pPr>
        <w:ind w:left="4320" w:hanging="360"/>
      </w:pPr>
      <w:rPr>
        <w:rFonts w:ascii="Wingdings" w:hAnsi="Wingdings" w:hint="default"/>
      </w:rPr>
    </w:lvl>
    <w:lvl w:ilvl="6" w:tplc="29C02960" w:tentative="1">
      <w:start w:val="1"/>
      <w:numFmt w:val="bullet"/>
      <w:lvlText w:val=""/>
      <w:lvlJc w:val="left"/>
      <w:pPr>
        <w:ind w:left="5040" w:hanging="360"/>
      </w:pPr>
      <w:rPr>
        <w:rFonts w:ascii="Symbol" w:hAnsi="Symbol" w:hint="default"/>
      </w:rPr>
    </w:lvl>
    <w:lvl w:ilvl="7" w:tplc="C5922B88" w:tentative="1">
      <w:start w:val="1"/>
      <w:numFmt w:val="bullet"/>
      <w:lvlText w:val="o"/>
      <w:lvlJc w:val="left"/>
      <w:pPr>
        <w:ind w:left="5760" w:hanging="360"/>
      </w:pPr>
      <w:rPr>
        <w:rFonts w:ascii="Courier New" w:hAnsi="Courier New" w:cs="Courier New" w:hint="default"/>
      </w:rPr>
    </w:lvl>
    <w:lvl w:ilvl="8" w:tplc="7A7A2A26" w:tentative="1">
      <w:start w:val="1"/>
      <w:numFmt w:val="bullet"/>
      <w:lvlText w:val=""/>
      <w:lvlJc w:val="left"/>
      <w:pPr>
        <w:ind w:left="6480" w:hanging="360"/>
      </w:pPr>
      <w:rPr>
        <w:rFonts w:ascii="Wingdings" w:hAnsi="Wingdings" w:hint="default"/>
      </w:rPr>
    </w:lvl>
  </w:abstractNum>
  <w:abstractNum w:abstractNumId="55">
    <w:nsid w:val="0DC57112"/>
    <w:multiLevelType w:val="hybridMultilevel"/>
    <w:tmpl w:val="368861C8"/>
    <w:lvl w:ilvl="0" w:tplc="A07E6E6C">
      <w:start w:val="1"/>
      <w:numFmt w:val="bullet"/>
      <w:lvlText w:val=""/>
      <w:lvlJc w:val="left"/>
      <w:pPr>
        <w:ind w:left="720" w:hanging="360"/>
      </w:pPr>
      <w:rPr>
        <w:rFonts w:ascii="Symbol" w:hAnsi="Symbol" w:hint="default"/>
      </w:rPr>
    </w:lvl>
    <w:lvl w:ilvl="1" w:tplc="AB4C1210">
      <w:start w:val="1"/>
      <w:numFmt w:val="bullet"/>
      <w:lvlText w:val="o"/>
      <w:lvlJc w:val="left"/>
      <w:pPr>
        <w:ind w:left="1440" w:hanging="360"/>
      </w:pPr>
      <w:rPr>
        <w:rFonts w:ascii="Courier New" w:hAnsi="Courier New" w:cs="Courier New" w:hint="default"/>
      </w:rPr>
    </w:lvl>
    <w:lvl w:ilvl="2" w:tplc="6C2AFC92" w:tentative="1">
      <w:start w:val="1"/>
      <w:numFmt w:val="bullet"/>
      <w:lvlText w:val=""/>
      <w:lvlJc w:val="left"/>
      <w:pPr>
        <w:ind w:left="2160" w:hanging="360"/>
      </w:pPr>
      <w:rPr>
        <w:rFonts w:ascii="Wingdings" w:hAnsi="Wingdings" w:hint="default"/>
      </w:rPr>
    </w:lvl>
    <w:lvl w:ilvl="3" w:tplc="22F2F746" w:tentative="1">
      <w:start w:val="1"/>
      <w:numFmt w:val="bullet"/>
      <w:lvlText w:val=""/>
      <w:lvlJc w:val="left"/>
      <w:pPr>
        <w:ind w:left="2880" w:hanging="360"/>
      </w:pPr>
      <w:rPr>
        <w:rFonts w:ascii="Symbol" w:hAnsi="Symbol" w:hint="default"/>
      </w:rPr>
    </w:lvl>
    <w:lvl w:ilvl="4" w:tplc="EC204D3C" w:tentative="1">
      <w:start w:val="1"/>
      <w:numFmt w:val="bullet"/>
      <w:lvlText w:val="o"/>
      <w:lvlJc w:val="left"/>
      <w:pPr>
        <w:ind w:left="3600" w:hanging="360"/>
      </w:pPr>
      <w:rPr>
        <w:rFonts w:ascii="Courier New" w:hAnsi="Courier New" w:cs="Courier New" w:hint="default"/>
      </w:rPr>
    </w:lvl>
    <w:lvl w:ilvl="5" w:tplc="4C4ED6B6" w:tentative="1">
      <w:start w:val="1"/>
      <w:numFmt w:val="bullet"/>
      <w:lvlText w:val=""/>
      <w:lvlJc w:val="left"/>
      <w:pPr>
        <w:ind w:left="4320" w:hanging="360"/>
      </w:pPr>
      <w:rPr>
        <w:rFonts w:ascii="Wingdings" w:hAnsi="Wingdings" w:hint="default"/>
      </w:rPr>
    </w:lvl>
    <w:lvl w:ilvl="6" w:tplc="BDD8ADFC" w:tentative="1">
      <w:start w:val="1"/>
      <w:numFmt w:val="bullet"/>
      <w:lvlText w:val=""/>
      <w:lvlJc w:val="left"/>
      <w:pPr>
        <w:ind w:left="5040" w:hanging="360"/>
      </w:pPr>
      <w:rPr>
        <w:rFonts w:ascii="Symbol" w:hAnsi="Symbol" w:hint="default"/>
      </w:rPr>
    </w:lvl>
    <w:lvl w:ilvl="7" w:tplc="0D5AA12A" w:tentative="1">
      <w:start w:val="1"/>
      <w:numFmt w:val="bullet"/>
      <w:lvlText w:val="o"/>
      <w:lvlJc w:val="left"/>
      <w:pPr>
        <w:ind w:left="5760" w:hanging="360"/>
      </w:pPr>
      <w:rPr>
        <w:rFonts w:ascii="Courier New" w:hAnsi="Courier New" w:cs="Courier New" w:hint="default"/>
      </w:rPr>
    </w:lvl>
    <w:lvl w:ilvl="8" w:tplc="30E06D5C" w:tentative="1">
      <w:start w:val="1"/>
      <w:numFmt w:val="bullet"/>
      <w:lvlText w:val=""/>
      <w:lvlJc w:val="left"/>
      <w:pPr>
        <w:ind w:left="6480" w:hanging="360"/>
      </w:pPr>
      <w:rPr>
        <w:rFonts w:ascii="Wingdings" w:hAnsi="Wingdings" w:hint="default"/>
      </w:rPr>
    </w:lvl>
  </w:abstractNum>
  <w:abstractNum w:abstractNumId="56">
    <w:nsid w:val="0DDD029E"/>
    <w:multiLevelType w:val="hybridMultilevel"/>
    <w:tmpl w:val="223CA16A"/>
    <w:lvl w:ilvl="0" w:tplc="DD70BEBC">
      <w:start w:val="1"/>
      <w:numFmt w:val="bullet"/>
      <w:lvlText w:val=""/>
      <w:lvlJc w:val="left"/>
      <w:pPr>
        <w:ind w:left="720" w:hanging="360"/>
      </w:pPr>
      <w:rPr>
        <w:rFonts w:ascii="Symbol" w:hAnsi="Symbol" w:hint="default"/>
      </w:rPr>
    </w:lvl>
    <w:lvl w:ilvl="1" w:tplc="D2BAEB12" w:tentative="1">
      <w:start w:val="1"/>
      <w:numFmt w:val="bullet"/>
      <w:lvlText w:val="o"/>
      <w:lvlJc w:val="left"/>
      <w:pPr>
        <w:ind w:left="1440" w:hanging="360"/>
      </w:pPr>
      <w:rPr>
        <w:rFonts w:ascii="Courier New" w:hAnsi="Courier New" w:cs="Courier New" w:hint="default"/>
      </w:rPr>
    </w:lvl>
    <w:lvl w:ilvl="2" w:tplc="C8922AC6">
      <w:start w:val="1"/>
      <w:numFmt w:val="bullet"/>
      <w:lvlText w:val=""/>
      <w:lvlJc w:val="left"/>
      <w:pPr>
        <w:ind w:left="2160" w:hanging="360"/>
      </w:pPr>
      <w:rPr>
        <w:rFonts w:ascii="Wingdings" w:hAnsi="Wingdings" w:hint="default"/>
      </w:rPr>
    </w:lvl>
    <w:lvl w:ilvl="3" w:tplc="648E3B14" w:tentative="1">
      <w:start w:val="1"/>
      <w:numFmt w:val="bullet"/>
      <w:lvlText w:val=""/>
      <w:lvlJc w:val="left"/>
      <w:pPr>
        <w:ind w:left="2880" w:hanging="360"/>
      </w:pPr>
      <w:rPr>
        <w:rFonts w:ascii="Symbol" w:hAnsi="Symbol" w:hint="default"/>
      </w:rPr>
    </w:lvl>
    <w:lvl w:ilvl="4" w:tplc="FA6A375A" w:tentative="1">
      <w:start w:val="1"/>
      <w:numFmt w:val="bullet"/>
      <w:lvlText w:val="o"/>
      <w:lvlJc w:val="left"/>
      <w:pPr>
        <w:ind w:left="3600" w:hanging="360"/>
      </w:pPr>
      <w:rPr>
        <w:rFonts w:ascii="Courier New" w:hAnsi="Courier New" w:cs="Courier New" w:hint="default"/>
      </w:rPr>
    </w:lvl>
    <w:lvl w:ilvl="5" w:tplc="CC6845AC" w:tentative="1">
      <w:start w:val="1"/>
      <w:numFmt w:val="bullet"/>
      <w:lvlText w:val=""/>
      <w:lvlJc w:val="left"/>
      <w:pPr>
        <w:ind w:left="4320" w:hanging="360"/>
      </w:pPr>
      <w:rPr>
        <w:rFonts w:ascii="Wingdings" w:hAnsi="Wingdings" w:hint="default"/>
      </w:rPr>
    </w:lvl>
    <w:lvl w:ilvl="6" w:tplc="24DC5FFA" w:tentative="1">
      <w:start w:val="1"/>
      <w:numFmt w:val="bullet"/>
      <w:lvlText w:val=""/>
      <w:lvlJc w:val="left"/>
      <w:pPr>
        <w:ind w:left="5040" w:hanging="360"/>
      </w:pPr>
      <w:rPr>
        <w:rFonts w:ascii="Symbol" w:hAnsi="Symbol" w:hint="default"/>
      </w:rPr>
    </w:lvl>
    <w:lvl w:ilvl="7" w:tplc="8BE66290" w:tentative="1">
      <w:start w:val="1"/>
      <w:numFmt w:val="bullet"/>
      <w:lvlText w:val="o"/>
      <w:lvlJc w:val="left"/>
      <w:pPr>
        <w:ind w:left="5760" w:hanging="360"/>
      </w:pPr>
      <w:rPr>
        <w:rFonts w:ascii="Courier New" w:hAnsi="Courier New" w:cs="Courier New" w:hint="default"/>
      </w:rPr>
    </w:lvl>
    <w:lvl w:ilvl="8" w:tplc="B1B026B0" w:tentative="1">
      <w:start w:val="1"/>
      <w:numFmt w:val="bullet"/>
      <w:lvlText w:val=""/>
      <w:lvlJc w:val="left"/>
      <w:pPr>
        <w:ind w:left="6480" w:hanging="360"/>
      </w:pPr>
      <w:rPr>
        <w:rFonts w:ascii="Wingdings" w:hAnsi="Wingdings" w:hint="default"/>
      </w:rPr>
    </w:lvl>
  </w:abstractNum>
  <w:abstractNum w:abstractNumId="57">
    <w:nsid w:val="0DE12041"/>
    <w:multiLevelType w:val="hybridMultilevel"/>
    <w:tmpl w:val="2F4AAB20"/>
    <w:lvl w:ilvl="0" w:tplc="67F6E8E6">
      <w:start w:val="1"/>
      <w:numFmt w:val="bullet"/>
      <w:lvlText w:val=""/>
      <w:lvlJc w:val="left"/>
      <w:pPr>
        <w:ind w:left="720" w:hanging="360"/>
      </w:pPr>
      <w:rPr>
        <w:rFonts w:ascii="Symbol" w:hAnsi="Symbol" w:hint="default"/>
      </w:rPr>
    </w:lvl>
    <w:lvl w:ilvl="1" w:tplc="531E2AB8" w:tentative="1">
      <w:start w:val="1"/>
      <w:numFmt w:val="bullet"/>
      <w:lvlText w:val="o"/>
      <w:lvlJc w:val="left"/>
      <w:pPr>
        <w:ind w:left="1440" w:hanging="360"/>
      </w:pPr>
      <w:rPr>
        <w:rFonts w:ascii="Courier New" w:hAnsi="Courier New" w:cs="Courier New" w:hint="default"/>
      </w:rPr>
    </w:lvl>
    <w:lvl w:ilvl="2" w:tplc="6204B836">
      <w:start w:val="1"/>
      <w:numFmt w:val="bullet"/>
      <w:lvlText w:val=""/>
      <w:lvlJc w:val="left"/>
      <w:pPr>
        <w:ind w:left="2160" w:hanging="360"/>
      </w:pPr>
      <w:rPr>
        <w:rFonts w:ascii="Wingdings" w:hAnsi="Wingdings" w:hint="default"/>
      </w:rPr>
    </w:lvl>
    <w:lvl w:ilvl="3" w:tplc="5F4C7C5A" w:tentative="1">
      <w:start w:val="1"/>
      <w:numFmt w:val="bullet"/>
      <w:lvlText w:val=""/>
      <w:lvlJc w:val="left"/>
      <w:pPr>
        <w:ind w:left="2880" w:hanging="360"/>
      </w:pPr>
      <w:rPr>
        <w:rFonts w:ascii="Symbol" w:hAnsi="Symbol" w:hint="default"/>
      </w:rPr>
    </w:lvl>
    <w:lvl w:ilvl="4" w:tplc="F864CB80" w:tentative="1">
      <w:start w:val="1"/>
      <w:numFmt w:val="bullet"/>
      <w:lvlText w:val="o"/>
      <w:lvlJc w:val="left"/>
      <w:pPr>
        <w:ind w:left="3600" w:hanging="360"/>
      </w:pPr>
      <w:rPr>
        <w:rFonts w:ascii="Courier New" w:hAnsi="Courier New" w:cs="Courier New" w:hint="default"/>
      </w:rPr>
    </w:lvl>
    <w:lvl w:ilvl="5" w:tplc="8716D678" w:tentative="1">
      <w:start w:val="1"/>
      <w:numFmt w:val="bullet"/>
      <w:lvlText w:val=""/>
      <w:lvlJc w:val="left"/>
      <w:pPr>
        <w:ind w:left="4320" w:hanging="360"/>
      </w:pPr>
      <w:rPr>
        <w:rFonts w:ascii="Wingdings" w:hAnsi="Wingdings" w:hint="default"/>
      </w:rPr>
    </w:lvl>
    <w:lvl w:ilvl="6" w:tplc="5A2A5D26" w:tentative="1">
      <w:start w:val="1"/>
      <w:numFmt w:val="bullet"/>
      <w:lvlText w:val=""/>
      <w:lvlJc w:val="left"/>
      <w:pPr>
        <w:ind w:left="5040" w:hanging="360"/>
      </w:pPr>
      <w:rPr>
        <w:rFonts w:ascii="Symbol" w:hAnsi="Symbol" w:hint="default"/>
      </w:rPr>
    </w:lvl>
    <w:lvl w:ilvl="7" w:tplc="EEF4A5B0" w:tentative="1">
      <w:start w:val="1"/>
      <w:numFmt w:val="bullet"/>
      <w:lvlText w:val="o"/>
      <w:lvlJc w:val="left"/>
      <w:pPr>
        <w:ind w:left="5760" w:hanging="360"/>
      </w:pPr>
      <w:rPr>
        <w:rFonts w:ascii="Courier New" w:hAnsi="Courier New" w:cs="Courier New" w:hint="default"/>
      </w:rPr>
    </w:lvl>
    <w:lvl w:ilvl="8" w:tplc="FBCED8DC" w:tentative="1">
      <w:start w:val="1"/>
      <w:numFmt w:val="bullet"/>
      <w:lvlText w:val=""/>
      <w:lvlJc w:val="left"/>
      <w:pPr>
        <w:ind w:left="6480" w:hanging="360"/>
      </w:pPr>
      <w:rPr>
        <w:rFonts w:ascii="Wingdings" w:hAnsi="Wingdings" w:hint="default"/>
      </w:rPr>
    </w:lvl>
  </w:abstractNum>
  <w:abstractNum w:abstractNumId="58">
    <w:nsid w:val="0DFD6289"/>
    <w:multiLevelType w:val="hybridMultilevel"/>
    <w:tmpl w:val="D76CFDAE"/>
    <w:lvl w:ilvl="0" w:tplc="B45E0BCC">
      <w:start w:val="1"/>
      <w:numFmt w:val="bullet"/>
      <w:lvlText w:val=""/>
      <w:lvlJc w:val="left"/>
      <w:pPr>
        <w:ind w:left="720" w:hanging="360"/>
      </w:pPr>
      <w:rPr>
        <w:rFonts w:ascii="Symbol" w:hAnsi="Symbol" w:hint="default"/>
      </w:rPr>
    </w:lvl>
    <w:lvl w:ilvl="1" w:tplc="E6A28CD0">
      <w:start w:val="1"/>
      <w:numFmt w:val="bullet"/>
      <w:lvlText w:val="o"/>
      <w:lvlJc w:val="left"/>
      <w:pPr>
        <w:ind w:left="1440" w:hanging="360"/>
      </w:pPr>
      <w:rPr>
        <w:rFonts w:ascii="Courier New" w:hAnsi="Courier New" w:cs="Courier New" w:hint="default"/>
      </w:rPr>
    </w:lvl>
    <w:lvl w:ilvl="2" w:tplc="A6408FAA" w:tentative="1">
      <w:start w:val="1"/>
      <w:numFmt w:val="bullet"/>
      <w:lvlText w:val=""/>
      <w:lvlJc w:val="left"/>
      <w:pPr>
        <w:ind w:left="2160" w:hanging="360"/>
      </w:pPr>
      <w:rPr>
        <w:rFonts w:ascii="Wingdings" w:hAnsi="Wingdings" w:hint="default"/>
      </w:rPr>
    </w:lvl>
    <w:lvl w:ilvl="3" w:tplc="0A328012" w:tentative="1">
      <w:start w:val="1"/>
      <w:numFmt w:val="bullet"/>
      <w:lvlText w:val=""/>
      <w:lvlJc w:val="left"/>
      <w:pPr>
        <w:ind w:left="2880" w:hanging="360"/>
      </w:pPr>
      <w:rPr>
        <w:rFonts w:ascii="Symbol" w:hAnsi="Symbol" w:hint="default"/>
      </w:rPr>
    </w:lvl>
    <w:lvl w:ilvl="4" w:tplc="B02AB0DE" w:tentative="1">
      <w:start w:val="1"/>
      <w:numFmt w:val="bullet"/>
      <w:lvlText w:val="o"/>
      <w:lvlJc w:val="left"/>
      <w:pPr>
        <w:ind w:left="3600" w:hanging="360"/>
      </w:pPr>
      <w:rPr>
        <w:rFonts w:ascii="Courier New" w:hAnsi="Courier New" w:cs="Courier New" w:hint="default"/>
      </w:rPr>
    </w:lvl>
    <w:lvl w:ilvl="5" w:tplc="D9C260AE" w:tentative="1">
      <w:start w:val="1"/>
      <w:numFmt w:val="bullet"/>
      <w:lvlText w:val=""/>
      <w:lvlJc w:val="left"/>
      <w:pPr>
        <w:ind w:left="4320" w:hanging="360"/>
      </w:pPr>
      <w:rPr>
        <w:rFonts w:ascii="Wingdings" w:hAnsi="Wingdings" w:hint="default"/>
      </w:rPr>
    </w:lvl>
    <w:lvl w:ilvl="6" w:tplc="711C9F6E" w:tentative="1">
      <w:start w:val="1"/>
      <w:numFmt w:val="bullet"/>
      <w:lvlText w:val=""/>
      <w:lvlJc w:val="left"/>
      <w:pPr>
        <w:ind w:left="5040" w:hanging="360"/>
      </w:pPr>
      <w:rPr>
        <w:rFonts w:ascii="Symbol" w:hAnsi="Symbol" w:hint="default"/>
      </w:rPr>
    </w:lvl>
    <w:lvl w:ilvl="7" w:tplc="AFF02EF6" w:tentative="1">
      <w:start w:val="1"/>
      <w:numFmt w:val="bullet"/>
      <w:lvlText w:val="o"/>
      <w:lvlJc w:val="left"/>
      <w:pPr>
        <w:ind w:left="5760" w:hanging="360"/>
      </w:pPr>
      <w:rPr>
        <w:rFonts w:ascii="Courier New" w:hAnsi="Courier New" w:cs="Courier New" w:hint="default"/>
      </w:rPr>
    </w:lvl>
    <w:lvl w:ilvl="8" w:tplc="04BCE61E" w:tentative="1">
      <w:start w:val="1"/>
      <w:numFmt w:val="bullet"/>
      <w:lvlText w:val=""/>
      <w:lvlJc w:val="left"/>
      <w:pPr>
        <w:ind w:left="6480" w:hanging="360"/>
      </w:pPr>
      <w:rPr>
        <w:rFonts w:ascii="Wingdings" w:hAnsi="Wingdings" w:hint="default"/>
      </w:rPr>
    </w:lvl>
  </w:abstractNum>
  <w:abstractNum w:abstractNumId="59">
    <w:nsid w:val="0E1B4D6F"/>
    <w:multiLevelType w:val="hybridMultilevel"/>
    <w:tmpl w:val="D526CBC8"/>
    <w:lvl w:ilvl="0" w:tplc="494E82D4">
      <w:start w:val="1"/>
      <w:numFmt w:val="bullet"/>
      <w:lvlText w:val=""/>
      <w:lvlJc w:val="left"/>
      <w:pPr>
        <w:ind w:left="720" w:hanging="360"/>
      </w:pPr>
      <w:rPr>
        <w:rFonts w:ascii="Symbol" w:hAnsi="Symbol" w:hint="default"/>
      </w:rPr>
    </w:lvl>
    <w:lvl w:ilvl="1" w:tplc="64F2305C">
      <w:start w:val="1"/>
      <w:numFmt w:val="bullet"/>
      <w:lvlText w:val="o"/>
      <w:lvlJc w:val="left"/>
      <w:pPr>
        <w:ind w:left="1440" w:hanging="360"/>
      </w:pPr>
      <w:rPr>
        <w:rFonts w:ascii="Courier New" w:hAnsi="Courier New" w:cs="Courier New" w:hint="default"/>
      </w:rPr>
    </w:lvl>
    <w:lvl w:ilvl="2" w:tplc="8AEC18FC" w:tentative="1">
      <w:start w:val="1"/>
      <w:numFmt w:val="bullet"/>
      <w:lvlText w:val=""/>
      <w:lvlJc w:val="left"/>
      <w:pPr>
        <w:ind w:left="2160" w:hanging="360"/>
      </w:pPr>
      <w:rPr>
        <w:rFonts w:ascii="Wingdings" w:hAnsi="Wingdings" w:hint="default"/>
      </w:rPr>
    </w:lvl>
    <w:lvl w:ilvl="3" w:tplc="DD22DCBA" w:tentative="1">
      <w:start w:val="1"/>
      <w:numFmt w:val="bullet"/>
      <w:lvlText w:val=""/>
      <w:lvlJc w:val="left"/>
      <w:pPr>
        <w:ind w:left="2880" w:hanging="360"/>
      </w:pPr>
      <w:rPr>
        <w:rFonts w:ascii="Symbol" w:hAnsi="Symbol" w:hint="default"/>
      </w:rPr>
    </w:lvl>
    <w:lvl w:ilvl="4" w:tplc="5B02D15E" w:tentative="1">
      <w:start w:val="1"/>
      <w:numFmt w:val="bullet"/>
      <w:lvlText w:val="o"/>
      <w:lvlJc w:val="left"/>
      <w:pPr>
        <w:ind w:left="3600" w:hanging="360"/>
      </w:pPr>
      <w:rPr>
        <w:rFonts w:ascii="Courier New" w:hAnsi="Courier New" w:cs="Courier New" w:hint="default"/>
      </w:rPr>
    </w:lvl>
    <w:lvl w:ilvl="5" w:tplc="8062D836" w:tentative="1">
      <w:start w:val="1"/>
      <w:numFmt w:val="bullet"/>
      <w:lvlText w:val=""/>
      <w:lvlJc w:val="left"/>
      <w:pPr>
        <w:ind w:left="4320" w:hanging="360"/>
      </w:pPr>
      <w:rPr>
        <w:rFonts w:ascii="Wingdings" w:hAnsi="Wingdings" w:hint="default"/>
      </w:rPr>
    </w:lvl>
    <w:lvl w:ilvl="6" w:tplc="36D62B42" w:tentative="1">
      <w:start w:val="1"/>
      <w:numFmt w:val="bullet"/>
      <w:lvlText w:val=""/>
      <w:lvlJc w:val="left"/>
      <w:pPr>
        <w:ind w:left="5040" w:hanging="360"/>
      </w:pPr>
      <w:rPr>
        <w:rFonts w:ascii="Symbol" w:hAnsi="Symbol" w:hint="default"/>
      </w:rPr>
    </w:lvl>
    <w:lvl w:ilvl="7" w:tplc="F1DAD72E" w:tentative="1">
      <w:start w:val="1"/>
      <w:numFmt w:val="bullet"/>
      <w:lvlText w:val="o"/>
      <w:lvlJc w:val="left"/>
      <w:pPr>
        <w:ind w:left="5760" w:hanging="360"/>
      </w:pPr>
      <w:rPr>
        <w:rFonts w:ascii="Courier New" w:hAnsi="Courier New" w:cs="Courier New" w:hint="default"/>
      </w:rPr>
    </w:lvl>
    <w:lvl w:ilvl="8" w:tplc="AE48B60E" w:tentative="1">
      <w:start w:val="1"/>
      <w:numFmt w:val="bullet"/>
      <w:lvlText w:val=""/>
      <w:lvlJc w:val="left"/>
      <w:pPr>
        <w:ind w:left="6480" w:hanging="360"/>
      </w:pPr>
      <w:rPr>
        <w:rFonts w:ascii="Wingdings" w:hAnsi="Wingdings" w:hint="default"/>
      </w:rPr>
    </w:lvl>
  </w:abstractNum>
  <w:abstractNum w:abstractNumId="60">
    <w:nsid w:val="0E212FF2"/>
    <w:multiLevelType w:val="hybridMultilevel"/>
    <w:tmpl w:val="3B9EAEB0"/>
    <w:lvl w:ilvl="0" w:tplc="0CAEC510">
      <w:start w:val="1"/>
      <w:numFmt w:val="bullet"/>
      <w:lvlText w:val=""/>
      <w:lvlJc w:val="left"/>
      <w:pPr>
        <w:ind w:left="720" w:hanging="360"/>
      </w:pPr>
      <w:rPr>
        <w:rFonts w:ascii="Symbol" w:hAnsi="Symbol" w:hint="default"/>
      </w:rPr>
    </w:lvl>
    <w:lvl w:ilvl="1" w:tplc="AA9812FC" w:tentative="1">
      <w:start w:val="1"/>
      <w:numFmt w:val="bullet"/>
      <w:lvlText w:val="o"/>
      <w:lvlJc w:val="left"/>
      <w:pPr>
        <w:ind w:left="1440" w:hanging="360"/>
      </w:pPr>
      <w:rPr>
        <w:rFonts w:ascii="Courier New" w:hAnsi="Courier New" w:cs="Courier New" w:hint="default"/>
      </w:rPr>
    </w:lvl>
    <w:lvl w:ilvl="2" w:tplc="D1D21B8A" w:tentative="1">
      <w:start w:val="1"/>
      <w:numFmt w:val="bullet"/>
      <w:lvlText w:val=""/>
      <w:lvlJc w:val="left"/>
      <w:pPr>
        <w:ind w:left="2160" w:hanging="360"/>
      </w:pPr>
      <w:rPr>
        <w:rFonts w:ascii="Wingdings" w:hAnsi="Wingdings" w:hint="default"/>
      </w:rPr>
    </w:lvl>
    <w:lvl w:ilvl="3" w:tplc="DD1C1E2E">
      <w:start w:val="1"/>
      <w:numFmt w:val="bullet"/>
      <w:lvlText w:val=""/>
      <w:lvlJc w:val="left"/>
      <w:pPr>
        <w:ind w:left="2880" w:hanging="360"/>
      </w:pPr>
      <w:rPr>
        <w:rFonts w:ascii="Symbol" w:hAnsi="Symbol" w:hint="default"/>
      </w:rPr>
    </w:lvl>
    <w:lvl w:ilvl="4" w:tplc="36BE9BC6" w:tentative="1">
      <w:start w:val="1"/>
      <w:numFmt w:val="bullet"/>
      <w:lvlText w:val="o"/>
      <w:lvlJc w:val="left"/>
      <w:pPr>
        <w:ind w:left="3600" w:hanging="360"/>
      </w:pPr>
      <w:rPr>
        <w:rFonts w:ascii="Courier New" w:hAnsi="Courier New" w:cs="Courier New" w:hint="default"/>
      </w:rPr>
    </w:lvl>
    <w:lvl w:ilvl="5" w:tplc="6E3EB162" w:tentative="1">
      <w:start w:val="1"/>
      <w:numFmt w:val="bullet"/>
      <w:lvlText w:val=""/>
      <w:lvlJc w:val="left"/>
      <w:pPr>
        <w:ind w:left="4320" w:hanging="360"/>
      </w:pPr>
      <w:rPr>
        <w:rFonts w:ascii="Wingdings" w:hAnsi="Wingdings" w:hint="default"/>
      </w:rPr>
    </w:lvl>
    <w:lvl w:ilvl="6" w:tplc="9BA0C58E" w:tentative="1">
      <w:start w:val="1"/>
      <w:numFmt w:val="bullet"/>
      <w:lvlText w:val=""/>
      <w:lvlJc w:val="left"/>
      <w:pPr>
        <w:ind w:left="5040" w:hanging="360"/>
      </w:pPr>
      <w:rPr>
        <w:rFonts w:ascii="Symbol" w:hAnsi="Symbol" w:hint="default"/>
      </w:rPr>
    </w:lvl>
    <w:lvl w:ilvl="7" w:tplc="54C6C606" w:tentative="1">
      <w:start w:val="1"/>
      <w:numFmt w:val="bullet"/>
      <w:lvlText w:val="o"/>
      <w:lvlJc w:val="left"/>
      <w:pPr>
        <w:ind w:left="5760" w:hanging="360"/>
      </w:pPr>
      <w:rPr>
        <w:rFonts w:ascii="Courier New" w:hAnsi="Courier New" w:cs="Courier New" w:hint="default"/>
      </w:rPr>
    </w:lvl>
    <w:lvl w:ilvl="8" w:tplc="6DF81B04" w:tentative="1">
      <w:start w:val="1"/>
      <w:numFmt w:val="bullet"/>
      <w:lvlText w:val=""/>
      <w:lvlJc w:val="left"/>
      <w:pPr>
        <w:ind w:left="6480" w:hanging="360"/>
      </w:pPr>
      <w:rPr>
        <w:rFonts w:ascii="Wingdings" w:hAnsi="Wingdings" w:hint="default"/>
      </w:rPr>
    </w:lvl>
  </w:abstractNum>
  <w:abstractNum w:abstractNumId="61">
    <w:nsid w:val="0ED81531"/>
    <w:multiLevelType w:val="hybridMultilevel"/>
    <w:tmpl w:val="5818E3E4"/>
    <w:lvl w:ilvl="0" w:tplc="5FA0F6DC">
      <w:start w:val="1"/>
      <w:numFmt w:val="bullet"/>
      <w:lvlText w:val=""/>
      <w:lvlJc w:val="left"/>
      <w:pPr>
        <w:ind w:left="720" w:hanging="360"/>
      </w:pPr>
      <w:rPr>
        <w:rFonts w:ascii="Symbol" w:hAnsi="Symbol" w:hint="default"/>
      </w:rPr>
    </w:lvl>
    <w:lvl w:ilvl="1" w:tplc="0AE41B48" w:tentative="1">
      <w:start w:val="1"/>
      <w:numFmt w:val="bullet"/>
      <w:lvlText w:val="o"/>
      <w:lvlJc w:val="left"/>
      <w:pPr>
        <w:ind w:left="1440" w:hanging="360"/>
      </w:pPr>
      <w:rPr>
        <w:rFonts w:ascii="Courier New" w:hAnsi="Courier New" w:cs="Courier New" w:hint="default"/>
      </w:rPr>
    </w:lvl>
    <w:lvl w:ilvl="2" w:tplc="090098C0" w:tentative="1">
      <w:start w:val="1"/>
      <w:numFmt w:val="bullet"/>
      <w:lvlText w:val=""/>
      <w:lvlJc w:val="left"/>
      <w:pPr>
        <w:ind w:left="2160" w:hanging="360"/>
      </w:pPr>
      <w:rPr>
        <w:rFonts w:ascii="Wingdings" w:hAnsi="Wingdings" w:hint="default"/>
      </w:rPr>
    </w:lvl>
    <w:lvl w:ilvl="3" w:tplc="6C94E78E" w:tentative="1">
      <w:start w:val="1"/>
      <w:numFmt w:val="bullet"/>
      <w:lvlText w:val=""/>
      <w:lvlJc w:val="left"/>
      <w:pPr>
        <w:ind w:left="2880" w:hanging="360"/>
      </w:pPr>
      <w:rPr>
        <w:rFonts w:ascii="Symbol" w:hAnsi="Symbol" w:hint="default"/>
      </w:rPr>
    </w:lvl>
    <w:lvl w:ilvl="4" w:tplc="AF8280AC" w:tentative="1">
      <w:start w:val="1"/>
      <w:numFmt w:val="bullet"/>
      <w:lvlText w:val="o"/>
      <w:lvlJc w:val="left"/>
      <w:pPr>
        <w:ind w:left="3600" w:hanging="360"/>
      </w:pPr>
      <w:rPr>
        <w:rFonts w:ascii="Courier New" w:hAnsi="Courier New" w:cs="Courier New" w:hint="default"/>
      </w:rPr>
    </w:lvl>
    <w:lvl w:ilvl="5" w:tplc="DB34D4C4" w:tentative="1">
      <w:start w:val="1"/>
      <w:numFmt w:val="bullet"/>
      <w:lvlText w:val=""/>
      <w:lvlJc w:val="left"/>
      <w:pPr>
        <w:ind w:left="4320" w:hanging="360"/>
      </w:pPr>
      <w:rPr>
        <w:rFonts w:ascii="Wingdings" w:hAnsi="Wingdings" w:hint="default"/>
      </w:rPr>
    </w:lvl>
    <w:lvl w:ilvl="6" w:tplc="F266D640" w:tentative="1">
      <w:start w:val="1"/>
      <w:numFmt w:val="bullet"/>
      <w:lvlText w:val=""/>
      <w:lvlJc w:val="left"/>
      <w:pPr>
        <w:ind w:left="5040" w:hanging="360"/>
      </w:pPr>
      <w:rPr>
        <w:rFonts w:ascii="Symbol" w:hAnsi="Symbol" w:hint="default"/>
      </w:rPr>
    </w:lvl>
    <w:lvl w:ilvl="7" w:tplc="E430BD3E" w:tentative="1">
      <w:start w:val="1"/>
      <w:numFmt w:val="bullet"/>
      <w:lvlText w:val="o"/>
      <w:lvlJc w:val="left"/>
      <w:pPr>
        <w:ind w:left="5760" w:hanging="360"/>
      </w:pPr>
      <w:rPr>
        <w:rFonts w:ascii="Courier New" w:hAnsi="Courier New" w:cs="Courier New" w:hint="default"/>
      </w:rPr>
    </w:lvl>
    <w:lvl w:ilvl="8" w:tplc="953A3F46" w:tentative="1">
      <w:start w:val="1"/>
      <w:numFmt w:val="bullet"/>
      <w:lvlText w:val=""/>
      <w:lvlJc w:val="left"/>
      <w:pPr>
        <w:ind w:left="6480" w:hanging="360"/>
      </w:pPr>
      <w:rPr>
        <w:rFonts w:ascii="Wingdings" w:hAnsi="Wingdings" w:hint="default"/>
      </w:rPr>
    </w:lvl>
  </w:abstractNum>
  <w:abstractNum w:abstractNumId="62">
    <w:nsid w:val="0EE754FC"/>
    <w:multiLevelType w:val="hybridMultilevel"/>
    <w:tmpl w:val="35FECDC4"/>
    <w:lvl w:ilvl="0" w:tplc="6360E4D8">
      <w:start w:val="1"/>
      <w:numFmt w:val="bullet"/>
      <w:lvlText w:val=""/>
      <w:lvlJc w:val="left"/>
      <w:pPr>
        <w:ind w:left="720" w:hanging="360"/>
      </w:pPr>
      <w:rPr>
        <w:rFonts w:ascii="Symbol" w:hAnsi="Symbol" w:hint="default"/>
      </w:rPr>
    </w:lvl>
    <w:lvl w:ilvl="1" w:tplc="BC3CFC10" w:tentative="1">
      <w:start w:val="1"/>
      <w:numFmt w:val="bullet"/>
      <w:lvlText w:val="o"/>
      <w:lvlJc w:val="left"/>
      <w:pPr>
        <w:ind w:left="1440" w:hanging="360"/>
      </w:pPr>
      <w:rPr>
        <w:rFonts w:ascii="Courier New" w:hAnsi="Courier New" w:cs="Courier New" w:hint="default"/>
      </w:rPr>
    </w:lvl>
    <w:lvl w:ilvl="2" w:tplc="A56CCCEC" w:tentative="1">
      <w:start w:val="1"/>
      <w:numFmt w:val="bullet"/>
      <w:lvlText w:val=""/>
      <w:lvlJc w:val="left"/>
      <w:pPr>
        <w:ind w:left="2160" w:hanging="360"/>
      </w:pPr>
      <w:rPr>
        <w:rFonts w:ascii="Wingdings" w:hAnsi="Wingdings" w:hint="default"/>
      </w:rPr>
    </w:lvl>
    <w:lvl w:ilvl="3" w:tplc="1F881188" w:tentative="1">
      <w:start w:val="1"/>
      <w:numFmt w:val="bullet"/>
      <w:lvlText w:val=""/>
      <w:lvlJc w:val="left"/>
      <w:pPr>
        <w:ind w:left="2880" w:hanging="360"/>
      </w:pPr>
      <w:rPr>
        <w:rFonts w:ascii="Symbol" w:hAnsi="Symbol" w:hint="default"/>
      </w:rPr>
    </w:lvl>
    <w:lvl w:ilvl="4" w:tplc="0D003F6C" w:tentative="1">
      <w:start w:val="1"/>
      <w:numFmt w:val="bullet"/>
      <w:lvlText w:val="o"/>
      <w:lvlJc w:val="left"/>
      <w:pPr>
        <w:ind w:left="3600" w:hanging="360"/>
      </w:pPr>
      <w:rPr>
        <w:rFonts w:ascii="Courier New" w:hAnsi="Courier New" w:cs="Courier New" w:hint="default"/>
      </w:rPr>
    </w:lvl>
    <w:lvl w:ilvl="5" w:tplc="A2200C74" w:tentative="1">
      <w:start w:val="1"/>
      <w:numFmt w:val="bullet"/>
      <w:lvlText w:val=""/>
      <w:lvlJc w:val="left"/>
      <w:pPr>
        <w:ind w:left="4320" w:hanging="360"/>
      </w:pPr>
      <w:rPr>
        <w:rFonts w:ascii="Wingdings" w:hAnsi="Wingdings" w:hint="default"/>
      </w:rPr>
    </w:lvl>
    <w:lvl w:ilvl="6" w:tplc="09881DCE" w:tentative="1">
      <w:start w:val="1"/>
      <w:numFmt w:val="bullet"/>
      <w:lvlText w:val=""/>
      <w:lvlJc w:val="left"/>
      <w:pPr>
        <w:ind w:left="5040" w:hanging="360"/>
      </w:pPr>
      <w:rPr>
        <w:rFonts w:ascii="Symbol" w:hAnsi="Symbol" w:hint="default"/>
      </w:rPr>
    </w:lvl>
    <w:lvl w:ilvl="7" w:tplc="ABE02DDA" w:tentative="1">
      <w:start w:val="1"/>
      <w:numFmt w:val="bullet"/>
      <w:lvlText w:val="o"/>
      <w:lvlJc w:val="left"/>
      <w:pPr>
        <w:ind w:left="5760" w:hanging="360"/>
      </w:pPr>
      <w:rPr>
        <w:rFonts w:ascii="Courier New" w:hAnsi="Courier New" w:cs="Courier New" w:hint="default"/>
      </w:rPr>
    </w:lvl>
    <w:lvl w:ilvl="8" w:tplc="83AE081E" w:tentative="1">
      <w:start w:val="1"/>
      <w:numFmt w:val="bullet"/>
      <w:lvlText w:val=""/>
      <w:lvlJc w:val="left"/>
      <w:pPr>
        <w:ind w:left="6480" w:hanging="360"/>
      </w:pPr>
      <w:rPr>
        <w:rFonts w:ascii="Wingdings" w:hAnsi="Wingdings" w:hint="default"/>
      </w:rPr>
    </w:lvl>
  </w:abstractNum>
  <w:abstractNum w:abstractNumId="63">
    <w:nsid w:val="0F196836"/>
    <w:multiLevelType w:val="hybridMultilevel"/>
    <w:tmpl w:val="4968B08C"/>
    <w:lvl w:ilvl="0" w:tplc="82C8D9E2">
      <w:start w:val="1"/>
      <w:numFmt w:val="bullet"/>
      <w:lvlText w:val=""/>
      <w:lvlJc w:val="left"/>
      <w:pPr>
        <w:ind w:left="720" w:hanging="360"/>
      </w:pPr>
      <w:rPr>
        <w:rFonts w:ascii="Symbol" w:hAnsi="Symbol" w:hint="default"/>
      </w:rPr>
    </w:lvl>
    <w:lvl w:ilvl="1" w:tplc="2CC4A8C2" w:tentative="1">
      <w:start w:val="1"/>
      <w:numFmt w:val="bullet"/>
      <w:lvlText w:val="o"/>
      <w:lvlJc w:val="left"/>
      <w:pPr>
        <w:ind w:left="1440" w:hanging="360"/>
      </w:pPr>
      <w:rPr>
        <w:rFonts w:ascii="Courier New" w:hAnsi="Courier New" w:cs="Courier New" w:hint="default"/>
      </w:rPr>
    </w:lvl>
    <w:lvl w:ilvl="2" w:tplc="BE20516A">
      <w:start w:val="1"/>
      <w:numFmt w:val="bullet"/>
      <w:lvlText w:val=""/>
      <w:lvlJc w:val="left"/>
      <w:pPr>
        <w:ind w:left="2160" w:hanging="360"/>
      </w:pPr>
      <w:rPr>
        <w:rFonts w:ascii="Wingdings" w:hAnsi="Wingdings" w:hint="default"/>
      </w:rPr>
    </w:lvl>
    <w:lvl w:ilvl="3" w:tplc="CC7A0830" w:tentative="1">
      <w:start w:val="1"/>
      <w:numFmt w:val="bullet"/>
      <w:lvlText w:val=""/>
      <w:lvlJc w:val="left"/>
      <w:pPr>
        <w:ind w:left="2880" w:hanging="360"/>
      </w:pPr>
      <w:rPr>
        <w:rFonts w:ascii="Symbol" w:hAnsi="Symbol" w:hint="default"/>
      </w:rPr>
    </w:lvl>
    <w:lvl w:ilvl="4" w:tplc="63E0F1F6" w:tentative="1">
      <w:start w:val="1"/>
      <w:numFmt w:val="bullet"/>
      <w:lvlText w:val="o"/>
      <w:lvlJc w:val="left"/>
      <w:pPr>
        <w:ind w:left="3600" w:hanging="360"/>
      </w:pPr>
      <w:rPr>
        <w:rFonts w:ascii="Courier New" w:hAnsi="Courier New" w:cs="Courier New" w:hint="default"/>
      </w:rPr>
    </w:lvl>
    <w:lvl w:ilvl="5" w:tplc="F214699C" w:tentative="1">
      <w:start w:val="1"/>
      <w:numFmt w:val="bullet"/>
      <w:lvlText w:val=""/>
      <w:lvlJc w:val="left"/>
      <w:pPr>
        <w:ind w:left="4320" w:hanging="360"/>
      </w:pPr>
      <w:rPr>
        <w:rFonts w:ascii="Wingdings" w:hAnsi="Wingdings" w:hint="default"/>
      </w:rPr>
    </w:lvl>
    <w:lvl w:ilvl="6" w:tplc="21225AC2" w:tentative="1">
      <w:start w:val="1"/>
      <w:numFmt w:val="bullet"/>
      <w:lvlText w:val=""/>
      <w:lvlJc w:val="left"/>
      <w:pPr>
        <w:ind w:left="5040" w:hanging="360"/>
      </w:pPr>
      <w:rPr>
        <w:rFonts w:ascii="Symbol" w:hAnsi="Symbol" w:hint="default"/>
      </w:rPr>
    </w:lvl>
    <w:lvl w:ilvl="7" w:tplc="30B01CBA" w:tentative="1">
      <w:start w:val="1"/>
      <w:numFmt w:val="bullet"/>
      <w:lvlText w:val="o"/>
      <w:lvlJc w:val="left"/>
      <w:pPr>
        <w:ind w:left="5760" w:hanging="360"/>
      </w:pPr>
      <w:rPr>
        <w:rFonts w:ascii="Courier New" w:hAnsi="Courier New" w:cs="Courier New" w:hint="default"/>
      </w:rPr>
    </w:lvl>
    <w:lvl w:ilvl="8" w:tplc="96BC42E4" w:tentative="1">
      <w:start w:val="1"/>
      <w:numFmt w:val="bullet"/>
      <w:lvlText w:val=""/>
      <w:lvlJc w:val="left"/>
      <w:pPr>
        <w:ind w:left="6480" w:hanging="360"/>
      </w:pPr>
      <w:rPr>
        <w:rFonts w:ascii="Wingdings" w:hAnsi="Wingdings" w:hint="default"/>
      </w:rPr>
    </w:lvl>
  </w:abstractNum>
  <w:abstractNum w:abstractNumId="64">
    <w:nsid w:val="0F2B05C9"/>
    <w:multiLevelType w:val="hybridMultilevel"/>
    <w:tmpl w:val="54C09E48"/>
    <w:lvl w:ilvl="0" w:tplc="CA1E9C74">
      <w:start w:val="1"/>
      <w:numFmt w:val="bullet"/>
      <w:lvlText w:val=""/>
      <w:lvlJc w:val="left"/>
      <w:pPr>
        <w:ind w:left="720" w:hanging="360"/>
      </w:pPr>
      <w:rPr>
        <w:rFonts w:ascii="Symbol" w:hAnsi="Symbol" w:hint="default"/>
      </w:rPr>
    </w:lvl>
    <w:lvl w:ilvl="1" w:tplc="9F6C73E0">
      <w:start w:val="1"/>
      <w:numFmt w:val="bullet"/>
      <w:lvlText w:val="o"/>
      <w:lvlJc w:val="left"/>
      <w:pPr>
        <w:ind w:left="1440" w:hanging="360"/>
      </w:pPr>
      <w:rPr>
        <w:rFonts w:ascii="Courier New" w:hAnsi="Courier New" w:cs="Courier New" w:hint="default"/>
      </w:rPr>
    </w:lvl>
    <w:lvl w:ilvl="2" w:tplc="CD8C03BE" w:tentative="1">
      <w:start w:val="1"/>
      <w:numFmt w:val="bullet"/>
      <w:lvlText w:val=""/>
      <w:lvlJc w:val="left"/>
      <w:pPr>
        <w:ind w:left="2160" w:hanging="360"/>
      </w:pPr>
      <w:rPr>
        <w:rFonts w:ascii="Wingdings" w:hAnsi="Wingdings" w:hint="default"/>
      </w:rPr>
    </w:lvl>
    <w:lvl w:ilvl="3" w:tplc="E38036CE" w:tentative="1">
      <w:start w:val="1"/>
      <w:numFmt w:val="bullet"/>
      <w:lvlText w:val=""/>
      <w:lvlJc w:val="left"/>
      <w:pPr>
        <w:ind w:left="2880" w:hanging="360"/>
      </w:pPr>
      <w:rPr>
        <w:rFonts w:ascii="Symbol" w:hAnsi="Symbol" w:hint="default"/>
      </w:rPr>
    </w:lvl>
    <w:lvl w:ilvl="4" w:tplc="CB643ECE" w:tentative="1">
      <w:start w:val="1"/>
      <w:numFmt w:val="bullet"/>
      <w:lvlText w:val="o"/>
      <w:lvlJc w:val="left"/>
      <w:pPr>
        <w:ind w:left="3600" w:hanging="360"/>
      </w:pPr>
      <w:rPr>
        <w:rFonts w:ascii="Courier New" w:hAnsi="Courier New" w:cs="Courier New" w:hint="default"/>
      </w:rPr>
    </w:lvl>
    <w:lvl w:ilvl="5" w:tplc="AEA46268" w:tentative="1">
      <w:start w:val="1"/>
      <w:numFmt w:val="bullet"/>
      <w:lvlText w:val=""/>
      <w:lvlJc w:val="left"/>
      <w:pPr>
        <w:ind w:left="4320" w:hanging="360"/>
      </w:pPr>
      <w:rPr>
        <w:rFonts w:ascii="Wingdings" w:hAnsi="Wingdings" w:hint="default"/>
      </w:rPr>
    </w:lvl>
    <w:lvl w:ilvl="6" w:tplc="AD5C104E" w:tentative="1">
      <w:start w:val="1"/>
      <w:numFmt w:val="bullet"/>
      <w:lvlText w:val=""/>
      <w:lvlJc w:val="left"/>
      <w:pPr>
        <w:ind w:left="5040" w:hanging="360"/>
      </w:pPr>
      <w:rPr>
        <w:rFonts w:ascii="Symbol" w:hAnsi="Symbol" w:hint="default"/>
      </w:rPr>
    </w:lvl>
    <w:lvl w:ilvl="7" w:tplc="DB04AFBE" w:tentative="1">
      <w:start w:val="1"/>
      <w:numFmt w:val="bullet"/>
      <w:lvlText w:val="o"/>
      <w:lvlJc w:val="left"/>
      <w:pPr>
        <w:ind w:left="5760" w:hanging="360"/>
      </w:pPr>
      <w:rPr>
        <w:rFonts w:ascii="Courier New" w:hAnsi="Courier New" w:cs="Courier New" w:hint="default"/>
      </w:rPr>
    </w:lvl>
    <w:lvl w:ilvl="8" w:tplc="C2BACD34" w:tentative="1">
      <w:start w:val="1"/>
      <w:numFmt w:val="bullet"/>
      <w:lvlText w:val=""/>
      <w:lvlJc w:val="left"/>
      <w:pPr>
        <w:ind w:left="6480" w:hanging="360"/>
      </w:pPr>
      <w:rPr>
        <w:rFonts w:ascii="Wingdings" w:hAnsi="Wingdings" w:hint="default"/>
      </w:rPr>
    </w:lvl>
  </w:abstractNum>
  <w:abstractNum w:abstractNumId="65">
    <w:nsid w:val="0F822509"/>
    <w:multiLevelType w:val="hybridMultilevel"/>
    <w:tmpl w:val="156E8D30"/>
    <w:lvl w:ilvl="0" w:tplc="D8501AA2">
      <w:start w:val="1"/>
      <w:numFmt w:val="bullet"/>
      <w:lvlText w:val=""/>
      <w:lvlJc w:val="left"/>
      <w:pPr>
        <w:ind w:left="720" w:hanging="360"/>
      </w:pPr>
      <w:rPr>
        <w:rFonts w:ascii="Symbol" w:hAnsi="Symbol" w:hint="default"/>
      </w:rPr>
    </w:lvl>
    <w:lvl w:ilvl="1" w:tplc="09C8ADF0">
      <w:start w:val="1"/>
      <w:numFmt w:val="bullet"/>
      <w:lvlText w:val="o"/>
      <w:lvlJc w:val="left"/>
      <w:pPr>
        <w:ind w:left="1440" w:hanging="360"/>
      </w:pPr>
      <w:rPr>
        <w:rFonts w:ascii="Courier New" w:hAnsi="Courier New" w:cs="Courier New" w:hint="default"/>
      </w:rPr>
    </w:lvl>
    <w:lvl w:ilvl="2" w:tplc="51F0D794" w:tentative="1">
      <w:start w:val="1"/>
      <w:numFmt w:val="bullet"/>
      <w:lvlText w:val=""/>
      <w:lvlJc w:val="left"/>
      <w:pPr>
        <w:ind w:left="2160" w:hanging="360"/>
      </w:pPr>
      <w:rPr>
        <w:rFonts w:ascii="Wingdings" w:hAnsi="Wingdings" w:hint="default"/>
      </w:rPr>
    </w:lvl>
    <w:lvl w:ilvl="3" w:tplc="C58C457E" w:tentative="1">
      <w:start w:val="1"/>
      <w:numFmt w:val="bullet"/>
      <w:lvlText w:val=""/>
      <w:lvlJc w:val="left"/>
      <w:pPr>
        <w:ind w:left="2880" w:hanging="360"/>
      </w:pPr>
      <w:rPr>
        <w:rFonts w:ascii="Symbol" w:hAnsi="Symbol" w:hint="default"/>
      </w:rPr>
    </w:lvl>
    <w:lvl w:ilvl="4" w:tplc="68226982" w:tentative="1">
      <w:start w:val="1"/>
      <w:numFmt w:val="bullet"/>
      <w:lvlText w:val="o"/>
      <w:lvlJc w:val="left"/>
      <w:pPr>
        <w:ind w:left="3600" w:hanging="360"/>
      </w:pPr>
      <w:rPr>
        <w:rFonts w:ascii="Courier New" w:hAnsi="Courier New" w:cs="Courier New" w:hint="default"/>
      </w:rPr>
    </w:lvl>
    <w:lvl w:ilvl="5" w:tplc="0EBE018A" w:tentative="1">
      <w:start w:val="1"/>
      <w:numFmt w:val="bullet"/>
      <w:lvlText w:val=""/>
      <w:lvlJc w:val="left"/>
      <w:pPr>
        <w:ind w:left="4320" w:hanging="360"/>
      </w:pPr>
      <w:rPr>
        <w:rFonts w:ascii="Wingdings" w:hAnsi="Wingdings" w:hint="default"/>
      </w:rPr>
    </w:lvl>
    <w:lvl w:ilvl="6" w:tplc="8B62B704" w:tentative="1">
      <w:start w:val="1"/>
      <w:numFmt w:val="bullet"/>
      <w:lvlText w:val=""/>
      <w:lvlJc w:val="left"/>
      <w:pPr>
        <w:ind w:left="5040" w:hanging="360"/>
      </w:pPr>
      <w:rPr>
        <w:rFonts w:ascii="Symbol" w:hAnsi="Symbol" w:hint="default"/>
      </w:rPr>
    </w:lvl>
    <w:lvl w:ilvl="7" w:tplc="A7BA31D4" w:tentative="1">
      <w:start w:val="1"/>
      <w:numFmt w:val="bullet"/>
      <w:lvlText w:val="o"/>
      <w:lvlJc w:val="left"/>
      <w:pPr>
        <w:ind w:left="5760" w:hanging="360"/>
      </w:pPr>
      <w:rPr>
        <w:rFonts w:ascii="Courier New" w:hAnsi="Courier New" w:cs="Courier New" w:hint="default"/>
      </w:rPr>
    </w:lvl>
    <w:lvl w:ilvl="8" w:tplc="E2BE54F4" w:tentative="1">
      <w:start w:val="1"/>
      <w:numFmt w:val="bullet"/>
      <w:lvlText w:val=""/>
      <w:lvlJc w:val="left"/>
      <w:pPr>
        <w:ind w:left="6480" w:hanging="360"/>
      </w:pPr>
      <w:rPr>
        <w:rFonts w:ascii="Wingdings" w:hAnsi="Wingdings" w:hint="default"/>
      </w:rPr>
    </w:lvl>
  </w:abstractNum>
  <w:abstractNum w:abstractNumId="66">
    <w:nsid w:val="0FA5590B"/>
    <w:multiLevelType w:val="hybridMultilevel"/>
    <w:tmpl w:val="65167528"/>
    <w:lvl w:ilvl="0" w:tplc="0B3C7988">
      <w:start w:val="1"/>
      <w:numFmt w:val="bullet"/>
      <w:lvlText w:val=""/>
      <w:lvlJc w:val="left"/>
      <w:pPr>
        <w:ind w:left="720" w:hanging="360"/>
      </w:pPr>
      <w:rPr>
        <w:rFonts w:ascii="Symbol" w:hAnsi="Symbol" w:hint="default"/>
      </w:rPr>
    </w:lvl>
    <w:lvl w:ilvl="1" w:tplc="E61ED2B6" w:tentative="1">
      <w:start w:val="1"/>
      <w:numFmt w:val="bullet"/>
      <w:lvlText w:val="o"/>
      <w:lvlJc w:val="left"/>
      <w:pPr>
        <w:ind w:left="1440" w:hanging="360"/>
      </w:pPr>
      <w:rPr>
        <w:rFonts w:ascii="Courier New" w:hAnsi="Courier New" w:cs="Courier New" w:hint="default"/>
      </w:rPr>
    </w:lvl>
    <w:lvl w:ilvl="2" w:tplc="06900A34" w:tentative="1">
      <w:start w:val="1"/>
      <w:numFmt w:val="bullet"/>
      <w:lvlText w:val=""/>
      <w:lvlJc w:val="left"/>
      <w:pPr>
        <w:ind w:left="2160" w:hanging="360"/>
      </w:pPr>
      <w:rPr>
        <w:rFonts w:ascii="Wingdings" w:hAnsi="Wingdings" w:hint="default"/>
      </w:rPr>
    </w:lvl>
    <w:lvl w:ilvl="3" w:tplc="AFAA981E" w:tentative="1">
      <w:start w:val="1"/>
      <w:numFmt w:val="bullet"/>
      <w:lvlText w:val=""/>
      <w:lvlJc w:val="left"/>
      <w:pPr>
        <w:ind w:left="2880" w:hanging="360"/>
      </w:pPr>
      <w:rPr>
        <w:rFonts w:ascii="Symbol" w:hAnsi="Symbol" w:hint="default"/>
      </w:rPr>
    </w:lvl>
    <w:lvl w:ilvl="4" w:tplc="4A9EF454" w:tentative="1">
      <w:start w:val="1"/>
      <w:numFmt w:val="bullet"/>
      <w:lvlText w:val="o"/>
      <w:lvlJc w:val="left"/>
      <w:pPr>
        <w:ind w:left="3600" w:hanging="360"/>
      </w:pPr>
      <w:rPr>
        <w:rFonts w:ascii="Courier New" w:hAnsi="Courier New" w:cs="Courier New" w:hint="default"/>
      </w:rPr>
    </w:lvl>
    <w:lvl w:ilvl="5" w:tplc="D6D661B4" w:tentative="1">
      <w:start w:val="1"/>
      <w:numFmt w:val="bullet"/>
      <w:lvlText w:val=""/>
      <w:lvlJc w:val="left"/>
      <w:pPr>
        <w:ind w:left="4320" w:hanging="360"/>
      </w:pPr>
      <w:rPr>
        <w:rFonts w:ascii="Wingdings" w:hAnsi="Wingdings" w:hint="default"/>
      </w:rPr>
    </w:lvl>
    <w:lvl w:ilvl="6" w:tplc="A5F8A310" w:tentative="1">
      <w:start w:val="1"/>
      <w:numFmt w:val="bullet"/>
      <w:lvlText w:val=""/>
      <w:lvlJc w:val="left"/>
      <w:pPr>
        <w:ind w:left="5040" w:hanging="360"/>
      </w:pPr>
      <w:rPr>
        <w:rFonts w:ascii="Symbol" w:hAnsi="Symbol" w:hint="default"/>
      </w:rPr>
    </w:lvl>
    <w:lvl w:ilvl="7" w:tplc="291CA130" w:tentative="1">
      <w:start w:val="1"/>
      <w:numFmt w:val="bullet"/>
      <w:lvlText w:val="o"/>
      <w:lvlJc w:val="left"/>
      <w:pPr>
        <w:ind w:left="5760" w:hanging="360"/>
      </w:pPr>
      <w:rPr>
        <w:rFonts w:ascii="Courier New" w:hAnsi="Courier New" w:cs="Courier New" w:hint="default"/>
      </w:rPr>
    </w:lvl>
    <w:lvl w:ilvl="8" w:tplc="36886D54" w:tentative="1">
      <w:start w:val="1"/>
      <w:numFmt w:val="bullet"/>
      <w:lvlText w:val=""/>
      <w:lvlJc w:val="left"/>
      <w:pPr>
        <w:ind w:left="6480" w:hanging="360"/>
      </w:pPr>
      <w:rPr>
        <w:rFonts w:ascii="Wingdings" w:hAnsi="Wingdings" w:hint="default"/>
      </w:rPr>
    </w:lvl>
  </w:abstractNum>
  <w:abstractNum w:abstractNumId="67">
    <w:nsid w:val="0FEB592A"/>
    <w:multiLevelType w:val="hybridMultilevel"/>
    <w:tmpl w:val="D16476EC"/>
    <w:lvl w:ilvl="0" w:tplc="A600F888">
      <w:start w:val="1"/>
      <w:numFmt w:val="bullet"/>
      <w:lvlText w:val=""/>
      <w:lvlJc w:val="left"/>
      <w:pPr>
        <w:ind w:left="720" w:hanging="360"/>
      </w:pPr>
      <w:rPr>
        <w:rFonts w:ascii="Symbol" w:hAnsi="Symbol" w:hint="default"/>
      </w:rPr>
    </w:lvl>
    <w:lvl w:ilvl="1" w:tplc="2DEE60BE">
      <w:start w:val="1"/>
      <w:numFmt w:val="bullet"/>
      <w:lvlText w:val="o"/>
      <w:lvlJc w:val="left"/>
      <w:pPr>
        <w:ind w:left="1440" w:hanging="360"/>
      </w:pPr>
      <w:rPr>
        <w:rFonts w:ascii="Courier New" w:hAnsi="Courier New" w:cs="Courier New" w:hint="default"/>
      </w:rPr>
    </w:lvl>
    <w:lvl w:ilvl="2" w:tplc="B9568B76" w:tentative="1">
      <w:start w:val="1"/>
      <w:numFmt w:val="bullet"/>
      <w:lvlText w:val=""/>
      <w:lvlJc w:val="left"/>
      <w:pPr>
        <w:ind w:left="2160" w:hanging="360"/>
      </w:pPr>
      <w:rPr>
        <w:rFonts w:ascii="Wingdings" w:hAnsi="Wingdings" w:hint="default"/>
      </w:rPr>
    </w:lvl>
    <w:lvl w:ilvl="3" w:tplc="C87AA444" w:tentative="1">
      <w:start w:val="1"/>
      <w:numFmt w:val="bullet"/>
      <w:lvlText w:val=""/>
      <w:lvlJc w:val="left"/>
      <w:pPr>
        <w:ind w:left="2880" w:hanging="360"/>
      </w:pPr>
      <w:rPr>
        <w:rFonts w:ascii="Symbol" w:hAnsi="Symbol" w:hint="default"/>
      </w:rPr>
    </w:lvl>
    <w:lvl w:ilvl="4" w:tplc="58F2A4D6" w:tentative="1">
      <w:start w:val="1"/>
      <w:numFmt w:val="bullet"/>
      <w:lvlText w:val="o"/>
      <w:lvlJc w:val="left"/>
      <w:pPr>
        <w:ind w:left="3600" w:hanging="360"/>
      </w:pPr>
      <w:rPr>
        <w:rFonts w:ascii="Courier New" w:hAnsi="Courier New" w:cs="Courier New" w:hint="default"/>
      </w:rPr>
    </w:lvl>
    <w:lvl w:ilvl="5" w:tplc="437C69A2" w:tentative="1">
      <w:start w:val="1"/>
      <w:numFmt w:val="bullet"/>
      <w:lvlText w:val=""/>
      <w:lvlJc w:val="left"/>
      <w:pPr>
        <w:ind w:left="4320" w:hanging="360"/>
      </w:pPr>
      <w:rPr>
        <w:rFonts w:ascii="Wingdings" w:hAnsi="Wingdings" w:hint="default"/>
      </w:rPr>
    </w:lvl>
    <w:lvl w:ilvl="6" w:tplc="E14E0982" w:tentative="1">
      <w:start w:val="1"/>
      <w:numFmt w:val="bullet"/>
      <w:lvlText w:val=""/>
      <w:lvlJc w:val="left"/>
      <w:pPr>
        <w:ind w:left="5040" w:hanging="360"/>
      </w:pPr>
      <w:rPr>
        <w:rFonts w:ascii="Symbol" w:hAnsi="Symbol" w:hint="default"/>
      </w:rPr>
    </w:lvl>
    <w:lvl w:ilvl="7" w:tplc="37343770" w:tentative="1">
      <w:start w:val="1"/>
      <w:numFmt w:val="bullet"/>
      <w:lvlText w:val="o"/>
      <w:lvlJc w:val="left"/>
      <w:pPr>
        <w:ind w:left="5760" w:hanging="360"/>
      </w:pPr>
      <w:rPr>
        <w:rFonts w:ascii="Courier New" w:hAnsi="Courier New" w:cs="Courier New" w:hint="default"/>
      </w:rPr>
    </w:lvl>
    <w:lvl w:ilvl="8" w:tplc="3BCC7C9A" w:tentative="1">
      <w:start w:val="1"/>
      <w:numFmt w:val="bullet"/>
      <w:lvlText w:val=""/>
      <w:lvlJc w:val="left"/>
      <w:pPr>
        <w:ind w:left="6480" w:hanging="360"/>
      </w:pPr>
      <w:rPr>
        <w:rFonts w:ascii="Wingdings" w:hAnsi="Wingdings" w:hint="default"/>
      </w:rPr>
    </w:lvl>
  </w:abstractNum>
  <w:abstractNum w:abstractNumId="68">
    <w:nsid w:val="102E56C7"/>
    <w:multiLevelType w:val="hybridMultilevel"/>
    <w:tmpl w:val="9A14A0E6"/>
    <w:lvl w:ilvl="0" w:tplc="160642B0">
      <w:start w:val="1"/>
      <w:numFmt w:val="bullet"/>
      <w:lvlText w:val=""/>
      <w:lvlJc w:val="left"/>
      <w:pPr>
        <w:ind w:left="720" w:hanging="360"/>
      </w:pPr>
      <w:rPr>
        <w:rFonts w:ascii="Symbol" w:hAnsi="Symbol" w:hint="default"/>
      </w:rPr>
    </w:lvl>
    <w:lvl w:ilvl="1" w:tplc="E14A9502" w:tentative="1">
      <w:start w:val="1"/>
      <w:numFmt w:val="bullet"/>
      <w:lvlText w:val="o"/>
      <w:lvlJc w:val="left"/>
      <w:pPr>
        <w:ind w:left="1440" w:hanging="360"/>
      </w:pPr>
      <w:rPr>
        <w:rFonts w:ascii="Courier New" w:hAnsi="Courier New" w:cs="Courier New" w:hint="default"/>
      </w:rPr>
    </w:lvl>
    <w:lvl w:ilvl="2" w:tplc="FAD428C4">
      <w:start w:val="1"/>
      <w:numFmt w:val="bullet"/>
      <w:lvlText w:val=""/>
      <w:lvlJc w:val="left"/>
      <w:pPr>
        <w:ind w:left="2160" w:hanging="360"/>
      </w:pPr>
      <w:rPr>
        <w:rFonts w:ascii="Wingdings" w:hAnsi="Wingdings" w:hint="default"/>
      </w:rPr>
    </w:lvl>
    <w:lvl w:ilvl="3" w:tplc="397CA2EE" w:tentative="1">
      <w:start w:val="1"/>
      <w:numFmt w:val="bullet"/>
      <w:lvlText w:val=""/>
      <w:lvlJc w:val="left"/>
      <w:pPr>
        <w:ind w:left="2880" w:hanging="360"/>
      </w:pPr>
      <w:rPr>
        <w:rFonts w:ascii="Symbol" w:hAnsi="Symbol" w:hint="default"/>
      </w:rPr>
    </w:lvl>
    <w:lvl w:ilvl="4" w:tplc="13F601CE" w:tentative="1">
      <w:start w:val="1"/>
      <w:numFmt w:val="bullet"/>
      <w:lvlText w:val="o"/>
      <w:lvlJc w:val="left"/>
      <w:pPr>
        <w:ind w:left="3600" w:hanging="360"/>
      </w:pPr>
      <w:rPr>
        <w:rFonts w:ascii="Courier New" w:hAnsi="Courier New" w:cs="Courier New" w:hint="default"/>
      </w:rPr>
    </w:lvl>
    <w:lvl w:ilvl="5" w:tplc="A2867FB4" w:tentative="1">
      <w:start w:val="1"/>
      <w:numFmt w:val="bullet"/>
      <w:lvlText w:val=""/>
      <w:lvlJc w:val="left"/>
      <w:pPr>
        <w:ind w:left="4320" w:hanging="360"/>
      </w:pPr>
      <w:rPr>
        <w:rFonts w:ascii="Wingdings" w:hAnsi="Wingdings" w:hint="default"/>
      </w:rPr>
    </w:lvl>
    <w:lvl w:ilvl="6" w:tplc="A714199E" w:tentative="1">
      <w:start w:val="1"/>
      <w:numFmt w:val="bullet"/>
      <w:lvlText w:val=""/>
      <w:lvlJc w:val="left"/>
      <w:pPr>
        <w:ind w:left="5040" w:hanging="360"/>
      </w:pPr>
      <w:rPr>
        <w:rFonts w:ascii="Symbol" w:hAnsi="Symbol" w:hint="default"/>
      </w:rPr>
    </w:lvl>
    <w:lvl w:ilvl="7" w:tplc="4CC80DBE" w:tentative="1">
      <w:start w:val="1"/>
      <w:numFmt w:val="bullet"/>
      <w:lvlText w:val="o"/>
      <w:lvlJc w:val="left"/>
      <w:pPr>
        <w:ind w:left="5760" w:hanging="360"/>
      </w:pPr>
      <w:rPr>
        <w:rFonts w:ascii="Courier New" w:hAnsi="Courier New" w:cs="Courier New" w:hint="default"/>
      </w:rPr>
    </w:lvl>
    <w:lvl w:ilvl="8" w:tplc="B080B864" w:tentative="1">
      <w:start w:val="1"/>
      <w:numFmt w:val="bullet"/>
      <w:lvlText w:val=""/>
      <w:lvlJc w:val="left"/>
      <w:pPr>
        <w:ind w:left="6480" w:hanging="360"/>
      </w:pPr>
      <w:rPr>
        <w:rFonts w:ascii="Wingdings" w:hAnsi="Wingdings" w:hint="default"/>
      </w:rPr>
    </w:lvl>
  </w:abstractNum>
  <w:abstractNum w:abstractNumId="69">
    <w:nsid w:val="10315569"/>
    <w:multiLevelType w:val="hybridMultilevel"/>
    <w:tmpl w:val="C012EB1E"/>
    <w:lvl w:ilvl="0" w:tplc="8C24E3CE">
      <w:start w:val="1"/>
      <w:numFmt w:val="bullet"/>
      <w:lvlText w:val=""/>
      <w:lvlJc w:val="left"/>
      <w:pPr>
        <w:ind w:left="720" w:hanging="360"/>
      </w:pPr>
      <w:rPr>
        <w:rFonts w:ascii="Symbol" w:hAnsi="Symbol" w:hint="default"/>
      </w:rPr>
    </w:lvl>
    <w:lvl w:ilvl="1" w:tplc="FA506FE0" w:tentative="1">
      <w:start w:val="1"/>
      <w:numFmt w:val="bullet"/>
      <w:lvlText w:val="o"/>
      <w:lvlJc w:val="left"/>
      <w:pPr>
        <w:ind w:left="1440" w:hanging="360"/>
      </w:pPr>
      <w:rPr>
        <w:rFonts w:ascii="Courier New" w:hAnsi="Courier New" w:cs="Courier New" w:hint="default"/>
      </w:rPr>
    </w:lvl>
    <w:lvl w:ilvl="2" w:tplc="3F003970">
      <w:start w:val="1"/>
      <w:numFmt w:val="bullet"/>
      <w:lvlText w:val=""/>
      <w:lvlJc w:val="left"/>
      <w:pPr>
        <w:ind w:left="2160" w:hanging="360"/>
      </w:pPr>
      <w:rPr>
        <w:rFonts w:ascii="Wingdings" w:hAnsi="Wingdings" w:hint="default"/>
      </w:rPr>
    </w:lvl>
    <w:lvl w:ilvl="3" w:tplc="CF32455E" w:tentative="1">
      <w:start w:val="1"/>
      <w:numFmt w:val="bullet"/>
      <w:lvlText w:val=""/>
      <w:lvlJc w:val="left"/>
      <w:pPr>
        <w:ind w:left="2880" w:hanging="360"/>
      </w:pPr>
      <w:rPr>
        <w:rFonts w:ascii="Symbol" w:hAnsi="Symbol" w:hint="default"/>
      </w:rPr>
    </w:lvl>
    <w:lvl w:ilvl="4" w:tplc="A676911E" w:tentative="1">
      <w:start w:val="1"/>
      <w:numFmt w:val="bullet"/>
      <w:lvlText w:val="o"/>
      <w:lvlJc w:val="left"/>
      <w:pPr>
        <w:ind w:left="3600" w:hanging="360"/>
      </w:pPr>
      <w:rPr>
        <w:rFonts w:ascii="Courier New" w:hAnsi="Courier New" w:cs="Courier New" w:hint="default"/>
      </w:rPr>
    </w:lvl>
    <w:lvl w:ilvl="5" w:tplc="BD806A6C" w:tentative="1">
      <w:start w:val="1"/>
      <w:numFmt w:val="bullet"/>
      <w:lvlText w:val=""/>
      <w:lvlJc w:val="left"/>
      <w:pPr>
        <w:ind w:left="4320" w:hanging="360"/>
      </w:pPr>
      <w:rPr>
        <w:rFonts w:ascii="Wingdings" w:hAnsi="Wingdings" w:hint="default"/>
      </w:rPr>
    </w:lvl>
    <w:lvl w:ilvl="6" w:tplc="07605AF6" w:tentative="1">
      <w:start w:val="1"/>
      <w:numFmt w:val="bullet"/>
      <w:lvlText w:val=""/>
      <w:lvlJc w:val="left"/>
      <w:pPr>
        <w:ind w:left="5040" w:hanging="360"/>
      </w:pPr>
      <w:rPr>
        <w:rFonts w:ascii="Symbol" w:hAnsi="Symbol" w:hint="default"/>
      </w:rPr>
    </w:lvl>
    <w:lvl w:ilvl="7" w:tplc="F120EAD6" w:tentative="1">
      <w:start w:val="1"/>
      <w:numFmt w:val="bullet"/>
      <w:lvlText w:val="o"/>
      <w:lvlJc w:val="left"/>
      <w:pPr>
        <w:ind w:left="5760" w:hanging="360"/>
      </w:pPr>
      <w:rPr>
        <w:rFonts w:ascii="Courier New" w:hAnsi="Courier New" w:cs="Courier New" w:hint="default"/>
      </w:rPr>
    </w:lvl>
    <w:lvl w:ilvl="8" w:tplc="911A33F4" w:tentative="1">
      <w:start w:val="1"/>
      <w:numFmt w:val="bullet"/>
      <w:lvlText w:val=""/>
      <w:lvlJc w:val="left"/>
      <w:pPr>
        <w:ind w:left="6480" w:hanging="360"/>
      </w:pPr>
      <w:rPr>
        <w:rFonts w:ascii="Wingdings" w:hAnsi="Wingdings" w:hint="default"/>
      </w:rPr>
    </w:lvl>
  </w:abstractNum>
  <w:abstractNum w:abstractNumId="70">
    <w:nsid w:val="103B5DCF"/>
    <w:multiLevelType w:val="hybridMultilevel"/>
    <w:tmpl w:val="3DC083D0"/>
    <w:lvl w:ilvl="0" w:tplc="6CBA83D4">
      <w:start w:val="1"/>
      <w:numFmt w:val="bullet"/>
      <w:lvlText w:val=""/>
      <w:lvlJc w:val="left"/>
      <w:pPr>
        <w:ind w:left="720" w:hanging="360"/>
      </w:pPr>
      <w:rPr>
        <w:rFonts w:ascii="Symbol" w:hAnsi="Symbol" w:hint="default"/>
      </w:rPr>
    </w:lvl>
    <w:lvl w:ilvl="1" w:tplc="F9886E0C" w:tentative="1">
      <w:start w:val="1"/>
      <w:numFmt w:val="bullet"/>
      <w:lvlText w:val="o"/>
      <w:lvlJc w:val="left"/>
      <w:pPr>
        <w:ind w:left="1440" w:hanging="360"/>
      </w:pPr>
      <w:rPr>
        <w:rFonts w:ascii="Courier New" w:hAnsi="Courier New" w:cs="Courier New" w:hint="default"/>
      </w:rPr>
    </w:lvl>
    <w:lvl w:ilvl="2" w:tplc="654A36A8" w:tentative="1">
      <w:start w:val="1"/>
      <w:numFmt w:val="bullet"/>
      <w:lvlText w:val=""/>
      <w:lvlJc w:val="left"/>
      <w:pPr>
        <w:ind w:left="2160" w:hanging="360"/>
      </w:pPr>
      <w:rPr>
        <w:rFonts w:ascii="Wingdings" w:hAnsi="Wingdings" w:hint="default"/>
      </w:rPr>
    </w:lvl>
    <w:lvl w:ilvl="3" w:tplc="389C44AE">
      <w:start w:val="1"/>
      <w:numFmt w:val="bullet"/>
      <w:lvlText w:val=""/>
      <w:lvlJc w:val="left"/>
      <w:pPr>
        <w:ind w:left="2880" w:hanging="360"/>
      </w:pPr>
      <w:rPr>
        <w:rFonts w:ascii="Symbol" w:hAnsi="Symbol" w:hint="default"/>
      </w:rPr>
    </w:lvl>
    <w:lvl w:ilvl="4" w:tplc="2E3AB77A" w:tentative="1">
      <w:start w:val="1"/>
      <w:numFmt w:val="bullet"/>
      <w:lvlText w:val="o"/>
      <w:lvlJc w:val="left"/>
      <w:pPr>
        <w:ind w:left="3600" w:hanging="360"/>
      </w:pPr>
      <w:rPr>
        <w:rFonts w:ascii="Courier New" w:hAnsi="Courier New" w:cs="Courier New" w:hint="default"/>
      </w:rPr>
    </w:lvl>
    <w:lvl w:ilvl="5" w:tplc="716E145E" w:tentative="1">
      <w:start w:val="1"/>
      <w:numFmt w:val="bullet"/>
      <w:lvlText w:val=""/>
      <w:lvlJc w:val="left"/>
      <w:pPr>
        <w:ind w:left="4320" w:hanging="360"/>
      </w:pPr>
      <w:rPr>
        <w:rFonts w:ascii="Wingdings" w:hAnsi="Wingdings" w:hint="default"/>
      </w:rPr>
    </w:lvl>
    <w:lvl w:ilvl="6" w:tplc="B1383C16" w:tentative="1">
      <w:start w:val="1"/>
      <w:numFmt w:val="bullet"/>
      <w:lvlText w:val=""/>
      <w:lvlJc w:val="left"/>
      <w:pPr>
        <w:ind w:left="5040" w:hanging="360"/>
      </w:pPr>
      <w:rPr>
        <w:rFonts w:ascii="Symbol" w:hAnsi="Symbol" w:hint="default"/>
      </w:rPr>
    </w:lvl>
    <w:lvl w:ilvl="7" w:tplc="751A0A06" w:tentative="1">
      <w:start w:val="1"/>
      <w:numFmt w:val="bullet"/>
      <w:lvlText w:val="o"/>
      <w:lvlJc w:val="left"/>
      <w:pPr>
        <w:ind w:left="5760" w:hanging="360"/>
      </w:pPr>
      <w:rPr>
        <w:rFonts w:ascii="Courier New" w:hAnsi="Courier New" w:cs="Courier New" w:hint="default"/>
      </w:rPr>
    </w:lvl>
    <w:lvl w:ilvl="8" w:tplc="E50EDF8E" w:tentative="1">
      <w:start w:val="1"/>
      <w:numFmt w:val="bullet"/>
      <w:lvlText w:val=""/>
      <w:lvlJc w:val="left"/>
      <w:pPr>
        <w:ind w:left="6480" w:hanging="360"/>
      </w:pPr>
      <w:rPr>
        <w:rFonts w:ascii="Wingdings" w:hAnsi="Wingdings" w:hint="default"/>
      </w:rPr>
    </w:lvl>
  </w:abstractNum>
  <w:abstractNum w:abstractNumId="71">
    <w:nsid w:val="103B6340"/>
    <w:multiLevelType w:val="hybridMultilevel"/>
    <w:tmpl w:val="C5FA8A26"/>
    <w:lvl w:ilvl="0" w:tplc="6212A68E">
      <w:start w:val="1"/>
      <w:numFmt w:val="bullet"/>
      <w:lvlText w:val=""/>
      <w:lvlJc w:val="left"/>
      <w:pPr>
        <w:ind w:left="720" w:hanging="360"/>
      </w:pPr>
      <w:rPr>
        <w:rFonts w:ascii="Symbol" w:hAnsi="Symbol" w:hint="default"/>
      </w:rPr>
    </w:lvl>
    <w:lvl w:ilvl="1" w:tplc="3AC04E36" w:tentative="1">
      <w:start w:val="1"/>
      <w:numFmt w:val="bullet"/>
      <w:lvlText w:val="o"/>
      <w:lvlJc w:val="left"/>
      <w:pPr>
        <w:ind w:left="1440" w:hanging="360"/>
      </w:pPr>
      <w:rPr>
        <w:rFonts w:ascii="Courier New" w:hAnsi="Courier New" w:cs="Courier New" w:hint="default"/>
      </w:rPr>
    </w:lvl>
    <w:lvl w:ilvl="2" w:tplc="D6C61A00" w:tentative="1">
      <w:start w:val="1"/>
      <w:numFmt w:val="bullet"/>
      <w:lvlText w:val=""/>
      <w:lvlJc w:val="left"/>
      <w:pPr>
        <w:ind w:left="2160" w:hanging="360"/>
      </w:pPr>
      <w:rPr>
        <w:rFonts w:ascii="Wingdings" w:hAnsi="Wingdings" w:hint="default"/>
      </w:rPr>
    </w:lvl>
    <w:lvl w:ilvl="3" w:tplc="CDAA816E" w:tentative="1">
      <w:start w:val="1"/>
      <w:numFmt w:val="bullet"/>
      <w:lvlText w:val=""/>
      <w:lvlJc w:val="left"/>
      <w:pPr>
        <w:ind w:left="2880" w:hanging="360"/>
      </w:pPr>
      <w:rPr>
        <w:rFonts w:ascii="Symbol" w:hAnsi="Symbol" w:hint="default"/>
      </w:rPr>
    </w:lvl>
    <w:lvl w:ilvl="4" w:tplc="B8180354" w:tentative="1">
      <w:start w:val="1"/>
      <w:numFmt w:val="bullet"/>
      <w:lvlText w:val="o"/>
      <w:lvlJc w:val="left"/>
      <w:pPr>
        <w:ind w:left="3600" w:hanging="360"/>
      </w:pPr>
      <w:rPr>
        <w:rFonts w:ascii="Courier New" w:hAnsi="Courier New" w:cs="Courier New" w:hint="default"/>
      </w:rPr>
    </w:lvl>
    <w:lvl w:ilvl="5" w:tplc="252A18EE" w:tentative="1">
      <w:start w:val="1"/>
      <w:numFmt w:val="bullet"/>
      <w:lvlText w:val=""/>
      <w:lvlJc w:val="left"/>
      <w:pPr>
        <w:ind w:left="4320" w:hanging="360"/>
      </w:pPr>
      <w:rPr>
        <w:rFonts w:ascii="Wingdings" w:hAnsi="Wingdings" w:hint="default"/>
      </w:rPr>
    </w:lvl>
    <w:lvl w:ilvl="6" w:tplc="CA00E306" w:tentative="1">
      <w:start w:val="1"/>
      <w:numFmt w:val="bullet"/>
      <w:lvlText w:val=""/>
      <w:lvlJc w:val="left"/>
      <w:pPr>
        <w:ind w:left="5040" w:hanging="360"/>
      </w:pPr>
      <w:rPr>
        <w:rFonts w:ascii="Symbol" w:hAnsi="Symbol" w:hint="default"/>
      </w:rPr>
    </w:lvl>
    <w:lvl w:ilvl="7" w:tplc="EFA4222A" w:tentative="1">
      <w:start w:val="1"/>
      <w:numFmt w:val="bullet"/>
      <w:lvlText w:val="o"/>
      <w:lvlJc w:val="left"/>
      <w:pPr>
        <w:ind w:left="5760" w:hanging="360"/>
      </w:pPr>
      <w:rPr>
        <w:rFonts w:ascii="Courier New" w:hAnsi="Courier New" w:cs="Courier New" w:hint="default"/>
      </w:rPr>
    </w:lvl>
    <w:lvl w:ilvl="8" w:tplc="2988A2C2" w:tentative="1">
      <w:start w:val="1"/>
      <w:numFmt w:val="bullet"/>
      <w:lvlText w:val=""/>
      <w:lvlJc w:val="left"/>
      <w:pPr>
        <w:ind w:left="6480" w:hanging="360"/>
      </w:pPr>
      <w:rPr>
        <w:rFonts w:ascii="Wingdings" w:hAnsi="Wingdings" w:hint="default"/>
      </w:rPr>
    </w:lvl>
  </w:abstractNum>
  <w:abstractNum w:abstractNumId="72">
    <w:nsid w:val="103D1B48"/>
    <w:multiLevelType w:val="hybridMultilevel"/>
    <w:tmpl w:val="8968F43A"/>
    <w:lvl w:ilvl="0" w:tplc="1B000E60">
      <w:start w:val="1"/>
      <w:numFmt w:val="bullet"/>
      <w:lvlText w:val=""/>
      <w:lvlJc w:val="left"/>
      <w:pPr>
        <w:ind w:left="720" w:hanging="360"/>
      </w:pPr>
      <w:rPr>
        <w:rFonts w:ascii="Symbol" w:hAnsi="Symbol" w:hint="default"/>
      </w:rPr>
    </w:lvl>
    <w:lvl w:ilvl="1" w:tplc="F850A7BA" w:tentative="1">
      <w:start w:val="1"/>
      <w:numFmt w:val="bullet"/>
      <w:lvlText w:val="o"/>
      <w:lvlJc w:val="left"/>
      <w:pPr>
        <w:ind w:left="1440" w:hanging="360"/>
      </w:pPr>
      <w:rPr>
        <w:rFonts w:ascii="Courier New" w:hAnsi="Courier New" w:cs="Courier New" w:hint="default"/>
      </w:rPr>
    </w:lvl>
    <w:lvl w:ilvl="2" w:tplc="1F9C0A7C">
      <w:start w:val="1"/>
      <w:numFmt w:val="bullet"/>
      <w:lvlText w:val=""/>
      <w:lvlJc w:val="left"/>
      <w:pPr>
        <w:ind w:left="2160" w:hanging="360"/>
      </w:pPr>
      <w:rPr>
        <w:rFonts w:ascii="Wingdings" w:hAnsi="Wingdings" w:hint="default"/>
      </w:rPr>
    </w:lvl>
    <w:lvl w:ilvl="3" w:tplc="915AB39C" w:tentative="1">
      <w:start w:val="1"/>
      <w:numFmt w:val="bullet"/>
      <w:lvlText w:val=""/>
      <w:lvlJc w:val="left"/>
      <w:pPr>
        <w:ind w:left="2880" w:hanging="360"/>
      </w:pPr>
      <w:rPr>
        <w:rFonts w:ascii="Symbol" w:hAnsi="Symbol" w:hint="default"/>
      </w:rPr>
    </w:lvl>
    <w:lvl w:ilvl="4" w:tplc="0E2CF5DA" w:tentative="1">
      <w:start w:val="1"/>
      <w:numFmt w:val="bullet"/>
      <w:lvlText w:val="o"/>
      <w:lvlJc w:val="left"/>
      <w:pPr>
        <w:ind w:left="3600" w:hanging="360"/>
      </w:pPr>
      <w:rPr>
        <w:rFonts w:ascii="Courier New" w:hAnsi="Courier New" w:cs="Courier New" w:hint="default"/>
      </w:rPr>
    </w:lvl>
    <w:lvl w:ilvl="5" w:tplc="3446A934" w:tentative="1">
      <w:start w:val="1"/>
      <w:numFmt w:val="bullet"/>
      <w:lvlText w:val=""/>
      <w:lvlJc w:val="left"/>
      <w:pPr>
        <w:ind w:left="4320" w:hanging="360"/>
      </w:pPr>
      <w:rPr>
        <w:rFonts w:ascii="Wingdings" w:hAnsi="Wingdings" w:hint="default"/>
      </w:rPr>
    </w:lvl>
    <w:lvl w:ilvl="6" w:tplc="A6F210EA" w:tentative="1">
      <w:start w:val="1"/>
      <w:numFmt w:val="bullet"/>
      <w:lvlText w:val=""/>
      <w:lvlJc w:val="left"/>
      <w:pPr>
        <w:ind w:left="5040" w:hanging="360"/>
      </w:pPr>
      <w:rPr>
        <w:rFonts w:ascii="Symbol" w:hAnsi="Symbol" w:hint="default"/>
      </w:rPr>
    </w:lvl>
    <w:lvl w:ilvl="7" w:tplc="4ABA3FBC" w:tentative="1">
      <w:start w:val="1"/>
      <w:numFmt w:val="bullet"/>
      <w:lvlText w:val="o"/>
      <w:lvlJc w:val="left"/>
      <w:pPr>
        <w:ind w:left="5760" w:hanging="360"/>
      </w:pPr>
      <w:rPr>
        <w:rFonts w:ascii="Courier New" w:hAnsi="Courier New" w:cs="Courier New" w:hint="default"/>
      </w:rPr>
    </w:lvl>
    <w:lvl w:ilvl="8" w:tplc="7C4C0936" w:tentative="1">
      <w:start w:val="1"/>
      <w:numFmt w:val="bullet"/>
      <w:lvlText w:val=""/>
      <w:lvlJc w:val="left"/>
      <w:pPr>
        <w:ind w:left="6480" w:hanging="360"/>
      </w:pPr>
      <w:rPr>
        <w:rFonts w:ascii="Wingdings" w:hAnsi="Wingdings" w:hint="default"/>
      </w:rPr>
    </w:lvl>
  </w:abstractNum>
  <w:abstractNum w:abstractNumId="73">
    <w:nsid w:val="106D55CB"/>
    <w:multiLevelType w:val="hybridMultilevel"/>
    <w:tmpl w:val="183C322C"/>
    <w:lvl w:ilvl="0" w:tplc="4CAA8F8C">
      <w:start w:val="1"/>
      <w:numFmt w:val="bullet"/>
      <w:lvlText w:val=""/>
      <w:lvlJc w:val="left"/>
      <w:pPr>
        <w:ind w:left="720" w:hanging="360"/>
      </w:pPr>
      <w:rPr>
        <w:rFonts w:ascii="Symbol" w:hAnsi="Symbol" w:hint="default"/>
      </w:rPr>
    </w:lvl>
    <w:lvl w:ilvl="1" w:tplc="5136F9BC">
      <w:start w:val="1"/>
      <w:numFmt w:val="bullet"/>
      <w:lvlText w:val="o"/>
      <w:lvlJc w:val="left"/>
      <w:pPr>
        <w:ind w:left="1440" w:hanging="360"/>
      </w:pPr>
      <w:rPr>
        <w:rFonts w:ascii="Courier New" w:hAnsi="Courier New" w:cs="Courier New" w:hint="default"/>
      </w:rPr>
    </w:lvl>
    <w:lvl w:ilvl="2" w:tplc="2C32EFB4" w:tentative="1">
      <w:start w:val="1"/>
      <w:numFmt w:val="bullet"/>
      <w:lvlText w:val=""/>
      <w:lvlJc w:val="left"/>
      <w:pPr>
        <w:ind w:left="2160" w:hanging="360"/>
      </w:pPr>
      <w:rPr>
        <w:rFonts w:ascii="Wingdings" w:hAnsi="Wingdings" w:hint="default"/>
      </w:rPr>
    </w:lvl>
    <w:lvl w:ilvl="3" w:tplc="910AA1F6" w:tentative="1">
      <w:start w:val="1"/>
      <w:numFmt w:val="bullet"/>
      <w:lvlText w:val=""/>
      <w:lvlJc w:val="left"/>
      <w:pPr>
        <w:ind w:left="2880" w:hanging="360"/>
      </w:pPr>
      <w:rPr>
        <w:rFonts w:ascii="Symbol" w:hAnsi="Symbol" w:hint="default"/>
      </w:rPr>
    </w:lvl>
    <w:lvl w:ilvl="4" w:tplc="CE4275C4" w:tentative="1">
      <w:start w:val="1"/>
      <w:numFmt w:val="bullet"/>
      <w:lvlText w:val="o"/>
      <w:lvlJc w:val="left"/>
      <w:pPr>
        <w:ind w:left="3600" w:hanging="360"/>
      </w:pPr>
      <w:rPr>
        <w:rFonts w:ascii="Courier New" w:hAnsi="Courier New" w:cs="Courier New" w:hint="default"/>
      </w:rPr>
    </w:lvl>
    <w:lvl w:ilvl="5" w:tplc="7C9A95B2" w:tentative="1">
      <w:start w:val="1"/>
      <w:numFmt w:val="bullet"/>
      <w:lvlText w:val=""/>
      <w:lvlJc w:val="left"/>
      <w:pPr>
        <w:ind w:left="4320" w:hanging="360"/>
      </w:pPr>
      <w:rPr>
        <w:rFonts w:ascii="Wingdings" w:hAnsi="Wingdings" w:hint="default"/>
      </w:rPr>
    </w:lvl>
    <w:lvl w:ilvl="6" w:tplc="6D1E9F3E" w:tentative="1">
      <w:start w:val="1"/>
      <w:numFmt w:val="bullet"/>
      <w:lvlText w:val=""/>
      <w:lvlJc w:val="left"/>
      <w:pPr>
        <w:ind w:left="5040" w:hanging="360"/>
      </w:pPr>
      <w:rPr>
        <w:rFonts w:ascii="Symbol" w:hAnsi="Symbol" w:hint="default"/>
      </w:rPr>
    </w:lvl>
    <w:lvl w:ilvl="7" w:tplc="85DCB85E" w:tentative="1">
      <w:start w:val="1"/>
      <w:numFmt w:val="bullet"/>
      <w:lvlText w:val="o"/>
      <w:lvlJc w:val="left"/>
      <w:pPr>
        <w:ind w:left="5760" w:hanging="360"/>
      </w:pPr>
      <w:rPr>
        <w:rFonts w:ascii="Courier New" w:hAnsi="Courier New" w:cs="Courier New" w:hint="default"/>
      </w:rPr>
    </w:lvl>
    <w:lvl w:ilvl="8" w:tplc="810AC9F4" w:tentative="1">
      <w:start w:val="1"/>
      <w:numFmt w:val="bullet"/>
      <w:lvlText w:val=""/>
      <w:lvlJc w:val="left"/>
      <w:pPr>
        <w:ind w:left="6480" w:hanging="360"/>
      </w:pPr>
      <w:rPr>
        <w:rFonts w:ascii="Wingdings" w:hAnsi="Wingdings" w:hint="default"/>
      </w:rPr>
    </w:lvl>
  </w:abstractNum>
  <w:abstractNum w:abstractNumId="74">
    <w:nsid w:val="108A2F8A"/>
    <w:multiLevelType w:val="hybridMultilevel"/>
    <w:tmpl w:val="0F3E4334"/>
    <w:lvl w:ilvl="0" w:tplc="884E77B0">
      <w:start w:val="1"/>
      <w:numFmt w:val="bullet"/>
      <w:lvlText w:val=""/>
      <w:lvlJc w:val="left"/>
      <w:pPr>
        <w:ind w:left="720" w:hanging="360"/>
      </w:pPr>
      <w:rPr>
        <w:rFonts w:ascii="Symbol" w:hAnsi="Symbol" w:hint="default"/>
      </w:rPr>
    </w:lvl>
    <w:lvl w:ilvl="1" w:tplc="0AF259C4">
      <w:start w:val="1"/>
      <w:numFmt w:val="bullet"/>
      <w:lvlText w:val="o"/>
      <w:lvlJc w:val="left"/>
      <w:pPr>
        <w:ind w:left="1440" w:hanging="360"/>
      </w:pPr>
      <w:rPr>
        <w:rFonts w:ascii="Courier New" w:hAnsi="Courier New" w:cs="Courier New" w:hint="default"/>
      </w:rPr>
    </w:lvl>
    <w:lvl w:ilvl="2" w:tplc="124EB902" w:tentative="1">
      <w:start w:val="1"/>
      <w:numFmt w:val="bullet"/>
      <w:lvlText w:val=""/>
      <w:lvlJc w:val="left"/>
      <w:pPr>
        <w:ind w:left="2160" w:hanging="360"/>
      </w:pPr>
      <w:rPr>
        <w:rFonts w:ascii="Wingdings" w:hAnsi="Wingdings" w:hint="default"/>
      </w:rPr>
    </w:lvl>
    <w:lvl w:ilvl="3" w:tplc="054205F8" w:tentative="1">
      <w:start w:val="1"/>
      <w:numFmt w:val="bullet"/>
      <w:lvlText w:val=""/>
      <w:lvlJc w:val="left"/>
      <w:pPr>
        <w:ind w:left="2880" w:hanging="360"/>
      </w:pPr>
      <w:rPr>
        <w:rFonts w:ascii="Symbol" w:hAnsi="Symbol" w:hint="default"/>
      </w:rPr>
    </w:lvl>
    <w:lvl w:ilvl="4" w:tplc="5AE0B6CC" w:tentative="1">
      <w:start w:val="1"/>
      <w:numFmt w:val="bullet"/>
      <w:lvlText w:val="o"/>
      <w:lvlJc w:val="left"/>
      <w:pPr>
        <w:ind w:left="3600" w:hanging="360"/>
      </w:pPr>
      <w:rPr>
        <w:rFonts w:ascii="Courier New" w:hAnsi="Courier New" w:cs="Courier New" w:hint="default"/>
      </w:rPr>
    </w:lvl>
    <w:lvl w:ilvl="5" w:tplc="20C44118" w:tentative="1">
      <w:start w:val="1"/>
      <w:numFmt w:val="bullet"/>
      <w:lvlText w:val=""/>
      <w:lvlJc w:val="left"/>
      <w:pPr>
        <w:ind w:left="4320" w:hanging="360"/>
      </w:pPr>
      <w:rPr>
        <w:rFonts w:ascii="Wingdings" w:hAnsi="Wingdings" w:hint="default"/>
      </w:rPr>
    </w:lvl>
    <w:lvl w:ilvl="6" w:tplc="7FFAF6D8" w:tentative="1">
      <w:start w:val="1"/>
      <w:numFmt w:val="bullet"/>
      <w:lvlText w:val=""/>
      <w:lvlJc w:val="left"/>
      <w:pPr>
        <w:ind w:left="5040" w:hanging="360"/>
      </w:pPr>
      <w:rPr>
        <w:rFonts w:ascii="Symbol" w:hAnsi="Symbol" w:hint="default"/>
      </w:rPr>
    </w:lvl>
    <w:lvl w:ilvl="7" w:tplc="72A2095A" w:tentative="1">
      <w:start w:val="1"/>
      <w:numFmt w:val="bullet"/>
      <w:lvlText w:val="o"/>
      <w:lvlJc w:val="left"/>
      <w:pPr>
        <w:ind w:left="5760" w:hanging="360"/>
      </w:pPr>
      <w:rPr>
        <w:rFonts w:ascii="Courier New" w:hAnsi="Courier New" w:cs="Courier New" w:hint="default"/>
      </w:rPr>
    </w:lvl>
    <w:lvl w:ilvl="8" w:tplc="FD7AC1C2" w:tentative="1">
      <w:start w:val="1"/>
      <w:numFmt w:val="bullet"/>
      <w:lvlText w:val=""/>
      <w:lvlJc w:val="left"/>
      <w:pPr>
        <w:ind w:left="6480" w:hanging="360"/>
      </w:pPr>
      <w:rPr>
        <w:rFonts w:ascii="Wingdings" w:hAnsi="Wingdings" w:hint="default"/>
      </w:rPr>
    </w:lvl>
  </w:abstractNum>
  <w:abstractNum w:abstractNumId="75">
    <w:nsid w:val="108A3CEB"/>
    <w:multiLevelType w:val="hybridMultilevel"/>
    <w:tmpl w:val="7E449534"/>
    <w:lvl w:ilvl="0" w:tplc="9754EA92">
      <w:start w:val="1"/>
      <w:numFmt w:val="bullet"/>
      <w:lvlText w:val=""/>
      <w:lvlJc w:val="left"/>
      <w:pPr>
        <w:ind w:left="720" w:hanging="360"/>
      </w:pPr>
      <w:rPr>
        <w:rFonts w:ascii="Symbol" w:hAnsi="Symbol" w:hint="default"/>
      </w:rPr>
    </w:lvl>
    <w:lvl w:ilvl="1" w:tplc="A99898AA">
      <w:start w:val="1"/>
      <w:numFmt w:val="bullet"/>
      <w:lvlText w:val="o"/>
      <w:lvlJc w:val="left"/>
      <w:pPr>
        <w:ind w:left="1440" w:hanging="360"/>
      </w:pPr>
      <w:rPr>
        <w:rFonts w:ascii="Courier New" w:hAnsi="Courier New" w:cs="Courier New" w:hint="default"/>
      </w:rPr>
    </w:lvl>
    <w:lvl w:ilvl="2" w:tplc="3398B516" w:tentative="1">
      <w:start w:val="1"/>
      <w:numFmt w:val="bullet"/>
      <w:lvlText w:val=""/>
      <w:lvlJc w:val="left"/>
      <w:pPr>
        <w:ind w:left="2160" w:hanging="360"/>
      </w:pPr>
      <w:rPr>
        <w:rFonts w:ascii="Wingdings" w:hAnsi="Wingdings" w:hint="default"/>
      </w:rPr>
    </w:lvl>
    <w:lvl w:ilvl="3" w:tplc="96E0BD8E" w:tentative="1">
      <w:start w:val="1"/>
      <w:numFmt w:val="bullet"/>
      <w:lvlText w:val=""/>
      <w:lvlJc w:val="left"/>
      <w:pPr>
        <w:ind w:left="2880" w:hanging="360"/>
      </w:pPr>
      <w:rPr>
        <w:rFonts w:ascii="Symbol" w:hAnsi="Symbol" w:hint="default"/>
      </w:rPr>
    </w:lvl>
    <w:lvl w:ilvl="4" w:tplc="96E8B504" w:tentative="1">
      <w:start w:val="1"/>
      <w:numFmt w:val="bullet"/>
      <w:lvlText w:val="o"/>
      <w:lvlJc w:val="left"/>
      <w:pPr>
        <w:ind w:left="3600" w:hanging="360"/>
      </w:pPr>
      <w:rPr>
        <w:rFonts w:ascii="Courier New" w:hAnsi="Courier New" w:cs="Courier New" w:hint="default"/>
      </w:rPr>
    </w:lvl>
    <w:lvl w:ilvl="5" w:tplc="D7AC8F84" w:tentative="1">
      <w:start w:val="1"/>
      <w:numFmt w:val="bullet"/>
      <w:lvlText w:val=""/>
      <w:lvlJc w:val="left"/>
      <w:pPr>
        <w:ind w:left="4320" w:hanging="360"/>
      </w:pPr>
      <w:rPr>
        <w:rFonts w:ascii="Wingdings" w:hAnsi="Wingdings" w:hint="default"/>
      </w:rPr>
    </w:lvl>
    <w:lvl w:ilvl="6" w:tplc="2EC8F5AA" w:tentative="1">
      <w:start w:val="1"/>
      <w:numFmt w:val="bullet"/>
      <w:lvlText w:val=""/>
      <w:lvlJc w:val="left"/>
      <w:pPr>
        <w:ind w:left="5040" w:hanging="360"/>
      </w:pPr>
      <w:rPr>
        <w:rFonts w:ascii="Symbol" w:hAnsi="Symbol" w:hint="default"/>
      </w:rPr>
    </w:lvl>
    <w:lvl w:ilvl="7" w:tplc="1BC26688" w:tentative="1">
      <w:start w:val="1"/>
      <w:numFmt w:val="bullet"/>
      <w:lvlText w:val="o"/>
      <w:lvlJc w:val="left"/>
      <w:pPr>
        <w:ind w:left="5760" w:hanging="360"/>
      </w:pPr>
      <w:rPr>
        <w:rFonts w:ascii="Courier New" w:hAnsi="Courier New" w:cs="Courier New" w:hint="default"/>
      </w:rPr>
    </w:lvl>
    <w:lvl w:ilvl="8" w:tplc="F586B77E" w:tentative="1">
      <w:start w:val="1"/>
      <w:numFmt w:val="bullet"/>
      <w:lvlText w:val=""/>
      <w:lvlJc w:val="left"/>
      <w:pPr>
        <w:ind w:left="6480" w:hanging="360"/>
      </w:pPr>
      <w:rPr>
        <w:rFonts w:ascii="Wingdings" w:hAnsi="Wingdings" w:hint="default"/>
      </w:rPr>
    </w:lvl>
  </w:abstractNum>
  <w:abstractNum w:abstractNumId="76">
    <w:nsid w:val="10BA6705"/>
    <w:multiLevelType w:val="hybridMultilevel"/>
    <w:tmpl w:val="15D280EA"/>
    <w:lvl w:ilvl="0" w:tplc="031203D6">
      <w:start w:val="1"/>
      <w:numFmt w:val="bullet"/>
      <w:lvlText w:val=""/>
      <w:lvlJc w:val="left"/>
      <w:pPr>
        <w:ind w:left="720" w:hanging="360"/>
      </w:pPr>
      <w:rPr>
        <w:rFonts w:ascii="Symbol" w:hAnsi="Symbol" w:hint="default"/>
      </w:rPr>
    </w:lvl>
    <w:lvl w:ilvl="1" w:tplc="85885C32" w:tentative="1">
      <w:start w:val="1"/>
      <w:numFmt w:val="bullet"/>
      <w:lvlText w:val="o"/>
      <w:lvlJc w:val="left"/>
      <w:pPr>
        <w:ind w:left="1440" w:hanging="360"/>
      </w:pPr>
      <w:rPr>
        <w:rFonts w:ascii="Courier New" w:hAnsi="Courier New" w:cs="Courier New" w:hint="default"/>
      </w:rPr>
    </w:lvl>
    <w:lvl w:ilvl="2" w:tplc="542A2C10">
      <w:start w:val="1"/>
      <w:numFmt w:val="bullet"/>
      <w:lvlText w:val=""/>
      <w:lvlJc w:val="left"/>
      <w:pPr>
        <w:ind w:left="2160" w:hanging="360"/>
      </w:pPr>
      <w:rPr>
        <w:rFonts w:ascii="Wingdings" w:hAnsi="Wingdings" w:hint="default"/>
      </w:rPr>
    </w:lvl>
    <w:lvl w:ilvl="3" w:tplc="B1406428" w:tentative="1">
      <w:start w:val="1"/>
      <w:numFmt w:val="bullet"/>
      <w:lvlText w:val=""/>
      <w:lvlJc w:val="left"/>
      <w:pPr>
        <w:ind w:left="2880" w:hanging="360"/>
      </w:pPr>
      <w:rPr>
        <w:rFonts w:ascii="Symbol" w:hAnsi="Symbol" w:hint="default"/>
      </w:rPr>
    </w:lvl>
    <w:lvl w:ilvl="4" w:tplc="BC64DC12" w:tentative="1">
      <w:start w:val="1"/>
      <w:numFmt w:val="bullet"/>
      <w:lvlText w:val="o"/>
      <w:lvlJc w:val="left"/>
      <w:pPr>
        <w:ind w:left="3600" w:hanging="360"/>
      </w:pPr>
      <w:rPr>
        <w:rFonts w:ascii="Courier New" w:hAnsi="Courier New" w:cs="Courier New" w:hint="default"/>
      </w:rPr>
    </w:lvl>
    <w:lvl w:ilvl="5" w:tplc="542A4F54" w:tentative="1">
      <w:start w:val="1"/>
      <w:numFmt w:val="bullet"/>
      <w:lvlText w:val=""/>
      <w:lvlJc w:val="left"/>
      <w:pPr>
        <w:ind w:left="4320" w:hanging="360"/>
      </w:pPr>
      <w:rPr>
        <w:rFonts w:ascii="Wingdings" w:hAnsi="Wingdings" w:hint="default"/>
      </w:rPr>
    </w:lvl>
    <w:lvl w:ilvl="6" w:tplc="D80E3290" w:tentative="1">
      <w:start w:val="1"/>
      <w:numFmt w:val="bullet"/>
      <w:lvlText w:val=""/>
      <w:lvlJc w:val="left"/>
      <w:pPr>
        <w:ind w:left="5040" w:hanging="360"/>
      </w:pPr>
      <w:rPr>
        <w:rFonts w:ascii="Symbol" w:hAnsi="Symbol" w:hint="default"/>
      </w:rPr>
    </w:lvl>
    <w:lvl w:ilvl="7" w:tplc="4560F3CA" w:tentative="1">
      <w:start w:val="1"/>
      <w:numFmt w:val="bullet"/>
      <w:lvlText w:val="o"/>
      <w:lvlJc w:val="left"/>
      <w:pPr>
        <w:ind w:left="5760" w:hanging="360"/>
      </w:pPr>
      <w:rPr>
        <w:rFonts w:ascii="Courier New" w:hAnsi="Courier New" w:cs="Courier New" w:hint="default"/>
      </w:rPr>
    </w:lvl>
    <w:lvl w:ilvl="8" w:tplc="1F880F84" w:tentative="1">
      <w:start w:val="1"/>
      <w:numFmt w:val="bullet"/>
      <w:lvlText w:val=""/>
      <w:lvlJc w:val="left"/>
      <w:pPr>
        <w:ind w:left="6480" w:hanging="360"/>
      </w:pPr>
      <w:rPr>
        <w:rFonts w:ascii="Wingdings" w:hAnsi="Wingdings" w:hint="default"/>
      </w:rPr>
    </w:lvl>
  </w:abstractNum>
  <w:abstractNum w:abstractNumId="77">
    <w:nsid w:val="10CA5BC4"/>
    <w:multiLevelType w:val="hybridMultilevel"/>
    <w:tmpl w:val="6C4E78E0"/>
    <w:lvl w:ilvl="0" w:tplc="956CBEE0">
      <w:start w:val="1"/>
      <w:numFmt w:val="bullet"/>
      <w:lvlText w:val=""/>
      <w:lvlJc w:val="left"/>
      <w:pPr>
        <w:ind w:left="720" w:hanging="360"/>
      </w:pPr>
      <w:rPr>
        <w:rFonts w:ascii="Symbol" w:hAnsi="Symbol" w:hint="default"/>
      </w:rPr>
    </w:lvl>
    <w:lvl w:ilvl="1" w:tplc="514A0FDE">
      <w:start w:val="1"/>
      <w:numFmt w:val="bullet"/>
      <w:lvlText w:val="o"/>
      <w:lvlJc w:val="left"/>
      <w:pPr>
        <w:ind w:left="1440" w:hanging="360"/>
      </w:pPr>
      <w:rPr>
        <w:rFonts w:ascii="Courier New" w:hAnsi="Courier New" w:cs="Courier New" w:hint="default"/>
      </w:rPr>
    </w:lvl>
    <w:lvl w:ilvl="2" w:tplc="2C1C91CC" w:tentative="1">
      <w:start w:val="1"/>
      <w:numFmt w:val="bullet"/>
      <w:lvlText w:val=""/>
      <w:lvlJc w:val="left"/>
      <w:pPr>
        <w:ind w:left="2160" w:hanging="360"/>
      </w:pPr>
      <w:rPr>
        <w:rFonts w:ascii="Wingdings" w:hAnsi="Wingdings" w:hint="default"/>
      </w:rPr>
    </w:lvl>
    <w:lvl w:ilvl="3" w:tplc="ED94F244" w:tentative="1">
      <w:start w:val="1"/>
      <w:numFmt w:val="bullet"/>
      <w:lvlText w:val=""/>
      <w:lvlJc w:val="left"/>
      <w:pPr>
        <w:ind w:left="2880" w:hanging="360"/>
      </w:pPr>
      <w:rPr>
        <w:rFonts w:ascii="Symbol" w:hAnsi="Symbol" w:hint="default"/>
      </w:rPr>
    </w:lvl>
    <w:lvl w:ilvl="4" w:tplc="ABDED5D0" w:tentative="1">
      <w:start w:val="1"/>
      <w:numFmt w:val="bullet"/>
      <w:lvlText w:val="o"/>
      <w:lvlJc w:val="left"/>
      <w:pPr>
        <w:ind w:left="3600" w:hanging="360"/>
      </w:pPr>
      <w:rPr>
        <w:rFonts w:ascii="Courier New" w:hAnsi="Courier New" w:cs="Courier New" w:hint="default"/>
      </w:rPr>
    </w:lvl>
    <w:lvl w:ilvl="5" w:tplc="27345DCA" w:tentative="1">
      <w:start w:val="1"/>
      <w:numFmt w:val="bullet"/>
      <w:lvlText w:val=""/>
      <w:lvlJc w:val="left"/>
      <w:pPr>
        <w:ind w:left="4320" w:hanging="360"/>
      </w:pPr>
      <w:rPr>
        <w:rFonts w:ascii="Wingdings" w:hAnsi="Wingdings" w:hint="default"/>
      </w:rPr>
    </w:lvl>
    <w:lvl w:ilvl="6" w:tplc="93CC6F3A" w:tentative="1">
      <w:start w:val="1"/>
      <w:numFmt w:val="bullet"/>
      <w:lvlText w:val=""/>
      <w:lvlJc w:val="left"/>
      <w:pPr>
        <w:ind w:left="5040" w:hanging="360"/>
      </w:pPr>
      <w:rPr>
        <w:rFonts w:ascii="Symbol" w:hAnsi="Symbol" w:hint="default"/>
      </w:rPr>
    </w:lvl>
    <w:lvl w:ilvl="7" w:tplc="865E614A" w:tentative="1">
      <w:start w:val="1"/>
      <w:numFmt w:val="bullet"/>
      <w:lvlText w:val="o"/>
      <w:lvlJc w:val="left"/>
      <w:pPr>
        <w:ind w:left="5760" w:hanging="360"/>
      </w:pPr>
      <w:rPr>
        <w:rFonts w:ascii="Courier New" w:hAnsi="Courier New" w:cs="Courier New" w:hint="default"/>
      </w:rPr>
    </w:lvl>
    <w:lvl w:ilvl="8" w:tplc="B338170C" w:tentative="1">
      <w:start w:val="1"/>
      <w:numFmt w:val="bullet"/>
      <w:lvlText w:val=""/>
      <w:lvlJc w:val="left"/>
      <w:pPr>
        <w:ind w:left="6480" w:hanging="360"/>
      </w:pPr>
      <w:rPr>
        <w:rFonts w:ascii="Wingdings" w:hAnsi="Wingdings" w:hint="default"/>
      </w:rPr>
    </w:lvl>
  </w:abstractNum>
  <w:abstractNum w:abstractNumId="78">
    <w:nsid w:val="111A400D"/>
    <w:multiLevelType w:val="hybridMultilevel"/>
    <w:tmpl w:val="019C20F8"/>
    <w:lvl w:ilvl="0" w:tplc="2BCC7A52">
      <w:start w:val="1"/>
      <w:numFmt w:val="bullet"/>
      <w:lvlText w:val=""/>
      <w:lvlJc w:val="left"/>
      <w:pPr>
        <w:ind w:left="720" w:hanging="360"/>
      </w:pPr>
      <w:rPr>
        <w:rFonts w:ascii="Symbol" w:hAnsi="Symbol" w:hint="default"/>
      </w:rPr>
    </w:lvl>
    <w:lvl w:ilvl="1" w:tplc="FDD8E91E" w:tentative="1">
      <w:start w:val="1"/>
      <w:numFmt w:val="bullet"/>
      <w:lvlText w:val="o"/>
      <w:lvlJc w:val="left"/>
      <w:pPr>
        <w:ind w:left="1440" w:hanging="360"/>
      </w:pPr>
      <w:rPr>
        <w:rFonts w:ascii="Courier New" w:hAnsi="Courier New" w:cs="Courier New" w:hint="default"/>
      </w:rPr>
    </w:lvl>
    <w:lvl w:ilvl="2" w:tplc="DAF8E198">
      <w:start w:val="1"/>
      <w:numFmt w:val="bullet"/>
      <w:lvlText w:val=""/>
      <w:lvlJc w:val="left"/>
      <w:pPr>
        <w:ind w:left="2160" w:hanging="360"/>
      </w:pPr>
      <w:rPr>
        <w:rFonts w:ascii="Wingdings" w:hAnsi="Wingdings" w:hint="default"/>
      </w:rPr>
    </w:lvl>
    <w:lvl w:ilvl="3" w:tplc="34C83E52" w:tentative="1">
      <w:start w:val="1"/>
      <w:numFmt w:val="bullet"/>
      <w:lvlText w:val=""/>
      <w:lvlJc w:val="left"/>
      <w:pPr>
        <w:ind w:left="2880" w:hanging="360"/>
      </w:pPr>
      <w:rPr>
        <w:rFonts w:ascii="Symbol" w:hAnsi="Symbol" w:hint="default"/>
      </w:rPr>
    </w:lvl>
    <w:lvl w:ilvl="4" w:tplc="5E9E2D54" w:tentative="1">
      <w:start w:val="1"/>
      <w:numFmt w:val="bullet"/>
      <w:lvlText w:val="o"/>
      <w:lvlJc w:val="left"/>
      <w:pPr>
        <w:ind w:left="3600" w:hanging="360"/>
      </w:pPr>
      <w:rPr>
        <w:rFonts w:ascii="Courier New" w:hAnsi="Courier New" w:cs="Courier New" w:hint="default"/>
      </w:rPr>
    </w:lvl>
    <w:lvl w:ilvl="5" w:tplc="3CDE6760" w:tentative="1">
      <w:start w:val="1"/>
      <w:numFmt w:val="bullet"/>
      <w:lvlText w:val=""/>
      <w:lvlJc w:val="left"/>
      <w:pPr>
        <w:ind w:left="4320" w:hanging="360"/>
      </w:pPr>
      <w:rPr>
        <w:rFonts w:ascii="Wingdings" w:hAnsi="Wingdings" w:hint="default"/>
      </w:rPr>
    </w:lvl>
    <w:lvl w:ilvl="6" w:tplc="390C10A4" w:tentative="1">
      <w:start w:val="1"/>
      <w:numFmt w:val="bullet"/>
      <w:lvlText w:val=""/>
      <w:lvlJc w:val="left"/>
      <w:pPr>
        <w:ind w:left="5040" w:hanging="360"/>
      </w:pPr>
      <w:rPr>
        <w:rFonts w:ascii="Symbol" w:hAnsi="Symbol" w:hint="default"/>
      </w:rPr>
    </w:lvl>
    <w:lvl w:ilvl="7" w:tplc="E9E0F844" w:tentative="1">
      <w:start w:val="1"/>
      <w:numFmt w:val="bullet"/>
      <w:lvlText w:val="o"/>
      <w:lvlJc w:val="left"/>
      <w:pPr>
        <w:ind w:left="5760" w:hanging="360"/>
      </w:pPr>
      <w:rPr>
        <w:rFonts w:ascii="Courier New" w:hAnsi="Courier New" w:cs="Courier New" w:hint="default"/>
      </w:rPr>
    </w:lvl>
    <w:lvl w:ilvl="8" w:tplc="CB9CD470" w:tentative="1">
      <w:start w:val="1"/>
      <w:numFmt w:val="bullet"/>
      <w:lvlText w:val=""/>
      <w:lvlJc w:val="left"/>
      <w:pPr>
        <w:ind w:left="6480" w:hanging="360"/>
      </w:pPr>
      <w:rPr>
        <w:rFonts w:ascii="Wingdings" w:hAnsi="Wingdings" w:hint="default"/>
      </w:rPr>
    </w:lvl>
  </w:abstractNum>
  <w:abstractNum w:abstractNumId="79">
    <w:nsid w:val="11255A33"/>
    <w:multiLevelType w:val="hybridMultilevel"/>
    <w:tmpl w:val="267A648C"/>
    <w:lvl w:ilvl="0" w:tplc="AEA6B03E">
      <w:start w:val="1"/>
      <w:numFmt w:val="bullet"/>
      <w:lvlText w:val=""/>
      <w:lvlJc w:val="left"/>
      <w:pPr>
        <w:ind w:left="720" w:hanging="360"/>
      </w:pPr>
      <w:rPr>
        <w:rFonts w:ascii="Symbol" w:hAnsi="Symbol" w:hint="default"/>
      </w:rPr>
    </w:lvl>
    <w:lvl w:ilvl="1" w:tplc="E9E6D082" w:tentative="1">
      <w:start w:val="1"/>
      <w:numFmt w:val="bullet"/>
      <w:lvlText w:val="o"/>
      <w:lvlJc w:val="left"/>
      <w:pPr>
        <w:ind w:left="1440" w:hanging="360"/>
      </w:pPr>
      <w:rPr>
        <w:rFonts w:ascii="Courier New" w:hAnsi="Courier New" w:cs="Courier New" w:hint="default"/>
      </w:rPr>
    </w:lvl>
    <w:lvl w:ilvl="2" w:tplc="907423AA">
      <w:start w:val="1"/>
      <w:numFmt w:val="bullet"/>
      <w:lvlText w:val=""/>
      <w:lvlJc w:val="left"/>
      <w:pPr>
        <w:ind w:left="2160" w:hanging="360"/>
      </w:pPr>
      <w:rPr>
        <w:rFonts w:ascii="Wingdings" w:hAnsi="Wingdings" w:hint="default"/>
      </w:rPr>
    </w:lvl>
    <w:lvl w:ilvl="3" w:tplc="AB8EFE44" w:tentative="1">
      <w:start w:val="1"/>
      <w:numFmt w:val="bullet"/>
      <w:lvlText w:val=""/>
      <w:lvlJc w:val="left"/>
      <w:pPr>
        <w:ind w:left="2880" w:hanging="360"/>
      </w:pPr>
      <w:rPr>
        <w:rFonts w:ascii="Symbol" w:hAnsi="Symbol" w:hint="default"/>
      </w:rPr>
    </w:lvl>
    <w:lvl w:ilvl="4" w:tplc="458A11A8" w:tentative="1">
      <w:start w:val="1"/>
      <w:numFmt w:val="bullet"/>
      <w:lvlText w:val="o"/>
      <w:lvlJc w:val="left"/>
      <w:pPr>
        <w:ind w:left="3600" w:hanging="360"/>
      </w:pPr>
      <w:rPr>
        <w:rFonts w:ascii="Courier New" w:hAnsi="Courier New" w:cs="Courier New" w:hint="default"/>
      </w:rPr>
    </w:lvl>
    <w:lvl w:ilvl="5" w:tplc="CAD62638" w:tentative="1">
      <w:start w:val="1"/>
      <w:numFmt w:val="bullet"/>
      <w:lvlText w:val=""/>
      <w:lvlJc w:val="left"/>
      <w:pPr>
        <w:ind w:left="4320" w:hanging="360"/>
      </w:pPr>
      <w:rPr>
        <w:rFonts w:ascii="Wingdings" w:hAnsi="Wingdings" w:hint="default"/>
      </w:rPr>
    </w:lvl>
    <w:lvl w:ilvl="6" w:tplc="A6AA79F6" w:tentative="1">
      <w:start w:val="1"/>
      <w:numFmt w:val="bullet"/>
      <w:lvlText w:val=""/>
      <w:lvlJc w:val="left"/>
      <w:pPr>
        <w:ind w:left="5040" w:hanging="360"/>
      </w:pPr>
      <w:rPr>
        <w:rFonts w:ascii="Symbol" w:hAnsi="Symbol" w:hint="default"/>
      </w:rPr>
    </w:lvl>
    <w:lvl w:ilvl="7" w:tplc="4B2AF448" w:tentative="1">
      <w:start w:val="1"/>
      <w:numFmt w:val="bullet"/>
      <w:lvlText w:val="o"/>
      <w:lvlJc w:val="left"/>
      <w:pPr>
        <w:ind w:left="5760" w:hanging="360"/>
      </w:pPr>
      <w:rPr>
        <w:rFonts w:ascii="Courier New" w:hAnsi="Courier New" w:cs="Courier New" w:hint="default"/>
      </w:rPr>
    </w:lvl>
    <w:lvl w:ilvl="8" w:tplc="03FC2368" w:tentative="1">
      <w:start w:val="1"/>
      <w:numFmt w:val="bullet"/>
      <w:lvlText w:val=""/>
      <w:lvlJc w:val="left"/>
      <w:pPr>
        <w:ind w:left="6480" w:hanging="360"/>
      </w:pPr>
      <w:rPr>
        <w:rFonts w:ascii="Wingdings" w:hAnsi="Wingdings" w:hint="default"/>
      </w:rPr>
    </w:lvl>
  </w:abstractNum>
  <w:abstractNum w:abstractNumId="80">
    <w:nsid w:val="11940B3C"/>
    <w:multiLevelType w:val="hybridMultilevel"/>
    <w:tmpl w:val="7C843098"/>
    <w:lvl w:ilvl="0" w:tplc="B30C3FE2">
      <w:start w:val="1"/>
      <w:numFmt w:val="bullet"/>
      <w:lvlText w:val=""/>
      <w:lvlJc w:val="left"/>
      <w:pPr>
        <w:ind w:left="720" w:hanging="360"/>
      </w:pPr>
      <w:rPr>
        <w:rFonts w:ascii="Symbol" w:hAnsi="Symbol" w:hint="default"/>
      </w:rPr>
    </w:lvl>
    <w:lvl w:ilvl="1" w:tplc="1DFA45D2" w:tentative="1">
      <w:start w:val="1"/>
      <w:numFmt w:val="bullet"/>
      <w:lvlText w:val="o"/>
      <w:lvlJc w:val="left"/>
      <w:pPr>
        <w:ind w:left="1440" w:hanging="360"/>
      </w:pPr>
      <w:rPr>
        <w:rFonts w:ascii="Courier New" w:hAnsi="Courier New" w:cs="Courier New" w:hint="default"/>
      </w:rPr>
    </w:lvl>
    <w:lvl w:ilvl="2" w:tplc="E6ECADB0" w:tentative="1">
      <w:start w:val="1"/>
      <w:numFmt w:val="bullet"/>
      <w:lvlText w:val=""/>
      <w:lvlJc w:val="left"/>
      <w:pPr>
        <w:ind w:left="2160" w:hanging="360"/>
      </w:pPr>
      <w:rPr>
        <w:rFonts w:ascii="Wingdings" w:hAnsi="Wingdings" w:hint="default"/>
      </w:rPr>
    </w:lvl>
    <w:lvl w:ilvl="3" w:tplc="C0028F80" w:tentative="1">
      <w:start w:val="1"/>
      <w:numFmt w:val="bullet"/>
      <w:lvlText w:val=""/>
      <w:lvlJc w:val="left"/>
      <w:pPr>
        <w:ind w:left="2880" w:hanging="360"/>
      </w:pPr>
      <w:rPr>
        <w:rFonts w:ascii="Symbol" w:hAnsi="Symbol" w:hint="default"/>
      </w:rPr>
    </w:lvl>
    <w:lvl w:ilvl="4" w:tplc="C4BAC58E" w:tentative="1">
      <w:start w:val="1"/>
      <w:numFmt w:val="bullet"/>
      <w:lvlText w:val="o"/>
      <w:lvlJc w:val="left"/>
      <w:pPr>
        <w:ind w:left="3600" w:hanging="360"/>
      </w:pPr>
      <w:rPr>
        <w:rFonts w:ascii="Courier New" w:hAnsi="Courier New" w:cs="Courier New" w:hint="default"/>
      </w:rPr>
    </w:lvl>
    <w:lvl w:ilvl="5" w:tplc="8B3AA5BA" w:tentative="1">
      <w:start w:val="1"/>
      <w:numFmt w:val="bullet"/>
      <w:lvlText w:val=""/>
      <w:lvlJc w:val="left"/>
      <w:pPr>
        <w:ind w:left="4320" w:hanging="360"/>
      </w:pPr>
      <w:rPr>
        <w:rFonts w:ascii="Wingdings" w:hAnsi="Wingdings" w:hint="default"/>
      </w:rPr>
    </w:lvl>
    <w:lvl w:ilvl="6" w:tplc="6D9A3F24" w:tentative="1">
      <w:start w:val="1"/>
      <w:numFmt w:val="bullet"/>
      <w:lvlText w:val=""/>
      <w:lvlJc w:val="left"/>
      <w:pPr>
        <w:ind w:left="5040" w:hanging="360"/>
      </w:pPr>
      <w:rPr>
        <w:rFonts w:ascii="Symbol" w:hAnsi="Symbol" w:hint="default"/>
      </w:rPr>
    </w:lvl>
    <w:lvl w:ilvl="7" w:tplc="A8961892" w:tentative="1">
      <w:start w:val="1"/>
      <w:numFmt w:val="bullet"/>
      <w:lvlText w:val="o"/>
      <w:lvlJc w:val="left"/>
      <w:pPr>
        <w:ind w:left="5760" w:hanging="360"/>
      </w:pPr>
      <w:rPr>
        <w:rFonts w:ascii="Courier New" w:hAnsi="Courier New" w:cs="Courier New" w:hint="default"/>
      </w:rPr>
    </w:lvl>
    <w:lvl w:ilvl="8" w:tplc="F5961310" w:tentative="1">
      <w:start w:val="1"/>
      <w:numFmt w:val="bullet"/>
      <w:lvlText w:val=""/>
      <w:lvlJc w:val="left"/>
      <w:pPr>
        <w:ind w:left="6480" w:hanging="360"/>
      </w:pPr>
      <w:rPr>
        <w:rFonts w:ascii="Wingdings" w:hAnsi="Wingdings" w:hint="default"/>
      </w:rPr>
    </w:lvl>
  </w:abstractNum>
  <w:abstractNum w:abstractNumId="81">
    <w:nsid w:val="11A357D4"/>
    <w:multiLevelType w:val="hybridMultilevel"/>
    <w:tmpl w:val="64BE5AD0"/>
    <w:lvl w:ilvl="0" w:tplc="4D16D15E">
      <w:start w:val="1"/>
      <w:numFmt w:val="bullet"/>
      <w:lvlText w:val=""/>
      <w:lvlJc w:val="left"/>
      <w:pPr>
        <w:ind w:left="720" w:hanging="360"/>
      </w:pPr>
      <w:rPr>
        <w:rFonts w:ascii="Symbol" w:hAnsi="Symbol" w:hint="default"/>
      </w:rPr>
    </w:lvl>
    <w:lvl w:ilvl="1" w:tplc="8E22173E">
      <w:start w:val="1"/>
      <w:numFmt w:val="bullet"/>
      <w:lvlText w:val="o"/>
      <w:lvlJc w:val="left"/>
      <w:pPr>
        <w:ind w:left="1440" w:hanging="360"/>
      </w:pPr>
      <w:rPr>
        <w:rFonts w:ascii="Courier New" w:hAnsi="Courier New" w:cs="Courier New" w:hint="default"/>
      </w:rPr>
    </w:lvl>
    <w:lvl w:ilvl="2" w:tplc="178EFAC0" w:tentative="1">
      <w:start w:val="1"/>
      <w:numFmt w:val="bullet"/>
      <w:lvlText w:val=""/>
      <w:lvlJc w:val="left"/>
      <w:pPr>
        <w:ind w:left="2160" w:hanging="360"/>
      </w:pPr>
      <w:rPr>
        <w:rFonts w:ascii="Wingdings" w:hAnsi="Wingdings" w:hint="default"/>
      </w:rPr>
    </w:lvl>
    <w:lvl w:ilvl="3" w:tplc="53100814" w:tentative="1">
      <w:start w:val="1"/>
      <w:numFmt w:val="bullet"/>
      <w:lvlText w:val=""/>
      <w:lvlJc w:val="left"/>
      <w:pPr>
        <w:ind w:left="2880" w:hanging="360"/>
      </w:pPr>
      <w:rPr>
        <w:rFonts w:ascii="Symbol" w:hAnsi="Symbol" w:hint="default"/>
      </w:rPr>
    </w:lvl>
    <w:lvl w:ilvl="4" w:tplc="5F6C3FD0" w:tentative="1">
      <w:start w:val="1"/>
      <w:numFmt w:val="bullet"/>
      <w:lvlText w:val="o"/>
      <w:lvlJc w:val="left"/>
      <w:pPr>
        <w:ind w:left="3600" w:hanging="360"/>
      </w:pPr>
      <w:rPr>
        <w:rFonts w:ascii="Courier New" w:hAnsi="Courier New" w:cs="Courier New" w:hint="default"/>
      </w:rPr>
    </w:lvl>
    <w:lvl w:ilvl="5" w:tplc="A2FC485E" w:tentative="1">
      <w:start w:val="1"/>
      <w:numFmt w:val="bullet"/>
      <w:lvlText w:val=""/>
      <w:lvlJc w:val="left"/>
      <w:pPr>
        <w:ind w:left="4320" w:hanging="360"/>
      </w:pPr>
      <w:rPr>
        <w:rFonts w:ascii="Wingdings" w:hAnsi="Wingdings" w:hint="default"/>
      </w:rPr>
    </w:lvl>
    <w:lvl w:ilvl="6" w:tplc="A7B41A94" w:tentative="1">
      <w:start w:val="1"/>
      <w:numFmt w:val="bullet"/>
      <w:lvlText w:val=""/>
      <w:lvlJc w:val="left"/>
      <w:pPr>
        <w:ind w:left="5040" w:hanging="360"/>
      </w:pPr>
      <w:rPr>
        <w:rFonts w:ascii="Symbol" w:hAnsi="Symbol" w:hint="default"/>
      </w:rPr>
    </w:lvl>
    <w:lvl w:ilvl="7" w:tplc="E0AE1EB0" w:tentative="1">
      <w:start w:val="1"/>
      <w:numFmt w:val="bullet"/>
      <w:lvlText w:val="o"/>
      <w:lvlJc w:val="left"/>
      <w:pPr>
        <w:ind w:left="5760" w:hanging="360"/>
      </w:pPr>
      <w:rPr>
        <w:rFonts w:ascii="Courier New" w:hAnsi="Courier New" w:cs="Courier New" w:hint="default"/>
      </w:rPr>
    </w:lvl>
    <w:lvl w:ilvl="8" w:tplc="94947150" w:tentative="1">
      <w:start w:val="1"/>
      <w:numFmt w:val="bullet"/>
      <w:lvlText w:val=""/>
      <w:lvlJc w:val="left"/>
      <w:pPr>
        <w:ind w:left="6480" w:hanging="360"/>
      </w:pPr>
      <w:rPr>
        <w:rFonts w:ascii="Wingdings" w:hAnsi="Wingdings" w:hint="default"/>
      </w:rPr>
    </w:lvl>
  </w:abstractNum>
  <w:abstractNum w:abstractNumId="82">
    <w:nsid w:val="11A75987"/>
    <w:multiLevelType w:val="hybridMultilevel"/>
    <w:tmpl w:val="A79817C0"/>
    <w:lvl w:ilvl="0" w:tplc="7276B81A">
      <w:start w:val="1"/>
      <w:numFmt w:val="bullet"/>
      <w:lvlText w:val=""/>
      <w:lvlJc w:val="left"/>
      <w:pPr>
        <w:ind w:left="720" w:hanging="360"/>
      </w:pPr>
      <w:rPr>
        <w:rFonts w:ascii="Symbol" w:hAnsi="Symbol" w:hint="default"/>
      </w:rPr>
    </w:lvl>
    <w:lvl w:ilvl="1" w:tplc="6330C896">
      <w:start w:val="1"/>
      <w:numFmt w:val="bullet"/>
      <w:lvlText w:val="o"/>
      <w:lvlJc w:val="left"/>
      <w:pPr>
        <w:ind w:left="1440" w:hanging="360"/>
      </w:pPr>
      <w:rPr>
        <w:rFonts w:ascii="Courier New" w:hAnsi="Courier New" w:cs="Courier New" w:hint="default"/>
      </w:rPr>
    </w:lvl>
    <w:lvl w:ilvl="2" w:tplc="C26411E2" w:tentative="1">
      <w:start w:val="1"/>
      <w:numFmt w:val="bullet"/>
      <w:lvlText w:val=""/>
      <w:lvlJc w:val="left"/>
      <w:pPr>
        <w:ind w:left="2160" w:hanging="360"/>
      </w:pPr>
      <w:rPr>
        <w:rFonts w:ascii="Wingdings" w:hAnsi="Wingdings" w:hint="default"/>
      </w:rPr>
    </w:lvl>
    <w:lvl w:ilvl="3" w:tplc="56741830" w:tentative="1">
      <w:start w:val="1"/>
      <w:numFmt w:val="bullet"/>
      <w:lvlText w:val=""/>
      <w:lvlJc w:val="left"/>
      <w:pPr>
        <w:ind w:left="2880" w:hanging="360"/>
      </w:pPr>
      <w:rPr>
        <w:rFonts w:ascii="Symbol" w:hAnsi="Symbol" w:hint="default"/>
      </w:rPr>
    </w:lvl>
    <w:lvl w:ilvl="4" w:tplc="4982731A" w:tentative="1">
      <w:start w:val="1"/>
      <w:numFmt w:val="bullet"/>
      <w:lvlText w:val="o"/>
      <w:lvlJc w:val="left"/>
      <w:pPr>
        <w:ind w:left="3600" w:hanging="360"/>
      </w:pPr>
      <w:rPr>
        <w:rFonts w:ascii="Courier New" w:hAnsi="Courier New" w:cs="Courier New" w:hint="default"/>
      </w:rPr>
    </w:lvl>
    <w:lvl w:ilvl="5" w:tplc="34EED720" w:tentative="1">
      <w:start w:val="1"/>
      <w:numFmt w:val="bullet"/>
      <w:lvlText w:val=""/>
      <w:lvlJc w:val="left"/>
      <w:pPr>
        <w:ind w:left="4320" w:hanging="360"/>
      </w:pPr>
      <w:rPr>
        <w:rFonts w:ascii="Wingdings" w:hAnsi="Wingdings" w:hint="default"/>
      </w:rPr>
    </w:lvl>
    <w:lvl w:ilvl="6" w:tplc="78C0F9B6" w:tentative="1">
      <w:start w:val="1"/>
      <w:numFmt w:val="bullet"/>
      <w:lvlText w:val=""/>
      <w:lvlJc w:val="left"/>
      <w:pPr>
        <w:ind w:left="5040" w:hanging="360"/>
      </w:pPr>
      <w:rPr>
        <w:rFonts w:ascii="Symbol" w:hAnsi="Symbol" w:hint="default"/>
      </w:rPr>
    </w:lvl>
    <w:lvl w:ilvl="7" w:tplc="4D18EFA4" w:tentative="1">
      <w:start w:val="1"/>
      <w:numFmt w:val="bullet"/>
      <w:lvlText w:val="o"/>
      <w:lvlJc w:val="left"/>
      <w:pPr>
        <w:ind w:left="5760" w:hanging="360"/>
      </w:pPr>
      <w:rPr>
        <w:rFonts w:ascii="Courier New" w:hAnsi="Courier New" w:cs="Courier New" w:hint="default"/>
      </w:rPr>
    </w:lvl>
    <w:lvl w:ilvl="8" w:tplc="F3F46DBE" w:tentative="1">
      <w:start w:val="1"/>
      <w:numFmt w:val="bullet"/>
      <w:lvlText w:val=""/>
      <w:lvlJc w:val="left"/>
      <w:pPr>
        <w:ind w:left="6480" w:hanging="360"/>
      </w:pPr>
      <w:rPr>
        <w:rFonts w:ascii="Wingdings" w:hAnsi="Wingdings" w:hint="default"/>
      </w:rPr>
    </w:lvl>
  </w:abstractNum>
  <w:abstractNum w:abstractNumId="83">
    <w:nsid w:val="120A4FB2"/>
    <w:multiLevelType w:val="hybridMultilevel"/>
    <w:tmpl w:val="53405972"/>
    <w:lvl w:ilvl="0" w:tplc="FF529DB0">
      <w:start w:val="1"/>
      <w:numFmt w:val="bullet"/>
      <w:lvlText w:val=""/>
      <w:lvlJc w:val="left"/>
      <w:pPr>
        <w:ind w:left="720" w:hanging="360"/>
      </w:pPr>
      <w:rPr>
        <w:rFonts w:ascii="Symbol" w:hAnsi="Symbol" w:hint="default"/>
      </w:rPr>
    </w:lvl>
    <w:lvl w:ilvl="1" w:tplc="ED74435C">
      <w:start w:val="1"/>
      <w:numFmt w:val="bullet"/>
      <w:lvlText w:val="o"/>
      <w:lvlJc w:val="left"/>
      <w:pPr>
        <w:ind w:left="1440" w:hanging="360"/>
      </w:pPr>
      <w:rPr>
        <w:rFonts w:ascii="Courier New" w:hAnsi="Courier New" w:cs="Courier New" w:hint="default"/>
      </w:rPr>
    </w:lvl>
    <w:lvl w:ilvl="2" w:tplc="B73E705C" w:tentative="1">
      <w:start w:val="1"/>
      <w:numFmt w:val="bullet"/>
      <w:lvlText w:val=""/>
      <w:lvlJc w:val="left"/>
      <w:pPr>
        <w:ind w:left="2160" w:hanging="360"/>
      </w:pPr>
      <w:rPr>
        <w:rFonts w:ascii="Wingdings" w:hAnsi="Wingdings" w:hint="default"/>
      </w:rPr>
    </w:lvl>
    <w:lvl w:ilvl="3" w:tplc="E2849FBC" w:tentative="1">
      <w:start w:val="1"/>
      <w:numFmt w:val="bullet"/>
      <w:lvlText w:val=""/>
      <w:lvlJc w:val="left"/>
      <w:pPr>
        <w:ind w:left="2880" w:hanging="360"/>
      </w:pPr>
      <w:rPr>
        <w:rFonts w:ascii="Symbol" w:hAnsi="Symbol" w:hint="default"/>
      </w:rPr>
    </w:lvl>
    <w:lvl w:ilvl="4" w:tplc="847624D0" w:tentative="1">
      <w:start w:val="1"/>
      <w:numFmt w:val="bullet"/>
      <w:lvlText w:val="o"/>
      <w:lvlJc w:val="left"/>
      <w:pPr>
        <w:ind w:left="3600" w:hanging="360"/>
      </w:pPr>
      <w:rPr>
        <w:rFonts w:ascii="Courier New" w:hAnsi="Courier New" w:cs="Courier New" w:hint="default"/>
      </w:rPr>
    </w:lvl>
    <w:lvl w:ilvl="5" w:tplc="C20AA730" w:tentative="1">
      <w:start w:val="1"/>
      <w:numFmt w:val="bullet"/>
      <w:lvlText w:val=""/>
      <w:lvlJc w:val="left"/>
      <w:pPr>
        <w:ind w:left="4320" w:hanging="360"/>
      </w:pPr>
      <w:rPr>
        <w:rFonts w:ascii="Wingdings" w:hAnsi="Wingdings" w:hint="default"/>
      </w:rPr>
    </w:lvl>
    <w:lvl w:ilvl="6" w:tplc="79C04CBA" w:tentative="1">
      <w:start w:val="1"/>
      <w:numFmt w:val="bullet"/>
      <w:lvlText w:val=""/>
      <w:lvlJc w:val="left"/>
      <w:pPr>
        <w:ind w:left="5040" w:hanging="360"/>
      </w:pPr>
      <w:rPr>
        <w:rFonts w:ascii="Symbol" w:hAnsi="Symbol" w:hint="default"/>
      </w:rPr>
    </w:lvl>
    <w:lvl w:ilvl="7" w:tplc="F864B90C" w:tentative="1">
      <w:start w:val="1"/>
      <w:numFmt w:val="bullet"/>
      <w:lvlText w:val="o"/>
      <w:lvlJc w:val="left"/>
      <w:pPr>
        <w:ind w:left="5760" w:hanging="360"/>
      </w:pPr>
      <w:rPr>
        <w:rFonts w:ascii="Courier New" w:hAnsi="Courier New" w:cs="Courier New" w:hint="default"/>
      </w:rPr>
    </w:lvl>
    <w:lvl w:ilvl="8" w:tplc="B72CA8C2" w:tentative="1">
      <w:start w:val="1"/>
      <w:numFmt w:val="bullet"/>
      <w:lvlText w:val=""/>
      <w:lvlJc w:val="left"/>
      <w:pPr>
        <w:ind w:left="6480" w:hanging="360"/>
      </w:pPr>
      <w:rPr>
        <w:rFonts w:ascii="Wingdings" w:hAnsi="Wingdings" w:hint="default"/>
      </w:rPr>
    </w:lvl>
  </w:abstractNum>
  <w:abstractNum w:abstractNumId="84">
    <w:nsid w:val="123C3D27"/>
    <w:multiLevelType w:val="hybridMultilevel"/>
    <w:tmpl w:val="7C1EE66C"/>
    <w:lvl w:ilvl="0" w:tplc="5ACA6866">
      <w:start w:val="1"/>
      <w:numFmt w:val="bullet"/>
      <w:lvlText w:val=""/>
      <w:lvlJc w:val="left"/>
      <w:pPr>
        <w:ind w:left="720" w:hanging="360"/>
      </w:pPr>
      <w:rPr>
        <w:rFonts w:ascii="Symbol" w:hAnsi="Symbol" w:hint="default"/>
      </w:rPr>
    </w:lvl>
    <w:lvl w:ilvl="1" w:tplc="A9966F30" w:tentative="1">
      <w:start w:val="1"/>
      <w:numFmt w:val="bullet"/>
      <w:lvlText w:val="o"/>
      <w:lvlJc w:val="left"/>
      <w:pPr>
        <w:ind w:left="1440" w:hanging="360"/>
      </w:pPr>
      <w:rPr>
        <w:rFonts w:ascii="Courier New" w:hAnsi="Courier New" w:cs="Courier New" w:hint="default"/>
      </w:rPr>
    </w:lvl>
    <w:lvl w:ilvl="2" w:tplc="0026149A">
      <w:start w:val="1"/>
      <w:numFmt w:val="bullet"/>
      <w:lvlText w:val=""/>
      <w:lvlJc w:val="left"/>
      <w:pPr>
        <w:ind w:left="2160" w:hanging="360"/>
      </w:pPr>
      <w:rPr>
        <w:rFonts w:ascii="Wingdings" w:hAnsi="Wingdings" w:hint="default"/>
      </w:rPr>
    </w:lvl>
    <w:lvl w:ilvl="3" w:tplc="D054DF3A" w:tentative="1">
      <w:start w:val="1"/>
      <w:numFmt w:val="bullet"/>
      <w:lvlText w:val=""/>
      <w:lvlJc w:val="left"/>
      <w:pPr>
        <w:ind w:left="2880" w:hanging="360"/>
      </w:pPr>
      <w:rPr>
        <w:rFonts w:ascii="Symbol" w:hAnsi="Symbol" w:hint="default"/>
      </w:rPr>
    </w:lvl>
    <w:lvl w:ilvl="4" w:tplc="3790E42A" w:tentative="1">
      <w:start w:val="1"/>
      <w:numFmt w:val="bullet"/>
      <w:lvlText w:val="o"/>
      <w:lvlJc w:val="left"/>
      <w:pPr>
        <w:ind w:left="3600" w:hanging="360"/>
      </w:pPr>
      <w:rPr>
        <w:rFonts w:ascii="Courier New" w:hAnsi="Courier New" w:cs="Courier New" w:hint="default"/>
      </w:rPr>
    </w:lvl>
    <w:lvl w:ilvl="5" w:tplc="9F2492C4" w:tentative="1">
      <w:start w:val="1"/>
      <w:numFmt w:val="bullet"/>
      <w:lvlText w:val=""/>
      <w:lvlJc w:val="left"/>
      <w:pPr>
        <w:ind w:left="4320" w:hanging="360"/>
      </w:pPr>
      <w:rPr>
        <w:rFonts w:ascii="Wingdings" w:hAnsi="Wingdings" w:hint="default"/>
      </w:rPr>
    </w:lvl>
    <w:lvl w:ilvl="6" w:tplc="EC68E43C" w:tentative="1">
      <w:start w:val="1"/>
      <w:numFmt w:val="bullet"/>
      <w:lvlText w:val=""/>
      <w:lvlJc w:val="left"/>
      <w:pPr>
        <w:ind w:left="5040" w:hanging="360"/>
      </w:pPr>
      <w:rPr>
        <w:rFonts w:ascii="Symbol" w:hAnsi="Symbol" w:hint="default"/>
      </w:rPr>
    </w:lvl>
    <w:lvl w:ilvl="7" w:tplc="6C96418E" w:tentative="1">
      <w:start w:val="1"/>
      <w:numFmt w:val="bullet"/>
      <w:lvlText w:val="o"/>
      <w:lvlJc w:val="left"/>
      <w:pPr>
        <w:ind w:left="5760" w:hanging="360"/>
      </w:pPr>
      <w:rPr>
        <w:rFonts w:ascii="Courier New" w:hAnsi="Courier New" w:cs="Courier New" w:hint="default"/>
      </w:rPr>
    </w:lvl>
    <w:lvl w:ilvl="8" w:tplc="33907FC2" w:tentative="1">
      <w:start w:val="1"/>
      <w:numFmt w:val="bullet"/>
      <w:lvlText w:val=""/>
      <w:lvlJc w:val="left"/>
      <w:pPr>
        <w:ind w:left="6480" w:hanging="360"/>
      </w:pPr>
      <w:rPr>
        <w:rFonts w:ascii="Wingdings" w:hAnsi="Wingdings" w:hint="default"/>
      </w:rPr>
    </w:lvl>
  </w:abstractNum>
  <w:abstractNum w:abstractNumId="85">
    <w:nsid w:val="123D5EE0"/>
    <w:multiLevelType w:val="hybridMultilevel"/>
    <w:tmpl w:val="01823740"/>
    <w:lvl w:ilvl="0" w:tplc="0C7662E4">
      <w:start w:val="1"/>
      <w:numFmt w:val="bullet"/>
      <w:lvlText w:val=""/>
      <w:lvlJc w:val="left"/>
      <w:pPr>
        <w:ind w:left="720" w:hanging="360"/>
      </w:pPr>
      <w:rPr>
        <w:rFonts w:ascii="Symbol" w:hAnsi="Symbol" w:hint="default"/>
      </w:rPr>
    </w:lvl>
    <w:lvl w:ilvl="1" w:tplc="415018B0" w:tentative="1">
      <w:start w:val="1"/>
      <w:numFmt w:val="bullet"/>
      <w:lvlText w:val="o"/>
      <w:lvlJc w:val="left"/>
      <w:pPr>
        <w:ind w:left="1440" w:hanging="360"/>
      </w:pPr>
      <w:rPr>
        <w:rFonts w:ascii="Courier New" w:hAnsi="Courier New" w:cs="Courier New" w:hint="default"/>
      </w:rPr>
    </w:lvl>
    <w:lvl w:ilvl="2" w:tplc="7864FED4">
      <w:start w:val="1"/>
      <w:numFmt w:val="bullet"/>
      <w:lvlText w:val=""/>
      <w:lvlJc w:val="left"/>
      <w:pPr>
        <w:ind w:left="2160" w:hanging="360"/>
      </w:pPr>
      <w:rPr>
        <w:rFonts w:ascii="Wingdings" w:hAnsi="Wingdings" w:hint="default"/>
      </w:rPr>
    </w:lvl>
    <w:lvl w:ilvl="3" w:tplc="977E47C2" w:tentative="1">
      <w:start w:val="1"/>
      <w:numFmt w:val="bullet"/>
      <w:lvlText w:val=""/>
      <w:lvlJc w:val="left"/>
      <w:pPr>
        <w:ind w:left="2880" w:hanging="360"/>
      </w:pPr>
      <w:rPr>
        <w:rFonts w:ascii="Symbol" w:hAnsi="Symbol" w:hint="default"/>
      </w:rPr>
    </w:lvl>
    <w:lvl w:ilvl="4" w:tplc="7188CF7A" w:tentative="1">
      <w:start w:val="1"/>
      <w:numFmt w:val="bullet"/>
      <w:lvlText w:val="o"/>
      <w:lvlJc w:val="left"/>
      <w:pPr>
        <w:ind w:left="3600" w:hanging="360"/>
      </w:pPr>
      <w:rPr>
        <w:rFonts w:ascii="Courier New" w:hAnsi="Courier New" w:cs="Courier New" w:hint="default"/>
      </w:rPr>
    </w:lvl>
    <w:lvl w:ilvl="5" w:tplc="20C6C5D2" w:tentative="1">
      <w:start w:val="1"/>
      <w:numFmt w:val="bullet"/>
      <w:lvlText w:val=""/>
      <w:lvlJc w:val="left"/>
      <w:pPr>
        <w:ind w:left="4320" w:hanging="360"/>
      </w:pPr>
      <w:rPr>
        <w:rFonts w:ascii="Wingdings" w:hAnsi="Wingdings" w:hint="default"/>
      </w:rPr>
    </w:lvl>
    <w:lvl w:ilvl="6" w:tplc="80B8A39C" w:tentative="1">
      <w:start w:val="1"/>
      <w:numFmt w:val="bullet"/>
      <w:lvlText w:val=""/>
      <w:lvlJc w:val="left"/>
      <w:pPr>
        <w:ind w:left="5040" w:hanging="360"/>
      </w:pPr>
      <w:rPr>
        <w:rFonts w:ascii="Symbol" w:hAnsi="Symbol" w:hint="default"/>
      </w:rPr>
    </w:lvl>
    <w:lvl w:ilvl="7" w:tplc="14C62CF0" w:tentative="1">
      <w:start w:val="1"/>
      <w:numFmt w:val="bullet"/>
      <w:lvlText w:val="o"/>
      <w:lvlJc w:val="left"/>
      <w:pPr>
        <w:ind w:left="5760" w:hanging="360"/>
      </w:pPr>
      <w:rPr>
        <w:rFonts w:ascii="Courier New" w:hAnsi="Courier New" w:cs="Courier New" w:hint="default"/>
      </w:rPr>
    </w:lvl>
    <w:lvl w:ilvl="8" w:tplc="4EA6B88C" w:tentative="1">
      <w:start w:val="1"/>
      <w:numFmt w:val="bullet"/>
      <w:lvlText w:val=""/>
      <w:lvlJc w:val="left"/>
      <w:pPr>
        <w:ind w:left="6480" w:hanging="360"/>
      </w:pPr>
      <w:rPr>
        <w:rFonts w:ascii="Wingdings" w:hAnsi="Wingdings" w:hint="default"/>
      </w:rPr>
    </w:lvl>
  </w:abstractNum>
  <w:abstractNum w:abstractNumId="86">
    <w:nsid w:val="1241770E"/>
    <w:multiLevelType w:val="hybridMultilevel"/>
    <w:tmpl w:val="6B0C1B0A"/>
    <w:lvl w:ilvl="0" w:tplc="96A6EAA8">
      <w:start w:val="1"/>
      <w:numFmt w:val="bullet"/>
      <w:lvlText w:val=""/>
      <w:lvlJc w:val="left"/>
      <w:pPr>
        <w:ind w:left="720" w:hanging="360"/>
      </w:pPr>
      <w:rPr>
        <w:rFonts w:ascii="Symbol" w:hAnsi="Symbol" w:hint="default"/>
      </w:rPr>
    </w:lvl>
    <w:lvl w:ilvl="1" w:tplc="B8C60636" w:tentative="1">
      <w:start w:val="1"/>
      <w:numFmt w:val="bullet"/>
      <w:lvlText w:val="o"/>
      <w:lvlJc w:val="left"/>
      <w:pPr>
        <w:ind w:left="1440" w:hanging="360"/>
      </w:pPr>
      <w:rPr>
        <w:rFonts w:ascii="Courier New" w:hAnsi="Courier New" w:cs="Courier New" w:hint="default"/>
      </w:rPr>
    </w:lvl>
    <w:lvl w:ilvl="2" w:tplc="904C3418" w:tentative="1">
      <w:start w:val="1"/>
      <w:numFmt w:val="bullet"/>
      <w:lvlText w:val=""/>
      <w:lvlJc w:val="left"/>
      <w:pPr>
        <w:ind w:left="2160" w:hanging="360"/>
      </w:pPr>
      <w:rPr>
        <w:rFonts w:ascii="Wingdings" w:hAnsi="Wingdings" w:hint="default"/>
      </w:rPr>
    </w:lvl>
    <w:lvl w:ilvl="3" w:tplc="C9488B32" w:tentative="1">
      <w:start w:val="1"/>
      <w:numFmt w:val="bullet"/>
      <w:lvlText w:val=""/>
      <w:lvlJc w:val="left"/>
      <w:pPr>
        <w:ind w:left="2880" w:hanging="360"/>
      </w:pPr>
      <w:rPr>
        <w:rFonts w:ascii="Symbol" w:hAnsi="Symbol" w:hint="default"/>
      </w:rPr>
    </w:lvl>
    <w:lvl w:ilvl="4" w:tplc="9BD850A0" w:tentative="1">
      <w:start w:val="1"/>
      <w:numFmt w:val="bullet"/>
      <w:lvlText w:val="o"/>
      <w:lvlJc w:val="left"/>
      <w:pPr>
        <w:ind w:left="3600" w:hanging="360"/>
      </w:pPr>
      <w:rPr>
        <w:rFonts w:ascii="Courier New" w:hAnsi="Courier New" w:cs="Courier New" w:hint="default"/>
      </w:rPr>
    </w:lvl>
    <w:lvl w:ilvl="5" w:tplc="78B63E4C" w:tentative="1">
      <w:start w:val="1"/>
      <w:numFmt w:val="bullet"/>
      <w:lvlText w:val=""/>
      <w:lvlJc w:val="left"/>
      <w:pPr>
        <w:ind w:left="4320" w:hanging="360"/>
      </w:pPr>
      <w:rPr>
        <w:rFonts w:ascii="Wingdings" w:hAnsi="Wingdings" w:hint="default"/>
      </w:rPr>
    </w:lvl>
    <w:lvl w:ilvl="6" w:tplc="7D4EBC7E" w:tentative="1">
      <w:start w:val="1"/>
      <w:numFmt w:val="bullet"/>
      <w:lvlText w:val=""/>
      <w:lvlJc w:val="left"/>
      <w:pPr>
        <w:ind w:left="5040" w:hanging="360"/>
      </w:pPr>
      <w:rPr>
        <w:rFonts w:ascii="Symbol" w:hAnsi="Symbol" w:hint="default"/>
      </w:rPr>
    </w:lvl>
    <w:lvl w:ilvl="7" w:tplc="AF7CDA4A" w:tentative="1">
      <w:start w:val="1"/>
      <w:numFmt w:val="bullet"/>
      <w:lvlText w:val="o"/>
      <w:lvlJc w:val="left"/>
      <w:pPr>
        <w:ind w:left="5760" w:hanging="360"/>
      </w:pPr>
      <w:rPr>
        <w:rFonts w:ascii="Courier New" w:hAnsi="Courier New" w:cs="Courier New" w:hint="default"/>
      </w:rPr>
    </w:lvl>
    <w:lvl w:ilvl="8" w:tplc="FC9A3D56" w:tentative="1">
      <w:start w:val="1"/>
      <w:numFmt w:val="bullet"/>
      <w:lvlText w:val=""/>
      <w:lvlJc w:val="left"/>
      <w:pPr>
        <w:ind w:left="6480" w:hanging="360"/>
      </w:pPr>
      <w:rPr>
        <w:rFonts w:ascii="Wingdings" w:hAnsi="Wingdings" w:hint="default"/>
      </w:rPr>
    </w:lvl>
  </w:abstractNum>
  <w:abstractNum w:abstractNumId="87">
    <w:nsid w:val="1266097A"/>
    <w:multiLevelType w:val="hybridMultilevel"/>
    <w:tmpl w:val="5F4A087A"/>
    <w:lvl w:ilvl="0" w:tplc="9956FE88">
      <w:start w:val="1"/>
      <w:numFmt w:val="bullet"/>
      <w:lvlText w:val=""/>
      <w:lvlJc w:val="left"/>
      <w:pPr>
        <w:ind w:left="720" w:hanging="360"/>
      </w:pPr>
      <w:rPr>
        <w:rFonts w:ascii="Symbol" w:hAnsi="Symbol" w:hint="default"/>
      </w:rPr>
    </w:lvl>
    <w:lvl w:ilvl="1" w:tplc="46CC666A">
      <w:start w:val="1"/>
      <w:numFmt w:val="bullet"/>
      <w:lvlText w:val="o"/>
      <w:lvlJc w:val="left"/>
      <w:pPr>
        <w:ind w:left="1440" w:hanging="360"/>
      </w:pPr>
      <w:rPr>
        <w:rFonts w:ascii="Courier New" w:hAnsi="Courier New" w:cs="Courier New" w:hint="default"/>
      </w:rPr>
    </w:lvl>
    <w:lvl w:ilvl="2" w:tplc="6CD0F54E" w:tentative="1">
      <w:start w:val="1"/>
      <w:numFmt w:val="bullet"/>
      <w:lvlText w:val=""/>
      <w:lvlJc w:val="left"/>
      <w:pPr>
        <w:ind w:left="2160" w:hanging="360"/>
      </w:pPr>
      <w:rPr>
        <w:rFonts w:ascii="Wingdings" w:hAnsi="Wingdings" w:hint="default"/>
      </w:rPr>
    </w:lvl>
    <w:lvl w:ilvl="3" w:tplc="3208DD5E" w:tentative="1">
      <w:start w:val="1"/>
      <w:numFmt w:val="bullet"/>
      <w:lvlText w:val=""/>
      <w:lvlJc w:val="left"/>
      <w:pPr>
        <w:ind w:left="2880" w:hanging="360"/>
      </w:pPr>
      <w:rPr>
        <w:rFonts w:ascii="Symbol" w:hAnsi="Symbol" w:hint="default"/>
      </w:rPr>
    </w:lvl>
    <w:lvl w:ilvl="4" w:tplc="E2DCD572" w:tentative="1">
      <w:start w:val="1"/>
      <w:numFmt w:val="bullet"/>
      <w:lvlText w:val="o"/>
      <w:lvlJc w:val="left"/>
      <w:pPr>
        <w:ind w:left="3600" w:hanging="360"/>
      </w:pPr>
      <w:rPr>
        <w:rFonts w:ascii="Courier New" w:hAnsi="Courier New" w:cs="Courier New" w:hint="default"/>
      </w:rPr>
    </w:lvl>
    <w:lvl w:ilvl="5" w:tplc="FABA5208" w:tentative="1">
      <w:start w:val="1"/>
      <w:numFmt w:val="bullet"/>
      <w:lvlText w:val=""/>
      <w:lvlJc w:val="left"/>
      <w:pPr>
        <w:ind w:left="4320" w:hanging="360"/>
      </w:pPr>
      <w:rPr>
        <w:rFonts w:ascii="Wingdings" w:hAnsi="Wingdings" w:hint="default"/>
      </w:rPr>
    </w:lvl>
    <w:lvl w:ilvl="6" w:tplc="95488716" w:tentative="1">
      <w:start w:val="1"/>
      <w:numFmt w:val="bullet"/>
      <w:lvlText w:val=""/>
      <w:lvlJc w:val="left"/>
      <w:pPr>
        <w:ind w:left="5040" w:hanging="360"/>
      </w:pPr>
      <w:rPr>
        <w:rFonts w:ascii="Symbol" w:hAnsi="Symbol" w:hint="default"/>
      </w:rPr>
    </w:lvl>
    <w:lvl w:ilvl="7" w:tplc="023E5F6A" w:tentative="1">
      <w:start w:val="1"/>
      <w:numFmt w:val="bullet"/>
      <w:lvlText w:val="o"/>
      <w:lvlJc w:val="left"/>
      <w:pPr>
        <w:ind w:left="5760" w:hanging="360"/>
      </w:pPr>
      <w:rPr>
        <w:rFonts w:ascii="Courier New" w:hAnsi="Courier New" w:cs="Courier New" w:hint="default"/>
      </w:rPr>
    </w:lvl>
    <w:lvl w:ilvl="8" w:tplc="D40693E0" w:tentative="1">
      <w:start w:val="1"/>
      <w:numFmt w:val="bullet"/>
      <w:lvlText w:val=""/>
      <w:lvlJc w:val="left"/>
      <w:pPr>
        <w:ind w:left="6480" w:hanging="360"/>
      </w:pPr>
      <w:rPr>
        <w:rFonts w:ascii="Wingdings" w:hAnsi="Wingdings" w:hint="default"/>
      </w:rPr>
    </w:lvl>
  </w:abstractNum>
  <w:abstractNum w:abstractNumId="88">
    <w:nsid w:val="1268652D"/>
    <w:multiLevelType w:val="hybridMultilevel"/>
    <w:tmpl w:val="6BC4A3A6"/>
    <w:lvl w:ilvl="0" w:tplc="A514A1CC">
      <w:start w:val="1"/>
      <w:numFmt w:val="bullet"/>
      <w:lvlText w:val=""/>
      <w:lvlJc w:val="left"/>
      <w:pPr>
        <w:ind w:left="720" w:hanging="360"/>
      </w:pPr>
      <w:rPr>
        <w:rFonts w:ascii="Symbol" w:hAnsi="Symbol" w:hint="default"/>
      </w:rPr>
    </w:lvl>
    <w:lvl w:ilvl="1" w:tplc="85C8EBF0" w:tentative="1">
      <w:start w:val="1"/>
      <w:numFmt w:val="bullet"/>
      <w:lvlText w:val="o"/>
      <w:lvlJc w:val="left"/>
      <w:pPr>
        <w:ind w:left="1440" w:hanging="360"/>
      </w:pPr>
      <w:rPr>
        <w:rFonts w:ascii="Courier New" w:hAnsi="Courier New" w:cs="Courier New" w:hint="default"/>
      </w:rPr>
    </w:lvl>
    <w:lvl w:ilvl="2" w:tplc="0EEE353A">
      <w:start w:val="1"/>
      <w:numFmt w:val="bullet"/>
      <w:lvlText w:val=""/>
      <w:lvlJc w:val="left"/>
      <w:pPr>
        <w:ind w:left="2160" w:hanging="360"/>
      </w:pPr>
      <w:rPr>
        <w:rFonts w:ascii="Wingdings" w:hAnsi="Wingdings" w:hint="default"/>
      </w:rPr>
    </w:lvl>
    <w:lvl w:ilvl="3" w:tplc="6090DB30" w:tentative="1">
      <w:start w:val="1"/>
      <w:numFmt w:val="bullet"/>
      <w:lvlText w:val=""/>
      <w:lvlJc w:val="left"/>
      <w:pPr>
        <w:ind w:left="2880" w:hanging="360"/>
      </w:pPr>
      <w:rPr>
        <w:rFonts w:ascii="Symbol" w:hAnsi="Symbol" w:hint="default"/>
      </w:rPr>
    </w:lvl>
    <w:lvl w:ilvl="4" w:tplc="626E9C62" w:tentative="1">
      <w:start w:val="1"/>
      <w:numFmt w:val="bullet"/>
      <w:lvlText w:val="o"/>
      <w:lvlJc w:val="left"/>
      <w:pPr>
        <w:ind w:left="3600" w:hanging="360"/>
      </w:pPr>
      <w:rPr>
        <w:rFonts w:ascii="Courier New" w:hAnsi="Courier New" w:cs="Courier New" w:hint="default"/>
      </w:rPr>
    </w:lvl>
    <w:lvl w:ilvl="5" w:tplc="C64CF89E" w:tentative="1">
      <w:start w:val="1"/>
      <w:numFmt w:val="bullet"/>
      <w:lvlText w:val=""/>
      <w:lvlJc w:val="left"/>
      <w:pPr>
        <w:ind w:left="4320" w:hanging="360"/>
      </w:pPr>
      <w:rPr>
        <w:rFonts w:ascii="Wingdings" w:hAnsi="Wingdings" w:hint="default"/>
      </w:rPr>
    </w:lvl>
    <w:lvl w:ilvl="6" w:tplc="5F083BC0" w:tentative="1">
      <w:start w:val="1"/>
      <w:numFmt w:val="bullet"/>
      <w:lvlText w:val=""/>
      <w:lvlJc w:val="left"/>
      <w:pPr>
        <w:ind w:left="5040" w:hanging="360"/>
      </w:pPr>
      <w:rPr>
        <w:rFonts w:ascii="Symbol" w:hAnsi="Symbol" w:hint="default"/>
      </w:rPr>
    </w:lvl>
    <w:lvl w:ilvl="7" w:tplc="B89CC56A" w:tentative="1">
      <w:start w:val="1"/>
      <w:numFmt w:val="bullet"/>
      <w:lvlText w:val="o"/>
      <w:lvlJc w:val="left"/>
      <w:pPr>
        <w:ind w:left="5760" w:hanging="360"/>
      </w:pPr>
      <w:rPr>
        <w:rFonts w:ascii="Courier New" w:hAnsi="Courier New" w:cs="Courier New" w:hint="default"/>
      </w:rPr>
    </w:lvl>
    <w:lvl w:ilvl="8" w:tplc="F30CDCF4" w:tentative="1">
      <w:start w:val="1"/>
      <w:numFmt w:val="bullet"/>
      <w:lvlText w:val=""/>
      <w:lvlJc w:val="left"/>
      <w:pPr>
        <w:ind w:left="6480" w:hanging="360"/>
      </w:pPr>
      <w:rPr>
        <w:rFonts w:ascii="Wingdings" w:hAnsi="Wingdings" w:hint="default"/>
      </w:rPr>
    </w:lvl>
  </w:abstractNum>
  <w:abstractNum w:abstractNumId="89">
    <w:nsid w:val="13386CE6"/>
    <w:multiLevelType w:val="hybridMultilevel"/>
    <w:tmpl w:val="229ABE8E"/>
    <w:lvl w:ilvl="0" w:tplc="E8301342">
      <w:start w:val="1"/>
      <w:numFmt w:val="bullet"/>
      <w:lvlText w:val=""/>
      <w:lvlJc w:val="left"/>
      <w:pPr>
        <w:ind w:left="720" w:hanging="360"/>
      </w:pPr>
      <w:rPr>
        <w:rFonts w:ascii="Symbol" w:hAnsi="Symbol" w:hint="default"/>
      </w:rPr>
    </w:lvl>
    <w:lvl w:ilvl="1" w:tplc="50EC00E0" w:tentative="1">
      <w:start w:val="1"/>
      <w:numFmt w:val="bullet"/>
      <w:lvlText w:val="o"/>
      <w:lvlJc w:val="left"/>
      <w:pPr>
        <w:ind w:left="1440" w:hanging="360"/>
      </w:pPr>
      <w:rPr>
        <w:rFonts w:ascii="Courier New" w:hAnsi="Courier New" w:cs="Courier New" w:hint="default"/>
      </w:rPr>
    </w:lvl>
    <w:lvl w:ilvl="2" w:tplc="E2266288" w:tentative="1">
      <w:start w:val="1"/>
      <w:numFmt w:val="bullet"/>
      <w:lvlText w:val=""/>
      <w:lvlJc w:val="left"/>
      <w:pPr>
        <w:ind w:left="2160" w:hanging="360"/>
      </w:pPr>
      <w:rPr>
        <w:rFonts w:ascii="Wingdings" w:hAnsi="Wingdings" w:hint="default"/>
      </w:rPr>
    </w:lvl>
    <w:lvl w:ilvl="3" w:tplc="890C36F8" w:tentative="1">
      <w:start w:val="1"/>
      <w:numFmt w:val="bullet"/>
      <w:lvlText w:val=""/>
      <w:lvlJc w:val="left"/>
      <w:pPr>
        <w:ind w:left="2880" w:hanging="360"/>
      </w:pPr>
      <w:rPr>
        <w:rFonts w:ascii="Symbol" w:hAnsi="Symbol" w:hint="default"/>
      </w:rPr>
    </w:lvl>
    <w:lvl w:ilvl="4" w:tplc="50CE7186" w:tentative="1">
      <w:start w:val="1"/>
      <w:numFmt w:val="bullet"/>
      <w:lvlText w:val="o"/>
      <w:lvlJc w:val="left"/>
      <w:pPr>
        <w:ind w:left="3600" w:hanging="360"/>
      </w:pPr>
      <w:rPr>
        <w:rFonts w:ascii="Courier New" w:hAnsi="Courier New" w:cs="Courier New" w:hint="default"/>
      </w:rPr>
    </w:lvl>
    <w:lvl w:ilvl="5" w:tplc="8EACBE62" w:tentative="1">
      <w:start w:val="1"/>
      <w:numFmt w:val="bullet"/>
      <w:lvlText w:val=""/>
      <w:lvlJc w:val="left"/>
      <w:pPr>
        <w:ind w:left="4320" w:hanging="360"/>
      </w:pPr>
      <w:rPr>
        <w:rFonts w:ascii="Wingdings" w:hAnsi="Wingdings" w:hint="default"/>
      </w:rPr>
    </w:lvl>
    <w:lvl w:ilvl="6" w:tplc="3B104634" w:tentative="1">
      <w:start w:val="1"/>
      <w:numFmt w:val="bullet"/>
      <w:lvlText w:val=""/>
      <w:lvlJc w:val="left"/>
      <w:pPr>
        <w:ind w:left="5040" w:hanging="360"/>
      </w:pPr>
      <w:rPr>
        <w:rFonts w:ascii="Symbol" w:hAnsi="Symbol" w:hint="default"/>
      </w:rPr>
    </w:lvl>
    <w:lvl w:ilvl="7" w:tplc="9E722BA2" w:tentative="1">
      <w:start w:val="1"/>
      <w:numFmt w:val="bullet"/>
      <w:lvlText w:val="o"/>
      <w:lvlJc w:val="left"/>
      <w:pPr>
        <w:ind w:left="5760" w:hanging="360"/>
      </w:pPr>
      <w:rPr>
        <w:rFonts w:ascii="Courier New" w:hAnsi="Courier New" w:cs="Courier New" w:hint="default"/>
      </w:rPr>
    </w:lvl>
    <w:lvl w:ilvl="8" w:tplc="628AE71C" w:tentative="1">
      <w:start w:val="1"/>
      <w:numFmt w:val="bullet"/>
      <w:lvlText w:val=""/>
      <w:lvlJc w:val="left"/>
      <w:pPr>
        <w:ind w:left="6480" w:hanging="360"/>
      </w:pPr>
      <w:rPr>
        <w:rFonts w:ascii="Wingdings" w:hAnsi="Wingdings" w:hint="default"/>
      </w:rPr>
    </w:lvl>
  </w:abstractNum>
  <w:abstractNum w:abstractNumId="90">
    <w:nsid w:val="133E60C3"/>
    <w:multiLevelType w:val="hybridMultilevel"/>
    <w:tmpl w:val="C936CDA2"/>
    <w:lvl w:ilvl="0" w:tplc="52CAAA5E">
      <w:start w:val="1"/>
      <w:numFmt w:val="bullet"/>
      <w:lvlText w:val=""/>
      <w:lvlJc w:val="left"/>
      <w:pPr>
        <w:ind w:left="720" w:hanging="360"/>
      </w:pPr>
      <w:rPr>
        <w:rFonts w:ascii="Symbol" w:hAnsi="Symbol" w:hint="default"/>
      </w:rPr>
    </w:lvl>
    <w:lvl w:ilvl="1" w:tplc="7520DAA4">
      <w:start w:val="1"/>
      <w:numFmt w:val="bullet"/>
      <w:lvlText w:val="o"/>
      <w:lvlJc w:val="left"/>
      <w:pPr>
        <w:ind w:left="1440" w:hanging="360"/>
      </w:pPr>
      <w:rPr>
        <w:rFonts w:ascii="Courier New" w:hAnsi="Courier New" w:cs="Courier New" w:hint="default"/>
      </w:rPr>
    </w:lvl>
    <w:lvl w:ilvl="2" w:tplc="6D20D8E6" w:tentative="1">
      <w:start w:val="1"/>
      <w:numFmt w:val="bullet"/>
      <w:lvlText w:val=""/>
      <w:lvlJc w:val="left"/>
      <w:pPr>
        <w:ind w:left="2160" w:hanging="360"/>
      </w:pPr>
      <w:rPr>
        <w:rFonts w:ascii="Wingdings" w:hAnsi="Wingdings" w:hint="default"/>
      </w:rPr>
    </w:lvl>
    <w:lvl w:ilvl="3" w:tplc="9B860C22" w:tentative="1">
      <w:start w:val="1"/>
      <w:numFmt w:val="bullet"/>
      <w:lvlText w:val=""/>
      <w:lvlJc w:val="left"/>
      <w:pPr>
        <w:ind w:left="2880" w:hanging="360"/>
      </w:pPr>
      <w:rPr>
        <w:rFonts w:ascii="Symbol" w:hAnsi="Symbol" w:hint="default"/>
      </w:rPr>
    </w:lvl>
    <w:lvl w:ilvl="4" w:tplc="D688DA0C" w:tentative="1">
      <w:start w:val="1"/>
      <w:numFmt w:val="bullet"/>
      <w:lvlText w:val="o"/>
      <w:lvlJc w:val="left"/>
      <w:pPr>
        <w:ind w:left="3600" w:hanging="360"/>
      </w:pPr>
      <w:rPr>
        <w:rFonts w:ascii="Courier New" w:hAnsi="Courier New" w:cs="Courier New" w:hint="default"/>
      </w:rPr>
    </w:lvl>
    <w:lvl w:ilvl="5" w:tplc="B628C0B6" w:tentative="1">
      <w:start w:val="1"/>
      <w:numFmt w:val="bullet"/>
      <w:lvlText w:val=""/>
      <w:lvlJc w:val="left"/>
      <w:pPr>
        <w:ind w:left="4320" w:hanging="360"/>
      </w:pPr>
      <w:rPr>
        <w:rFonts w:ascii="Wingdings" w:hAnsi="Wingdings" w:hint="default"/>
      </w:rPr>
    </w:lvl>
    <w:lvl w:ilvl="6" w:tplc="B9EC0338" w:tentative="1">
      <w:start w:val="1"/>
      <w:numFmt w:val="bullet"/>
      <w:lvlText w:val=""/>
      <w:lvlJc w:val="left"/>
      <w:pPr>
        <w:ind w:left="5040" w:hanging="360"/>
      </w:pPr>
      <w:rPr>
        <w:rFonts w:ascii="Symbol" w:hAnsi="Symbol" w:hint="default"/>
      </w:rPr>
    </w:lvl>
    <w:lvl w:ilvl="7" w:tplc="F73C6FC4" w:tentative="1">
      <w:start w:val="1"/>
      <w:numFmt w:val="bullet"/>
      <w:lvlText w:val="o"/>
      <w:lvlJc w:val="left"/>
      <w:pPr>
        <w:ind w:left="5760" w:hanging="360"/>
      </w:pPr>
      <w:rPr>
        <w:rFonts w:ascii="Courier New" w:hAnsi="Courier New" w:cs="Courier New" w:hint="default"/>
      </w:rPr>
    </w:lvl>
    <w:lvl w:ilvl="8" w:tplc="36C44E30" w:tentative="1">
      <w:start w:val="1"/>
      <w:numFmt w:val="bullet"/>
      <w:lvlText w:val=""/>
      <w:lvlJc w:val="left"/>
      <w:pPr>
        <w:ind w:left="6480" w:hanging="360"/>
      </w:pPr>
      <w:rPr>
        <w:rFonts w:ascii="Wingdings" w:hAnsi="Wingdings" w:hint="default"/>
      </w:rPr>
    </w:lvl>
  </w:abstractNum>
  <w:abstractNum w:abstractNumId="91">
    <w:nsid w:val="135A0AE1"/>
    <w:multiLevelType w:val="hybridMultilevel"/>
    <w:tmpl w:val="34B0CEF0"/>
    <w:lvl w:ilvl="0" w:tplc="61F44DF0">
      <w:start w:val="1"/>
      <w:numFmt w:val="bullet"/>
      <w:lvlText w:val=""/>
      <w:lvlJc w:val="left"/>
      <w:pPr>
        <w:ind w:left="720" w:hanging="360"/>
      </w:pPr>
      <w:rPr>
        <w:rFonts w:ascii="Symbol" w:hAnsi="Symbol" w:hint="default"/>
      </w:rPr>
    </w:lvl>
    <w:lvl w:ilvl="1" w:tplc="777E837A">
      <w:start w:val="1"/>
      <w:numFmt w:val="bullet"/>
      <w:lvlText w:val="o"/>
      <w:lvlJc w:val="left"/>
      <w:pPr>
        <w:ind w:left="1440" w:hanging="360"/>
      </w:pPr>
      <w:rPr>
        <w:rFonts w:ascii="Courier New" w:hAnsi="Courier New" w:cs="Courier New" w:hint="default"/>
      </w:rPr>
    </w:lvl>
    <w:lvl w:ilvl="2" w:tplc="772A25A0" w:tentative="1">
      <w:start w:val="1"/>
      <w:numFmt w:val="bullet"/>
      <w:lvlText w:val=""/>
      <w:lvlJc w:val="left"/>
      <w:pPr>
        <w:ind w:left="2160" w:hanging="360"/>
      </w:pPr>
      <w:rPr>
        <w:rFonts w:ascii="Wingdings" w:hAnsi="Wingdings" w:hint="default"/>
      </w:rPr>
    </w:lvl>
    <w:lvl w:ilvl="3" w:tplc="DFEE44B6" w:tentative="1">
      <w:start w:val="1"/>
      <w:numFmt w:val="bullet"/>
      <w:lvlText w:val=""/>
      <w:lvlJc w:val="left"/>
      <w:pPr>
        <w:ind w:left="2880" w:hanging="360"/>
      </w:pPr>
      <w:rPr>
        <w:rFonts w:ascii="Symbol" w:hAnsi="Symbol" w:hint="default"/>
      </w:rPr>
    </w:lvl>
    <w:lvl w:ilvl="4" w:tplc="709476B2" w:tentative="1">
      <w:start w:val="1"/>
      <w:numFmt w:val="bullet"/>
      <w:lvlText w:val="o"/>
      <w:lvlJc w:val="left"/>
      <w:pPr>
        <w:ind w:left="3600" w:hanging="360"/>
      </w:pPr>
      <w:rPr>
        <w:rFonts w:ascii="Courier New" w:hAnsi="Courier New" w:cs="Courier New" w:hint="default"/>
      </w:rPr>
    </w:lvl>
    <w:lvl w:ilvl="5" w:tplc="F1E0B79C" w:tentative="1">
      <w:start w:val="1"/>
      <w:numFmt w:val="bullet"/>
      <w:lvlText w:val=""/>
      <w:lvlJc w:val="left"/>
      <w:pPr>
        <w:ind w:left="4320" w:hanging="360"/>
      </w:pPr>
      <w:rPr>
        <w:rFonts w:ascii="Wingdings" w:hAnsi="Wingdings" w:hint="default"/>
      </w:rPr>
    </w:lvl>
    <w:lvl w:ilvl="6" w:tplc="86DAEB50" w:tentative="1">
      <w:start w:val="1"/>
      <w:numFmt w:val="bullet"/>
      <w:lvlText w:val=""/>
      <w:lvlJc w:val="left"/>
      <w:pPr>
        <w:ind w:left="5040" w:hanging="360"/>
      </w:pPr>
      <w:rPr>
        <w:rFonts w:ascii="Symbol" w:hAnsi="Symbol" w:hint="default"/>
      </w:rPr>
    </w:lvl>
    <w:lvl w:ilvl="7" w:tplc="F4202CD8" w:tentative="1">
      <w:start w:val="1"/>
      <w:numFmt w:val="bullet"/>
      <w:lvlText w:val="o"/>
      <w:lvlJc w:val="left"/>
      <w:pPr>
        <w:ind w:left="5760" w:hanging="360"/>
      </w:pPr>
      <w:rPr>
        <w:rFonts w:ascii="Courier New" w:hAnsi="Courier New" w:cs="Courier New" w:hint="default"/>
      </w:rPr>
    </w:lvl>
    <w:lvl w:ilvl="8" w:tplc="BC2A3096" w:tentative="1">
      <w:start w:val="1"/>
      <w:numFmt w:val="bullet"/>
      <w:lvlText w:val=""/>
      <w:lvlJc w:val="left"/>
      <w:pPr>
        <w:ind w:left="6480" w:hanging="360"/>
      </w:pPr>
      <w:rPr>
        <w:rFonts w:ascii="Wingdings" w:hAnsi="Wingdings" w:hint="default"/>
      </w:rPr>
    </w:lvl>
  </w:abstractNum>
  <w:abstractNum w:abstractNumId="92">
    <w:nsid w:val="14BB7314"/>
    <w:multiLevelType w:val="hybridMultilevel"/>
    <w:tmpl w:val="0C30F8A0"/>
    <w:lvl w:ilvl="0" w:tplc="B5642E6C">
      <w:start w:val="1"/>
      <w:numFmt w:val="bullet"/>
      <w:lvlText w:val=""/>
      <w:lvlJc w:val="left"/>
      <w:pPr>
        <w:ind w:left="720" w:hanging="360"/>
      </w:pPr>
      <w:rPr>
        <w:rFonts w:ascii="Symbol" w:hAnsi="Symbol" w:hint="default"/>
      </w:rPr>
    </w:lvl>
    <w:lvl w:ilvl="1" w:tplc="34840CB0" w:tentative="1">
      <w:start w:val="1"/>
      <w:numFmt w:val="bullet"/>
      <w:lvlText w:val="o"/>
      <w:lvlJc w:val="left"/>
      <w:pPr>
        <w:ind w:left="1440" w:hanging="360"/>
      </w:pPr>
      <w:rPr>
        <w:rFonts w:ascii="Courier New" w:hAnsi="Courier New" w:cs="Courier New" w:hint="default"/>
      </w:rPr>
    </w:lvl>
    <w:lvl w:ilvl="2" w:tplc="36C45E4A">
      <w:start w:val="1"/>
      <w:numFmt w:val="bullet"/>
      <w:lvlText w:val=""/>
      <w:lvlJc w:val="left"/>
      <w:pPr>
        <w:ind w:left="2160" w:hanging="360"/>
      </w:pPr>
      <w:rPr>
        <w:rFonts w:ascii="Wingdings" w:hAnsi="Wingdings" w:hint="default"/>
      </w:rPr>
    </w:lvl>
    <w:lvl w:ilvl="3" w:tplc="BB1835D6" w:tentative="1">
      <w:start w:val="1"/>
      <w:numFmt w:val="bullet"/>
      <w:lvlText w:val=""/>
      <w:lvlJc w:val="left"/>
      <w:pPr>
        <w:ind w:left="2880" w:hanging="360"/>
      </w:pPr>
      <w:rPr>
        <w:rFonts w:ascii="Symbol" w:hAnsi="Symbol" w:hint="default"/>
      </w:rPr>
    </w:lvl>
    <w:lvl w:ilvl="4" w:tplc="B6F6AB16" w:tentative="1">
      <w:start w:val="1"/>
      <w:numFmt w:val="bullet"/>
      <w:lvlText w:val="o"/>
      <w:lvlJc w:val="left"/>
      <w:pPr>
        <w:ind w:left="3600" w:hanging="360"/>
      </w:pPr>
      <w:rPr>
        <w:rFonts w:ascii="Courier New" w:hAnsi="Courier New" w:cs="Courier New" w:hint="default"/>
      </w:rPr>
    </w:lvl>
    <w:lvl w:ilvl="5" w:tplc="D6EA6B5E" w:tentative="1">
      <w:start w:val="1"/>
      <w:numFmt w:val="bullet"/>
      <w:lvlText w:val=""/>
      <w:lvlJc w:val="left"/>
      <w:pPr>
        <w:ind w:left="4320" w:hanging="360"/>
      </w:pPr>
      <w:rPr>
        <w:rFonts w:ascii="Wingdings" w:hAnsi="Wingdings" w:hint="default"/>
      </w:rPr>
    </w:lvl>
    <w:lvl w:ilvl="6" w:tplc="7C3EB218" w:tentative="1">
      <w:start w:val="1"/>
      <w:numFmt w:val="bullet"/>
      <w:lvlText w:val=""/>
      <w:lvlJc w:val="left"/>
      <w:pPr>
        <w:ind w:left="5040" w:hanging="360"/>
      </w:pPr>
      <w:rPr>
        <w:rFonts w:ascii="Symbol" w:hAnsi="Symbol" w:hint="default"/>
      </w:rPr>
    </w:lvl>
    <w:lvl w:ilvl="7" w:tplc="CF3CC0AE" w:tentative="1">
      <w:start w:val="1"/>
      <w:numFmt w:val="bullet"/>
      <w:lvlText w:val="o"/>
      <w:lvlJc w:val="left"/>
      <w:pPr>
        <w:ind w:left="5760" w:hanging="360"/>
      </w:pPr>
      <w:rPr>
        <w:rFonts w:ascii="Courier New" w:hAnsi="Courier New" w:cs="Courier New" w:hint="default"/>
      </w:rPr>
    </w:lvl>
    <w:lvl w:ilvl="8" w:tplc="4B3495B6" w:tentative="1">
      <w:start w:val="1"/>
      <w:numFmt w:val="bullet"/>
      <w:lvlText w:val=""/>
      <w:lvlJc w:val="left"/>
      <w:pPr>
        <w:ind w:left="6480" w:hanging="360"/>
      </w:pPr>
      <w:rPr>
        <w:rFonts w:ascii="Wingdings" w:hAnsi="Wingdings" w:hint="default"/>
      </w:rPr>
    </w:lvl>
  </w:abstractNum>
  <w:abstractNum w:abstractNumId="93">
    <w:nsid w:val="152B4D91"/>
    <w:multiLevelType w:val="hybridMultilevel"/>
    <w:tmpl w:val="F728437E"/>
    <w:lvl w:ilvl="0" w:tplc="A6582990">
      <w:start w:val="1"/>
      <w:numFmt w:val="bullet"/>
      <w:lvlText w:val=""/>
      <w:lvlJc w:val="left"/>
      <w:pPr>
        <w:ind w:left="720" w:hanging="360"/>
      </w:pPr>
      <w:rPr>
        <w:rFonts w:ascii="Symbol" w:hAnsi="Symbol" w:hint="default"/>
      </w:rPr>
    </w:lvl>
    <w:lvl w:ilvl="1" w:tplc="F4AE81D6" w:tentative="1">
      <w:start w:val="1"/>
      <w:numFmt w:val="bullet"/>
      <w:lvlText w:val="o"/>
      <w:lvlJc w:val="left"/>
      <w:pPr>
        <w:ind w:left="1440" w:hanging="360"/>
      </w:pPr>
      <w:rPr>
        <w:rFonts w:ascii="Courier New" w:hAnsi="Courier New" w:cs="Courier New" w:hint="default"/>
      </w:rPr>
    </w:lvl>
    <w:lvl w:ilvl="2" w:tplc="65D64F70">
      <w:start w:val="1"/>
      <w:numFmt w:val="bullet"/>
      <w:lvlText w:val=""/>
      <w:lvlJc w:val="left"/>
      <w:pPr>
        <w:ind w:left="2160" w:hanging="360"/>
      </w:pPr>
      <w:rPr>
        <w:rFonts w:ascii="Wingdings" w:hAnsi="Wingdings" w:hint="default"/>
      </w:rPr>
    </w:lvl>
    <w:lvl w:ilvl="3" w:tplc="06EE2C84" w:tentative="1">
      <w:start w:val="1"/>
      <w:numFmt w:val="bullet"/>
      <w:lvlText w:val=""/>
      <w:lvlJc w:val="left"/>
      <w:pPr>
        <w:ind w:left="2880" w:hanging="360"/>
      </w:pPr>
      <w:rPr>
        <w:rFonts w:ascii="Symbol" w:hAnsi="Symbol" w:hint="default"/>
      </w:rPr>
    </w:lvl>
    <w:lvl w:ilvl="4" w:tplc="36D05844" w:tentative="1">
      <w:start w:val="1"/>
      <w:numFmt w:val="bullet"/>
      <w:lvlText w:val="o"/>
      <w:lvlJc w:val="left"/>
      <w:pPr>
        <w:ind w:left="3600" w:hanging="360"/>
      </w:pPr>
      <w:rPr>
        <w:rFonts w:ascii="Courier New" w:hAnsi="Courier New" w:cs="Courier New" w:hint="default"/>
      </w:rPr>
    </w:lvl>
    <w:lvl w:ilvl="5" w:tplc="AFAAAEB6" w:tentative="1">
      <w:start w:val="1"/>
      <w:numFmt w:val="bullet"/>
      <w:lvlText w:val=""/>
      <w:lvlJc w:val="left"/>
      <w:pPr>
        <w:ind w:left="4320" w:hanging="360"/>
      </w:pPr>
      <w:rPr>
        <w:rFonts w:ascii="Wingdings" w:hAnsi="Wingdings" w:hint="default"/>
      </w:rPr>
    </w:lvl>
    <w:lvl w:ilvl="6" w:tplc="1C7AE296" w:tentative="1">
      <w:start w:val="1"/>
      <w:numFmt w:val="bullet"/>
      <w:lvlText w:val=""/>
      <w:lvlJc w:val="left"/>
      <w:pPr>
        <w:ind w:left="5040" w:hanging="360"/>
      </w:pPr>
      <w:rPr>
        <w:rFonts w:ascii="Symbol" w:hAnsi="Symbol" w:hint="default"/>
      </w:rPr>
    </w:lvl>
    <w:lvl w:ilvl="7" w:tplc="1DFEDD4A" w:tentative="1">
      <w:start w:val="1"/>
      <w:numFmt w:val="bullet"/>
      <w:lvlText w:val="o"/>
      <w:lvlJc w:val="left"/>
      <w:pPr>
        <w:ind w:left="5760" w:hanging="360"/>
      </w:pPr>
      <w:rPr>
        <w:rFonts w:ascii="Courier New" w:hAnsi="Courier New" w:cs="Courier New" w:hint="default"/>
      </w:rPr>
    </w:lvl>
    <w:lvl w:ilvl="8" w:tplc="E68AC304" w:tentative="1">
      <w:start w:val="1"/>
      <w:numFmt w:val="bullet"/>
      <w:lvlText w:val=""/>
      <w:lvlJc w:val="left"/>
      <w:pPr>
        <w:ind w:left="6480" w:hanging="360"/>
      </w:pPr>
      <w:rPr>
        <w:rFonts w:ascii="Wingdings" w:hAnsi="Wingdings" w:hint="default"/>
      </w:rPr>
    </w:lvl>
  </w:abstractNum>
  <w:abstractNum w:abstractNumId="94">
    <w:nsid w:val="15A33036"/>
    <w:multiLevelType w:val="hybridMultilevel"/>
    <w:tmpl w:val="93B038EC"/>
    <w:lvl w:ilvl="0" w:tplc="1C74D892">
      <w:start w:val="1"/>
      <w:numFmt w:val="bullet"/>
      <w:lvlText w:val=""/>
      <w:lvlJc w:val="left"/>
      <w:pPr>
        <w:ind w:left="720" w:hanging="360"/>
      </w:pPr>
      <w:rPr>
        <w:rFonts w:ascii="Symbol" w:hAnsi="Symbol" w:hint="default"/>
      </w:rPr>
    </w:lvl>
    <w:lvl w:ilvl="1" w:tplc="FB6E4B76" w:tentative="1">
      <w:start w:val="1"/>
      <w:numFmt w:val="bullet"/>
      <w:lvlText w:val="o"/>
      <w:lvlJc w:val="left"/>
      <w:pPr>
        <w:ind w:left="1440" w:hanging="360"/>
      </w:pPr>
      <w:rPr>
        <w:rFonts w:ascii="Courier New" w:hAnsi="Courier New" w:cs="Courier New" w:hint="default"/>
      </w:rPr>
    </w:lvl>
    <w:lvl w:ilvl="2" w:tplc="764CE57A">
      <w:start w:val="1"/>
      <w:numFmt w:val="bullet"/>
      <w:lvlText w:val=""/>
      <w:lvlJc w:val="left"/>
      <w:pPr>
        <w:ind w:left="2160" w:hanging="360"/>
      </w:pPr>
      <w:rPr>
        <w:rFonts w:ascii="Wingdings" w:hAnsi="Wingdings" w:hint="default"/>
      </w:rPr>
    </w:lvl>
    <w:lvl w:ilvl="3" w:tplc="04300952" w:tentative="1">
      <w:start w:val="1"/>
      <w:numFmt w:val="bullet"/>
      <w:lvlText w:val=""/>
      <w:lvlJc w:val="left"/>
      <w:pPr>
        <w:ind w:left="2880" w:hanging="360"/>
      </w:pPr>
      <w:rPr>
        <w:rFonts w:ascii="Symbol" w:hAnsi="Symbol" w:hint="default"/>
      </w:rPr>
    </w:lvl>
    <w:lvl w:ilvl="4" w:tplc="010A46B0" w:tentative="1">
      <w:start w:val="1"/>
      <w:numFmt w:val="bullet"/>
      <w:lvlText w:val="o"/>
      <w:lvlJc w:val="left"/>
      <w:pPr>
        <w:ind w:left="3600" w:hanging="360"/>
      </w:pPr>
      <w:rPr>
        <w:rFonts w:ascii="Courier New" w:hAnsi="Courier New" w:cs="Courier New" w:hint="default"/>
      </w:rPr>
    </w:lvl>
    <w:lvl w:ilvl="5" w:tplc="282C8B8A" w:tentative="1">
      <w:start w:val="1"/>
      <w:numFmt w:val="bullet"/>
      <w:lvlText w:val=""/>
      <w:lvlJc w:val="left"/>
      <w:pPr>
        <w:ind w:left="4320" w:hanging="360"/>
      </w:pPr>
      <w:rPr>
        <w:rFonts w:ascii="Wingdings" w:hAnsi="Wingdings" w:hint="default"/>
      </w:rPr>
    </w:lvl>
    <w:lvl w:ilvl="6" w:tplc="8DD21DA8" w:tentative="1">
      <w:start w:val="1"/>
      <w:numFmt w:val="bullet"/>
      <w:lvlText w:val=""/>
      <w:lvlJc w:val="left"/>
      <w:pPr>
        <w:ind w:left="5040" w:hanging="360"/>
      </w:pPr>
      <w:rPr>
        <w:rFonts w:ascii="Symbol" w:hAnsi="Symbol" w:hint="default"/>
      </w:rPr>
    </w:lvl>
    <w:lvl w:ilvl="7" w:tplc="20387804" w:tentative="1">
      <w:start w:val="1"/>
      <w:numFmt w:val="bullet"/>
      <w:lvlText w:val="o"/>
      <w:lvlJc w:val="left"/>
      <w:pPr>
        <w:ind w:left="5760" w:hanging="360"/>
      </w:pPr>
      <w:rPr>
        <w:rFonts w:ascii="Courier New" w:hAnsi="Courier New" w:cs="Courier New" w:hint="default"/>
      </w:rPr>
    </w:lvl>
    <w:lvl w:ilvl="8" w:tplc="C8BEDC06" w:tentative="1">
      <w:start w:val="1"/>
      <w:numFmt w:val="bullet"/>
      <w:lvlText w:val=""/>
      <w:lvlJc w:val="left"/>
      <w:pPr>
        <w:ind w:left="6480" w:hanging="360"/>
      </w:pPr>
      <w:rPr>
        <w:rFonts w:ascii="Wingdings" w:hAnsi="Wingdings" w:hint="default"/>
      </w:rPr>
    </w:lvl>
  </w:abstractNum>
  <w:abstractNum w:abstractNumId="95">
    <w:nsid w:val="15C5601A"/>
    <w:multiLevelType w:val="hybridMultilevel"/>
    <w:tmpl w:val="21FE6AC0"/>
    <w:lvl w:ilvl="0" w:tplc="D5A0E74A">
      <w:start w:val="1"/>
      <w:numFmt w:val="bullet"/>
      <w:lvlText w:val=""/>
      <w:lvlJc w:val="left"/>
      <w:pPr>
        <w:ind w:left="720" w:hanging="360"/>
      </w:pPr>
      <w:rPr>
        <w:rFonts w:ascii="Symbol" w:hAnsi="Symbol" w:hint="default"/>
      </w:rPr>
    </w:lvl>
    <w:lvl w:ilvl="1" w:tplc="97727ED4" w:tentative="1">
      <w:start w:val="1"/>
      <w:numFmt w:val="bullet"/>
      <w:lvlText w:val="o"/>
      <w:lvlJc w:val="left"/>
      <w:pPr>
        <w:ind w:left="1440" w:hanging="360"/>
      </w:pPr>
      <w:rPr>
        <w:rFonts w:ascii="Courier New" w:hAnsi="Courier New" w:cs="Courier New" w:hint="default"/>
      </w:rPr>
    </w:lvl>
    <w:lvl w:ilvl="2" w:tplc="2F901534" w:tentative="1">
      <w:start w:val="1"/>
      <w:numFmt w:val="bullet"/>
      <w:lvlText w:val=""/>
      <w:lvlJc w:val="left"/>
      <w:pPr>
        <w:ind w:left="2160" w:hanging="360"/>
      </w:pPr>
      <w:rPr>
        <w:rFonts w:ascii="Wingdings" w:hAnsi="Wingdings" w:hint="default"/>
      </w:rPr>
    </w:lvl>
    <w:lvl w:ilvl="3" w:tplc="E2325B1C" w:tentative="1">
      <w:start w:val="1"/>
      <w:numFmt w:val="bullet"/>
      <w:lvlText w:val=""/>
      <w:lvlJc w:val="left"/>
      <w:pPr>
        <w:ind w:left="2880" w:hanging="360"/>
      </w:pPr>
      <w:rPr>
        <w:rFonts w:ascii="Symbol" w:hAnsi="Symbol" w:hint="default"/>
      </w:rPr>
    </w:lvl>
    <w:lvl w:ilvl="4" w:tplc="B7B42A9E" w:tentative="1">
      <w:start w:val="1"/>
      <w:numFmt w:val="bullet"/>
      <w:lvlText w:val="o"/>
      <w:lvlJc w:val="left"/>
      <w:pPr>
        <w:ind w:left="3600" w:hanging="360"/>
      </w:pPr>
      <w:rPr>
        <w:rFonts w:ascii="Courier New" w:hAnsi="Courier New" w:cs="Courier New" w:hint="default"/>
      </w:rPr>
    </w:lvl>
    <w:lvl w:ilvl="5" w:tplc="5AFCF566" w:tentative="1">
      <w:start w:val="1"/>
      <w:numFmt w:val="bullet"/>
      <w:lvlText w:val=""/>
      <w:lvlJc w:val="left"/>
      <w:pPr>
        <w:ind w:left="4320" w:hanging="360"/>
      </w:pPr>
      <w:rPr>
        <w:rFonts w:ascii="Wingdings" w:hAnsi="Wingdings" w:hint="default"/>
      </w:rPr>
    </w:lvl>
    <w:lvl w:ilvl="6" w:tplc="097663C2" w:tentative="1">
      <w:start w:val="1"/>
      <w:numFmt w:val="bullet"/>
      <w:lvlText w:val=""/>
      <w:lvlJc w:val="left"/>
      <w:pPr>
        <w:ind w:left="5040" w:hanging="360"/>
      </w:pPr>
      <w:rPr>
        <w:rFonts w:ascii="Symbol" w:hAnsi="Symbol" w:hint="default"/>
      </w:rPr>
    </w:lvl>
    <w:lvl w:ilvl="7" w:tplc="74EE2906" w:tentative="1">
      <w:start w:val="1"/>
      <w:numFmt w:val="bullet"/>
      <w:lvlText w:val="o"/>
      <w:lvlJc w:val="left"/>
      <w:pPr>
        <w:ind w:left="5760" w:hanging="360"/>
      </w:pPr>
      <w:rPr>
        <w:rFonts w:ascii="Courier New" w:hAnsi="Courier New" w:cs="Courier New" w:hint="default"/>
      </w:rPr>
    </w:lvl>
    <w:lvl w:ilvl="8" w:tplc="42262984" w:tentative="1">
      <w:start w:val="1"/>
      <w:numFmt w:val="bullet"/>
      <w:lvlText w:val=""/>
      <w:lvlJc w:val="left"/>
      <w:pPr>
        <w:ind w:left="6480" w:hanging="360"/>
      </w:pPr>
      <w:rPr>
        <w:rFonts w:ascii="Wingdings" w:hAnsi="Wingdings" w:hint="default"/>
      </w:rPr>
    </w:lvl>
  </w:abstractNum>
  <w:abstractNum w:abstractNumId="96">
    <w:nsid w:val="15DB2CD5"/>
    <w:multiLevelType w:val="hybridMultilevel"/>
    <w:tmpl w:val="2418150A"/>
    <w:lvl w:ilvl="0" w:tplc="8CBA442A">
      <w:start w:val="1"/>
      <w:numFmt w:val="bullet"/>
      <w:lvlText w:val=""/>
      <w:lvlJc w:val="left"/>
      <w:pPr>
        <w:ind w:left="720" w:hanging="360"/>
      </w:pPr>
      <w:rPr>
        <w:rFonts w:ascii="Symbol" w:hAnsi="Symbol" w:hint="default"/>
      </w:rPr>
    </w:lvl>
    <w:lvl w:ilvl="1" w:tplc="7AAA6CD0">
      <w:start w:val="1"/>
      <w:numFmt w:val="bullet"/>
      <w:lvlText w:val="o"/>
      <w:lvlJc w:val="left"/>
      <w:pPr>
        <w:ind w:left="1440" w:hanging="360"/>
      </w:pPr>
      <w:rPr>
        <w:rFonts w:ascii="Courier New" w:hAnsi="Courier New" w:cs="Courier New" w:hint="default"/>
      </w:rPr>
    </w:lvl>
    <w:lvl w:ilvl="2" w:tplc="F6107672" w:tentative="1">
      <w:start w:val="1"/>
      <w:numFmt w:val="bullet"/>
      <w:lvlText w:val=""/>
      <w:lvlJc w:val="left"/>
      <w:pPr>
        <w:ind w:left="2160" w:hanging="360"/>
      </w:pPr>
      <w:rPr>
        <w:rFonts w:ascii="Wingdings" w:hAnsi="Wingdings" w:hint="default"/>
      </w:rPr>
    </w:lvl>
    <w:lvl w:ilvl="3" w:tplc="839C6EB4" w:tentative="1">
      <w:start w:val="1"/>
      <w:numFmt w:val="bullet"/>
      <w:lvlText w:val=""/>
      <w:lvlJc w:val="left"/>
      <w:pPr>
        <w:ind w:left="2880" w:hanging="360"/>
      </w:pPr>
      <w:rPr>
        <w:rFonts w:ascii="Symbol" w:hAnsi="Symbol" w:hint="default"/>
      </w:rPr>
    </w:lvl>
    <w:lvl w:ilvl="4" w:tplc="49DE59B2" w:tentative="1">
      <w:start w:val="1"/>
      <w:numFmt w:val="bullet"/>
      <w:lvlText w:val="o"/>
      <w:lvlJc w:val="left"/>
      <w:pPr>
        <w:ind w:left="3600" w:hanging="360"/>
      </w:pPr>
      <w:rPr>
        <w:rFonts w:ascii="Courier New" w:hAnsi="Courier New" w:cs="Courier New" w:hint="default"/>
      </w:rPr>
    </w:lvl>
    <w:lvl w:ilvl="5" w:tplc="66321388" w:tentative="1">
      <w:start w:val="1"/>
      <w:numFmt w:val="bullet"/>
      <w:lvlText w:val=""/>
      <w:lvlJc w:val="left"/>
      <w:pPr>
        <w:ind w:left="4320" w:hanging="360"/>
      </w:pPr>
      <w:rPr>
        <w:rFonts w:ascii="Wingdings" w:hAnsi="Wingdings" w:hint="default"/>
      </w:rPr>
    </w:lvl>
    <w:lvl w:ilvl="6" w:tplc="8D6E3F5C" w:tentative="1">
      <w:start w:val="1"/>
      <w:numFmt w:val="bullet"/>
      <w:lvlText w:val=""/>
      <w:lvlJc w:val="left"/>
      <w:pPr>
        <w:ind w:left="5040" w:hanging="360"/>
      </w:pPr>
      <w:rPr>
        <w:rFonts w:ascii="Symbol" w:hAnsi="Symbol" w:hint="default"/>
      </w:rPr>
    </w:lvl>
    <w:lvl w:ilvl="7" w:tplc="21148612" w:tentative="1">
      <w:start w:val="1"/>
      <w:numFmt w:val="bullet"/>
      <w:lvlText w:val="o"/>
      <w:lvlJc w:val="left"/>
      <w:pPr>
        <w:ind w:left="5760" w:hanging="360"/>
      </w:pPr>
      <w:rPr>
        <w:rFonts w:ascii="Courier New" w:hAnsi="Courier New" w:cs="Courier New" w:hint="default"/>
      </w:rPr>
    </w:lvl>
    <w:lvl w:ilvl="8" w:tplc="F1920DE4" w:tentative="1">
      <w:start w:val="1"/>
      <w:numFmt w:val="bullet"/>
      <w:lvlText w:val=""/>
      <w:lvlJc w:val="left"/>
      <w:pPr>
        <w:ind w:left="6480" w:hanging="360"/>
      </w:pPr>
      <w:rPr>
        <w:rFonts w:ascii="Wingdings" w:hAnsi="Wingdings" w:hint="default"/>
      </w:rPr>
    </w:lvl>
  </w:abstractNum>
  <w:abstractNum w:abstractNumId="97">
    <w:nsid w:val="162A0D56"/>
    <w:multiLevelType w:val="hybridMultilevel"/>
    <w:tmpl w:val="9A5414EC"/>
    <w:lvl w:ilvl="0" w:tplc="03D6A604">
      <w:start w:val="1"/>
      <w:numFmt w:val="bullet"/>
      <w:lvlText w:val=""/>
      <w:lvlJc w:val="left"/>
      <w:pPr>
        <w:ind w:left="720" w:hanging="360"/>
      </w:pPr>
      <w:rPr>
        <w:rFonts w:ascii="Symbol" w:hAnsi="Symbol" w:hint="default"/>
      </w:rPr>
    </w:lvl>
    <w:lvl w:ilvl="1" w:tplc="53BA7284" w:tentative="1">
      <w:start w:val="1"/>
      <w:numFmt w:val="bullet"/>
      <w:lvlText w:val="o"/>
      <w:lvlJc w:val="left"/>
      <w:pPr>
        <w:ind w:left="1440" w:hanging="360"/>
      </w:pPr>
      <w:rPr>
        <w:rFonts w:ascii="Courier New" w:hAnsi="Courier New" w:cs="Courier New" w:hint="default"/>
      </w:rPr>
    </w:lvl>
    <w:lvl w:ilvl="2" w:tplc="9CFAC172">
      <w:start w:val="1"/>
      <w:numFmt w:val="bullet"/>
      <w:lvlText w:val=""/>
      <w:lvlJc w:val="left"/>
      <w:pPr>
        <w:ind w:left="2160" w:hanging="360"/>
      </w:pPr>
      <w:rPr>
        <w:rFonts w:ascii="Wingdings" w:hAnsi="Wingdings" w:hint="default"/>
      </w:rPr>
    </w:lvl>
    <w:lvl w:ilvl="3" w:tplc="DB2485B2" w:tentative="1">
      <w:start w:val="1"/>
      <w:numFmt w:val="bullet"/>
      <w:lvlText w:val=""/>
      <w:lvlJc w:val="left"/>
      <w:pPr>
        <w:ind w:left="2880" w:hanging="360"/>
      </w:pPr>
      <w:rPr>
        <w:rFonts w:ascii="Symbol" w:hAnsi="Symbol" w:hint="default"/>
      </w:rPr>
    </w:lvl>
    <w:lvl w:ilvl="4" w:tplc="63C636EE" w:tentative="1">
      <w:start w:val="1"/>
      <w:numFmt w:val="bullet"/>
      <w:lvlText w:val="o"/>
      <w:lvlJc w:val="left"/>
      <w:pPr>
        <w:ind w:left="3600" w:hanging="360"/>
      </w:pPr>
      <w:rPr>
        <w:rFonts w:ascii="Courier New" w:hAnsi="Courier New" w:cs="Courier New" w:hint="default"/>
      </w:rPr>
    </w:lvl>
    <w:lvl w:ilvl="5" w:tplc="B8CE6E94" w:tentative="1">
      <w:start w:val="1"/>
      <w:numFmt w:val="bullet"/>
      <w:lvlText w:val=""/>
      <w:lvlJc w:val="left"/>
      <w:pPr>
        <w:ind w:left="4320" w:hanging="360"/>
      </w:pPr>
      <w:rPr>
        <w:rFonts w:ascii="Wingdings" w:hAnsi="Wingdings" w:hint="default"/>
      </w:rPr>
    </w:lvl>
    <w:lvl w:ilvl="6" w:tplc="8BD622B4" w:tentative="1">
      <w:start w:val="1"/>
      <w:numFmt w:val="bullet"/>
      <w:lvlText w:val=""/>
      <w:lvlJc w:val="left"/>
      <w:pPr>
        <w:ind w:left="5040" w:hanging="360"/>
      </w:pPr>
      <w:rPr>
        <w:rFonts w:ascii="Symbol" w:hAnsi="Symbol" w:hint="default"/>
      </w:rPr>
    </w:lvl>
    <w:lvl w:ilvl="7" w:tplc="DC5E8E36" w:tentative="1">
      <w:start w:val="1"/>
      <w:numFmt w:val="bullet"/>
      <w:lvlText w:val="o"/>
      <w:lvlJc w:val="left"/>
      <w:pPr>
        <w:ind w:left="5760" w:hanging="360"/>
      </w:pPr>
      <w:rPr>
        <w:rFonts w:ascii="Courier New" w:hAnsi="Courier New" w:cs="Courier New" w:hint="default"/>
      </w:rPr>
    </w:lvl>
    <w:lvl w:ilvl="8" w:tplc="35DCBCC6" w:tentative="1">
      <w:start w:val="1"/>
      <w:numFmt w:val="bullet"/>
      <w:lvlText w:val=""/>
      <w:lvlJc w:val="left"/>
      <w:pPr>
        <w:ind w:left="6480" w:hanging="360"/>
      </w:pPr>
      <w:rPr>
        <w:rFonts w:ascii="Wingdings" w:hAnsi="Wingdings" w:hint="default"/>
      </w:rPr>
    </w:lvl>
  </w:abstractNum>
  <w:abstractNum w:abstractNumId="98">
    <w:nsid w:val="168B7DB7"/>
    <w:multiLevelType w:val="hybridMultilevel"/>
    <w:tmpl w:val="468A6A0C"/>
    <w:lvl w:ilvl="0" w:tplc="DAB4C836">
      <w:start w:val="1"/>
      <w:numFmt w:val="bullet"/>
      <w:lvlText w:val=""/>
      <w:lvlJc w:val="left"/>
      <w:pPr>
        <w:ind w:left="720" w:hanging="360"/>
      </w:pPr>
      <w:rPr>
        <w:rFonts w:ascii="Symbol" w:hAnsi="Symbol" w:hint="default"/>
      </w:rPr>
    </w:lvl>
    <w:lvl w:ilvl="1" w:tplc="4F140C28" w:tentative="1">
      <w:start w:val="1"/>
      <w:numFmt w:val="bullet"/>
      <w:lvlText w:val="o"/>
      <w:lvlJc w:val="left"/>
      <w:pPr>
        <w:ind w:left="1440" w:hanging="360"/>
      </w:pPr>
      <w:rPr>
        <w:rFonts w:ascii="Courier New" w:hAnsi="Courier New" w:cs="Courier New" w:hint="default"/>
      </w:rPr>
    </w:lvl>
    <w:lvl w:ilvl="2" w:tplc="C0726206">
      <w:start w:val="1"/>
      <w:numFmt w:val="bullet"/>
      <w:lvlText w:val=""/>
      <w:lvlJc w:val="left"/>
      <w:pPr>
        <w:ind w:left="2160" w:hanging="360"/>
      </w:pPr>
      <w:rPr>
        <w:rFonts w:ascii="Wingdings" w:hAnsi="Wingdings" w:hint="default"/>
      </w:rPr>
    </w:lvl>
    <w:lvl w:ilvl="3" w:tplc="08C85E8C" w:tentative="1">
      <w:start w:val="1"/>
      <w:numFmt w:val="bullet"/>
      <w:lvlText w:val=""/>
      <w:lvlJc w:val="left"/>
      <w:pPr>
        <w:ind w:left="2880" w:hanging="360"/>
      </w:pPr>
      <w:rPr>
        <w:rFonts w:ascii="Symbol" w:hAnsi="Symbol" w:hint="default"/>
      </w:rPr>
    </w:lvl>
    <w:lvl w:ilvl="4" w:tplc="8F868DE8" w:tentative="1">
      <w:start w:val="1"/>
      <w:numFmt w:val="bullet"/>
      <w:lvlText w:val="o"/>
      <w:lvlJc w:val="left"/>
      <w:pPr>
        <w:ind w:left="3600" w:hanging="360"/>
      </w:pPr>
      <w:rPr>
        <w:rFonts w:ascii="Courier New" w:hAnsi="Courier New" w:cs="Courier New" w:hint="default"/>
      </w:rPr>
    </w:lvl>
    <w:lvl w:ilvl="5" w:tplc="61BE09D0" w:tentative="1">
      <w:start w:val="1"/>
      <w:numFmt w:val="bullet"/>
      <w:lvlText w:val=""/>
      <w:lvlJc w:val="left"/>
      <w:pPr>
        <w:ind w:left="4320" w:hanging="360"/>
      </w:pPr>
      <w:rPr>
        <w:rFonts w:ascii="Wingdings" w:hAnsi="Wingdings" w:hint="default"/>
      </w:rPr>
    </w:lvl>
    <w:lvl w:ilvl="6" w:tplc="D7AA1F80" w:tentative="1">
      <w:start w:val="1"/>
      <w:numFmt w:val="bullet"/>
      <w:lvlText w:val=""/>
      <w:lvlJc w:val="left"/>
      <w:pPr>
        <w:ind w:left="5040" w:hanging="360"/>
      </w:pPr>
      <w:rPr>
        <w:rFonts w:ascii="Symbol" w:hAnsi="Symbol" w:hint="default"/>
      </w:rPr>
    </w:lvl>
    <w:lvl w:ilvl="7" w:tplc="E260FE62" w:tentative="1">
      <w:start w:val="1"/>
      <w:numFmt w:val="bullet"/>
      <w:lvlText w:val="o"/>
      <w:lvlJc w:val="left"/>
      <w:pPr>
        <w:ind w:left="5760" w:hanging="360"/>
      </w:pPr>
      <w:rPr>
        <w:rFonts w:ascii="Courier New" w:hAnsi="Courier New" w:cs="Courier New" w:hint="default"/>
      </w:rPr>
    </w:lvl>
    <w:lvl w:ilvl="8" w:tplc="8BE2CE1E" w:tentative="1">
      <w:start w:val="1"/>
      <w:numFmt w:val="bullet"/>
      <w:lvlText w:val=""/>
      <w:lvlJc w:val="left"/>
      <w:pPr>
        <w:ind w:left="6480" w:hanging="360"/>
      </w:pPr>
      <w:rPr>
        <w:rFonts w:ascii="Wingdings" w:hAnsi="Wingdings" w:hint="default"/>
      </w:rPr>
    </w:lvl>
  </w:abstractNum>
  <w:abstractNum w:abstractNumId="99">
    <w:nsid w:val="16FA38C4"/>
    <w:multiLevelType w:val="hybridMultilevel"/>
    <w:tmpl w:val="E2D48968"/>
    <w:lvl w:ilvl="0" w:tplc="E5D019DC">
      <w:start w:val="1"/>
      <w:numFmt w:val="bullet"/>
      <w:lvlText w:val=""/>
      <w:lvlJc w:val="left"/>
      <w:pPr>
        <w:ind w:left="720" w:hanging="360"/>
      </w:pPr>
      <w:rPr>
        <w:rFonts w:ascii="Symbol" w:hAnsi="Symbol" w:hint="default"/>
      </w:rPr>
    </w:lvl>
    <w:lvl w:ilvl="1" w:tplc="583C4B88">
      <w:start w:val="1"/>
      <w:numFmt w:val="bullet"/>
      <w:lvlText w:val="o"/>
      <w:lvlJc w:val="left"/>
      <w:pPr>
        <w:ind w:left="1440" w:hanging="360"/>
      </w:pPr>
      <w:rPr>
        <w:rFonts w:ascii="Courier New" w:hAnsi="Courier New" w:cs="Courier New" w:hint="default"/>
      </w:rPr>
    </w:lvl>
    <w:lvl w:ilvl="2" w:tplc="EF5A0260" w:tentative="1">
      <w:start w:val="1"/>
      <w:numFmt w:val="bullet"/>
      <w:lvlText w:val=""/>
      <w:lvlJc w:val="left"/>
      <w:pPr>
        <w:ind w:left="2160" w:hanging="360"/>
      </w:pPr>
      <w:rPr>
        <w:rFonts w:ascii="Wingdings" w:hAnsi="Wingdings" w:hint="default"/>
      </w:rPr>
    </w:lvl>
    <w:lvl w:ilvl="3" w:tplc="714CF9E6" w:tentative="1">
      <w:start w:val="1"/>
      <w:numFmt w:val="bullet"/>
      <w:lvlText w:val=""/>
      <w:lvlJc w:val="left"/>
      <w:pPr>
        <w:ind w:left="2880" w:hanging="360"/>
      </w:pPr>
      <w:rPr>
        <w:rFonts w:ascii="Symbol" w:hAnsi="Symbol" w:hint="default"/>
      </w:rPr>
    </w:lvl>
    <w:lvl w:ilvl="4" w:tplc="7B282830" w:tentative="1">
      <w:start w:val="1"/>
      <w:numFmt w:val="bullet"/>
      <w:lvlText w:val="o"/>
      <w:lvlJc w:val="left"/>
      <w:pPr>
        <w:ind w:left="3600" w:hanging="360"/>
      </w:pPr>
      <w:rPr>
        <w:rFonts w:ascii="Courier New" w:hAnsi="Courier New" w:cs="Courier New" w:hint="default"/>
      </w:rPr>
    </w:lvl>
    <w:lvl w:ilvl="5" w:tplc="1F34651C" w:tentative="1">
      <w:start w:val="1"/>
      <w:numFmt w:val="bullet"/>
      <w:lvlText w:val=""/>
      <w:lvlJc w:val="left"/>
      <w:pPr>
        <w:ind w:left="4320" w:hanging="360"/>
      </w:pPr>
      <w:rPr>
        <w:rFonts w:ascii="Wingdings" w:hAnsi="Wingdings" w:hint="default"/>
      </w:rPr>
    </w:lvl>
    <w:lvl w:ilvl="6" w:tplc="4E9E9326" w:tentative="1">
      <w:start w:val="1"/>
      <w:numFmt w:val="bullet"/>
      <w:lvlText w:val=""/>
      <w:lvlJc w:val="left"/>
      <w:pPr>
        <w:ind w:left="5040" w:hanging="360"/>
      </w:pPr>
      <w:rPr>
        <w:rFonts w:ascii="Symbol" w:hAnsi="Symbol" w:hint="default"/>
      </w:rPr>
    </w:lvl>
    <w:lvl w:ilvl="7" w:tplc="B864792C" w:tentative="1">
      <w:start w:val="1"/>
      <w:numFmt w:val="bullet"/>
      <w:lvlText w:val="o"/>
      <w:lvlJc w:val="left"/>
      <w:pPr>
        <w:ind w:left="5760" w:hanging="360"/>
      </w:pPr>
      <w:rPr>
        <w:rFonts w:ascii="Courier New" w:hAnsi="Courier New" w:cs="Courier New" w:hint="default"/>
      </w:rPr>
    </w:lvl>
    <w:lvl w:ilvl="8" w:tplc="2B40BBD2" w:tentative="1">
      <w:start w:val="1"/>
      <w:numFmt w:val="bullet"/>
      <w:lvlText w:val=""/>
      <w:lvlJc w:val="left"/>
      <w:pPr>
        <w:ind w:left="6480" w:hanging="360"/>
      </w:pPr>
      <w:rPr>
        <w:rFonts w:ascii="Wingdings" w:hAnsi="Wingdings" w:hint="default"/>
      </w:rPr>
    </w:lvl>
  </w:abstractNum>
  <w:abstractNum w:abstractNumId="100">
    <w:nsid w:val="170607BA"/>
    <w:multiLevelType w:val="hybridMultilevel"/>
    <w:tmpl w:val="2160C862"/>
    <w:lvl w:ilvl="0" w:tplc="CF9C2A50">
      <w:start w:val="1"/>
      <w:numFmt w:val="bullet"/>
      <w:lvlText w:val=""/>
      <w:lvlJc w:val="left"/>
      <w:pPr>
        <w:ind w:left="720" w:hanging="360"/>
      </w:pPr>
      <w:rPr>
        <w:rFonts w:ascii="Symbol" w:hAnsi="Symbol" w:hint="default"/>
      </w:rPr>
    </w:lvl>
    <w:lvl w:ilvl="1" w:tplc="B40A6C26">
      <w:start w:val="1"/>
      <w:numFmt w:val="bullet"/>
      <w:lvlText w:val="o"/>
      <w:lvlJc w:val="left"/>
      <w:pPr>
        <w:ind w:left="1440" w:hanging="360"/>
      </w:pPr>
      <w:rPr>
        <w:rFonts w:ascii="Courier New" w:hAnsi="Courier New" w:cs="Courier New" w:hint="default"/>
      </w:rPr>
    </w:lvl>
    <w:lvl w:ilvl="2" w:tplc="4FE8EE76" w:tentative="1">
      <w:start w:val="1"/>
      <w:numFmt w:val="bullet"/>
      <w:lvlText w:val=""/>
      <w:lvlJc w:val="left"/>
      <w:pPr>
        <w:ind w:left="2160" w:hanging="360"/>
      </w:pPr>
      <w:rPr>
        <w:rFonts w:ascii="Wingdings" w:hAnsi="Wingdings" w:hint="default"/>
      </w:rPr>
    </w:lvl>
    <w:lvl w:ilvl="3" w:tplc="DEC6034C" w:tentative="1">
      <w:start w:val="1"/>
      <w:numFmt w:val="bullet"/>
      <w:lvlText w:val=""/>
      <w:lvlJc w:val="left"/>
      <w:pPr>
        <w:ind w:left="2880" w:hanging="360"/>
      </w:pPr>
      <w:rPr>
        <w:rFonts w:ascii="Symbol" w:hAnsi="Symbol" w:hint="default"/>
      </w:rPr>
    </w:lvl>
    <w:lvl w:ilvl="4" w:tplc="E64A59DA" w:tentative="1">
      <w:start w:val="1"/>
      <w:numFmt w:val="bullet"/>
      <w:lvlText w:val="o"/>
      <w:lvlJc w:val="left"/>
      <w:pPr>
        <w:ind w:left="3600" w:hanging="360"/>
      </w:pPr>
      <w:rPr>
        <w:rFonts w:ascii="Courier New" w:hAnsi="Courier New" w:cs="Courier New" w:hint="default"/>
      </w:rPr>
    </w:lvl>
    <w:lvl w:ilvl="5" w:tplc="53AEA4C8" w:tentative="1">
      <w:start w:val="1"/>
      <w:numFmt w:val="bullet"/>
      <w:lvlText w:val=""/>
      <w:lvlJc w:val="left"/>
      <w:pPr>
        <w:ind w:left="4320" w:hanging="360"/>
      </w:pPr>
      <w:rPr>
        <w:rFonts w:ascii="Wingdings" w:hAnsi="Wingdings" w:hint="default"/>
      </w:rPr>
    </w:lvl>
    <w:lvl w:ilvl="6" w:tplc="0CB86182" w:tentative="1">
      <w:start w:val="1"/>
      <w:numFmt w:val="bullet"/>
      <w:lvlText w:val=""/>
      <w:lvlJc w:val="left"/>
      <w:pPr>
        <w:ind w:left="5040" w:hanging="360"/>
      </w:pPr>
      <w:rPr>
        <w:rFonts w:ascii="Symbol" w:hAnsi="Symbol" w:hint="default"/>
      </w:rPr>
    </w:lvl>
    <w:lvl w:ilvl="7" w:tplc="3B42A348" w:tentative="1">
      <w:start w:val="1"/>
      <w:numFmt w:val="bullet"/>
      <w:lvlText w:val="o"/>
      <w:lvlJc w:val="left"/>
      <w:pPr>
        <w:ind w:left="5760" w:hanging="360"/>
      </w:pPr>
      <w:rPr>
        <w:rFonts w:ascii="Courier New" w:hAnsi="Courier New" w:cs="Courier New" w:hint="default"/>
      </w:rPr>
    </w:lvl>
    <w:lvl w:ilvl="8" w:tplc="68EED90E" w:tentative="1">
      <w:start w:val="1"/>
      <w:numFmt w:val="bullet"/>
      <w:lvlText w:val=""/>
      <w:lvlJc w:val="left"/>
      <w:pPr>
        <w:ind w:left="6480" w:hanging="360"/>
      </w:pPr>
      <w:rPr>
        <w:rFonts w:ascii="Wingdings" w:hAnsi="Wingdings" w:hint="default"/>
      </w:rPr>
    </w:lvl>
  </w:abstractNum>
  <w:abstractNum w:abstractNumId="101">
    <w:nsid w:val="176E0A52"/>
    <w:multiLevelType w:val="hybridMultilevel"/>
    <w:tmpl w:val="45567670"/>
    <w:lvl w:ilvl="0" w:tplc="2C38DA12">
      <w:start w:val="1"/>
      <w:numFmt w:val="bullet"/>
      <w:lvlText w:val=""/>
      <w:lvlJc w:val="left"/>
      <w:pPr>
        <w:ind w:left="720" w:hanging="360"/>
      </w:pPr>
      <w:rPr>
        <w:rFonts w:ascii="Symbol" w:hAnsi="Symbol" w:hint="default"/>
      </w:rPr>
    </w:lvl>
    <w:lvl w:ilvl="1" w:tplc="A296F152" w:tentative="1">
      <w:start w:val="1"/>
      <w:numFmt w:val="bullet"/>
      <w:lvlText w:val="o"/>
      <w:lvlJc w:val="left"/>
      <w:pPr>
        <w:ind w:left="1440" w:hanging="360"/>
      </w:pPr>
      <w:rPr>
        <w:rFonts w:ascii="Courier New" w:hAnsi="Courier New" w:cs="Courier New" w:hint="default"/>
      </w:rPr>
    </w:lvl>
    <w:lvl w:ilvl="2" w:tplc="9D58A8AC">
      <w:start w:val="1"/>
      <w:numFmt w:val="bullet"/>
      <w:lvlText w:val=""/>
      <w:lvlJc w:val="left"/>
      <w:pPr>
        <w:ind w:left="2160" w:hanging="360"/>
      </w:pPr>
      <w:rPr>
        <w:rFonts w:ascii="Wingdings" w:hAnsi="Wingdings" w:hint="default"/>
      </w:rPr>
    </w:lvl>
    <w:lvl w:ilvl="3" w:tplc="412210D6" w:tentative="1">
      <w:start w:val="1"/>
      <w:numFmt w:val="bullet"/>
      <w:lvlText w:val=""/>
      <w:lvlJc w:val="left"/>
      <w:pPr>
        <w:ind w:left="2880" w:hanging="360"/>
      </w:pPr>
      <w:rPr>
        <w:rFonts w:ascii="Symbol" w:hAnsi="Symbol" w:hint="default"/>
      </w:rPr>
    </w:lvl>
    <w:lvl w:ilvl="4" w:tplc="5F6E7768" w:tentative="1">
      <w:start w:val="1"/>
      <w:numFmt w:val="bullet"/>
      <w:lvlText w:val="o"/>
      <w:lvlJc w:val="left"/>
      <w:pPr>
        <w:ind w:left="3600" w:hanging="360"/>
      </w:pPr>
      <w:rPr>
        <w:rFonts w:ascii="Courier New" w:hAnsi="Courier New" w:cs="Courier New" w:hint="default"/>
      </w:rPr>
    </w:lvl>
    <w:lvl w:ilvl="5" w:tplc="62F6F1AE" w:tentative="1">
      <w:start w:val="1"/>
      <w:numFmt w:val="bullet"/>
      <w:lvlText w:val=""/>
      <w:lvlJc w:val="left"/>
      <w:pPr>
        <w:ind w:left="4320" w:hanging="360"/>
      </w:pPr>
      <w:rPr>
        <w:rFonts w:ascii="Wingdings" w:hAnsi="Wingdings" w:hint="default"/>
      </w:rPr>
    </w:lvl>
    <w:lvl w:ilvl="6" w:tplc="52CA63FC" w:tentative="1">
      <w:start w:val="1"/>
      <w:numFmt w:val="bullet"/>
      <w:lvlText w:val=""/>
      <w:lvlJc w:val="left"/>
      <w:pPr>
        <w:ind w:left="5040" w:hanging="360"/>
      </w:pPr>
      <w:rPr>
        <w:rFonts w:ascii="Symbol" w:hAnsi="Symbol" w:hint="default"/>
      </w:rPr>
    </w:lvl>
    <w:lvl w:ilvl="7" w:tplc="186AF1CA" w:tentative="1">
      <w:start w:val="1"/>
      <w:numFmt w:val="bullet"/>
      <w:lvlText w:val="o"/>
      <w:lvlJc w:val="left"/>
      <w:pPr>
        <w:ind w:left="5760" w:hanging="360"/>
      </w:pPr>
      <w:rPr>
        <w:rFonts w:ascii="Courier New" w:hAnsi="Courier New" w:cs="Courier New" w:hint="default"/>
      </w:rPr>
    </w:lvl>
    <w:lvl w:ilvl="8" w:tplc="62A4B2E4" w:tentative="1">
      <w:start w:val="1"/>
      <w:numFmt w:val="bullet"/>
      <w:lvlText w:val=""/>
      <w:lvlJc w:val="left"/>
      <w:pPr>
        <w:ind w:left="6480" w:hanging="360"/>
      </w:pPr>
      <w:rPr>
        <w:rFonts w:ascii="Wingdings" w:hAnsi="Wingdings" w:hint="default"/>
      </w:rPr>
    </w:lvl>
  </w:abstractNum>
  <w:abstractNum w:abstractNumId="102">
    <w:nsid w:val="17DE5204"/>
    <w:multiLevelType w:val="hybridMultilevel"/>
    <w:tmpl w:val="6324C9BC"/>
    <w:lvl w:ilvl="0" w:tplc="D4D0C38A">
      <w:start w:val="1"/>
      <w:numFmt w:val="bullet"/>
      <w:lvlText w:val=""/>
      <w:lvlJc w:val="left"/>
      <w:pPr>
        <w:ind w:left="720" w:hanging="360"/>
      </w:pPr>
      <w:rPr>
        <w:rFonts w:ascii="Symbol" w:hAnsi="Symbol" w:hint="default"/>
      </w:rPr>
    </w:lvl>
    <w:lvl w:ilvl="1" w:tplc="3CA023EC" w:tentative="1">
      <w:start w:val="1"/>
      <w:numFmt w:val="bullet"/>
      <w:lvlText w:val="o"/>
      <w:lvlJc w:val="left"/>
      <w:pPr>
        <w:ind w:left="1440" w:hanging="360"/>
      </w:pPr>
      <w:rPr>
        <w:rFonts w:ascii="Courier New" w:hAnsi="Courier New" w:cs="Courier New" w:hint="default"/>
      </w:rPr>
    </w:lvl>
    <w:lvl w:ilvl="2" w:tplc="60BC65EA">
      <w:start w:val="1"/>
      <w:numFmt w:val="bullet"/>
      <w:lvlText w:val=""/>
      <w:lvlJc w:val="left"/>
      <w:pPr>
        <w:ind w:left="2160" w:hanging="360"/>
      </w:pPr>
      <w:rPr>
        <w:rFonts w:ascii="Wingdings" w:hAnsi="Wingdings" w:hint="default"/>
      </w:rPr>
    </w:lvl>
    <w:lvl w:ilvl="3" w:tplc="4C6A11F2" w:tentative="1">
      <w:start w:val="1"/>
      <w:numFmt w:val="bullet"/>
      <w:lvlText w:val=""/>
      <w:lvlJc w:val="left"/>
      <w:pPr>
        <w:ind w:left="2880" w:hanging="360"/>
      </w:pPr>
      <w:rPr>
        <w:rFonts w:ascii="Symbol" w:hAnsi="Symbol" w:hint="default"/>
      </w:rPr>
    </w:lvl>
    <w:lvl w:ilvl="4" w:tplc="BDDAEACE" w:tentative="1">
      <w:start w:val="1"/>
      <w:numFmt w:val="bullet"/>
      <w:lvlText w:val="o"/>
      <w:lvlJc w:val="left"/>
      <w:pPr>
        <w:ind w:left="3600" w:hanging="360"/>
      </w:pPr>
      <w:rPr>
        <w:rFonts w:ascii="Courier New" w:hAnsi="Courier New" w:cs="Courier New" w:hint="default"/>
      </w:rPr>
    </w:lvl>
    <w:lvl w:ilvl="5" w:tplc="6BE6CE5A" w:tentative="1">
      <w:start w:val="1"/>
      <w:numFmt w:val="bullet"/>
      <w:lvlText w:val=""/>
      <w:lvlJc w:val="left"/>
      <w:pPr>
        <w:ind w:left="4320" w:hanging="360"/>
      </w:pPr>
      <w:rPr>
        <w:rFonts w:ascii="Wingdings" w:hAnsi="Wingdings" w:hint="default"/>
      </w:rPr>
    </w:lvl>
    <w:lvl w:ilvl="6" w:tplc="F6F81D4E" w:tentative="1">
      <w:start w:val="1"/>
      <w:numFmt w:val="bullet"/>
      <w:lvlText w:val=""/>
      <w:lvlJc w:val="left"/>
      <w:pPr>
        <w:ind w:left="5040" w:hanging="360"/>
      </w:pPr>
      <w:rPr>
        <w:rFonts w:ascii="Symbol" w:hAnsi="Symbol" w:hint="default"/>
      </w:rPr>
    </w:lvl>
    <w:lvl w:ilvl="7" w:tplc="C4C42392" w:tentative="1">
      <w:start w:val="1"/>
      <w:numFmt w:val="bullet"/>
      <w:lvlText w:val="o"/>
      <w:lvlJc w:val="left"/>
      <w:pPr>
        <w:ind w:left="5760" w:hanging="360"/>
      </w:pPr>
      <w:rPr>
        <w:rFonts w:ascii="Courier New" w:hAnsi="Courier New" w:cs="Courier New" w:hint="default"/>
      </w:rPr>
    </w:lvl>
    <w:lvl w:ilvl="8" w:tplc="F55EBCE8" w:tentative="1">
      <w:start w:val="1"/>
      <w:numFmt w:val="bullet"/>
      <w:lvlText w:val=""/>
      <w:lvlJc w:val="left"/>
      <w:pPr>
        <w:ind w:left="6480" w:hanging="360"/>
      </w:pPr>
      <w:rPr>
        <w:rFonts w:ascii="Wingdings" w:hAnsi="Wingdings" w:hint="default"/>
      </w:rPr>
    </w:lvl>
  </w:abstractNum>
  <w:abstractNum w:abstractNumId="103">
    <w:nsid w:val="182A457B"/>
    <w:multiLevelType w:val="hybridMultilevel"/>
    <w:tmpl w:val="699281EE"/>
    <w:lvl w:ilvl="0" w:tplc="F77CF8BA">
      <w:start w:val="1"/>
      <w:numFmt w:val="bullet"/>
      <w:lvlText w:val=""/>
      <w:lvlJc w:val="left"/>
      <w:pPr>
        <w:ind w:left="720" w:hanging="360"/>
      </w:pPr>
      <w:rPr>
        <w:rFonts w:ascii="Symbol" w:hAnsi="Symbol" w:hint="default"/>
      </w:rPr>
    </w:lvl>
    <w:lvl w:ilvl="1" w:tplc="AACAB852">
      <w:start w:val="1"/>
      <w:numFmt w:val="bullet"/>
      <w:lvlText w:val="o"/>
      <w:lvlJc w:val="left"/>
      <w:pPr>
        <w:ind w:left="1440" w:hanging="360"/>
      </w:pPr>
      <w:rPr>
        <w:rFonts w:ascii="Courier New" w:hAnsi="Courier New" w:cs="Courier New" w:hint="default"/>
      </w:rPr>
    </w:lvl>
    <w:lvl w:ilvl="2" w:tplc="941A1404" w:tentative="1">
      <w:start w:val="1"/>
      <w:numFmt w:val="bullet"/>
      <w:lvlText w:val=""/>
      <w:lvlJc w:val="left"/>
      <w:pPr>
        <w:ind w:left="2160" w:hanging="360"/>
      </w:pPr>
      <w:rPr>
        <w:rFonts w:ascii="Wingdings" w:hAnsi="Wingdings" w:hint="default"/>
      </w:rPr>
    </w:lvl>
    <w:lvl w:ilvl="3" w:tplc="64FEE6CC" w:tentative="1">
      <w:start w:val="1"/>
      <w:numFmt w:val="bullet"/>
      <w:lvlText w:val=""/>
      <w:lvlJc w:val="left"/>
      <w:pPr>
        <w:ind w:left="2880" w:hanging="360"/>
      </w:pPr>
      <w:rPr>
        <w:rFonts w:ascii="Symbol" w:hAnsi="Symbol" w:hint="default"/>
      </w:rPr>
    </w:lvl>
    <w:lvl w:ilvl="4" w:tplc="DBF4D5B2" w:tentative="1">
      <w:start w:val="1"/>
      <w:numFmt w:val="bullet"/>
      <w:lvlText w:val="o"/>
      <w:lvlJc w:val="left"/>
      <w:pPr>
        <w:ind w:left="3600" w:hanging="360"/>
      </w:pPr>
      <w:rPr>
        <w:rFonts w:ascii="Courier New" w:hAnsi="Courier New" w:cs="Courier New" w:hint="default"/>
      </w:rPr>
    </w:lvl>
    <w:lvl w:ilvl="5" w:tplc="CD82A9EC" w:tentative="1">
      <w:start w:val="1"/>
      <w:numFmt w:val="bullet"/>
      <w:lvlText w:val=""/>
      <w:lvlJc w:val="left"/>
      <w:pPr>
        <w:ind w:left="4320" w:hanging="360"/>
      </w:pPr>
      <w:rPr>
        <w:rFonts w:ascii="Wingdings" w:hAnsi="Wingdings" w:hint="default"/>
      </w:rPr>
    </w:lvl>
    <w:lvl w:ilvl="6" w:tplc="3006D288" w:tentative="1">
      <w:start w:val="1"/>
      <w:numFmt w:val="bullet"/>
      <w:lvlText w:val=""/>
      <w:lvlJc w:val="left"/>
      <w:pPr>
        <w:ind w:left="5040" w:hanging="360"/>
      </w:pPr>
      <w:rPr>
        <w:rFonts w:ascii="Symbol" w:hAnsi="Symbol" w:hint="default"/>
      </w:rPr>
    </w:lvl>
    <w:lvl w:ilvl="7" w:tplc="65F6FCB8" w:tentative="1">
      <w:start w:val="1"/>
      <w:numFmt w:val="bullet"/>
      <w:lvlText w:val="o"/>
      <w:lvlJc w:val="left"/>
      <w:pPr>
        <w:ind w:left="5760" w:hanging="360"/>
      </w:pPr>
      <w:rPr>
        <w:rFonts w:ascii="Courier New" w:hAnsi="Courier New" w:cs="Courier New" w:hint="default"/>
      </w:rPr>
    </w:lvl>
    <w:lvl w:ilvl="8" w:tplc="D730F6E2" w:tentative="1">
      <w:start w:val="1"/>
      <w:numFmt w:val="bullet"/>
      <w:lvlText w:val=""/>
      <w:lvlJc w:val="left"/>
      <w:pPr>
        <w:ind w:left="6480" w:hanging="360"/>
      </w:pPr>
      <w:rPr>
        <w:rFonts w:ascii="Wingdings" w:hAnsi="Wingdings" w:hint="default"/>
      </w:rPr>
    </w:lvl>
  </w:abstractNum>
  <w:abstractNum w:abstractNumId="104">
    <w:nsid w:val="18426405"/>
    <w:multiLevelType w:val="hybridMultilevel"/>
    <w:tmpl w:val="C6763250"/>
    <w:lvl w:ilvl="0" w:tplc="B386BB20">
      <w:start w:val="1"/>
      <w:numFmt w:val="bullet"/>
      <w:lvlText w:val=""/>
      <w:lvlJc w:val="left"/>
      <w:pPr>
        <w:ind w:left="720" w:hanging="360"/>
      </w:pPr>
      <w:rPr>
        <w:rFonts w:ascii="Symbol" w:hAnsi="Symbol" w:hint="default"/>
      </w:rPr>
    </w:lvl>
    <w:lvl w:ilvl="1" w:tplc="612C6BEE" w:tentative="1">
      <w:start w:val="1"/>
      <w:numFmt w:val="bullet"/>
      <w:lvlText w:val="o"/>
      <w:lvlJc w:val="left"/>
      <w:pPr>
        <w:ind w:left="1440" w:hanging="360"/>
      </w:pPr>
      <w:rPr>
        <w:rFonts w:ascii="Courier New" w:hAnsi="Courier New" w:cs="Courier New" w:hint="default"/>
      </w:rPr>
    </w:lvl>
    <w:lvl w:ilvl="2" w:tplc="23F6D73A">
      <w:start w:val="1"/>
      <w:numFmt w:val="bullet"/>
      <w:lvlText w:val=""/>
      <w:lvlJc w:val="left"/>
      <w:pPr>
        <w:ind w:left="2160" w:hanging="360"/>
      </w:pPr>
      <w:rPr>
        <w:rFonts w:ascii="Wingdings" w:hAnsi="Wingdings" w:hint="default"/>
      </w:rPr>
    </w:lvl>
    <w:lvl w:ilvl="3" w:tplc="7042F708" w:tentative="1">
      <w:start w:val="1"/>
      <w:numFmt w:val="bullet"/>
      <w:lvlText w:val=""/>
      <w:lvlJc w:val="left"/>
      <w:pPr>
        <w:ind w:left="2880" w:hanging="360"/>
      </w:pPr>
      <w:rPr>
        <w:rFonts w:ascii="Symbol" w:hAnsi="Symbol" w:hint="default"/>
      </w:rPr>
    </w:lvl>
    <w:lvl w:ilvl="4" w:tplc="82265152" w:tentative="1">
      <w:start w:val="1"/>
      <w:numFmt w:val="bullet"/>
      <w:lvlText w:val="o"/>
      <w:lvlJc w:val="left"/>
      <w:pPr>
        <w:ind w:left="3600" w:hanging="360"/>
      </w:pPr>
      <w:rPr>
        <w:rFonts w:ascii="Courier New" w:hAnsi="Courier New" w:cs="Courier New" w:hint="default"/>
      </w:rPr>
    </w:lvl>
    <w:lvl w:ilvl="5" w:tplc="0DBEA620" w:tentative="1">
      <w:start w:val="1"/>
      <w:numFmt w:val="bullet"/>
      <w:lvlText w:val=""/>
      <w:lvlJc w:val="left"/>
      <w:pPr>
        <w:ind w:left="4320" w:hanging="360"/>
      </w:pPr>
      <w:rPr>
        <w:rFonts w:ascii="Wingdings" w:hAnsi="Wingdings" w:hint="default"/>
      </w:rPr>
    </w:lvl>
    <w:lvl w:ilvl="6" w:tplc="9EF47FBA" w:tentative="1">
      <w:start w:val="1"/>
      <w:numFmt w:val="bullet"/>
      <w:lvlText w:val=""/>
      <w:lvlJc w:val="left"/>
      <w:pPr>
        <w:ind w:left="5040" w:hanging="360"/>
      </w:pPr>
      <w:rPr>
        <w:rFonts w:ascii="Symbol" w:hAnsi="Symbol" w:hint="default"/>
      </w:rPr>
    </w:lvl>
    <w:lvl w:ilvl="7" w:tplc="763C6E64" w:tentative="1">
      <w:start w:val="1"/>
      <w:numFmt w:val="bullet"/>
      <w:lvlText w:val="o"/>
      <w:lvlJc w:val="left"/>
      <w:pPr>
        <w:ind w:left="5760" w:hanging="360"/>
      </w:pPr>
      <w:rPr>
        <w:rFonts w:ascii="Courier New" w:hAnsi="Courier New" w:cs="Courier New" w:hint="default"/>
      </w:rPr>
    </w:lvl>
    <w:lvl w:ilvl="8" w:tplc="66E040D6" w:tentative="1">
      <w:start w:val="1"/>
      <w:numFmt w:val="bullet"/>
      <w:lvlText w:val=""/>
      <w:lvlJc w:val="left"/>
      <w:pPr>
        <w:ind w:left="6480" w:hanging="360"/>
      </w:pPr>
      <w:rPr>
        <w:rFonts w:ascii="Wingdings" w:hAnsi="Wingdings" w:hint="default"/>
      </w:rPr>
    </w:lvl>
  </w:abstractNum>
  <w:abstractNum w:abstractNumId="105">
    <w:nsid w:val="18676305"/>
    <w:multiLevelType w:val="hybridMultilevel"/>
    <w:tmpl w:val="119047D4"/>
    <w:lvl w:ilvl="0" w:tplc="ED5ED356">
      <w:start w:val="1"/>
      <w:numFmt w:val="bullet"/>
      <w:lvlText w:val=""/>
      <w:lvlJc w:val="left"/>
      <w:pPr>
        <w:ind w:left="720" w:hanging="360"/>
      </w:pPr>
      <w:rPr>
        <w:rFonts w:ascii="Symbol" w:hAnsi="Symbol" w:hint="default"/>
      </w:rPr>
    </w:lvl>
    <w:lvl w:ilvl="1" w:tplc="1F28A616" w:tentative="1">
      <w:start w:val="1"/>
      <w:numFmt w:val="bullet"/>
      <w:lvlText w:val="o"/>
      <w:lvlJc w:val="left"/>
      <w:pPr>
        <w:ind w:left="1440" w:hanging="360"/>
      </w:pPr>
      <w:rPr>
        <w:rFonts w:ascii="Courier New" w:hAnsi="Courier New" w:cs="Courier New" w:hint="default"/>
      </w:rPr>
    </w:lvl>
    <w:lvl w:ilvl="2" w:tplc="1444F29C" w:tentative="1">
      <w:start w:val="1"/>
      <w:numFmt w:val="bullet"/>
      <w:lvlText w:val=""/>
      <w:lvlJc w:val="left"/>
      <w:pPr>
        <w:ind w:left="2160" w:hanging="360"/>
      </w:pPr>
      <w:rPr>
        <w:rFonts w:ascii="Wingdings" w:hAnsi="Wingdings" w:hint="default"/>
      </w:rPr>
    </w:lvl>
    <w:lvl w:ilvl="3" w:tplc="04242E9C" w:tentative="1">
      <w:start w:val="1"/>
      <w:numFmt w:val="bullet"/>
      <w:lvlText w:val=""/>
      <w:lvlJc w:val="left"/>
      <w:pPr>
        <w:ind w:left="2880" w:hanging="360"/>
      </w:pPr>
      <w:rPr>
        <w:rFonts w:ascii="Symbol" w:hAnsi="Symbol" w:hint="default"/>
      </w:rPr>
    </w:lvl>
    <w:lvl w:ilvl="4" w:tplc="89C0EBF6" w:tentative="1">
      <w:start w:val="1"/>
      <w:numFmt w:val="bullet"/>
      <w:lvlText w:val="o"/>
      <w:lvlJc w:val="left"/>
      <w:pPr>
        <w:ind w:left="3600" w:hanging="360"/>
      </w:pPr>
      <w:rPr>
        <w:rFonts w:ascii="Courier New" w:hAnsi="Courier New" w:cs="Courier New" w:hint="default"/>
      </w:rPr>
    </w:lvl>
    <w:lvl w:ilvl="5" w:tplc="BC74468A" w:tentative="1">
      <w:start w:val="1"/>
      <w:numFmt w:val="bullet"/>
      <w:lvlText w:val=""/>
      <w:lvlJc w:val="left"/>
      <w:pPr>
        <w:ind w:left="4320" w:hanging="360"/>
      </w:pPr>
      <w:rPr>
        <w:rFonts w:ascii="Wingdings" w:hAnsi="Wingdings" w:hint="default"/>
      </w:rPr>
    </w:lvl>
    <w:lvl w:ilvl="6" w:tplc="89F28306" w:tentative="1">
      <w:start w:val="1"/>
      <w:numFmt w:val="bullet"/>
      <w:lvlText w:val=""/>
      <w:lvlJc w:val="left"/>
      <w:pPr>
        <w:ind w:left="5040" w:hanging="360"/>
      </w:pPr>
      <w:rPr>
        <w:rFonts w:ascii="Symbol" w:hAnsi="Symbol" w:hint="default"/>
      </w:rPr>
    </w:lvl>
    <w:lvl w:ilvl="7" w:tplc="E40414E2" w:tentative="1">
      <w:start w:val="1"/>
      <w:numFmt w:val="bullet"/>
      <w:lvlText w:val="o"/>
      <w:lvlJc w:val="left"/>
      <w:pPr>
        <w:ind w:left="5760" w:hanging="360"/>
      </w:pPr>
      <w:rPr>
        <w:rFonts w:ascii="Courier New" w:hAnsi="Courier New" w:cs="Courier New" w:hint="default"/>
      </w:rPr>
    </w:lvl>
    <w:lvl w:ilvl="8" w:tplc="8C587418" w:tentative="1">
      <w:start w:val="1"/>
      <w:numFmt w:val="bullet"/>
      <w:lvlText w:val=""/>
      <w:lvlJc w:val="left"/>
      <w:pPr>
        <w:ind w:left="6480" w:hanging="360"/>
      </w:pPr>
      <w:rPr>
        <w:rFonts w:ascii="Wingdings" w:hAnsi="Wingdings" w:hint="default"/>
      </w:rPr>
    </w:lvl>
  </w:abstractNum>
  <w:abstractNum w:abstractNumId="106">
    <w:nsid w:val="18787498"/>
    <w:multiLevelType w:val="hybridMultilevel"/>
    <w:tmpl w:val="7A72CB3A"/>
    <w:lvl w:ilvl="0" w:tplc="12300F06">
      <w:start w:val="1"/>
      <w:numFmt w:val="bullet"/>
      <w:lvlText w:val=""/>
      <w:lvlJc w:val="left"/>
      <w:pPr>
        <w:ind w:left="720" w:hanging="360"/>
      </w:pPr>
      <w:rPr>
        <w:rFonts w:ascii="Symbol" w:hAnsi="Symbol" w:hint="default"/>
      </w:rPr>
    </w:lvl>
    <w:lvl w:ilvl="1" w:tplc="D92C2CBC">
      <w:start w:val="1"/>
      <w:numFmt w:val="bullet"/>
      <w:lvlText w:val="o"/>
      <w:lvlJc w:val="left"/>
      <w:pPr>
        <w:ind w:left="1440" w:hanging="360"/>
      </w:pPr>
      <w:rPr>
        <w:rFonts w:ascii="Courier New" w:hAnsi="Courier New" w:cs="Courier New" w:hint="default"/>
      </w:rPr>
    </w:lvl>
    <w:lvl w:ilvl="2" w:tplc="7F347596" w:tentative="1">
      <w:start w:val="1"/>
      <w:numFmt w:val="bullet"/>
      <w:lvlText w:val=""/>
      <w:lvlJc w:val="left"/>
      <w:pPr>
        <w:ind w:left="2160" w:hanging="360"/>
      </w:pPr>
      <w:rPr>
        <w:rFonts w:ascii="Wingdings" w:hAnsi="Wingdings" w:hint="default"/>
      </w:rPr>
    </w:lvl>
    <w:lvl w:ilvl="3" w:tplc="97168FB2" w:tentative="1">
      <w:start w:val="1"/>
      <w:numFmt w:val="bullet"/>
      <w:lvlText w:val=""/>
      <w:lvlJc w:val="left"/>
      <w:pPr>
        <w:ind w:left="2880" w:hanging="360"/>
      </w:pPr>
      <w:rPr>
        <w:rFonts w:ascii="Symbol" w:hAnsi="Symbol" w:hint="default"/>
      </w:rPr>
    </w:lvl>
    <w:lvl w:ilvl="4" w:tplc="14A08B66" w:tentative="1">
      <w:start w:val="1"/>
      <w:numFmt w:val="bullet"/>
      <w:lvlText w:val="o"/>
      <w:lvlJc w:val="left"/>
      <w:pPr>
        <w:ind w:left="3600" w:hanging="360"/>
      </w:pPr>
      <w:rPr>
        <w:rFonts w:ascii="Courier New" w:hAnsi="Courier New" w:cs="Courier New" w:hint="default"/>
      </w:rPr>
    </w:lvl>
    <w:lvl w:ilvl="5" w:tplc="5CC218E4" w:tentative="1">
      <w:start w:val="1"/>
      <w:numFmt w:val="bullet"/>
      <w:lvlText w:val=""/>
      <w:lvlJc w:val="left"/>
      <w:pPr>
        <w:ind w:left="4320" w:hanging="360"/>
      </w:pPr>
      <w:rPr>
        <w:rFonts w:ascii="Wingdings" w:hAnsi="Wingdings" w:hint="default"/>
      </w:rPr>
    </w:lvl>
    <w:lvl w:ilvl="6" w:tplc="41828B52" w:tentative="1">
      <w:start w:val="1"/>
      <w:numFmt w:val="bullet"/>
      <w:lvlText w:val=""/>
      <w:lvlJc w:val="left"/>
      <w:pPr>
        <w:ind w:left="5040" w:hanging="360"/>
      </w:pPr>
      <w:rPr>
        <w:rFonts w:ascii="Symbol" w:hAnsi="Symbol" w:hint="default"/>
      </w:rPr>
    </w:lvl>
    <w:lvl w:ilvl="7" w:tplc="6BE82180" w:tentative="1">
      <w:start w:val="1"/>
      <w:numFmt w:val="bullet"/>
      <w:lvlText w:val="o"/>
      <w:lvlJc w:val="left"/>
      <w:pPr>
        <w:ind w:left="5760" w:hanging="360"/>
      </w:pPr>
      <w:rPr>
        <w:rFonts w:ascii="Courier New" w:hAnsi="Courier New" w:cs="Courier New" w:hint="default"/>
      </w:rPr>
    </w:lvl>
    <w:lvl w:ilvl="8" w:tplc="7116DA04" w:tentative="1">
      <w:start w:val="1"/>
      <w:numFmt w:val="bullet"/>
      <w:lvlText w:val=""/>
      <w:lvlJc w:val="left"/>
      <w:pPr>
        <w:ind w:left="6480" w:hanging="360"/>
      </w:pPr>
      <w:rPr>
        <w:rFonts w:ascii="Wingdings" w:hAnsi="Wingdings" w:hint="default"/>
      </w:rPr>
    </w:lvl>
  </w:abstractNum>
  <w:abstractNum w:abstractNumId="107">
    <w:nsid w:val="18855578"/>
    <w:multiLevelType w:val="hybridMultilevel"/>
    <w:tmpl w:val="63FAD516"/>
    <w:lvl w:ilvl="0" w:tplc="6C78CA70">
      <w:start w:val="1"/>
      <w:numFmt w:val="bullet"/>
      <w:lvlText w:val=""/>
      <w:lvlJc w:val="left"/>
      <w:pPr>
        <w:ind w:left="720" w:hanging="360"/>
      </w:pPr>
      <w:rPr>
        <w:rFonts w:ascii="Symbol" w:hAnsi="Symbol" w:hint="default"/>
      </w:rPr>
    </w:lvl>
    <w:lvl w:ilvl="1" w:tplc="B71423EC" w:tentative="1">
      <w:start w:val="1"/>
      <w:numFmt w:val="bullet"/>
      <w:lvlText w:val="o"/>
      <w:lvlJc w:val="left"/>
      <w:pPr>
        <w:ind w:left="1440" w:hanging="360"/>
      </w:pPr>
      <w:rPr>
        <w:rFonts w:ascii="Courier New" w:hAnsi="Courier New" w:cs="Courier New" w:hint="default"/>
      </w:rPr>
    </w:lvl>
    <w:lvl w:ilvl="2" w:tplc="7C52E640">
      <w:start w:val="1"/>
      <w:numFmt w:val="bullet"/>
      <w:lvlText w:val=""/>
      <w:lvlJc w:val="left"/>
      <w:pPr>
        <w:ind w:left="2160" w:hanging="360"/>
      </w:pPr>
      <w:rPr>
        <w:rFonts w:ascii="Wingdings" w:hAnsi="Wingdings" w:hint="default"/>
      </w:rPr>
    </w:lvl>
    <w:lvl w:ilvl="3" w:tplc="B1B6372C" w:tentative="1">
      <w:start w:val="1"/>
      <w:numFmt w:val="bullet"/>
      <w:lvlText w:val=""/>
      <w:lvlJc w:val="left"/>
      <w:pPr>
        <w:ind w:left="2880" w:hanging="360"/>
      </w:pPr>
      <w:rPr>
        <w:rFonts w:ascii="Symbol" w:hAnsi="Symbol" w:hint="default"/>
      </w:rPr>
    </w:lvl>
    <w:lvl w:ilvl="4" w:tplc="01A807A4" w:tentative="1">
      <w:start w:val="1"/>
      <w:numFmt w:val="bullet"/>
      <w:lvlText w:val="o"/>
      <w:lvlJc w:val="left"/>
      <w:pPr>
        <w:ind w:left="3600" w:hanging="360"/>
      </w:pPr>
      <w:rPr>
        <w:rFonts w:ascii="Courier New" w:hAnsi="Courier New" w:cs="Courier New" w:hint="default"/>
      </w:rPr>
    </w:lvl>
    <w:lvl w:ilvl="5" w:tplc="9D566AB4" w:tentative="1">
      <w:start w:val="1"/>
      <w:numFmt w:val="bullet"/>
      <w:lvlText w:val=""/>
      <w:lvlJc w:val="left"/>
      <w:pPr>
        <w:ind w:left="4320" w:hanging="360"/>
      </w:pPr>
      <w:rPr>
        <w:rFonts w:ascii="Wingdings" w:hAnsi="Wingdings" w:hint="default"/>
      </w:rPr>
    </w:lvl>
    <w:lvl w:ilvl="6" w:tplc="F66AFEE6" w:tentative="1">
      <w:start w:val="1"/>
      <w:numFmt w:val="bullet"/>
      <w:lvlText w:val=""/>
      <w:lvlJc w:val="left"/>
      <w:pPr>
        <w:ind w:left="5040" w:hanging="360"/>
      </w:pPr>
      <w:rPr>
        <w:rFonts w:ascii="Symbol" w:hAnsi="Symbol" w:hint="default"/>
      </w:rPr>
    </w:lvl>
    <w:lvl w:ilvl="7" w:tplc="6238788A" w:tentative="1">
      <w:start w:val="1"/>
      <w:numFmt w:val="bullet"/>
      <w:lvlText w:val="o"/>
      <w:lvlJc w:val="left"/>
      <w:pPr>
        <w:ind w:left="5760" w:hanging="360"/>
      </w:pPr>
      <w:rPr>
        <w:rFonts w:ascii="Courier New" w:hAnsi="Courier New" w:cs="Courier New" w:hint="default"/>
      </w:rPr>
    </w:lvl>
    <w:lvl w:ilvl="8" w:tplc="CC70A39A" w:tentative="1">
      <w:start w:val="1"/>
      <w:numFmt w:val="bullet"/>
      <w:lvlText w:val=""/>
      <w:lvlJc w:val="left"/>
      <w:pPr>
        <w:ind w:left="6480" w:hanging="360"/>
      </w:pPr>
      <w:rPr>
        <w:rFonts w:ascii="Wingdings" w:hAnsi="Wingdings" w:hint="default"/>
      </w:rPr>
    </w:lvl>
  </w:abstractNum>
  <w:abstractNum w:abstractNumId="108">
    <w:nsid w:val="18994861"/>
    <w:multiLevelType w:val="hybridMultilevel"/>
    <w:tmpl w:val="F4CE06C2"/>
    <w:lvl w:ilvl="0" w:tplc="AF26F3CC">
      <w:start w:val="1"/>
      <w:numFmt w:val="bullet"/>
      <w:lvlText w:val=""/>
      <w:lvlJc w:val="left"/>
      <w:pPr>
        <w:ind w:left="720" w:hanging="360"/>
      </w:pPr>
      <w:rPr>
        <w:rFonts w:ascii="Symbol" w:hAnsi="Symbol" w:hint="default"/>
      </w:rPr>
    </w:lvl>
    <w:lvl w:ilvl="1" w:tplc="58F4E732">
      <w:start w:val="1"/>
      <w:numFmt w:val="bullet"/>
      <w:lvlText w:val="o"/>
      <w:lvlJc w:val="left"/>
      <w:pPr>
        <w:ind w:left="1440" w:hanging="360"/>
      </w:pPr>
      <w:rPr>
        <w:rFonts w:ascii="Courier New" w:hAnsi="Courier New" w:cs="Courier New" w:hint="default"/>
      </w:rPr>
    </w:lvl>
    <w:lvl w:ilvl="2" w:tplc="28129D40" w:tentative="1">
      <w:start w:val="1"/>
      <w:numFmt w:val="bullet"/>
      <w:lvlText w:val=""/>
      <w:lvlJc w:val="left"/>
      <w:pPr>
        <w:ind w:left="2160" w:hanging="360"/>
      </w:pPr>
      <w:rPr>
        <w:rFonts w:ascii="Wingdings" w:hAnsi="Wingdings" w:hint="default"/>
      </w:rPr>
    </w:lvl>
    <w:lvl w:ilvl="3" w:tplc="4F96864A" w:tentative="1">
      <w:start w:val="1"/>
      <w:numFmt w:val="bullet"/>
      <w:lvlText w:val=""/>
      <w:lvlJc w:val="left"/>
      <w:pPr>
        <w:ind w:left="2880" w:hanging="360"/>
      </w:pPr>
      <w:rPr>
        <w:rFonts w:ascii="Symbol" w:hAnsi="Symbol" w:hint="default"/>
      </w:rPr>
    </w:lvl>
    <w:lvl w:ilvl="4" w:tplc="6B24AF76" w:tentative="1">
      <w:start w:val="1"/>
      <w:numFmt w:val="bullet"/>
      <w:lvlText w:val="o"/>
      <w:lvlJc w:val="left"/>
      <w:pPr>
        <w:ind w:left="3600" w:hanging="360"/>
      </w:pPr>
      <w:rPr>
        <w:rFonts w:ascii="Courier New" w:hAnsi="Courier New" w:cs="Courier New" w:hint="default"/>
      </w:rPr>
    </w:lvl>
    <w:lvl w:ilvl="5" w:tplc="E366622C" w:tentative="1">
      <w:start w:val="1"/>
      <w:numFmt w:val="bullet"/>
      <w:lvlText w:val=""/>
      <w:lvlJc w:val="left"/>
      <w:pPr>
        <w:ind w:left="4320" w:hanging="360"/>
      </w:pPr>
      <w:rPr>
        <w:rFonts w:ascii="Wingdings" w:hAnsi="Wingdings" w:hint="default"/>
      </w:rPr>
    </w:lvl>
    <w:lvl w:ilvl="6" w:tplc="C0063DFE" w:tentative="1">
      <w:start w:val="1"/>
      <w:numFmt w:val="bullet"/>
      <w:lvlText w:val=""/>
      <w:lvlJc w:val="left"/>
      <w:pPr>
        <w:ind w:left="5040" w:hanging="360"/>
      </w:pPr>
      <w:rPr>
        <w:rFonts w:ascii="Symbol" w:hAnsi="Symbol" w:hint="default"/>
      </w:rPr>
    </w:lvl>
    <w:lvl w:ilvl="7" w:tplc="8B1A0166" w:tentative="1">
      <w:start w:val="1"/>
      <w:numFmt w:val="bullet"/>
      <w:lvlText w:val="o"/>
      <w:lvlJc w:val="left"/>
      <w:pPr>
        <w:ind w:left="5760" w:hanging="360"/>
      </w:pPr>
      <w:rPr>
        <w:rFonts w:ascii="Courier New" w:hAnsi="Courier New" w:cs="Courier New" w:hint="default"/>
      </w:rPr>
    </w:lvl>
    <w:lvl w:ilvl="8" w:tplc="EEB2D2EC" w:tentative="1">
      <w:start w:val="1"/>
      <w:numFmt w:val="bullet"/>
      <w:lvlText w:val=""/>
      <w:lvlJc w:val="left"/>
      <w:pPr>
        <w:ind w:left="6480" w:hanging="360"/>
      </w:pPr>
      <w:rPr>
        <w:rFonts w:ascii="Wingdings" w:hAnsi="Wingdings" w:hint="default"/>
      </w:rPr>
    </w:lvl>
  </w:abstractNum>
  <w:abstractNum w:abstractNumId="109">
    <w:nsid w:val="18EF3E68"/>
    <w:multiLevelType w:val="hybridMultilevel"/>
    <w:tmpl w:val="9922472A"/>
    <w:lvl w:ilvl="0" w:tplc="80AA776E">
      <w:start w:val="1"/>
      <w:numFmt w:val="bullet"/>
      <w:lvlText w:val=""/>
      <w:lvlJc w:val="left"/>
      <w:pPr>
        <w:ind w:left="720" w:hanging="360"/>
      </w:pPr>
      <w:rPr>
        <w:rFonts w:ascii="Symbol" w:hAnsi="Symbol" w:hint="default"/>
      </w:rPr>
    </w:lvl>
    <w:lvl w:ilvl="1" w:tplc="370875B6">
      <w:start w:val="1"/>
      <w:numFmt w:val="bullet"/>
      <w:lvlText w:val="o"/>
      <w:lvlJc w:val="left"/>
      <w:pPr>
        <w:ind w:left="1440" w:hanging="360"/>
      </w:pPr>
      <w:rPr>
        <w:rFonts w:ascii="Courier New" w:hAnsi="Courier New" w:cs="Courier New" w:hint="default"/>
      </w:rPr>
    </w:lvl>
    <w:lvl w:ilvl="2" w:tplc="360E41DE" w:tentative="1">
      <w:start w:val="1"/>
      <w:numFmt w:val="bullet"/>
      <w:lvlText w:val=""/>
      <w:lvlJc w:val="left"/>
      <w:pPr>
        <w:ind w:left="2160" w:hanging="360"/>
      </w:pPr>
      <w:rPr>
        <w:rFonts w:ascii="Wingdings" w:hAnsi="Wingdings" w:hint="default"/>
      </w:rPr>
    </w:lvl>
    <w:lvl w:ilvl="3" w:tplc="6B844008" w:tentative="1">
      <w:start w:val="1"/>
      <w:numFmt w:val="bullet"/>
      <w:lvlText w:val=""/>
      <w:lvlJc w:val="left"/>
      <w:pPr>
        <w:ind w:left="2880" w:hanging="360"/>
      </w:pPr>
      <w:rPr>
        <w:rFonts w:ascii="Symbol" w:hAnsi="Symbol" w:hint="default"/>
      </w:rPr>
    </w:lvl>
    <w:lvl w:ilvl="4" w:tplc="F6D4D40C" w:tentative="1">
      <w:start w:val="1"/>
      <w:numFmt w:val="bullet"/>
      <w:lvlText w:val="o"/>
      <w:lvlJc w:val="left"/>
      <w:pPr>
        <w:ind w:left="3600" w:hanging="360"/>
      </w:pPr>
      <w:rPr>
        <w:rFonts w:ascii="Courier New" w:hAnsi="Courier New" w:cs="Courier New" w:hint="default"/>
      </w:rPr>
    </w:lvl>
    <w:lvl w:ilvl="5" w:tplc="897E3D1C" w:tentative="1">
      <w:start w:val="1"/>
      <w:numFmt w:val="bullet"/>
      <w:lvlText w:val=""/>
      <w:lvlJc w:val="left"/>
      <w:pPr>
        <w:ind w:left="4320" w:hanging="360"/>
      </w:pPr>
      <w:rPr>
        <w:rFonts w:ascii="Wingdings" w:hAnsi="Wingdings" w:hint="default"/>
      </w:rPr>
    </w:lvl>
    <w:lvl w:ilvl="6" w:tplc="E22A16B4" w:tentative="1">
      <w:start w:val="1"/>
      <w:numFmt w:val="bullet"/>
      <w:lvlText w:val=""/>
      <w:lvlJc w:val="left"/>
      <w:pPr>
        <w:ind w:left="5040" w:hanging="360"/>
      </w:pPr>
      <w:rPr>
        <w:rFonts w:ascii="Symbol" w:hAnsi="Symbol" w:hint="default"/>
      </w:rPr>
    </w:lvl>
    <w:lvl w:ilvl="7" w:tplc="5E0685F2" w:tentative="1">
      <w:start w:val="1"/>
      <w:numFmt w:val="bullet"/>
      <w:lvlText w:val="o"/>
      <w:lvlJc w:val="left"/>
      <w:pPr>
        <w:ind w:left="5760" w:hanging="360"/>
      </w:pPr>
      <w:rPr>
        <w:rFonts w:ascii="Courier New" w:hAnsi="Courier New" w:cs="Courier New" w:hint="default"/>
      </w:rPr>
    </w:lvl>
    <w:lvl w:ilvl="8" w:tplc="0150C3A2" w:tentative="1">
      <w:start w:val="1"/>
      <w:numFmt w:val="bullet"/>
      <w:lvlText w:val=""/>
      <w:lvlJc w:val="left"/>
      <w:pPr>
        <w:ind w:left="6480" w:hanging="360"/>
      </w:pPr>
      <w:rPr>
        <w:rFonts w:ascii="Wingdings" w:hAnsi="Wingdings" w:hint="default"/>
      </w:rPr>
    </w:lvl>
  </w:abstractNum>
  <w:abstractNum w:abstractNumId="110">
    <w:nsid w:val="190221B2"/>
    <w:multiLevelType w:val="hybridMultilevel"/>
    <w:tmpl w:val="A87AC276"/>
    <w:lvl w:ilvl="0" w:tplc="AE1E628C">
      <w:start w:val="1"/>
      <w:numFmt w:val="bullet"/>
      <w:lvlText w:val=""/>
      <w:lvlJc w:val="left"/>
      <w:pPr>
        <w:ind w:left="720" w:hanging="360"/>
      </w:pPr>
      <w:rPr>
        <w:rFonts w:ascii="Symbol" w:hAnsi="Symbol" w:hint="default"/>
      </w:rPr>
    </w:lvl>
    <w:lvl w:ilvl="1" w:tplc="F08CC786">
      <w:start w:val="1"/>
      <w:numFmt w:val="bullet"/>
      <w:lvlText w:val="o"/>
      <w:lvlJc w:val="left"/>
      <w:pPr>
        <w:ind w:left="1440" w:hanging="360"/>
      </w:pPr>
      <w:rPr>
        <w:rFonts w:ascii="Courier New" w:hAnsi="Courier New" w:cs="Courier New" w:hint="default"/>
      </w:rPr>
    </w:lvl>
    <w:lvl w:ilvl="2" w:tplc="DC22BA1A" w:tentative="1">
      <w:start w:val="1"/>
      <w:numFmt w:val="bullet"/>
      <w:lvlText w:val=""/>
      <w:lvlJc w:val="left"/>
      <w:pPr>
        <w:ind w:left="2160" w:hanging="360"/>
      </w:pPr>
      <w:rPr>
        <w:rFonts w:ascii="Wingdings" w:hAnsi="Wingdings" w:hint="default"/>
      </w:rPr>
    </w:lvl>
    <w:lvl w:ilvl="3" w:tplc="060AF3DC" w:tentative="1">
      <w:start w:val="1"/>
      <w:numFmt w:val="bullet"/>
      <w:lvlText w:val=""/>
      <w:lvlJc w:val="left"/>
      <w:pPr>
        <w:ind w:left="2880" w:hanging="360"/>
      </w:pPr>
      <w:rPr>
        <w:rFonts w:ascii="Symbol" w:hAnsi="Symbol" w:hint="default"/>
      </w:rPr>
    </w:lvl>
    <w:lvl w:ilvl="4" w:tplc="E08053BA" w:tentative="1">
      <w:start w:val="1"/>
      <w:numFmt w:val="bullet"/>
      <w:lvlText w:val="o"/>
      <w:lvlJc w:val="left"/>
      <w:pPr>
        <w:ind w:left="3600" w:hanging="360"/>
      </w:pPr>
      <w:rPr>
        <w:rFonts w:ascii="Courier New" w:hAnsi="Courier New" w:cs="Courier New" w:hint="default"/>
      </w:rPr>
    </w:lvl>
    <w:lvl w:ilvl="5" w:tplc="99EA180E" w:tentative="1">
      <w:start w:val="1"/>
      <w:numFmt w:val="bullet"/>
      <w:lvlText w:val=""/>
      <w:lvlJc w:val="left"/>
      <w:pPr>
        <w:ind w:left="4320" w:hanging="360"/>
      </w:pPr>
      <w:rPr>
        <w:rFonts w:ascii="Wingdings" w:hAnsi="Wingdings" w:hint="default"/>
      </w:rPr>
    </w:lvl>
    <w:lvl w:ilvl="6" w:tplc="2E54BFA0" w:tentative="1">
      <w:start w:val="1"/>
      <w:numFmt w:val="bullet"/>
      <w:lvlText w:val=""/>
      <w:lvlJc w:val="left"/>
      <w:pPr>
        <w:ind w:left="5040" w:hanging="360"/>
      </w:pPr>
      <w:rPr>
        <w:rFonts w:ascii="Symbol" w:hAnsi="Symbol" w:hint="default"/>
      </w:rPr>
    </w:lvl>
    <w:lvl w:ilvl="7" w:tplc="CD0E32C8" w:tentative="1">
      <w:start w:val="1"/>
      <w:numFmt w:val="bullet"/>
      <w:lvlText w:val="o"/>
      <w:lvlJc w:val="left"/>
      <w:pPr>
        <w:ind w:left="5760" w:hanging="360"/>
      </w:pPr>
      <w:rPr>
        <w:rFonts w:ascii="Courier New" w:hAnsi="Courier New" w:cs="Courier New" w:hint="default"/>
      </w:rPr>
    </w:lvl>
    <w:lvl w:ilvl="8" w:tplc="9D9E22DE" w:tentative="1">
      <w:start w:val="1"/>
      <w:numFmt w:val="bullet"/>
      <w:lvlText w:val=""/>
      <w:lvlJc w:val="left"/>
      <w:pPr>
        <w:ind w:left="6480" w:hanging="360"/>
      </w:pPr>
      <w:rPr>
        <w:rFonts w:ascii="Wingdings" w:hAnsi="Wingdings" w:hint="default"/>
      </w:rPr>
    </w:lvl>
  </w:abstractNum>
  <w:abstractNum w:abstractNumId="111">
    <w:nsid w:val="191C76CC"/>
    <w:multiLevelType w:val="hybridMultilevel"/>
    <w:tmpl w:val="75E8B054"/>
    <w:lvl w:ilvl="0" w:tplc="FA80A208">
      <w:start w:val="1"/>
      <w:numFmt w:val="bullet"/>
      <w:lvlText w:val=""/>
      <w:lvlJc w:val="left"/>
      <w:pPr>
        <w:ind w:left="720" w:hanging="360"/>
      </w:pPr>
      <w:rPr>
        <w:rFonts w:ascii="Symbol" w:hAnsi="Symbol" w:hint="default"/>
      </w:rPr>
    </w:lvl>
    <w:lvl w:ilvl="1" w:tplc="B32E6904" w:tentative="1">
      <w:start w:val="1"/>
      <w:numFmt w:val="bullet"/>
      <w:lvlText w:val="o"/>
      <w:lvlJc w:val="left"/>
      <w:pPr>
        <w:ind w:left="1440" w:hanging="360"/>
      </w:pPr>
      <w:rPr>
        <w:rFonts w:ascii="Courier New" w:hAnsi="Courier New" w:cs="Courier New" w:hint="default"/>
      </w:rPr>
    </w:lvl>
    <w:lvl w:ilvl="2" w:tplc="27FA19E0">
      <w:start w:val="1"/>
      <w:numFmt w:val="bullet"/>
      <w:lvlText w:val=""/>
      <w:lvlJc w:val="left"/>
      <w:pPr>
        <w:ind w:left="2160" w:hanging="360"/>
      </w:pPr>
      <w:rPr>
        <w:rFonts w:ascii="Wingdings" w:hAnsi="Wingdings" w:hint="default"/>
      </w:rPr>
    </w:lvl>
    <w:lvl w:ilvl="3" w:tplc="1FD4940E" w:tentative="1">
      <w:start w:val="1"/>
      <w:numFmt w:val="bullet"/>
      <w:lvlText w:val=""/>
      <w:lvlJc w:val="left"/>
      <w:pPr>
        <w:ind w:left="2880" w:hanging="360"/>
      </w:pPr>
      <w:rPr>
        <w:rFonts w:ascii="Symbol" w:hAnsi="Symbol" w:hint="default"/>
      </w:rPr>
    </w:lvl>
    <w:lvl w:ilvl="4" w:tplc="563CADD0" w:tentative="1">
      <w:start w:val="1"/>
      <w:numFmt w:val="bullet"/>
      <w:lvlText w:val="o"/>
      <w:lvlJc w:val="left"/>
      <w:pPr>
        <w:ind w:left="3600" w:hanging="360"/>
      </w:pPr>
      <w:rPr>
        <w:rFonts w:ascii="Courier New" w:hAnsi="Courier New" w:cs="Courier New" w:hint="default"/>
      </w:rPr>
    </w:lvl>
    <w:lvl w:ilvl="5" w:tplc="AF84C6D6" w:tentative="1">
      <w:start w:val="1"/>
      <w:numFmt w:val="bullet"/>
      <w:lvlText w:val=""/>
      <w:lvlJc w:val="left"/>
      <w:pPr>
        <w:ind w:left="4320" w:hanging="360"/>
      </w:pPr>
      <w:rPr>
        <w:rFonts w:ascii="Wingdings" w:hAnsi="Wingdings" w:hint="default"/>
      </w:rPr>
    </w:lvl>
    <w:lvl w:ilvl="6" w:tplc="9136421E" w:tentative="1">
      <w:start w:val="1"/>
      <w:numFmt w:val="bullet"/>
      <w:lvlText w:val=""/>
      <w:lvlJc w:val="left"/>
      <w:pPr>
        <w:ind w:left="5040" w:hanging="360"/>
      </w:pPr>
      <w:rPr>
        <w:rFonts w:ascii="Symbol" w:hAnsi="Symbol" w:hint="default"/>
      </w:rPr>
    </w:lvl>
    <w:lvl w:ilvl="7" w:tplc="E7E0190E" w:tentative="1">
      <w:start w:val="1"/>
      <w:numFmt w:val="bullet"/>
      <w:lvlText w:val="o"/>
      <w:lvlJc w:val="left"/>
      <w:pPr>
        <w:ind w:left="5760" w:hanging="360"/>
      </w:pPr>
      <w:rPr>
        <w:rFonts w:ascii="Courier New" w:hAnsi="Courier New" w:cs="Courier New" w:hint="default"/>
      </w:rPr>
    </w:lvl>
    <w:lvl w:ilvl="8" w:tplc="B574ACFE" w:tentative="1">
      <w:start w:val="1"/>
      <w:numFmt w:val="bullet"/>
      <w:lvlText w:val=""/>
      <w:lvlJc w:val="left"/>
      <w:pPr>
        <w:ind w:left="6480" w:hanging="360"/>
      </w:pPr>
      <w:rPr>
        <w:rFonts w:ascii="Wingdings" w:hAnsi="Wingdings" w:hint="default"/>
      </w:rPr>
    </w:lvl>
  </w:abstractNum>
  <w:abstractNum w:abstractNumId="112">
    <w:nsid w:val="19312829"/>
    <w:multiLevelType w:val="hybridMultilevel"/>
    <w:tmpl w:val="CBDE9DF6"/>
    <w:lvl w:ilvl="0" w:tplc="7DB4C542">
      <w:start w:val="1"/>
      <w:numFmt w:val="bullet"/>
      <w:lvlText w:val=""/>
      <w:lvlJc w:val="left"/>
      <w:pPr>
        <w:ind w:left="720" w:hanging="360"/>
      </w:pPr>
      <w:rPr>
        <w:rFonts w:ascii="Symbol" w:hAnsi="Symbol" w:hint="default"/>
      </w:rPr>
    </w:lvl>
    <w:lvl w:ilvl="1" w:tplc="F74230D4">
      <w:start w:val="1"/>
      <w:numFmt w:val="bullet"/>
      <w:lvlText w:val="o"/>
      <w:lvlJc w:val="left"/>
      <w:pPr>
        <w:ind w:left="1440" w:hanging="360"/>
      </w:pPr>
      <w:rPr>
        <w:rFonts w:ascii="Courier New" w:hAnsi="Courier New" w:cs="Courier New" w:hint="default"/>
      </w:rPr>
    </w:lvl>
    <w:lvl w:ilvl="2" w:tplc="7DCC85E4" w:tentative="1">
      <w:start w:val="1"/>
      <w:numFmt w:val="bullet"/>
      <w:lvlText w:val=""/>
      <w:lvlJc w:val="left"/>
      <w:pPr>
        <w:ind w:left="2160" w:hanging="360"/>
      </w:pPr>
      <w:rPr>
        <w:rFonts w:ascii="Wingdings" w:hAnsi="Wingdings" w:hint="default"/>
      </w:rPr>
    </w:lvl>
    <w:lvl w:ilvl="3" w:tplc="19BC9170" w:tentative="1">
      <w:start w:val="1"/>
      <w:numFmt w:val="bullet"/>
      <w:lvlText w:val=""/>
      <w:lvlJc w:val="left"/>
      <w:pPr>
        <w:ind w:left="2880" w:hanging="360"/>
      </w:pPr>
      <w:rPr>
        <w:rFonts w:ascii="Symbol" w:hAnsi="Symbol" w:hint="default"/>
      </w:rPr>
    </w:lvl>
    <w:lvl w:ilvl="4" w:tplc="F6C2F7D0" w:tentative="1">
      <w:start w:val="1"/>
      <w:numFmt w:val="bullet"/>
      <w:lvlText w:val="o"/>
      <w:lvlJc w:val="left"/>
      <w:pPr>
        <w:ind w:left="3600" w:hanging="360"/>
      </w:pPr>
      <w:rPr>
        <w:rFonts w:ascii="Courier New" w:hAnsi="Courier New" w:cs="Courier New" w:hint="default"/>
      </w:rPr>
    </w:lvl>
    <w:lvl w:ilvl="5" w:tplc="73AE7A4E" w:tentative="1">
      <w:start w:val="1"/>
      <w:numFmt w:val="bullet"/>
      <w:lvlText w:val=""/>
      <w:lvlJc w:val="left"/>
      <w:pPr>
        <w:ind w:left="4320" w:hanging="360"/>
      </w:pPr>
      <w:rPr>
        <w:rFonts w:ascii="Wingdings" w:hAnsi="Wingdings" w:hint="default"/>
      </w:rPr>
    </w:lvl>
    <w:lvl w:ilvl="6" w:tplc="65EC9268" w:tentative="1">
      <w:start w:val="1"/>
      <w:numFmt w:val="bullet"/>
      <w:lvlText w:val=""/>
      <w:lvlJc w:val="left"/>
      <w:pPr>
        <w:ind w:left="5040" w:hanging="360"/>
      </w:pPr>
      <w:rPr>
        <w:rFonts w:ascii="Symbol" w:hAnsi="Symbol" w:hint="default"/>
      </w:rPr>
    </w:lvl>
    <w:lvl w:ilvl="7" w:tplc="0F46597E" w:tentative="1">
      <w:start w:val="1"/>
      <w:numFmt w:val="bullet"/>
      <w:lvlText w:val="o"/>
      <w:lvlJc w:val="left"/>
      <w:pPr>
        <w:ind w:left="5760" w:hanging="360"/>
      </w:pPr>
      <w:rPr>
        <w:rFonts w:ascii="Courier New" w:hAnsi="Courier New" w:cs="Courier New" w:hint="default"/>
      </w:rPr>
    </w:lvl>
    <w:lvl w:ilvl="8" w:tplc="A106FAE0" w:tentative="1">
      <w:start w:val="1"/>
      <w:numFmt w:val="bullet"/>
      <w:lvlText w:val=""/>
      <w:lvlJc w:val="left"/>
      <w:pPr>
        <w:ind w:left="6480" w:hanging="360"/>
      </w:pPr>
      <w:rPr>
        <w:rFonts w:ascii="Wingdings" w:hAnsi="Wingdings" w:hint="default"/>
      </w:rPr>
    </w:lvl>
  </w:abstractNum>
  <w:abstractNum w:abstractNumId="113">
    <w:nsid w:val="19A04501"/>
    <w:multiLevelType w:val="hybridMultilevel"/>
    <w:tmpl w:val="F6D26346"/>
    <w:lvl w:ilvl="0" w:tplc="CE02BA56">
      <w:start w:val="1"/>
      <w:numFmt w:val="bullet"/>
      <w:lvlText w:val=""/>
      <w:lvlJc w:val="left"/>
      <w:pPr>
        <w:ind w:left="720" w:hanging="360"/>
      </w:pPr>
      <w:rPr>
        <w:rFonts w:ascii="Symbol" w:hAnsi="Symbol" w:hint="default"/>
      </w:rPr>
    </w:lvl>
    <w:lvl w:ilvl="1" w:tplc="18A2523E">
      <w:start w:val="1"/>
      <w:numFmt w:val="bullet"/>
      <w:lvlText w:val="o"/>
      <w:lvlJc w:val="left"/>
      <w:pPr>
        <w:ind w:left="1440" w:hanging="360"/>
      </w:pPr>
      <w:rPr>
        <w:rFonts w:ascii="Courier New" w:hAnsi="Courier New" w:cs="Courier New" w:hint="default"/>
      </w:rPr>
    </w:lvl>
    <w:lvl w:ilvl="2" w:tplc="7166E13C" w:tentative="1">
      <w:start w:val="1"/>
      <w:numFmt w:val="bullet"/>
      <w:lvlText w:val=""/>
      <w:lvlJc w:val="left"/>
      <w:pPr>
        <w:ind w:left="2160" w:hanging="360"/>
      </w:pPr>
      <w:rPr>
        <w:rFonts w:ascii="Wingdings" w:hAnsi="Wingdings" w:hint="default"/>
      </w:rPr>
    </w:lvl>
    <w:lvl w:ilvl="3" w:tplc="7D9A11B0" w:tentative="1">
      <w:start w:val="1"/>
      <w:numFmt w:val="bullet"/>
      <w:lvlText w:val=""/>
      <w:lvlJc w:val="left"/>
      <w:pPr>
        <w:ind w:left="2880" w:hanging="360"/>
      </w:pPr>
      <w:rPr>
        <w:rFonts w:ascii="Symbol" w:hAnsi="Symbol" w:hint="default"/>
      </w:rPr>
    </w:lvl>
    <w:lvl w:ilvl="4" w:tplc="DAB4A47A" w:tentative="1">
      <w:start w:val="1"/>
      <w:numFmt w:val="bullet"/>
      <w:lvlText w:val="o"/>
      <w:lvlJc w:val="left"/>
      <w:pPr>
        <w:ind w:left="3600" w:hanging="360"/>
      </w:pPr>
      <w:rPr>
        <w:rFonts w:ascii="Courier New" w:hAnsi="Courier New" w:cs="Courier New" w:hint="default"/>
      </w:rPr>
    </w:lvl>
    <w:lvl w:ilvl="5" w:tplc="6DCCB76A" w:tentative="1">
      <w:start w:val="1"/>
      <w:numFmt w:val="bullet"/>
      <w:lvlText w:val=""/>
      <w:lvlJc w:val="left"/>
      <w:pPr>
        <w:ind w:left="4320" w:hanging="360"/>
      </w:pPr>
      <w:rPr>
        <w:rFonts w:ascii="Wingdings" w:hAnsi="Wingdings" w:hint="default"/>
      </w:rPr>
    </w:lvl>
    <w:lvl w:ilvl="6" w:tplc="EE500E0C" w:tentative="1">
      <w:start w:val="1"/>
      <w:numFmt w:val="bullet"/>
      <w:lvlText w:val=""/>
      <w:lvlJc w:val="left"/>
      <w:pPr>
        <w:ind w:left="5040" w:hanging="360"/>
      </w:pPr>
      <w:rPr>
        <w:rFonts w:ascii="Symbol" w:hAnsi="Symbol" w:hint="default"/>
      </w:rPr>
    </w:lvl>
    <w:lvl w:ilvl="7" w:tplc="68120A66" w:tentative="1">
      <w:start w:val="1"/>
      <w:numFmt w:val="bullet"/>
      <w:lvlText w:val="o"/>
      <w:lvlJc w:val="left"/>
      <w:pPr>
        <w:ind w:left="5760" w:hanging="360"/>
      </w:pPr>
      <w:rPr>
        <w:rFonts w:ascii="Courier New" w:hAnsi="Courier New" w:cs="Courier New" w:hint="default"/>
      </w:rPr>
    </w:lvl>
    <w:lvl w:ilvl="8" w:tplc="56F6A356" w:tentative="1">
      <w:start w:val="1"/>
      <w:numFmt w:val="bullet"/>
      <w:lvlText w:val=""/>
      <w:lvlJc w:val="left"/>
      <w:pPr>
        <w:ind w:left="6480" w:hanging="360"/>
      </w:pPr>
      <w:rPr>
        <w:rFonts w:ascii="Wingdings" w:hAnsi="Wingdings" w:hint="default"/>
      </w:rPr>
    </w:lvl>
  </w:abstractNum>
  <w:abstractNum w:abstractNumId="114">
    <w:nsid w:val="19F74EDF"/>
    <w:multiLevelType w:val="hybridMultilevel"/>
    <w:tmpl w:val="161C8A68"/>
    <w:lvl w:ilvl="0" w:tplc="5D38A6F2">
      <w:start w:val="1"/>
      <w:numFmt w:val="bullet"/>
      <w:lvlText w:val=""/>
      <w:lvlJc w:val="left"/>
      <w:pPr>
        <w:ind w:left="720" w:hanging="360"/>
      </w:pPr>
      <w:rPr>
        <w:rFonts w:ascii="Symbol" w:hAnsi="Symbol" w:hint="default"/>
      </w:rPr>
    </w:lvl>
    <w:lvl w:ilvl="1" w:tplc="19589C58" w:tentative="1">
      <w:start w:val="1"/>
      <w:numFmt w:val="bullet"/>
      <w:lvlText w:val="o"/>
      <w:lvlJc w:val="left"/>
      <w:pPr>
        <w:ind w:left="1440" w:hanging="360"/>
      </w:pPr>
      <w:rPr>
        <w:rFonts w:ascii="Courier New" w:hAnsi="Courier New" w:cs="Courier New" w:hint="default"/>
      </w:rPr>
    </w:lvl>
    <w:lvl w:ilvl="2" w:tplc="689C90CA">
      <w:start w:val="1"/>
      <w:numFmt w:val="bullet"/>
      <w:lvlText w:val=""/>
      <w:lvlJc w:val="left"/>
      <w:pPr>
        <w:ind w:left="2160" w:hanging="360"/>
      </w:pPr>
      <w:rPr>
        <w:rFonts w:ascii="Wingdings" w:hAnsi="Wingdings" w:hint="default"/>
      </w:rPr>
    </w:lvl>
    <w:lvl w:ilvl="3" w:tplc="2C587DD4" w:tentative="1">
      <w:start w:val="1"/>
      <w:numFmt w:val="bullet"/>
      <w:lvlText w:val=""/>
      <w:lvlJc w:val="left"/>
      <w:pPr>
        <w:ind w:left="2880" w:hanging="360"/>
      </w:pPr>
      <w:rPr>
        <w:rFonts w:ascii="Symbol" w:hAnsi="Symbol" w:hint="default"/>
      </w:rPr>
    </w:lvl>
    <w:lvl w:ilvl="4" w:tplc="D5269DF6" w:tentative="1">
      <w:start w:val="1"/>
      <w:numFmt w:val="bullet"/>
      <w:lvlText w:val="o"/>
      <w:lvlJc w:val="left"/>
      <w:pPr>
        <w:ind w:left="3600" w:hanging="360"/>
      </w:pPr>
      <w:rPr>
        <w:rFonts w:ascii="Courier New" w:hAnsi="Courier New" w:cs="Courier New" w:hint="default"/>
      </w:rPr>
    </w:lvl>
    <w:lvl w:ilvl="5" w:tplc="72B633D6" w:tentative="1">
      <w:start w:val="1"/>
      <w:numFmt w:val="bullet"/>
      <w:lvlText w:val=""/>
      <w:lvlJc w:val="left"/>
      <w:pPr>
        <w:ind w:left="4320" w:hanging="360"/>
      </w:pPr>
      <w:rPr>
        <w:rFonts w:ascii="Wingdings" w:hAnsi="Wingdings" w:hint="default"/>
      </w:rPr>
    </w:lvl>
    <w:lvl w:ilvl="6" w:tplc="F3A0C59E" w:tentative="1">
      <w:start w:val="1"/>
      <w:numFmt w:val="bullet"/>
      <w:lvlText w:val=""/>
      <w:lvlJc w:val="left"/>
      <w:pPr>
        <w:ind w:left="5040" w:hanging="360"/>
      </w:pPr>
      <w:rPr>
        <w:rFonts w:ascii="Symbol" w:hAnsi="Symbol" w:hint="default"/>
      </w:rPr>
    </w:lvl>
    <w:lvl w:ilvl="7" w:tplc="E6AE301E" w:tentative="1">
      <w:start w:val="1"/>
      <w:numFmt w:val="bullet"/>
      <w:lvlText w:val="o"/>
      <w:lvlJc w:val="left"/>
      <w:pPr>
        <w:ind w:left="5760" w:hanging="360"/>
      </w:pPr>
      <w:rPr>
        <w:rFonts w:ascii="Courier New" w:hAnsi="Courier New" w:cs="Courier New" w:hint="default"/>
      </w:rPr>
    </w:lvl>
    <w:lvl w:ilvl="8" w:tplc="47084D98" w:tentative="1">
      <w:start w:val="1"/>
      <w:numFmt w:val="bullet"/>
      <w:lvlText w:val=""/>
      <w:lvlJc w:val="left"/>
      <w:pPr>
        <w:ind w:left="6480" w:hanging="360"/>
      </w:pPr>
      <w:rPr>
        <w:rFonts w:ascii="Wingdings" w:hAnsi="Wingdings" w:hint="default"/>
      </w:rPr>
    </w:lvl>
  </w:abstractNum>
  <w:abstractNum w:abstractNumId="115">
    <w:nsid w:val="1A6557B7"/>
    <w:multiLevelType w:val="hybridMultilevel"/>
    <w:tmpl w:val="B644E154"/>
    <w:lvl w:ilvl="0" w:tplc="0EAAF848">
      <w:start w:val="1"/>
      <w:numFmt w:val="bullet"/>
      <w:lvlText w:val=""/>
      <w:lvlJc w:val="left"/>
      <w:pPr>
        <w:ind w:left="720" w:hanging="360"/>
      </w:pPr>
      <w:rPr>
        <w:rFonts w:ascii="Symbol" w:hAnsi="Symbol" w:hint="default"/>
      </w:rPr>
    </w:lvl>
    <w:lvl w:ilvl="1" w:tplc="83F4B362" w:tentative="1">
      <w:start w:val="1"/>
      <w:numFmt w:val="bullet"/>
      <w:lvlText w:val="o"/>
      <w:lvlJc w:val="left"/>
      <w:pPr>
        <w:ind w:left="1440" w:hanging="360"/>
      </w:pPr>
      <w:rPr>
        <w:rFonts w:ascii="Courier New" w:hAnsi="Courier New" w:cs="Courier New" w:hint="default"/>
      </w:rPr>
    </w:lvl>
    <w:lvl w:ilvl="2" w:tplc="36D85F66">
      <w:start w:val="1"/>
      <w:numFmt w:val="bullet"/>
      <w:lvlText w:val=""/>
      <w:lvlJc w:val="left"/>
      <w:pPr>
        <w:ind w:left="2160" w:hanging="360"/>
      </w:pPr>
      <w:rPr>
        <w:rFonts w:ascii="Wingdings" w:hAnsi="Wingdings" w:hint="default"/>
      </w:rPr>
    </w:lvl>
    <w:lvl w:ilvl="3" w:tplc="2B1C3B78" w:tentative="1">
      <w:start w:val="1"/>
      <w:numFmt w:val="bullet"/>
      <w:lvlText w:val=""/>
      <w:lvlJc w:val="left"/>
      <w:pPr>
        <w:ind w:left="2880" w:hanging="360"/>
      </w:pPr>
      <w:rPr>
        <w:rFonts w:ascii="Symbol" w:hAnsi="Symbol" w:hint="default"/>
      </w:rPr>
    </w:lvl>
    <w:lvl w:ilvl="4" w:tplc="F89E8288" w:tentative="1">
      <w:start w:val="1"/>
      <w:numFmt w:val="bullet"/>
      <w:lvlText w:val="o"/>
      <w:lvlJc w:val="left"/>
      <w:pPr>
        <w:ind w:left="3600" w:hanging="360"/>
      </w:pPr>
      <w:rPr>
        <w:rFonts w:ascii="Courier New" w:hAnsi="Courier New" w:cs="Courier New" w:hint="default"/>
      </w:rPr>
    </w:lvl>
    <w:lvl w:ilvl="5" w:tplc="38FEBF86" w:tentative="1">
      <w:start w:val="1"/>
      <w:numFmt w:val="bullet"/>
      <w:lvlText w:val=""/>
      <w:lvlJc w:val="left"/>
      <w:pPr>
        <w:ind w:left="4320" w:hanging="360"/>
      </w:pPr>
      <w:rPr>
        <w:rFonts w:ascii="Wingdings" w:hAnsi="Wingdings" w:hint="default"/>
      </w:rPr>
    </w:lvl>
    <w:lvl w:ilvl="6" w:tplc="00E0FEBE" w:tentative="1">
      <w:start w:val="1"/>
      <w:numFmt w:val="bullet"/>
      <w:lvlText w:val=""/>
      <w:lvlJc w:val="left"/>
      <w:pPr>
        <w:ind w:left="5040" w:hanging="360"/>
      </w:pPr>
      <w:rPr>
        <w:rFonts w:ascii="Symbol" w:hAnsi="Symbol" w:hint="default"/>
      </w:rPr>
    </w:lvl>
    <w:lvl w:ilvl="7" w:tplc="4FE8FA76" w:tentative="1">
      <w:start w:val="1"/>
      <w:numFmt w:val="bullet"/>
      <w:lvlText w:val="o"/>
      <w:lvlJc w:val="left"/>
      <w:pPr>
        <w:ind w:left="5760" w:hanging="360"/>
      </w:pPr>
      <w:rPr>
        <w:rFonts w:ascii="Courier New" w:hAnsi="Courier New" w:cs="Courier New" w:hint="default"/>
      </w:rPr>
    </w:lvl>
    <w:lvl w:ilvl="8" w:tplc="0C06A0EA" w:tentative="1">
      <w:start w:val="1"/>
      <w:numFmt w:val="bullet"/>
      <w:lvlText w:val=""/>
      <w:lvlJc w:val="left"/>
      <w:pPr>
        <w:ind w:left="6480" w:hanging="360"/>
      </w:pPr>
      <w:rPr>
        <w:rFonts w:ascii="Wingdings" w:hAnsi="Wingdings" w:hint="default"/>
      </w:rPr>
    </w:lvl>
  </w:abstractNum>
  <w:abstractNum w:abstractNumId="116">
    <w:nsid w:val="1A7E09F2"/>
    <w:multiLevelType w:val="hybridMultilevel"/>
    <w:tmpl w:val="562C4252"/>
    <w:lvl w:ilvl="0" w:tplc="A26A6CB8">
      <w:start w:val="1"/>
      <w:numFmt w:val="bullet"/>
      <w:lvlText w:val=""/>
      <w:lvlJc w:val="left"/>
      <w:pPr>
        <w:ind w:left="720" w:hanging="360"/>
      </w:pPr>
      <w:rPr>
        <w:rFonts w:ascii="Symbol" w:hAnsi="Symbol" w:hint="default"/>
      </w:rPr>
    </w:lvl>
    <w:lvl w:ilvl="1" w:tplc="2B8C17E4">
      <w:start w:val="1"/>
      <w:numFmt w:val="bullet"/>
      <w:lvlText w:val="o"/>
      <w:lvlJc w:val="left"/>
      <w:pPr>
        <w:ind w:left="1440" w:hanging="360"/>
      </w:pPr>
      <w:rPr>
        <w:rFonts w:ascii="Courier New" w:hAnsi="Courier New" w:cs="Courier New" w:hint="default"/>
      </w:rPr>
    </w:lvl>
    <w:lvl w:ilvl="2" w:tplc="06DEF0B8" w:tentative="1">
      <w:start w:val="1"/>
      <w:numFmt w:val="bullet"/>
      <w:lvlText w:val=""/>
      <w:lvlJc w:val="left"/>
      <w:pPr>
        <w:ind w:left="2160" w:hanging="360"/>
      </w:pPr>
      <w:rPr>
        <w:rFonts w:ascii="Wingdings" w:hAnsi="Wingdings" w:hint="default"/>
      </w:rPr>
    </w:lvl>
    <w:lvl w:ilvl="3" w:tplc="4F002718" w:tentative="1">
      <w:start w:val="1"/>
      <w:numFmt w:val="bullet"/>
      <w:lvlText w:val=""/>
      <w:lvlJc w:val="left"/>
      <w:pPr>
        <w:ind w:left="2880" w:hanging="360"/>
      </w:pPr>
      <w:rPr>
        <w:rFonts w:ascii="Symbol" w:hAnsi="Symbol" w:hint="default"/>
      </w:rPr>
    </w:lvl>
    <w:lvl w:ilvl="4" w:tplc="46F46324" w:tentative="1">
      <w:start w:val="1"/>
      <w:numFmt w:val="bullet"/>
      <w:lvlText w:val="o"/>
      <w:lvlJc w:val="left"/>
      <w:pPr>
        <w:ind w:left="3600" w:hanging="360"/>
      </w:pPr>
      <w:rPr>
        <w:rFonts w:ascii="Courier New" w:hAnsi="Courier New" w:cs="Courier New" w:hint="default"/>
      </w:rPr>
    </w:lvl>
    <w:lvl w:ilvl="5" w:tplc="DA768DEC" w:tentative="1">
      <w:start w:val="1"/>
      <w:numFmt w:val="bullet"/>
      <w:lvlText w:val=""/>
      <w:lvlJc w:val="left"/>
      <w:pPr>
        <w:ind w:left="4320" w:hanging="360"/>
      </w:pPr>
      <w:rPr>
        <w:rFonts w:ascii="Wingdings" w:hAnsi="Wingdings" w:hint="default"/>
      </w:rPr>
    </w:lvl>
    <w:lvl w:ilvl="6" w:tplc="1220DC40" w:tentative="1">
      <w:start w:val="1"/>
      <w:numFmt w:val="bullet"/>
      <w:lvlText w:val=""/>
      <w:lvlJc w:val="left"/>
      <w:pPr>
        <w:ind w:left="5040" w:hanging="360"/>
      </w:pPr>
      <w:rPr>
        <w:rFonts w:ascii="Symbol" w:hAnsi="Symbol" w:hint="default"/>
      </w:rPr>
    </w:lvl>
    <w:lvl w:ilvl="7" w:tplc="2882584A" w:tentative="1">
      <w:start w:val="1"/>
      <w:numFmt w:val="bullet"/>
      <w:lvlText w:val="o"/>
      <w:lvlJc w:val="left"/>
      <w:pPr>
        <w:ind w:left="5760" w:hanging="360"/>
      </w:pPr>
      <w:rPr>
        <w:rFonts w:ascii="Courier New" w:hAnsi="Courier New" w:cs="Courier New" w:hint="default"/>
      </w:rPr>
    </w:lvl>
    <w:lvl w:ilvl="8" w:tplc="7B167FD4" w:tentative="1">
      <w:start w:val="1"/>
      <w:numFmt w:val="bullet"/>
      <w:lvlText w:val=""/>
      <w:lvlJc w:val="left"/>
      <w:pPr>
        <w:ind w:left="6480" w:hanging="360"/>
      </w:pPr>
      <w:rPr>
        <w:rFonts w:ascii="Wingdings" w:hAnsi="Wingdings" w:hint="default"/>
      </w:rPr>
    </w:lvl>
  </w:abstractNum>
  <w:abstractNum w:abstractNumId="117">
    <w:nsid w:val="1AC6670A"/>
    <w:multiLevelType w:val="hybridMultilevel"/>
    <w:tmpl w:val="4B2404F0"/>
    <w:lvl w:ilvl="0" w:tplc="A90CD5FE">
      <w:start w:val="1"/>
      <w:numFmt w:val="bullet"/>
      <w:lvlText w:val=""/>
      <w:lvlJc w:val="left"/>
      <w:pPr>
        <w:ind w:left="720" w:hanging="360"/>
      </w:pPr>
      <w:rPr>
        <w:rFonts w:ascii="Symbol" w:hAnsi="Symbol" w:hint="default"/>
      </w:rPr>
    </w:lvl>
    <w:lvl w:ilvl="1" w:tplc="2ACAE30C" w:tentative="1">
      <w:start w:val="1"/>
      <w:numFmt w:val="bullet"/>
      <w:lvlText w:val="o"/>
      <w:lvlJc w:val="left"/>
      <w:pPr>
        <w:ind w:left="1440" w:hanging="360"/>
      </w:pPr>
      <w:rPr>
        <w:rFonts w:ascii="Courier New" w:hAnsi="Courier New" w:cs="Courier New" w:hint="default"/>
      </w:rPr>
    </w:lvl>
    <w:lvl w:ilvl="2" w:tplc="FA005F3C">
      <w:start w:val="1"/>
      <w:numFmt w:val="bullet"/>
      <w:lvlText w:val=""/>
      <w:lvlJc w:val="left"/>
      <w:pPr>
        <w:ind w:left="2160" w:hanging="360"/>
      </w:pPr>
      <w:rPr>
        <w:rFonts w:ascii="Wingdings" w:hAnsi="Wingdings" w:hint="default"/>
      </w:rPr>
    </w:lvl>
    <w:lvl w:ilvl="3" w:tplc="DB84EDFC" w:tentative="1">
      <w:start w:val="1"/>
      <w:numFmt w:val="bullet"/>
      <w:lvlText w:val=""/>
      <w:lvlJc w:val="left"/>
      <w:pPr>
        <w:ind w:left="2880" w:hanging="360"/>
      </w:pPr>
      <w:rPr>
        <w:rFonts w:ascii="Symbol" w:hAnsi="Symbol" w:hint="default"/>
      </w:rPr>
    </w:lvl>
    <w:lvl w:ilvl="4" w:tplc="94783A4A" w:tentative="1">
      <w:start w:val="1"/>
      <w:numFmt w:val="bullet"/>
      <w:lvlText w:val="o"/>
      <w:lvlJc w:val="left"/>
      <w:pPr>
        <w:ind w:left="3600" w:hanging="360"/>
      </w:pPr>
      <w:rPr>
        <w:rFonts w:ascii="Courier New" w:hAnsi="Courier New" w:cs="Courier New" w:hint="default"/>
      </w:rPr>
    </w:lvl>
    <w:lvl w:ilvl="5" w:tplc="9522C81E" w:tentative="1">
      <w:start w:val="1"/>
      <w:numFmt w:val="bullet"/>
      <w:lvlText w:val=""/>
      <w:lvlJc w:val="left"/>
      <w:pPr>
        <w:ind w:left="4320" w:hanging="360"/>
      </w:pPr>
      <w:rPr>
        <w:rFonts w:ascii="Wingdings" w:hAnsi="Wingdings" w:hint="default"/>
      </w:rPr>
    </w:lvl>
    <w:lvl w:ilvl="6" w:tplc="C6125764" w:tentative="1">
      <w:start w:val="1"/>
      <w:numFmt w:val="bullet"/>
      <w:lvlText w:val=""/>
      <w:lvlJc w:val="left"/>
      <w:pPr>
        <w:ind w:left="5040" w:hanging="360"/>
      </w:pPr>
      <w:rPr>
        <w:rFonts w:ascii="Symbol" w:hAnsi="Symbol" w:hint="default"/>
      </w:rPr>
    </w:lvl>
    <w:lvl w:ilvl="7" w:tplc="27FEA4FC" w:tentative="1">
      <w:start w:val="1"/>
      <w:numFmt w:val="bullet"/>
      <w:lvlText w:val="o"/>
      <w:lvlJc w:val="left"/>
      <w:pPr>
        <w:ind w:left="5760" w:hanging="360"/>
      </w:pPr>
      <w:rPr>
        <w:rFonts w:ascii="Courier New" w:hAnsi="Courier New" w:cs="Courier New" w:hint="default"/>
      </w:rPr>
    </w:lvl>
    <w:lvl w:ilvl="8" w:tplc="CE0417D8" w:tentative="1">
      <w:start w:val="1"/>
      <w:numFmt w:val="bullet"/>
      <w:lvlText w:val=""/>
      <w:lvlJc w:val="left"/>
      <w:pPr>
        <w:ind w:left="6480" w:hanging="360"/>
      </w:pPr>
      <w:rPr>
        <w:rFonts w:ascii="Wingdings" w:hAnsi="Wingdings" w:hint="default"/>
      </w:rPr>
    </w:lvl>
  </w:abstractNum>
  <w:abstractNum w:abstractNumId="118">
    <w:nsid w:val="1B177171"/>
    <w:multiLevelType w:val="hybridMultilevel"/>
    <w:tmpl w:val="BCA80928"/>
    <w:lvl w:ilvl="0" w:tplc="AC941EFC">
      <w:start w:val="1"/>
      <w:numFmt w:val="bullet"/>
      <w:lvlText w:val=""/>
      <w:lvlJc w:val="left"/>
      <w:pPr>
        <w:ind w:left="720" w:hanging="360"/>
      </w:pPr>
      <w:rPr>
        <w:rFonts w:ascii="Symbol" w:hAnsi="Symbol" w:hint="default"/>
      </w:rPr>
    </w:lvl>
    <w:lvl w:ilvl="1" w:tplc="0DDE80FE" w:tentative="1">
      <w:start w:val="1"/>
      <w:numFmt w:val="bullet"/>
      <w:lvlText w:val="o"/>
      <w:lvlJc w:val="left"/>
      <w:pPr>
        <w:ind w:left="1440" w:hanging="360"/>
      </w:pPr>
      <w:rPr>
        <w:rFonts w:ascii="Courier New" w:hAnsi="Courier New" w:cs="Courier New" w:hint="default"/>
      </w:rPr>
    </w:lvl>
    <w:lvl w:ilvl="2" w:tplc="272E9404" w:tentative="1">
      <w:start w:val="1"/>
      <w:numFmt w:val="bullet"/>
      <w:lvlText w:val=""/>
      <w:lvlJc w:val="left"/>
      <w:pPr>
        <w:ind w:left="2160" w:hanging="360"/>
      </w:pPr>
      <w:rPr>
        <w:rFonts w:ascii="Wingdings" w:hAnsi="Wingdings" w:hint="default"/>
      </w:rPr>
    </w:lvl>
    <w:lvl w:ilvl="3" w:tplc="ED5A48D0">
      <w:start w:val="1"/>
      <w:numFmt w:val="bullet"/>
      <w:lvlText w:val=""/>
      <w:lvlJc w:val="left"/>
      <w:pPr>
        <w:ind w:left="2880" w:hanging="360"/>
      </w:pPr>
      <w:rPr>
        <w:rFonts w:ascii="Symbol" w:hAnsi="Symbol" w:hint="default"/>
      </w:rPr>
    </w:lvl>
    <w:lvl w:ilvl="4" w:tplc="DCECE866" w:tentative="1">
      <w:start w:val="1"/>
      <w:numFmt w:val="bullet"/>
      <w:lvlText w:val="o"/>
      <w:lvlJc w:val="left"/>
      <w:pPr>
        <w:ind w:left="3600" w:hanging="360"/>
      </w:pPr>
      <w:rPr>
        <w:rFonts w:ascii="Courier New" w:hAnsi="Courier New" w:cs="Courier New" w:hint="default"/>
      </w:rPr>
    </w:lvl>
    <w:lvl w:ilvl="5" w:tplc="536E1B28" w:tentative="1">
      <w:start w:val="1"/>
      <w:numFmt w:val="bullet"/>
      <w:lvlText w:val=""/>
      <w:lvlJc w:val="left"/>
      <w:pPr>
        <w:ind w:left="4320" w:hanging="360"/>
      </w:pPr>
      <w:rPr>
        <w:rFonts w:ascii="Wingdings" w:hAnsi="Wingdings" w:hint="default"/>
      </w:rPr>
    </w:lvl>
    <w:lvl w:ilvl="6" w:tplc="472CCCB8" w:tentative="1">
      <w:start w:val="1"/>
      <w:numFmt w:val="bullet"/>
      <w:lvlText w:val=""/>
      <w:lvlJc w:val="left"/>
      <w:pPr>
        <w:ind w:left="5040" w:hanging="360"/>
      </w:pPr>
      <w:rPr>
        <w:rFonts w:ascii="Symbol" w:hAnsi="Symbol" w:hint="default"/>
      </w:rPr>
    </w:lvl>
    <w:lvl w:ilvl="7" w:tplc="4C442438" w:tentative="1">
      <w:start w:val="1"/>
      <w:numFmt w:val="bullet"/>
      <w:lvlText w:val="o"/>
      <w:lvlJc w:val="left"/>
      <w:pPr>
        <w:ind w:left="5760" w:hanging="360"/>
      </w:pPr>
      <w:rPr>
        <w:rFonts w:ascii="Courier New" w:hAnsi="Courier New" w:cs="Courier New" w:hint="default"/>
      </w:rPr>
    </w:lvl>
    <w:lvl w:ilvl="8" w:tplc="D0D07882" w:tentative="1">
      <w:start w:val="1"/>
      <w:numFmt w:val="bullet"/>
      <w:lvlText w:val=""/>
      <w:lvlJc w:val="left"/>
      <w:pPr>
        <w:ind w:left="6480" w:hanging="360"/>
      </w:pPr>
      <w:rPr>
        <w:rFonts w:ascii="Wingdings" w:hAnsi="Wingdings" w:hint="default"/>
      </w:rPr>
    </w:lvl>
  </w:abstractNum>
  <w:abstractNum w:abstractNumId="119">
    <w:nsid w:val="1B5E217B"/>
    <w:multiLevelType w:val="hybridMultilevel"/>
    <w:tmpl w:val="3BFCBBFC"/>
    <w:lvl w:ilvl="0" w:tplc="2506CB9E">
      <w:start w:val="1"/>
      <w:numFmt w:val="bullet"/>
      <w:lvlText w:val=""/>
      <w:lvlJc w:val="left"/>
      <w:pPr>
        <w:ind w:left="720" w:hanging="360"/>
      </w:pPr>
      <w:rPr>
        <w:rFonts w:ascii="Symbol" w:hAnsi="Symbol" w:hint="default"/>
      </w:rPr>
    </w:lvl>
    <w:lvl w:ilvl="1" w:tplc="F66650E8" w:tentative="1">
      <w:start w:val="1"/>
      <w:numFmt w:val="bullet"/>
      <w:lvlText w:val="o"/>
      <w:lvlJc w:val="left"/>
      <w:pPr>
        <w:ind w:left="1440" w:hanging="360"/>
      </w:pPr>
      <w:rPr>
        <w:rFonts w:ascii="Courier New" w:hAnsi="Courier New" w:cs="Courier New" w:hint="default"/>
      </w:rPr>
    </w:lvl>
    <w:lvl w:ilvl="2" w:tplc="3DCE5988">
      <w:start w:val="1"/>
      <w:numFmt w:val="bullet"/>
      <w:lvlText w:val=""/>
      <w:lvlJc w:val="left"/>
      <w:pPr>
        <w:ind w:left="2160" w:hanging="360"/>
      </w:pPr>
      <w:rPr>
        <w:rFonts w:ascii="Wingdings" w:hAnsi="Wingdings" w:hint="default"/>
      </w:rPr>
    </w:lvl>
    <w:lvl w:ilvl="3" w:tplc="4BB49EE4" w:tentative="1">
      <w:start w:val="1"/>
      <w:numFmt w:val="bullet"/>
      <w:lvlText w:val=""/>
      <w:lvlJc w:val="left"/>
      <w:pPr>
        <w:ind w:left="2880" w:hanging="360"/>
      </w:pPr>
      <w:rPr>
        <w:rFonts w:ascii="Symbol" w:hAnsi="Symbol" w:hint="default"/>
      </w:rPr>
    </w:lvl>
    <w:lvl w:ilvl="4" w:tplc="02167E88" w:tentative="1">
      <w:start w:val="1"/>
      <w:numFmt w:val="bullet"/>
      <w:lvlText w:val="o"/>
      <w:lvlJc w:val="left"/>
      <w:pPr>
        <w:ind w:left="3600" w:hanging="360"/>
      </w:pPr>
      <w:rPr>
        <w:rFonts w:ascii="Courier New" w:hAnsi="Courier New" w:cs="Courier New" w:hint="default"/>
      </w:rPr>
    </w:lvl>
    <w:lvl w:ilvl="5" w:tplc="B4526410" w:tentative="1">
      <w:start w:val="1"/>
      <w:numFmt w:val="bullet"/>
      <w:lvlText w:val=""/>
      <w:lvlJc w:val="left"/>
      <w:pPr>
        <w:ind w:left="4320" w:hanging="360"/>
      </w:pPr>
      <w:rPr>
        <w:rFonts w:ascii="Wingdings" w:hAnsi="Wingdings" w:hint="default"/>
      </w:rPr>
    </w:lvl>
    <w:lvl w:ilvl="6" w:tplc="17601DDC" w:tentative="1">
      <w:start w:val="1"/>
      <w:numFmt w:val="bullet"/>
      <w:lvlText w:val=""/>
      <w:lvlJc w:val="left"/>
      <w:pPr>
        <w:ind w:left="5040" w:hanging="360"/>
      </w:pPr>
      <w:rPr>
        <w:rFonts w:ascii="Symbol" w:hAnsi="Symbol" w:hint="default"/>
      </w:rPr>
    </w:lvl>
    <w:lvl w:ilvl="7" w:tplc="F3E07C68" w:tentative="1">
      <w:start w:val="1"/>
      <w:numFmt w:val="bullet"/>
      <w:lvlText w:val="o"/>
      <w:lvlJc w:val="left"/>
      <w:pPr>
        <w:ind w:left="5760" w:hanging="360"/>
      </w:pPr>
      <w:rPr>
        <w:rFonts w:ascii="Courier New" w:hAnsi="Courier New" w:cs="Courier New" w:hint="default"/>
      </w:rPr>
    </w:lvl>
    <w:lvl w:ilvl="8" w:tplc="36CEFF78" w:tentative="1">
      <w:start w:val="1"/>
      <w:numFmt w:val="bullet"/>
      <w:lvlText w:val=""/>
      <w:lvlJc w:val="left"/>
      <w:pPr>
        <w:ind w:left="6480" w:hanging="360"/>
      </w:pPr>
      <w:rPr>
        <w:rFonts w:ascii="Wingdings" w:hAnsi="Wingdings" w:hint="default"/>
      </w:rPr>
    </w:lvl>
  </w:abstractNum>
  <w:abstractNum w:abstractNumId="120">
    <w:nsid w:val="1B622437"/>
    <w:multiLevelType w:val="hybridMultilevel"/>
    <w:tmpl w:val="1A6E334A"/>
    <w:lvl w:ilvl="0" w:tplc="2424E664">
      <w:start w:val="1"/>
      <w:numFmt w:val="bullet"/>
      <w:lvlText w:val=""/>
      <w:lvlJc w:val="left"/>
      <w:pPr>
        <w:ind w:left="720" w:hanging="360"/>
      </w:pPr>
      <w:rPr>
        <w:rFonts w:ascii="Symbol" w:hAnsi="Symbol" w:hint="default"/>
      </w:rPr>
    </w:lvl>
    <w:lvl w:ilvl="1" w:tplc="3FB0B3D0">
      <w:start w:val="1"/>
      <w:numFmt w:val="bullet"/>
      <w:lvlText w:val="o"/>
      <w:lvlJc w:val="left"/>
      <w:pPr>
        <w:ind w:left="1440" w:hanging="360"/>
      </w:pPr>
      <w:rPr>
        <w:rFonts w:ascii="Courier New" w:hAnsi="Courier New" w:cs="Courier New" w:hint="default"/>
      </w:rPr>
    </w:lvl>
    <w:lvl w:ilvl="2" w:tplc="CCA42EA4" w:tentative="1">
      <w:start w:val="1"/>
      <w:numFmt w:val="bullet"/>
      <w:lvlText w:val=""/>
      <w:lvlJc w:val="left"/>
      <w:pPr>
        <w:ind w:left="2160" w:hanging="360"/>
      </w:pPr>
      <w:rPr>
        <w:rFonts w:ascii="Wingdings" w:hAnsi="Wingdings" w:hint="default"/>
      </w:rPr>
    </w:lvl>
    <w:lvl w:ilvl="3" w:tplc="9580D646" w:tentative="1">
      <w:start w:val="1"/>
      <w:numFmt w:val="bullet"/>
      <w:lvlText w:val=""/>
      <w:lvlJc w:val="left"/>
      <w:pPr>
        <w:ind w:left="2880" w:hanging="360"/>
      </w:pPr>
      <w:rPr>
        <w:rFonts w:ascii="Symbol" w:hAnsi="Symbol" w:hint="default"/>
      </w:rPr>
    </w:lvl>
    <w:lvl w:ilvl="4" w:tplc="F554556E" w:tentative="1">
      <w:start w:val="1"/>
      <w:numFmt w:val="bullet"/>
      <w:lvlText w:val="o"/>
      <w:lvlJc w:val="left"/>
      <w:pPr>
        <w:ind w:left="3600" w:hanging="360"/>
      </w:pPr>
      <w:rPr>
        <w:rFonts w:ascii="Courier New" w:hAnsi="Courier New" w:cs="Courier New" w:hint="default"/>
      </w:rPr>
    </w:lvl>
    <w:lvl w:ilvl="5" w:tplc="B11CEDA0" w:tentative="1">
      <w:start w:val="1"/>
      <w:numFmt w:val="bullet"/>
      <w:lvlText w:val=""/>
      <w:lvlJc w:val="left"/>
      <w:pPr>
        <w:ind w:left="4320" w:hanging="360"/>
      </w:pPr>
      <w:rPr>
        <w:rFonts w:ascii="Wingdings" w:hAnsi="Wingdings" w:hint="default"/>
      </w:rPr>
    </w:lvl>
    <w:lvl w:ilvl="6" w:tplc="A2C29ED2" w:tentative="1">
      <w:start w:val="1"/>
      <w:numFmt w:val="bullet"/>
      <w:lvlText w:val=""/>
      <w:lvlJc w:val="left"/>
      <w:pPr>
        <w:ind w:left="5040" w:hanging="360"/>
      </w:pPr>
      <w:rPr>
        <w:rFonts w:ascii="Symbol" w:hAnsi="Symbol" w:hint="default"/>
      </w:rPr>
    </w:lvl>
    <w:lvl w:ilvl="7" w:tplc="472AA9BA" w:tentative="1">
      <w:start w:val="1"/>
      <w:numFmt w:val="bullet"/>
      <w:lvlText w:val="o"/>
      <w:lvlJc w:val="left"/>
      <w:pPr>
        <w:ind w:left="5760" w:hanging="360"/>
      </w:pPr>
      <w:rPr>
        <w:rFonts w:ascii="Courier New" w:hAnsi="Courier New" w:cs="Courier New" w:hint="default"/>
      </w:rPr>
    </w:lvl>
    <w:lvl w:ilvl="8" w:tplc="D26C10AC" w:tentative="1">
      <w:start w:val="1"/>
      <w:numFmt w:val="bullet"/>
      <w:lvlText w:val=""/>
      <w:lvlJc w:val="left"/>
      <w:pPr>
        <w:ind w:left="6480" w:hanging="360"/>
      </w:pPr>
      <w:rPr>
        <w:rFonts w:ascii="Wingdings" w:hAnsi="Wingdings" w:hint="default"/>
      </w:rPr>
    </w:lvl>
  </w:abstractNum>
  <w:abstractNum w:abstractNumId="121">
    <w:nsid w:val="1B9F65C5"/>
    <w:multiLevelType w:val="hybridMultilevel"/>
    <w:tmpl w:val="FF16A8B0"/>
    <w:lvl w:ilvl="0" w:tplc="1AC08266">
      <w:start w:val="1"/>
      <w:numFmt w:val="bullet"/>
      <w:lvlText w:val=""/>
      <w:lvlJc w:val="left"/>
      <w:pPr>
        <w:ind w:left="720" w:hanging="360"/>
      </w:pPr>
      <w:rPr>
        <w:rFonts w:ascii="Symbol" w:hAnsi="Symbol" w:hint="default"/>
      </w:rPr>
    </w:lvl>
    <w:lvl w:ilvl="1" w:tplc="0C92BF5E">
      <w:start w:val="1"/>
      <w:numFmt w:val="bullet"/>
      <w:lvlText w:val="o"/>
      <w:lvlJc w:val="left"/>
      <w:pPr>
        <w:ind w:left="1440" w:hanging="360"/>
      </w:pPr>
      <w:rPr>
        <w:rFonts w:ascii="Courier New" w:hAnsi="Courier New" w:cs="Courier New" w:hint="default"/>
      </w:rPr>
    </w:lvl>
    <w:lvl w:ilvl="2" w:tplc="0B029F8C" w:tentative="1">
      <w:start w:val="1"/>
      <w:numFmt w:val="bullet"/>
      <w:lvlText w:val=""/>
      <w:lvlJc w:val="left"/>
      <w:pPr>
        <w:ind w:left="2160" w:hanging="360"/>
      </w:pPr>
      <w:rPr>
        <w:rFonts w:ascii="Wingdings" w:hAnsi="Wingdings" w:hint="default"/>
      </w:rPr>
    </w:lvl>
    <w:lvl w:ilvl="3" w:tplc="243C91FA" w:tentative="1">
      <w:start w:val="1"/>
      <w:numFmt w:val="bullet"/>
      <w:lvlText w:val=""/>
      <w:lvlJc w:val="left"/>
      <w:pPr>
        <w:ind w:left="2880" w:hanging="360"/>
      </w:pPr>
      <w:rPr>
        <w:rFonts w:ascii="Symbol" w:hAnsi="Symbol" w:hint="default"/>
      </w:rPr>
    </w:lvl>
    <w:lvl w:ilvl="4" w:tplc="BB72A666" w:tentative="1">
      <w:start w:val="1"/>
      <w:numFmt w:val="bullet"/>
      <w:lvlText w:val="o"/>
      <w:lvlJc w:val="left"/>
      <w:pPr>
        <w:ind w:left="3600" w:hanging="360"/>
      </w:pPr>
      <w:rPr>
        <w:rFonts w:ascii="Courier New" w:hAnsi="Courier New" w:cs="Courier New" w:hint="default"/>
      </w:rPr>
    </w:lvl>
    <w:lvl w:ilvl="5" w:tplc="46DAADB8" w:tentative="1">
      <w:start w:val="1"/>
      <w:numFmt w:val="bullet"/>
      <w:lvlText w:val=""/>
      <w:lvlJc w:val="left"/>
      <w:pPr>
        <w:ind w:left="4320" w:hanging="360"/>
      </w:pPr>
      <w:rPr>
        <w:rFonts w:ascii="Wingdings" w:hAnsi="Wingdings" w:hint="default"/>
      </w:rPr>
    </w:lvl>
    <w:lvl w:ilvl="6" w:tplc="0E18F248" w:tentative="1">
      <w:start w:val="1"/>
      <w:numFmt w:val="bullet"/>
      <w:lvlText w:val=""/>
      <w:lvlJc w:val="left"/>
      <w:pPr>
        <w:ind w:left="5040" w:hanging="360"/>
      </w:pPr>
      <w:rPr>
        <w:rFonts w:ascii="Symbol" w:hAnsi="Symbol" w:hint="default"/>
      </w:rPr>
    </w:lvl>
    <w:lvl w:ilvl="7" w:tplc="78B4F8DA" w:tentative="1">
      <w:start w:val="1"/>
      <w:numFmt w:val="bullet"/>
      <w:lvlText w:val="o"/>
      <w:lvlJc w:val="left"/>
      <w:pPr>
        <w:ind w:left="5760" w:hanging="360"/>
      </w:pPr>
      <w:rPr>
        <w:rFonts w:ascii="Courier New" w:hAnsi="Courier New" w:cs="Courier New" w:hint="default"/>
      </w:rPr>
    </w:lvl>
    <w:lvl w:ilvl="8" w:tplc="7A30E97A" w:tentative="1">
      <w:start w:val="1"/>
      <w:numFmt w:val="bullet"/>
      <w:lvlText w:val=""/>
      <w:lvlJc w:val="left"/>
      <w:pPr>
        <w:ind w:left="6480" w:hanging="360"/>
      </w:pPr>
      <w:rPr>
        <w:rFonts w:ascii="Wingdings" w:hAnsi="Wingdings" w:hint="default"/>
      </w:rPr>
    </w:lvl>
  </w:abstractNum>
  <w:abstractNum w:abstractNumId="122">
    <w:nsid w:val="1C663028"/>
    <w:multiLevelType w:val="hybridMultilevel"/>
    <w:tmpl w:val="49F838B0"/>
    <w:lvl w:ilvl="0" w:tplc="3AF2AC4C">
      <w:start w:val="1"/>
      <w:numFmt w:val="bullet"/>
      <w:lvlText w:val=""/>
      <w:lvlJc w:val="left"/>
      <w:pPr>
        <w:ind w:left="720" w:hanging="360"/>
      </w:pPr>
      <w:rPr>
        <w:rFonts w:ascii="Symbol" w:hAnsi="Symbol" w:hint="default"/>
      </w:rPr>
    </w:lvl>
    <w:lvl w:ilvl="1" w:tplc="6750E826">
      <w:start w:val="1"/>
      <w:numFmt w:val="bullet"/>
      <w:lvlText w:val="o"/>
      <w:lvlJc w:val="left"/>
      <w:pPr>
        <w:ind w:left="1440" w:hanging="360"/>
      </w:pPr>
      <w:rPr>
        <w:rFonts w:ascii="Courier New" w:hAnsi="Courier New" w:cs="Courier New" w:hint="default"/>
      </w:rPr>
    </w:lvl>
    <w:lvl w:ilvl="2" w:tplc="A6FE0816" w:tentative="1">
      <w:start w:val="1"/>
      <w:numFmt w:val="bullet"/>
      <w:lvlText w:val=""/>
      <w:lvlJc w:val="left"/>
      <w:pPr>
        <w:ind w:left="2160" w:hanging="360"/>
      </w:pPr>
      <w:rPr>
        <w:rFonts w:ascii="Wingdings" w:hAnsi="Wingdings" w:hint="default"/>
      </w:rPr>
    </w:lvl>
    <w:lvl w:ilvl="3" w:tplc="6D061B56" w:tentative="1">
      <w:start w:val="1"/>
      <w:numFmt w:val="bullet"/>
      <w:lvlText w:val=""/>
      <w:lvlJc w:val="left"/>
      <w:pPr>
        <w:ind w:left="2880" w:hanging="360"/>
      </w:pPr>
      <w:rPr>
        <w:rFonts w:ascii="Symbol" w:hAnsi="Symbol" w:hint="default"/>
      </w:rPr>
    </w:lvl>
    <w:lvl w:ilvl="4" w:tplc="F7344A0C" w:tentative="1">
      <w:start w:val="1"/>
      <w:numFmt w:val="bullet"/>
      <w:lvlText w:val="o"/>
      <w:lvlJc w:val="left"/>
      <w:pPr>
        <w:ind w:left="3600" w:hanging="360"/>
      </w:pPr>
      <w:rPr>
        <w:rFonts w:ascii="Courier New" w:hAnsi="Courier New" w:cs="Courier New" w:hint="default"/>
      </w:rPr>
    </w:lvl>
    <w:lvl w:ilvl="5" w:tplc="06ECC6D2" w:tentative="1">
      <w:start w:val="1"/>
      <w:numFmt w:val="bullet"/>
      <w:lvlText w:val=""/>
      <w:lvlJc w:val="left"/>
      <w:pPr>
        <w:ind w:left="4320" w:hanging="360"/>
      </w:pPr>
      <w:rPr>
        <w:rFonts w:ascii="Wingdings" w:hAnsi="Wingdings" w:hint="default"/>
      </w:rPr>
    </w:lvl>
    <w:lvl w:ilvl="6" w:tplc="19D8E19E" w:tentative="1">
      <w:start w:val="1"/>
      <w:numFmt w:val="bullet"/>
      <w:lvlText w:val=""/>
      <w:lvlJc w:val="left"/>
      <w:pPr>
        <w:ind w:left="5040" w:hanging="360"/>
      </w:pPr>
      <w:rPr>
        <w:rFonts w:ascii="Symbol" w:hAnsi="Symbol" w:hint="default"/>
      </w:rPr>
    </w:lvl>
    <w:lvl w:ilvl="7" w:tplc="18E2F1BC" w:tentative="1">
      <w:start w:val="1"/>
      <w:numFmt w:val="bullet"/>
      <w:lvlText w:val="o"/>
      <w:lvlJc w:val="left"/>
      <w:pPr>
        <w:ind w:left="5760" w:hanging="360"/>
      </w:pPr>
      <w:rPr>
        <w:rFonts w:ascii="Courier New" w:hAnsi="Courier New" w:cs="Courier New" w:hint="default"/>
      </w:rPr>
    </w:lvl>
    <w:lvl w:ilvl="8" w:tplc="81B0CA86" w:tentative="1">
      <w:start w:val="1"/>
      <w:numFmt w:val="bullet"/>
      <w:lvlText w:val=""/>
      <w:lvlJc w:val="left"/>
      <w:pPr>
        <w:ind w:left="6480" w:hanging="360"/>
      </w:pPr>
      <w:rPr>
        <w:rFonts w:ascii="Wingdings" w:hAnsi="Wingdings" w:hint="default"/>
      </w:rPr>
    </w:lvl>
  </w:abstractNum>
  <w:abstractNum w:abstractNumId="123">
    <w:nsid w:val="1C680236"/>
    <w:multiLevelType w:val="hybridMultilevel"/>
    <w:tmpl w:val="FE664046"/>
    <w:lvl w:ilvl="0" w:tplc="2AE05F9C">
      <w:start w:val="1"/>
      <w:numFmt w:val="lowerLetter"/>
      <w:lvlText w:val="(%1)"/>
      <w:lvlJc w:val="left"/>
      <w:pPr>
        <w:ind w:left="928" w:hanging="404"/>
        <w:jc w:val="left"/>
      </w:pPr>
      <w:rPr>
        <w:rFonts w:ascii="Century Schoolbook" w:eastAsia="Century Schoolbook" w:hAnsi="Century Schoolbook" w:cs="Century Schoolbook" w:hint="default"/>
        <w:spacing w:val="-15"/>
        <w:w w:val="100"/>
        <w:sz w:val="24"/>
        <w:szCs w:val="24"/>
      </w:rPr>
    </w:lvl>
    <w:lvl w:ilvl="1" w:tplc="6486D516">
      <w:numFmt w:val="bullet"/>
      <w:lvlText w:val="•"/>
      <w:lvlJc w:val="left"/>
      <w:pPr>
        <w:ind w:left="1829" w:hanging="404"/>
      </w:pPr>
      <w:rPr>
        <w:rFonts w:hint="default"/>
      </w:rPr>
    </w:lvl>
    <w:lvl w:ilvl="2" w:tplc="3506AA18">
      <w:numFmt w:val="bullet"/>
      <w:lvlText w:val="•"/>
      <w:lvlJc w:val="left"/>
      <w:pPr>
        <w:ind w:left="2739" w:hanging="404"/>
      </w:pPr>
      <w:rPr>
        <w:rFonts w:hint="default"/>
      </w:rPr>
    </w:lvl>
    <w:lvl w:ilvl="3" w:tplc="E6E440AE">
      <w:numFmt w:val="bullet"/>
      <w:lvlText w:val="•"/>
      <w:lvlJc w:val="left"/>
      <w:pPr>
        <w:ind w:left="3649" w:hanging="404"/>
      </w:pPr>
      <w:rPr>
        <w:rFonts w:hint="default"/>
      </w:rPr>
    </w:lvl>
    <w:lvl w:ilvl="4" w:tplc="D4C05DEE">
      <w:numFmt w:val="bullet"/>
      <w:lvlText w:val="•"/>
      <w:lvlJc w:val="left"/>
      <w:pPr>
        <w:ind w:left="4559" w:hanging="404"/>
      </w:pPr>
      <w:rPr>
        <w:rFonts w:hint="default"/>
      </w:rPr>
    </w:lvl>
    <w:lvl w:ilvl="5" w:tplc="0C323D06">
      <w:numFmt w:val="bullet"/>
      <w:lvlText w:val="•"/>
      <w:lvlJc w:val="left"/>
      <w:pPr>
        <w:ind w:left="5469" w:hanging="404"/>
      </w:pPr>
      <w:rPr>
        <w:rFonts w:hint="default"/>
      </w:rPr>
    </w:lvl>
    <w:lvl w:ilvl="6" w:tplc="784EAD72">
      <w:numFmt w:val="bullet"/>
      <w:lvlText w:val="•"/>
      <w:lvlJc w:val="left"/>
      <w:pPr>
        <w:ind w:left="6378" w:hanging="404"/>
      </w:pPr>
      <w:rPr>
        <w:rFonts w:hint="default"/>
      </w:rPr>
    </w:lvl>
    <w:lvl w:ilvl="7" w:tplc="9DB80774">
      <w:numFmt w:val="bullet"/>
      <w:lvlText w:val="•"/>
      <w:lvlJc w:val="left"/>
      <w:pPr>
        <w:ind w:left="7288" w:hanging="404"/>
      </w:pPr>
      <w:rPr>
        <w:rFonts w:hint="default"/>
      </w:rPr>
    </w:lvl>
    <w:lvl w:ilvl="8" w:tplc="4ECC77AA">
      <w:numFmt w:val="bullet"/>
      <w:lvlText w:val="•"/>
      <w:lvlJc w:val="left"/>
      <w:pPr>
        <w:ind w:left="8198" w:hanging="404"/>
      </w:pPr>
      <w:rPr>
        <w:rFonts w:hint="default"/>
      </w:rPr>
    </w:lvl>
  </w:abstractNum>
  <w:abstractNum w:abstractNumId="124">
    <w:nsid w:val="1CBA39A9"/>
    <w:multiLevelType w:val="hybridMultilevel"/>
    <w:tmpl w:val="A1828A3E"/>
    <w:lvl w:ilvl="0" w:tplc="ED7421FC">
      <w:start w:val="1"/>
      <w:numFmt w:val="bullet"/>
      <w:lvlText w:val=""/>
      <w:lvlJc w:val="left"/>
      <w:pPr>
        <w:ind w:left="720" w:hanging="360"/>
      </w:pPr>
      <w:rPr>
        <w:rFonts w:ascii="Symbol" w:hAnsi="Symbol" w:hint="default"/>
      </w:rPr>
    </w:lvl>
    <w:lvl w:ilvl="1" w:tplc="1C820764" w:tentative="1">
      <w:start w:val="1"/>
      <w:numFmt w:val="bullet"/>
      <w:lvlText w:val="o"/>
      <w:lvlJc w:val="left"/>
      <w:pPr>
        <w:ind w:left="1440" w:hanging="360"/>
      </w:pPr>
      <w:rPr>
        <w:rFonts w:ascii="Courier New" w:hAnsi="Courier New" w:cs="Courier New" w:hint="default"/>
      </w:rPr>
    </w:lvl>
    <w:lvl w:ilvl="2" w:tplc="09A2D644">
      <w:start w:val="1"/>
      <w:numFmt w:val="bullet"/>
      <w:lvlText w:val=""/>
      <w:lvlJc w:val="left"/>
      <w:pPr>
        <w:ind w:left="2160" w:hanging="360"/>
      </w:pPr>
      <w:rPr>
        <w:rFonts w:ascii="Wingdings" w:hAnsi="Wingdings" w:hint="default"/>
      </w:rPr>
    </w:lvl>
    <w:lvl w:ilvl="3" w:tplc="752A5626" w:tentative="1">
      <w:start w:val="1"/>
      <w:numFmt w:val="bullet"/>
      <w:lvlText w:val=""/>
      <w:lvlJc w:val="left"/>
      <w:pPr>
        <w:ind w:left="2880" w:hanging="360"/>
      </w:pPr>
      <w:rPr>
        <w:rFonts w:ascii="Symbol" w:hAnsi="Symbol" w:hint="default"/>
      </w:rPr>
    </w:lvl>
    <w:lvl w:ilvl="4" w:tplc="7D64DC40" w:tentative="1">
      <w:start w:val="1"/>
      <w:numFmt w:val="bullet"/>
      <w:lvlText w:val="o"/>
      <w:lvlJc w:val="left"/>
      <w:pPr>
        <w:ind w:left="3600" w:hanging="360"/>
      </w:pPr>
      <w:rPr>
        <w:rFonts w:ascii="Courier New" w:hAnsi="Courier New" w:cs="Courier New" w:hint="default"/>
      </w:rPr>
    </w:lvl>
    <w:lvl w:ilvl="5" w:tplc="32E01B5C" w:tentative="1">
      <w:start w:val="1"/>
      <w:numFmt w:val="bullet"/>
      <w:lvlText w:val=""/>
      <w:lvlJc w:val="left"/>
      <w:pPr>
        <w:ind w:left="4320" w:hanging="360"/>
      </w:pPr>
      <w:rPr>
        <w:rFonts w:ascii="Wingdings" w:hAnsi="Wingdings" w:hint="default"/>
      </w:rPr>
    </w:lvl>
    <w:lvl w:ilvl="6" w:tplc="035898F8" w:tentative="1">
      <w:start w:val="1"/>
      <w:numFmt w:val="bullet"/>
      <w:lvlText w:val=""/>
      <w:lvlJc w:val="left"/>
      <w:pPr>
        <w:ind w:left="5040" w:hanging="360"/>
      </w:pPr>
      <w:rPr>
        <w:rFonts w:ascii="Symbol" w:hAnsi="Symbol" w:hint="default"/>
      </w:rPr>
    </w:lvl>
    <w:lvl w:ilvl="7" w:tplc="F0DCEB18" w:tentative="1">
      <w:start w:val="1"/>
      <w:numFmt w:val="bullet"/>
      <w:lvlText w:val="o"/>
      <w:lvlJc w:val="left"/>
      <w:pPr>
        <w:ind w:left="5760" w:hanging="360"/>
      </w:pPr>
      <w:rPr>
        <w:rFonts w:ascii="Courier New" w:hAnsi="Courier New" w:cs="Courier New" w:hint="default"/>
      </w:rPr>
    </w:lvl>
    <w:lvl w:ilvl="8" w:tplc="A74A2E56" w:tentative="1">
      <w:start w:val="1"/>
      <w:numFmt w:val="bullet"/>
      <w:lvlText w:val=""/>
      <w:lvlJc w:val="left"/>
      <w:pPr>
        <w:ind w:left="6480" w:hanging="360"/>
      </w:pPr>
      <w:rPr>
        <w:rFonts w:ascii="Wingdings" w:hAnsi="Wingdings" w:hint="default"/>
      </w:rPr>
    </w:lvl>
  </w:abstractNum>
  <w:abstractNum w:abstractNumId="125">
    <w:nsid w:val="1CEF26C5"/>
    <w:multiLevelType w:val="hybridMultilevel"/>
    <w:tmpl w:val="0646F25E"/>
    <w:lvl w:ilvl="0" w:tplc="7F9035D0">
      <w:start w:val="1"/>
      <w:numFmt w:val="bullet"/>
      <w:lvlText w:val=""/>
      <w:lvlJc w:val="left"/>
      <w:pPr>
        <w:ind w:left="720" w:hanging="360"/>
      </w:pPr>
      <w:rPr>
        <w:rFonts w:ascii="Symbol" w:hAnsi="Symbol" w:hint="default"/>
      </w:rPr>
    </w:lvl>
    <w:lvl w:ilvl="1" w:tplc="C5E479D8">
      <w:start w:val="1"/>
      <w:numFmt w:val="bullet"/>
      <w:lvlText w:val="o"/>
      <w:lvlJc w:val="left"/>
      <w:pPr>
        <w:ind w:left="1440" w:hanging="360"/>
      </w:pPr>
      <w:rPr>
        <w:rFonts w:ascii="Courier New" w:hAnsi="Courier New" w:cs="Courier New" w:hint="default"/>
      </w:rPr>
    </w:lvl>
    <w:lvl w:ilvl="2" w:tplc="F64EB984" w:tentative="1">
      <w:start w:val="1"/>
      <w:numFmt w:val="bullet"/>
      <w:lvlText w:val=""/>
      <w:lvlJc w:val="left"/>
      <w:pPr>
        <w:ind w:left="2160" w:hanging="360"/>
      </w:pPr>
      <w:rPr>
        <w:rFonts w:ascii="Wingdings" w:hAnsi="Wingdings" w:hint="default"/>
      </w:rPr>
    </w:lvl>
    <w:lvl w:ilvl="3" w:tplc="B590E482" w:tentative="1">
      <w:start w:val="1"/>
      <w:numFmt w:val="bullet"/>
      <w:lvlText w:val=""/>
      <w:lvlJc w:val="left"/>
      <w:pPr>
        <w:ind w:left="2880" w:hanging="360"/>
      </w:pPr>
      <w:rPr>
        <w:rFonts w:ascii="Symbol" w:hAnsi="Symbol" w:hint="default"/>
      </w:rPr>
    </w:lvl>
    <w:lvl w:ilvl="4" w:tplc="0098474C" w:tentative="1">
      <w:start w:val="1"/>
      <w:numFmt w:val="bullet"/>
      <w:lvlText w:val="o"/>
      <w:lvlJc w:val="left"/>
      <w:pPr>
        <w:ind w:left="3600" w:hanging="360"/>
      </w:pPr>
      <w:rPr>
        <w:rFonts w:ascii="Courier New" w:hAnsi="Courier New" w:cs="Courier New" w:hint="default"/>
      </w:rPr>
    </w:lvl>
    <w:lvl w:ilvl="5" w:tplc="9A040B84" w:tentative="1">
      <w:start w:val="1"/>
      <w:numFmt w:val="bullet"/>
      <w:lvlText w:val=""/>
      <w:lvlJc w:val="left"/>
      <w:pPr>
        <w:ind w:left="4320" w:hanging="360"/>
      </w:pPr>
      <w:rPr>
        <w:rFonts w:ascii="Wingdings" w:hAnsi="Wingdings" w:hint="default"/>
      </w:rPr>
    </w:lvl>
    <w:lvl w:ilvl="6" w:tplc="09A8AE66" w:tentative="1">
      <w:start w:val="1"/>
      <w:numFmt w:val="bullet"/>
      <w:lvlText w:val=""/>
      <w:lvlJc w:val="left"/>
      <w:pPr>
        <w:ind w:left="5040" w:hanging="360"/>
      </w:pPr>
      <w:rPr>
        <w:rFonts w:ascii="Symbol" w:hAnsi="Symbol" w:hint="default"/>
      </w:rPr>
    </w:lvl>
    <w:lvl w:ilvl="7" w:tplc="F3C8E56E" w:tentative="1">
      <w:start w:val="1"/>
      <w:numFmt w:val="bullet"/>
      <w:lvlText w:val="o"/>
      <w:lvlJc w:val="left"/>
      <w:pPr>
        <w:ind w:left="5760" w:hanging="360"/>
      </w:pPr>
      <w:rPr>
        <w:rFonts w:ascii="Courier New" w:hAnsi="Courier New" w:cs="Courier New" w:hint="default"/>
      </w:rPr>
    </w:lvl>
    <w:lvl w:ilvl="8" w:tplc="616E206C" w:tentative="1">
      <w:start w:val="1"/>
      <w:numFmt w:val="bullet"/>
      <w:lvlText w:val=""/>
      <w:lvlJc w:val="left"/>
      <w:pPr>
        <w:ind w:left="6480" w:hanging="360"/>
      </w:pPr>
      <w:rPr>
        <w:rFonts w:ascii="Wingdings" w:hAnsi="Wingdings" w:hint="default"/>
      </w:rPr>
    </w:lvl>
  </w:abstractNum>
  <w:abstractNum w:abstractNumId="126">
    <w:nsid w:val="1DAA46E5"/>
    <w:multiLevelType w:val="hybridMultilevel"/>
    <w:tmpl w:val="E04078E0"/>
    <w:lvl w:ilvl="0" w:tplc="C9F67066">
      <w:start w:val="1"/>
      <w:numFmt w:val="bullet"/>
      <w:lvlText w:val=""/>
      <w:lvlJc w:val="left"/>
      <w:pPr>
        <w:ind w:left="720" w:hanging="360"/>
      </w:pPr>
      <w:rPr>
        <w:rFonts w:ascii="Symbol" w:hAnsi="Symbol" w:hint="default"/>
      </w:rPr>
    </w:lvl>
    <w:lvl w:ilvl="1" w:tplc="94503B0E" w:tentative="1">
      <w:start w:val="1"/>
      <w:numFmt w:val="bullet"/>
      <w:lvlText w:val="o"/>
      <w:lvlJc w:val="left"/>
      <w:pPr>
        <w:ind w:left="1440" w:hanging="360"/>
      </w:pPr>
      <w:rPr>
        <w:rFonts w:ascii="Courier New" w:hAnsi="Courier New" w:cs="Courier New" w:hint="default"/>
      </w:rPr>
    </w:lvl>
    <w:lvl w:ilvl="2" w:tplc="EFEA6484" w:tentative="1">
      <w:start w:val="1"/>
      <w:numFmt w:val="bullet"/>
      <w:lvlText w:val=""/>
      <w:lvlJc w:val="left"/>
      <w:pPr>
        <w:ind w:left="2160" w:hanging="360"/>
      </w:pPr>
      <w:rPr>
        <w:rFonts w:ascii="Wingdings" w:hAnsi="Wingdings" w:hint="default"/>
      </w:rPr>
    </w:lvl>
    <w:lvl w:ilvl="3" w:tplc="76CA8258">
      <w:start w:val="1"/>
      <w:numFmt w:val="bullet"/>
      <w:lvlText w:val=""/>
      <w:lvlJc w:val="left"/>
      <w:pPr>
        <w:ind w:left="2880" w:hanging="360"/>
      </w:pPr>
      <w:rPr>
        <w:rFonts w:ascii="Symbol" w:hAnsi="Symbol" w:hint="default"/>
      </w:rPr>
    </w:lvl>
    <w:lvl w:ilvl="4" w:tplc="F1AAABD8" w:tentative="1">
      <w:start w:val="1"/>
      <w:numFmt w:val="bullet"/>
      <w:lvlText w:val="o"/>
      <w:lvlJc w:val="left"/>
      <w:pPr>
        <w:ind w:left="3600" w:hanging="360"/>
      </w:pPr>
      <w:rPr>
        <w:rFonts w:ascii="Courier New" w:hAnsi="Courier New" w:cs="Courier New" w:hint="default"/>
      </w:rPr>
    </w:lvl>
    <w:lvl w:ilvl="5" w:tplc="2C180734" w:tentative="1">
      <w:start w:val="1"/>
      <w:numFmt w:val="bullet"/>
      <w:lvlText w:val=""/>
      <w:lvlJc w:val="left"/>
      <w:pPr>
        <w:ind w:left="4320" w:hanging="360"/>
      </w:pPr>
      <w:rPr>
        <w:rFonts w:ascii="Wingdings" w:hAnsi="Wingdings" w:hint="default"/>
      </w:rPr>
    </w:lvl>
    <w:lvl w:ilvl="6" w:tplc="CB422D38" w:tentative="1">
      <w:start w:val="1"/>
      <w:numFmt w:val="bullet"/>
      <w:lvlText w:val=""/>
      <w:lvlJc w:val="left"/>
      <w:pPr>
        <w:ind w:left="5040" w:hanging="360"/>
      </w:pPr>
      <w:rPr>
        <w:rFonts w:ascii="Symbol" w:hAnsi="Symbol" w:hint="default"/>
      </w:rPr>
    </w:lvl>
    <w:lvl w:ilvl="7" w:tplc="356AA8F2" w:tentative="1">
      <w:start w:val="1"/>
      <w:numFmt w:val="bullet"/>
      <w:lvlText w:val="o"/>
      <w:lvlJc w:val="left"/>
      <w:pPr>
        <w:ind w:left="5760" w:hanging="360"/>
      </w:pPr>
      <w:rPr>
        <w:rFonts w:ascii="Courier New" w:hAnsi="Courier New" w:cs="Courier New" w:hint="default"/>
      </w:rPr>
    </w:lvl>
    <w:lvl w:ilvl="8" w:tplc="F6E6620A" w:tentative="1">
      <w:start w:val="1"/>
      <w:numFmt w:val="bullet"/>
      <w:lvlText w:val=""/>
      <w:lvlJc w:val="left"/>
      <w:pPr>
        <w:ind w:left="6480" w:hanging="360"/>
      </w:pPr>
      <w:rPr>
        <w:rFonts w:ascii="Wingdings" w:hAnsi="Wingdings" w:hint="default"/>
      </w:rPr>
    </w:lvl>
  </w:abstractNum>
  <w:abstractNum w:abstractNumId="127">
    <w:nsid w:val="1E09022B"/>
    <w:multiLevelType w:val="hybridMultilevel"/>
    <w:tmpl w:val="AD8C7DD0"/>
    <w:lvl w:ilvl="0" w:tplc="F7144A0C">
      <w:start w:val="1"/>
      <w:numFmt w:val="bullet"/>
      <w:lvlText w:val=""/>
      <w:lvlJc w:val="left"/>
      <w:pPr>
        <w:ind w:left="720" w:hanging="360"/>
      </w:pPr>
      <w:rPr>
        <w:rFonts w:ascii="Symbol" w:hAnsi="Symbol" w:hint="default"/>
      </w:rPr>
    </w:lvl>
    <w:lvl w:ilvl="1" w:tplc="22C2D36C">
      <w:start w:val="1"/>
      <w:numFmt w:val="bullet"/>
      <w:lvlText w:val="o"/>
      <w:lvlJc w:val="left"/>
      <w:pPr>
        <w:ind w:left="1440" w:hanging="360"/>
      </w:pPr>
      <w:rPr>
        <w:rFonts w:ascii="Courier New" w:hAnsi="Courier New" w:cs="Courier New" w:hint="default"/>
      </w:rPr>
    </w:lvl>
    <w:lvl w:ilvl="2" w:tplc="79D67E30" w:tentative="1">
      <w:start w:val="1"/>
      <w:numFmt w:val="bullet"/>
      <w:lvlText w:val=""/>
      <w:lvlJc w:val="left"/>
      <w:pPr>
        <w:ind w:left="2160" w:hanging="360"/>
      </w:pPr>
      <w:rPr>
        <w:rFonts w:ascii="Wingdings" w:hAnsi="Wingdings" w:hint="default"/>
      </w:rPr>
    </w:lvl>
    <w:lvl w:ilvl="3" w:tplc="94867DBC" w:tentative="1">
      <w:start w:val="1"/>
      <w:numFmt w:val="bullet"/>
      <w:lvlText w:val=""/>
      <w:lvlJc w:val="left"/>
      <w:pPr>
        <w:ind w:left="2880" w:hanging="360"/>
      </w:pPr>
      <w:rPr>
        <w:rFonts w:ascii="Symbol" w:hAnsi="Symbol" w:hint="default"/>
      </w:rPr>
    </w:lvl>
    <w:lvl w:ilvl="4" w:tplc="F5542A60" w:tentative="1">
      <w:start w:val="1"/>
      <w:numFmt w:val="bullet"/>
      <w:lvlText w:val="o"/>
      <w:lvlJc w:val="left"/>
      <w:pPr>
        <w:ind w:left="3600" w:hanging="360"/>
      </w:pPr>
      <w:rPr>
        <w:rFonts w:ascii="Courier New" w:hAnsi="Courier New" w:cs="Courier New" w:hint="default"/>
      </w:rPr>
    </w:lvl>
    <w:lvl w:ilvl="5" w:tplc="F68A9890" w:tentative="1">
      <w:start w:val="1"/>
      <w:numFmt w:val="bullet"/>
      <w:lvlText w:val=""/>
      <w:lvlJc w:val="left"/>
      <w:pPr>
        <w:ind w:left="4320" w:hanging="360"/>
      </w:pPr>
      <w:rPr>
        <w:rFonts w:ascii="Wingdings" w:hAnsi="Wingdings" w:hint="default"/>
      </w:rPr>
    </w:lvl>
    <w:lvl w:ilvl="6" w:tplc="6AB29630" w:tentative="1">
      <w:start w:val="1"/>
      <w:numFmt w:val="bullet"/>
      <w:lvlText w:val=""/>
      <w:lvlJc w:val="left"/>
      <w:pPr>
        <w:ind w:left="5040" w:hanging="360"/>
      </w:pPr>
      <w:rPr>
        <w:rFonts w:ascii="Symbol" w:hAnsi="Symbol" w:hint="default"/>
      </w:rPr>
    </w:lvl>
    <w:lvl w:ilvl="7" w:tplc="52224A36" w:tentative="1">
      <w:start w:val="1"/>
      <w:numFmt w:val="bullet"/>
      <w:lvlText w:val="o"/>
      <w:lvlJc w:val="left"/>
      <w:pPr>
        <w:ind w:left="5760" w:hanging="360"/>
      </w:pPr>
      <w:rPr>
        <w:rFonts w:ascii="Courier New" w:hAnsi="Courier New" w:cs="Courier New" w:hint="default"/>
      </w:rPr>
    </w:lvl>
    <w:lvl w:ilvl="8" w:tplc="4F109560" w:tentative="1">
      <w:start w:val="1"/>
      <w:numFmt w:val="bullet"/>
      <w:lvlText w:val=""/>
      <w:lvlJc w:val="left"/>
      <w:pPr>
        <w:ind w:left="6480" w:hanging="360"/>
      </w:pPr>
      <w:rPr>
        <w:rFonts w:ascii="Wingdings" w:hAnsi="Wingdings" w:hint="default"/>
      </w:rPr>
    </w:lvl>
  </w:abstractNum>
  <w:abstractNum w:abstractNumId="128">
    <w:nsid w:val="1E345DB2"/>
    <w:multiLevelType w:val="hybridMultilevel"/>
    <w:tmpl w:val="90CA0B78"/>
    <w:lvl w:ilvl="0" w:tplc="4A7C0D82">
      <w:start w:val="1"/>
      <w:numFmt w:val="bullet"/>
      <w:lvlText w:val=""/>
      <w:lvlJc w:val="left"/>
      <w:pPr>
        <w:ind w:left="720" w:hanging="360"/>
      </w:pPr>
      <w:rPr>
        <w:rFonts w:ascii="Symbol" w:hAnsi="Symbol" w:hint="default"/>
      </w:rPr>
    </w:lvl>
    <w:lvl w:ilvl="1" w:tplc="787EE8DE">
      <w:start w:val="1"/>
      <w:numFmt w:val="bullet"/>
      <w:lvlText w:val="o"/>
      <w:lvlJc w:val="left"/>
      <w:pPr>
        <w:ind w:left="1440" w:hanging="360"/>
      </w:pPr>
      <w:rPr>
        <w:rFonts w:ascii="Courier New" w:hAnsi="Courier New" w:cs="Courier New" w:hint="default"/>
      </w:rPr>
    </w:lvl>
    <w:lvl w:ilvl="2" w:tplc="173C9E5A" w:tentative="1">
      <w:start w:val="1"/>
      <w:numFmt w:val="bullet"/>
      <w:lvlText w:val=""/>
      <w:lvlJc w:val="left"/>
      <w:pPr>
        <w:ind w:left="2160" w:hanging="360"/>
      </w:pPr>
      <w:rPr>
        <w:rFonts w:ascii="Wingdings" w:hAnsi="Wingdings" w:hint="default"/>
      </w:rPr>
    </w:lvl>
    <w:lvl w:ilvl="3" w:tplc="6D584758" w:tentative="1">
      <w:start w:val="1"/>
      <w:numFmt w:val="bullet"/>
      <w:lvlText w:val=""/>
      <w:lvlJc w:val="left"/>
      <w:pPr>
        <w:ind w:left="2880" w:hanging="360"/>
      </w:pPr>
      <w:rPr>
        <w:rFonts w:ascii="Symbol" w:hAnsi="Symbol" w:hint="default"/>
      </w:rPr>
    </w:lvl>
    <w:lvl w:ilvl="4" w:tplc="8892EF46" w:tentative="1">
      <w:start w:val="1"/>
      <w:numFmt w:val="bullet"/>
      <w:lvlText w:val="o"/>
      <w:lvlJc w:val="left"/>
      <w:pPr>
        <w:ind w:left="3600" w:hanging="360"/>
      </w:pPr>
      <w:rPr>
        <w:rFonts w:ascii="Courier New" w:hAnsi="Courier New" w:cs="Courier New" w:hint="default"/>
      </w:rPr>
    </w:lvl>
    <w:lvl w:ilvl="5" w:tplc="FECC7D30" w:tentative="1">
      <w:start w:val="1"/>
      <w:numFmt w:val="bullet"/>
      <w:lvlText w:val=""/>
      <w:lvlJc w:val="left"/>
      <w:pPr>
        <w:ind w:left="4320" w:hanging="360"/>
      </w:pPr>
      <w:rPr>
        <w:rFonts w:ascii="Wingdings" w:hAnsi="Wingdings" w:hint="default"/>
      </w:rPr>
    </w:lvl>
    <w:lvl w:ilvl="6" w:tplc="F8626D32" w:tentative="1">
      <w:start w:val="1"/>
      <w:numFmt w:val="bullet"/>
      <w:lvlText w:val=""/>
      <w:lvlJc w:val="left"/>
      <w:pPr>
        <w:ind w:left="5040" w:hanging="360"/>
      </w:pPr>
      <w:rPr>
        <w:rFonts w:ascii="Symbol" w:hAnsi="Symbol" w:hint="default"/>
      </w:rPr>
    </w:lvl>
    <w:lvl w:ilvl="7" w:tplc="75D26104" w:tentative="1">
      <w:start w:val="1"/>
      <w:numFmt w:val="bullet"/>
      <w:lvlText w:val="o"/>
      <w:lvlJc w:val="left"/>
      <w:pPr>
        <w:ind w:left="5760" w:hanging="360"/>
      </w:pPr>
      <w:rPr>
        <w:rFonts w:ascii="Courier New" w:hAnsi="Courier New" w:cs="Courier New" w:hint="default"/>
      </w:rPr>
    </w:lvl>
    <w:lvl w:ilvl="8" w:tplc="747C327A" w:tentative="1">
      <w:start w:val="1"/>
      <w:numFmt w:val="bullet"/>
      <w:lvlText w:val=""/>
      <w:lvlJc w:val="left"/>
      <w:pPr>
        <w:ind w:left="6480" w:hanging="360"/>
      </w:pPr>
      <w:rPr>
        <w:rFonts w:ascii="Wingdings" w:hAnsi="Wingdings" w:hint="default"/>
      </w:rPr>
    </w:lvl>
  </w:abstractNum>
  <w:abstractNum w:abstractNumId="129">
    <w:nsid w:val="1E490F3D"/>
    <w:multiLevelType w:val="hybridMultilevel"/>
    <w:tmpl w:val="8F9A7348"/>
    <w:lvl w:ilvl="0" w:tplc="35DA7032">
      <w:start w:val="1"/>
      <w:numFmt w:val="bullet"/>
      <w:lvlText w:val=""/>
      <w:lvlJc w:val="left"/>
      <w:pPr>
        <w:ind w:left="720" w:hanging="360"/>
      </w:pPr>
      <w:rPr>
        <w:rFonts w:ascii="Symbol" w:hAnsi="Symbol" w:hint="default"/>
      </w:rPr>
    </w:lvl>
    <w:lvl w:ilvl="1" w:tplc="B47C9B3C" w:tentative="1">
      <w:start w:val="1"/>
      <w:numFmt w:val="bullet"/>
      <w:lvlText w:val="o"/>
      <w:lvlJc w:val="left"/>
      <w:pPr>
        <w:ind w:left="1440" w:hanging="360"/>
      </w:pPr>
      <w:rPr>
        <w:rFonts w:ascii="Courier New" w:hAnsi="Courier New" w:cs="Courier New" w:hint="default"/>
      </w:rPr>
    </w:lvl>
    <w:lvl w:ilvl="2" w:tplc="BF3AB28A" w:tentative="1">
      <w:start w:val="1"/>
      <w:numFmt w:val="bullet"/>
      <w:lvlText w:val=""/>
      <w:lvlJc w:val="left"/>
      <w:pPr>
        <w:ind w:left="2160" w:hanging="360"/>
      </w:pPr>
      <w:rPr>
        <w:rFonts w:ascii="Wingdings" w:hAnsi="Wingdings" w:hint="default"/>
      </w:rPr>
    </w:lvl>
    <w:lvl w:ilvl="3" w:tplc="DB445A30">
      <w:start w:val="1"/>
      <w:numFmt w:val="bullet"/>
      <w:lvlText w:val=""/>
      <w:lvlJc w:val="left"/>
      <w:pPr>
        <w:ind w:left="2880" w:hanging="360"/>
      </w:pPr>
      <w:rPr>
        <w:rFonts w:ascii="Symbol" w:hAnsi="Symbol" w:hint="default"/>
      </w:rPr>
    </w:lvl>
    <w:lvl w:ilvl="4" w:tplc="4C9EC48E" w:tentative="1">
      <w:start w:val="1"/>
      <w:numFmt w:val="bullet"/>
      <w:lvlText w:val="o"/>
      <w:lvlJc w:val="left"/>
      <w:pPr>
        <w:ind w:left="3600" w:hanging="360"/>
      </w:pPr>
      <w:rPr>
        <w:rFonts w:ascii="Courier New" w:hAnsi="Courier New" w:cs="Courier New" w:hint="default"/>
      </w:rPr>
    </w:lvl>
    <w:lvl w:ilvl="5" w:tplc="381844DE" w:tentative="1">
      <w:start w:val="1"/>
      <w:numFmt w:val="bullet"/>
      <w:lvlText w:val=""/>
      <w:lvlJc w:val="left"/>
      <w:pPr>
        <w:ind w:left="4320" w:hanging="360"/>
      </w:pPr>
      <w:rPr>
        <w:rFonts w:ascii="Wingdings" w:hAnsi="Wingdings" w:hint="default"/>
      </w:rPr>
    </w:lvl>
    <w:lvl w:ilvl="6" w:tplc="74D44434" w:tentative="1">
      <w:start w:val="1"/>
      <w:numFmt w:val="bullet"/>
      <w:lvlText w:val=""/>
      <w:lvlJc w:val="left"/>
      <w:pPr>
        <w:ind w:left="5040" w:hanging="360"/>
      </w:pPr>
      <w:rPr>
        <w:rFonts w:ascii="Symbol" w:hAnsi="Symbol" w:hint="default"/>
      </w:rPr>
    </w:lvl>
    <w:lvl w:ilvl="7" w:tplc="CFE29A4A" w:tentative="1">
      <w:start w:val="1"/>
      <w:numFmt w:val="bullet"/>
      <w:lvlText w:val="o"/>
      <w:lvlJc w:val="left"/>
      <w:pPr>
        <w:ind w:left="5760" w:hanging="360"/>
      </w:pPr>
      <w:rPr>
        <w:rFonts w:ascii="Courier New" w:hAnsi="Courier New" w:cs="Courier New" w:hint="default"/>
      </w:rPr>
    </w:lvl>
    <w:lvl w:ilvl="8" w:tplc="A7EA5ED4" w:tentative="1">
      <w:start w:val="1"/>
      <w:numFmt w:val="bullet"/>
      <w:lvlText w:val=""/>
      <w:lvlJc w:val="left"/>
      <w:pPr>
        <w:ind w:left="6480" w:hanging="360"/>
      </w:pPr>
      <w:rPr>
        <w:rFonts w:ascii="Wingdings" w:hAnsi="Wingdings" w:hint="default"/>
      </w:rPr>
    </w:lvl>
  </w:abstractNum>
  <w:abstractNum w:abstractNumId="130">
    <w:nsid w:val="1E544379"/>
    <w:multiLevelType w:val="hybridMultilevel"/>
    <w:tmpl w:val="9164438A"/>
    <w:lvl w:ilvl="0" w:tplc="88CA2D74">
      <w:start w:val="1"/>
      <w:numFmt w:val="bullet"/>
      <w:lvlText w:val=""/>
      <w:lvlJc w:val="left"/>
      <w:pPr>
        <w:ind w:left="720" w:hanging="360"/>
      </w:pPr>
      <w:rPr>
        <w:rFonts w:ascii="Symbol" w:hAnsi="Symbol" w:hint="default"/>
      </w:rPr>
    </w:lvl>
    <w:lvl w:ilvl="1" w:tplc="20AE1532" w:tentative="1">
      <w:start w:val="1"/>
      <w:numFmt w:val="bullet"/>
      <w:lvlText w:val="o"/>
      <w:lvlJc w:val="left"/>
      <w:pPr>
        <w:ind w:left="1440" w:hanging="360"/>
      </w:pPr>
      <w:rPr>
        <w:rFonts w:ascii="Courier New" w:hAnsi="Courier New" w:cs="Courier New" w:hint="default"/>
      </w:rPr>
    </w:lvl>
    <w:lvl w:ilvl="2" w:tplc="8F589D64">
      <w:start w:val="1"/>
      <w:numFmt w:val="bullet"/>
      <w:lvlText w:val=""/>
      <w:lvlJc w:val="left"/>
      <w:pPr>
        <w:ind w:left="2160" w:hanging="360"/>
      </w:pPr>
      <w:rPr>
        <w:rFonts w:ascii="Wingdings" w:hAnsi="Wingdings" w:hint="default"/>
      </w:rPr>
    </w:lvl>
    <w:lvl w:ilvl="3" w:tplc="93C8E604" w:tentative="1">
      <w:start w:val="1"/>
      <w:numFmt w:val="bullet"/>
      <w:lvlText w:val=""/>
      <w:lvlJc w:val="left"/>
      <w:pPr>
        <w:ind w:left="2880" w:hanging="360"/>
      </w:pPr>
      <w:rPr>
        <w:rFonts w:ascii="Symbol" w:hAnsi="Symbol" w:hint="default"/>
      </w:rPr>
    </w:lvl>
    <w:lvl w:ilvl="4" w:tplc="C90EA454" w:tentative="1">
      <w:start w:val="1"/>
      <w:numFmt w:val="bullet"/>
      <w:lvlText w:val="o"/>
      <w:lvlJc w:val="left"/>
      <w:pPr>
        <w:ind w:left="3600" w:hanging="360"/>
      </w:pPr>
      <w:rPr>
        <w:rFonts w:ascii="Courier New" w:hAnsi="Courier New" w:cs="Courier New" w:hint="default"/>
      </w:rPr>
    </w:lvl>
    <w:lvl w:ilvl="5" w:tplc="9962F396" w:tentative="1">
      <w:start w:val="1"/>
      <w:numFmt w:val="bullet"/>
      <w:lvlText w:val=""/>
      <w:lvlJc w:val="left"/>
      <w:pPr>
        <w:ind w:left="4320" w:hanging="360"/>
      </w:pPr>
      <w:rPr>
        <w:rFonts w:ascii="Wingdings" w:hAnsi="Wingdings" w:hint="default"/>
      </w:rPr>
    </w:lvl>
    <w:lvl w:ilvl="6" w:tplc="8C261F9E" w:tentative="1">
      <w:start w:val="1"/>
      <w:numFmt w:val="bullet"/>
      <w:lvlText w:val=""/>
      <w:lvlJc w:val="left"/>
      <w:pPr>
        <w:ind w:left="5040" w:hanging="360"/>
      </w:pPr>
      <w:rPr>
        <w:rFonts w:ascii="Symbol" w:hAnsi="Symbol" w:hint="default"/>
      </w:rPr>
    </w:lvl>
    <w:lvl w:ilvl="7" w:tplc="565A4372" w:tentative="1">
      <w:start w:val="1"/>
      <w:numFmt w:val="bullet"/>
      <w:lvlText w:val="o"/>
      <w:lvlJc w:val="left"/>
      <w:pPr>
        <w:ind w:left="5760" w:hanging="360"/>
      </w:pPr>
      <w:rPr>
        <w:rFonts w:ascii="Courier New" w:hAnsi="Courier New" w:cs="Courier New" w:hint="default"/>
      </w:rPr>
    </w:lvl>
    <w:lvl w:ilvl="8" w:tplc="D4F0782E" w:tentative="1">
      <w:start w:val="1"/>
      <w:numFmt w:val="bullet"/>
      <w:lvlText w:val=""/>
      <w:lvlJc w:val="left"/>
      <w:pPr>
        <w:ind w:left="6480" w:hanging="360"/>
      </w:pPr>
      <w:rPr>
        <w:rFonts w:ascii="Wingdings" w:hAnsi="Wingdings" w:hint="default"/>
      </w:rPr>
    </w:lvl>
  </w:abstractNum>
  <w:abstractNum w:abstractNumId="131">
    <w:nsid w:val="1EB06AFD"/>
    <w:multiLevelType w:val="hybridMultilevel"/>
    <w:tmpl w:val="86364732"/>
    <w:lvl w:ilvl="0" w:tplc="A6CC6D1C">
      <w:start w:val="1"/>
      <w:numFmt w:val="bullet"/>
      <w:lvlText w:val=""/>
      <w:lvlJc w:val="left"/>
      <w:pPr>
        <w:ind w:left="720" w:hanging="360"/>
      </w:pPr>
      <w:rPr>
        <w:rFonts w:ascii="Symbol" w:hAnsi="Symbol" w:hint="default"/>
      </w:rPr>
    </w:lvl>
    <w:lvl w:ilvl="1" w:tplc="4DBC8D06" w:tentative="1">
      <w:start w:val="1"/>
      <w:numFmt w:val="bullet"/>
      <w:lvlText w:val="o"/>
      <w:lvlJc w:val="left"/>
      <w:pPr>
        <w:ind w:left="1440" w:hanging="360"/>
      </w:pPr>
      <w:rPr>
        <w:rFonts w:ascii="Courier New" w:hAnsi="Courier New" w:cs="Courier New" w:hint="default"/>
      </w:rPr>
    </w:lvl>
    <w:lvl w:ilvl="2" w:tplc="930E257E" w:tentative="1">
      <w:start w:val="1"/>
      <w:numFmt w:val="bullet"/>
      <w:lvlText w:val=""/>
      <w:lvlJc w:val="left"/>
      <w:pPr>
        <w:ind w:left="2160" w:hanging="360"/>
      </w:pPr>
      <w:rPr>
        <w:rFonts w:ascii="Wingdings" w:hAnsi="Wingdings" w:hint="default"/>
      </w:rPr>
    </w:lvl>
    <w:lvl w:ilvl="3" w:tplc="D8942D8A" w:tentative="1">
      <w:start w:val="1"/>
      <w:numFmt w:val="bullet"/>
      <w:lvlText w:val=""/>
      <w:lvlJc w:val="left"/>
      <w:pPr>
        <w:ind w:left="2880" w:hanging="360"/>
      </w:pPr>
      <w:rPr>
        <w:rFonts w:ascii="Symbol" w:hAnsi="Symbol" w:hint="default"/>
      </w:rPr>
    </w:lvl>
    <w:lvl w:ilvl="4" w:tplc="53F8C44E" w:tentative="1">
      <w:start w:val="1"/>
      <w:numFmt w:val="bullet"/>
      <w:lvlText w:val="o"/>
      <w:lvlJc w:val="left"/>
      <w:pPr>
        <w:ind w:left="3600" w:hanging="360"/>
      </w:pPr>
      <w:rPr>
        <w:rFonts w:ascii="Courier New" w:hAnsi="Courier New" w:cs="Courier New" w:hint="default"/>
      </w:rPr>
    </w:lvl>
    <w:lvl w:ilvl="5" w:tplc="815E7122" w:tentative="1">
      <w:start w:val="1"/>
      <w:numFmt w:val="bullet"/>
      <w:lvlText w:val=""/>
      <w:lvlJc w:val="left"/>
      <w:pPr>
        <w:ind w:left="4320" w:hanging="360"/>
      </w:pPr>
      <w:rPr>
        <w:rFonts w:ascii="Wingdings" w:hAnsi="Wingdings" w:hint="default"/>
      </w:rPr>
    </w:lvl>
    <w:lvl w:ilvl="6" w:tplc="82626AD2" w:tentative="1">
      <w:start w:val="1"/>
      <w:numFmt w:val="bullet"/>
      <w:lvlText w:val=""/>
      <w:lvlJc w:val="left"/>
      <w:pPr>
        <w:ind w:left="5040" w:hanging="360"/>
      </w:pPr>
      <w:rPr>
        <w:rFonts w:ascii="Symbol" w:hAnsi="Symbol" w:hint="default"/>
      </w:rPr>
    </w:lvl>
    <w:lvl w:ilvl="7" w:tplc="59B0407C" w:tentative="1">
      <w:start w:val="1"/>
      <w:numFmt w:val="bullet"/>
      <w:lvlText w:val="o"/>
      <w:lvlJc w:val="left"/>
      <w:pPr>
        <w:ind w:left="5760" w:hanging="360"/>
      </w:pPr>
      <w:rPr>
        <w:rFonts w:ascii="Courier New" w:hAnsi="Courier New" w:cs="Courier New" w:hint="default"/>
      </w:rPr>
    </w:lvl>
    <w:lvl w:ilvl="8" w:tplc="5DF4E90E" w:tentative="1">
      <w:start w:val="1"/>
      <w:numFmt w:val="bullet"/>
      <w:lvlText w:val=""/>
      <w:lvlJc w:val="left"/>
      <w:pPr>
        <w:ind w:left="6480" w:hanging="360"/>
      </w:pPr>
      <w:rPr>
        <w:rFonts w:ascii="Wingdings" w:hAnsi="Wingdings" w:hint="default"/>
      </w:rPr>
    </w:lvl>
  </w:abstractNum>
  <w:abstractNum w:abstractNumId="132">
    <w:nsid w:val="1EBB1D7C"/>
    <w:multiLevelType w:val="hybridMultilevel"/>
    <w:tmpl w:val="9CD4DA92"/>
    <w:lvl w:ilvl="0" w:tplc="9B86DB52">
      <w:start w:val="1"/>
      <w:numFmt w:val="bullet"/>
      <w:lvlText w:val=""/>
      <w:lvlJc w:val="left"/>
      <w:pPr>
        <w:ind w:left="720" w:hanging="360"/>
      </w:pPr>
      <w:rPr>
        <w:rFonts w:ascii="Symbol" w:hAnsi="Symbol" w:hint="default"/>
      </w:rPr>
    </w:lvl>
    <w:lvl w:ilvl="1" w:tplc="8CF65B08">
      <w:start w:val="1"/>
      <w:numFmt w:val="bullet"/>
      <w:lvlText w:val="o"/>
      <w:lvlJc w:val="left"/>
      <w:pPr>
        <w:ind w:left="1440" w:hanging="360"/>
      </w:pPr>
      <w:rPr>
        <w:rFonts w:ascii="Courier New" w:hAnsi="Courier New" w:cs="Courier New" w:hint="default"/>
      </w:rPr>
    </w:lvl>
    <w:lvl w:ilvl="2" w:tplc="992CA54E" w:tentative="1">
      <w:start w:val="1"/>
      <w:numFmt w:val="bullet"/>
      <w:lvlText w:val=""/>
      <w:lvlJc w:val="left"/>
      <w:pPr>
        <w:ind w:left="2160" w:hanging="360"/>
      </w:pPr>
      <w:rPr>
        <w:rFonts w:ascii="Wingdings" w:hAnsi="Wingdings" w:hint="default"/>
      </w:rPr>
    </w:lvl>
    <w:lvl w:ilvl="3" w:tplc="42B0D624" w:tentative="1">
      <w:start w:val="1"/>
      <w:numFmt w:val="bullet"/>
      <w:lvlText w:val=""/>
      <w:lvlJc w:val="left"/>
      <w:pPr>
        <w:ind w:left="2880" w:hanging="360"/>
      </w:pPr>
      <w:rPr>
        <w:rFonts w:ascii="Symbol" w:hAnsi="Symbol" w:hint="default"/>
      </w:rPr>
    </w:lvl>
    <w:lvl w:ilvl="4" w:tplc="C8309686" w:tentative="1">
      <w:start w:val="1"/>
      <w:numFmt w:val="bullet"/>
      <w:lvlText w:val="o"/>
      <w:lvlJc w:val="left"/>
      <w:pPr>
        <w:ind w:left="3600" w:hanging="360"/>
      </w:pPr>
      <w:rPr>
        <w:rFonts w:ascii="Courier New" w:hAnsi="Courier New" w:cs="Courier New" w:hint="default"/>
      </w:rPr>
    </w:lvl>
    <w:lvl w:ilvl="5" w:tplc="3E7ED4F0" w:tentative="1">
      <w:start w:val="1"/>
      <w:numFmt w:val="bullet"/>
      <w:lvlText w:val=""/>
      <w:lvlJc w:val="left"/>
      <w:pPr>
        <w:ind w:left="4320" w:hanging="360"/>
      </w:pPr>
      <w:rPr>
        <w:rFonts w:ascii="Wingdings" w:hAnsi="Wingdings" w:hint="default"/>
      </w:rPr>
    </w:lvl>
    <w:lvl w:ilvl="6" w:tplc="78749F3E" w:tentative="1">
      <w:start w:val="1"/>
      <w:numFmt w:val="bullet"/>
      <w:lvlText w:val=""/>
      <w:lvlJc w:val="left"/>
      <w:pPr>
        <w:ind w:left="5040" w:hanging="360"/>
      </w:pPr>
      <w:rPr>
        <w:rFonts w:ascii="Symbol" w:hAnsi="Symbol" w:hint="default"/>
      </w:rPr>
    </w:lvl>
    <w:lvl w:ilvl="7" w:tplc="88A0EE14" w:tentative="1">
      <w:start w:val="1"/>
      <w:numFmt w:val="bullet"/>
      <w:lvlText w:val="o"/>
      <w:lvlJc w:val="left"/>
      <w:pPr>
        <w:ind w:left="5760" w:hanging="360"/>
      </w:pPr>
      <w:rPr>
        <w:rFonts w:ascii="Courier New" w:hAnsi="Courier New" w:cs="Courier New" w:hint="default"/>
      </w:rPr>
    </w:lvl>
    <w:lvl w:ilvl="8" w:tplc="105259D0" w:tentative="1">
      <w:start w:val="1"/>
      <w:numFmt w:val="bullet"/>
      <w:lvlText w:val=""/>
      <w:lvlJc w:val="left"/>
      <w:pPr>
        <w:ind w:left="6480" w:hanging="360"/>
      </w:pPr>
      <w:rPr>
        <w:rFonts w:ascii="Wingdings" w:hAnsi="Wingdings" w:hint="default"/>
      </w:rPr>
    </w:lvl>
  </w:abstractNum>
  <w:abstractNum w:abstractNumId="133">
    <w:nsid w:val="1EED12CE"/>
    <w:multiLevelType w:val="hybridMultilevel"/>
    <w:tmpl w:val="18AC0374"/>
    <w:lvl w:ilvl="0" w:tplc="D66C9152">
      <w:start w:val="1"/>
      <w:numFmt w:val="bullet"/>
      <w:lvlText w:val=""/>
      <w:lvlJc w:val="left"/>
      <w:pPr>
        <w:ind w:left="720" w:hanging="360"/>
      </w:pPr>
      <w:rPr>
        <w:rFonts w:ascii="Symbol" w:hAnsi="Symbol" w:hint="default"/>
      </w:rPr>
    </w:lvl>
    <w:lvl w:ilvl="1" w:tplc="7B4ECF1E">
      <w:start w:val="1"/>
      <w:numFmt w:val="bullet"/>
      <w:lvlText w:val="o"/>
      <w:lvlJc w:val="left"/>
      <w:pPr>
        <w:ind w:left="1440" w:hanging="360"/>
      </w:pPr>
      <w:rPr>
        <w:rFonts w:ascii="Courier New" w:hAnsi="Courier New" w:cs="Courier New" w:hint="default"/>
      </w:rPr>
    </w:lvl>
    <w:lvl w:ilvl="2" w:tplc="5B180DCA" w:tentative="1">
      <w:start w:val="1"/>
      <w:numFmt w:val="bullet"/>
      <w:lvlText w:val=""/>
      <w:lvlJc w:val="left"/>
      <w:pPr>
        <w:ind w:left="2160" w:hanging="360"/>
      </w:pPr>
      <w:rPr>
        <w:rFonts w:ascii="Wingdings" w:hAnsi="Wingdings" w:hint="default"/>
      </w:rPr>
    </w:lvl>
    <w:lvl w:ilvl="3" w:tplc="7B1EA06C" w:tentative="1">
      <w:start w:val="1"/>
      <w:numFmt w:val="bullet"/>
      <w:lvlText w:val=""/>
      <w:lvlJc w:val="left"/>
      <w:pPr>
        <w:ind w:left="2880" w:hanging="360"/>
      </w:pPr>
      <w:rPr>
        <w:rFonts w:ascii="Symbol" w:hAnsi="Symbol" w:hint="default"/>
      </w:rPr>
    </w:lvl>
    <w:lvl w:ilvl="4" w:tplc="D458BF6E" w:tentative="1">
      <w:start w:val="1"/>
      <w:numFmt w:val="bullet"/>
      <w:lvlText w:val="o"/>
      <w:lvlJc w:val="left"/>
      <w:pPr>
        <w:ind w:left="3600" w:hanging="360"/>
      </w:pPr>
      <w:rPr>
        <w:rFonts w:ascii="Courier New" w:hAnsi="Courier New" w:cs="Courier New" w:hint="default"/>
      </w:rPr>
    </w:lvl>
    <w:lvl w:ilvl="5" w:tplc="5E182464" w:tentative="1">
      <w:start w:val="1"/>
      <w:numFmt w:val="bullet"/>
      <w:lvlText w:val=""/>
      <w:lvlJc w:val="left"/>
      <w:pPr>
        <w:ind w:left="4320" w:hanging="360"/>
      </w:pPr>
      <w:rPr>
        <w:rFonts w:ascii="Wingdings" w:hAnsi="Wingdings" w:hint="default"/>
      </w:rPr>
    </w:lvl>
    <w:lvl w:ilvl="6" w:tplc="8E6C4A92" w:tentative="1">
      <w:start w:val="1"/>
      <w:numFmt w:val="bullet"/>
      <w:lvlText w:val=""/>
      <w:lvlJc w:val="left"/>
      <w:pPr>
        <w:ind w:left="5040" w:hanging="360"/>
      </w:pPr>
      <w:rPr>
        <w:rFonts w:ascii="Symbol" w:hAnsi="Symbol" w:hint="default"/>
      </w:rPr>
    </w:lvl>
    <w:lvl w:ilvl="7" w:tplc="22129116" w:tentative="1">
      <w:start w:val="1"/>
      <w:numFmt w:val="bullet"/>
      <w:lvlText w:val="o"/>
      <w:lvlJc w:val="left"/>
      <w:pPr>
        <w:ind w:left="5760" w:hanging="360"/>
      </w:pPr>
      <w:rPr>
        <w:rFonts w:ascii="Courier New" w:hAnsi="Courier New" w:cs="Courier New" w:hint="default"/>
      </w:rPr>
    </w:lvl>
    <w:lvl w:ilvl="8" w:tplc="70F83964" w:tentative="1">
      <w:start w:val="1"/>
      <w:numFmt w:val="bullet"/>
      <w:lvlText w:val=""/>
      <w:lvlJc w:val="left"/>
      <w:pPr>
        <w:ind w:left="6480" w:hanging="360"/>
      </w:pPr>
      <w:rPr>
        <w:rFonts w:ascii="Wingdings" w:hAnsi="Wingdings" w:hint="default"/>
      </w:rPr>
    </w:lvl>
  </w:abstractNum>
  <w:abstractNum w:abstractNumId="134">
    <w:nsid w:val="1EF37B54"/>
    <w:multiLevelType w:val="hybridMultilevel"/>
    <w:tmpl w:val="0B24AEFA"/>
    <w:lvl w:ilvl="0" w:tplc="4F9EE870">
      <w:start w:val="1"/>
      <w:numFmt w:val="bullet"/>
      <w:lvlText w:val=""/>
      <w:lvlJc w:val="left"/>
      <w:pPr>
        <w:ind w:left="720" w:hanging="360"/>
      </w:pPr>
      <w:rPr>
        <w:rFonts w:ascii="Symbol" w:hAnsi="Symbol" w:hint="default"/>
      </w:rPr>
    </w:lvl>
    <w:lvl w:ilvl="1" w:tplc="9CD8755C" w:tentative="1">
      <w:start w:val="1"/>
      <w:numFmt w:val="bullet"/>
      <w:lvlText w:val="o"/>
      <w:lvlJc w:val="left"/>
      <w:pPr>
        <w:ind w:left="1440" w:hanging="360"/>
      </w:pPr>
      <w:rPr>
        <w:rFonts w:ascii="Courier New" w:hAnsi="Courier New" w:cs="Courier New" w:hint="default"/>
      </w:rPr>
    </w:lvl>
    <w:lvl w:ilvl="2" w:tplc="A3F45ED2" w:tentative="1">
      <w:start w:val="1"/>
      <w:numFmt w:val="bullet"/>
      <w:lvlText w:val=""/>
      <w:lvlJc w:val="left"/>
      <w:pPr>
        <w:ind w:left="2160" w:hanging="360"/>
      </w:pPr>
      <w:rPr>
        <w:rFonts w:ascii="Wingdings" w:hAnsi="Wingdings" w:hint="default"/>
      </w:rPr>
    </w:lvl>
    <w:lvl w:ilvl="3" w:tplc="076C3CD2" w:tentative="1">
      <w:start w:val="1"/>
      <w:numFmt w:val="bullet"/>
      <w:lvlText w:val=""/>
      <w:lvlJc w:val="left"/>
      <w:pPr>
        <w:ind w:left="2880" w:hanging="360"/>
      </w:pPr>
      <w:rPr>
        <w:rFonts w:ascii="Symbol" w:hAnsi="Symbol" w:hint="default"/>
      </w:rPr>
    </w:lvl>
    <w:lvl w:ilvl="4" w:tplc="CC268C6A" w:tentative="1">
      <w:start w:val="1"/>
      <w:numFmt w:val="bullet"/>
      <w:lvlText w:val="o"/>
      <w:lvlJc w:val="left"/>
      <w:pPr>
        <w:ind w:left="3600" w:hanging="360"/>
      </w:pPr>
      <w:rPr>
        <w:rFonts w:ascii="Courier New" w:hAnsi="Courier New" w:cs="Courier New" w:hint="default"/>
      </w:rPr>
    </w:lvl>
    <w:lvl w:ilvl="5" w:tplc="4AFE56AA" w:tentative="1">
      <w:start w:val="1"/>
      <w:numFmt w:val="bullet"/>
      <w:lvlText w:val=""/>
      <w:lvlJc w:val="left"/>
      <w:pPr>
        <w:ind w:left="4320" w:hanging="360"/>
      </w:pPr>
      <w:rPr>
        <w:rFonts w:ascii="Wingdings" w:hAnsi="Wingdings" w:hint="default"/>
      </w:rPr>
    </w:lvl>
    <w:lvl w:ilvl="6" w:tplc="437EC82E" w:tentative="1">
      <w:start w:val="1"/>
      <w:numFmt w:val="bullet"/>
      <w:lvlText w:val=""/>
      <w:lvlJc w:val="left"/>
      <w:pPr>
        <w:ind w:left="5040" w:hanging="360"/>
      </w:pPr>
      <w:rPr>
        <w:rFonts w:ascii="Symbol" w:hAnsi="Symbol" w:hint="default"/>
      </w:rPr>
    </w:lvl>
    <w:lvl w:ilvl="7" w:tplc="3D1CCB84" w:tentative="1">
      <w:start w:val="1"/>
      <w:numFmt w:val="bullet"/>
      <w:lvlText w:val="o"/>
      <w:lvlJc w:val="left"/>
      <w:pPr>
        <w:ind w:left="5760" w:hanging="360"/>
      </w:pPr>
      <w:rPr>
        <w:rFonts w:ascii="Courier New" w:hAnsi="Courier New" w:cs="Courier New" w:hint="default"/>
      </w:rPr>
    </w:lvl>
    <w:lvl w:ilvl="8" w:tplc="05B40E92" w:tentative="1">
      <w:start w:val="1"/>
      <w:numFmt w:val="bullet"/>
      <w:lvlText w:val=""/>
      <w:lvlJc w:val="left"/>
      <w:pPr>
        <w:ind w:left="6480" w:hanging="360"/>
      </w:pPr>
      <w:rPr>
        <w:rFonts w:ascii="Wingdings" w:hAnsi="Wingdings" w:hint="default"/>
      </w:rPr>
    </w:lvl>
  </w:abstractNum>
  <w:abstractNum w:abstractNumId="135">
    <w:nsid w:val="1EFA1C5D"/>
    <w:multiLevelType w:val="hybridMultilevel"/>
    <w:tmpl w:val="B48ABCDE"/>
    <w:lvl w:ilvl="0" w:tplc="08C6DCB6">
      <w:start w:val="1"/>
      <w:numFmt w:val="bullet"/>
      <w:lvlText w:val=""/>
      <w:lvlJc w:val="left"/>
      <w:pPr>
        <w:ind w:left="720" w:hanging="360"/>
      </w:pPr>
      <w:rPr>
        <w:rFonts w:ascii="Symbol" w:hAnsi="Symbol" w:hint="default"/>
      </w:rPr>
    </w:lvl>
    <w:lvl w:ilvl="1" w:tplc="AFA614E6">
      <w:start w:val="1"/>
      <w:numFmt w:val="bullet"/>
      <w:lvlText w:val="o"/>
      <w:lvlJc w:val="left"/>
      <w:pPr>
        <w:ind w:left="1440" w:hanging="360"/>
      </w:pPr>
      <w:rPr>
        <w:rFonts w:ascii="Courier New" w:hAnsi="Courier New" w:cs="Courier New" w:hint="default"/>
      </w:rPr>
    </w:lvl>
    <w:lvl w:ilvl="2" w:tplc="08420C6C" w:tentative="1">
      <w:start w:val="1"/>
      <w:numFmt w:val="bullet"/>
      <w:lvlText w:val=""/>
      <w:lvlJc w:val="left"/>
      <w:pPr>
        <w:ind w:left="2160" w:hanging="360"/>
      </w:pPr>
      <w:rPr>
        <w:rFonts w:ascii="Wingdings" w:hAnsi="Wingdings" w:hint="default"/>
      </w:rPr>
    </w:lvl>
    <w:lvl w:ilvl="3" w:tplc="F71484E4" w:tentative="1">
      <w:start w:val="1"/>
      <w:numFmt w:val="bullet"/>
      <w:lvlText w:val=""/>
      <w:lvlJc w:val="left"/>
      <w:pPr>
        <w:ind w:left="2880" w:hanging="360"/>
      </w:pPr>
      <w:rPr>
        <w:rFonts w:ascii="Symbol" w:hAnsi="Symbol" w:hint="default"/>
      </w:rPr>
    </w:lvl>
    <w:lvl w:ilvl="4" w:tplc="7D3281CA" w:tentative="1">
      <w:start w:val="1"/>
      <w:numFmt w:val="bullet"/>
      <w:lvlText w:val="o"/>
      <w:lvlJc w:val="left"/>
      <w:pPr>
        <w:ind w:left="3600" w:hanging="360"/>
      </w:pPr>
      <w:rPr>
        <w:rFonts w:ascii="Courier New" w:hAnsi="Courier New" w:cs="Courier New" w:hint="default"/>
      </w:rPr>
    </w:lvl>
    <w:lvl w:ilvl="5" w:tplc="8456500E" w:tentative="1">
      <w:start w:val="1"/>
      <w:numFmt w:val="bullet"/>
      <w:lvlText w:val=""/>
      <w:lvlJc w:val="left"/>
      <w:pPr>
        <w:ind w:left="4320" w:hanging="360"/>
      </w:pPr>
      <w:rPr>
        <w:rFonts w:ascii="Wingdings" w:hAnsi="Wingdings" w:hint="default"/>
      </w:rPr>
    </w:lvl>
    <w:lvl w:ilvl="6" w:tplc="A06CE4F2" w:tentative="1">
      <w:start w:val="1"/>
      <w:numFmt w:val="bullet"/>
      <w:lvlText w:val=""/>
      <w:lvlJc w:val="left"/>
      <w:pPr>
        <w:ind w:left="5040" w:hanging="360"/>
      </w:pPr>
      <w:rPr>
        <w:rFonts w:ascii="Symbol" w:hAnsi="Symbol" w:hint="default"/>
      </w:rPr>
    </w:lvl>
    <w:lvl w:ilvl="7" w:tplc="93247194" w:tentative="1">
      <w:start w:val="1"/>
      <w:numFmt w:val="bullet"/>
      <w:lvlText w:val="o"/>
      <w:lvlJc w:val="left"/>
      <w:pPr>
        <w:ind w:left="5760" w:hanging="360"/>
      </w:pPr>
      <w:rPr>
        <w:rFonts w:ascii="Courier New" w:hAnsi="Courier New" w:cs="Courier New" w:hint="default"/>
      </w:rPr>
    </w:lvl>
    <w:lvl w:ilvl="8" w:tplc="AA7261EE" w:tentative="1">
      <w:start w:val="1"/>
      <w:numFmt w:val="bullet"/>
      <w:lvlText w:val=""/>
      <w:lvlJc w:val="left"/>
      <w:pPr>
        <w:ind w:left="6480" w:hanging="360"/>
      </w:pPr>
      <w:rPr>
        <w:rFonts w:ascii="Wingdings" w:hAnsi="Wingdings" w:hint="default"/>
      </w:rPr>
    </w:lvl>
  </w:abstractNum>
  <w:abstractNum w:abstractNumId="136">
    <w:nsid w:val="20312393"/>
    <w:multiLevelType w:val="hybridMultilevel"/>
    <w:tmpl w:val="EF901B06"/>
    <w:lvl w:ilvl="0" w:tplc="1DE0A0D6">
      <w:start w:val="1"/>
      <w:numFmt w:val="bullet"/>
      <w:lvlText w:val=""/>
      <w:lvlJc w:val="left"/>
      <w:pPr>
        <w:ind w:left="720" w:hanging="360"/>
      </w:pPr>
      <w:rPr>
        <w:rFonts w:ascii="Symbol" w:hAnsi="Symbol" w:hint="default"/>
      </w:rPr>
    </w:lvl>
    <w:lvl w:ilvl="1" w:tplc="C874B186" w:tentative="1">
      <w:start w:val="1"/>
      <w:numFmt w:val="bullet"/>
      <w:lvlText w:val="o"/>
      <w:lvlJc w:val="left"/>
      <w:pPr>
        <w:ind w:left="1440" w:hanging="360"/>
      </w:pPr>
      <w:rPr>
        <w:rFonts w:ascii="Courier New" w:hAnsi="Courier New" w:cs="Courier New" w:hint="default"/>
      </w:rPr>
    </w:lvl>
    <w:lvl w:ilvl="2" w:tplc="F07E9934">
      <w:start w:val="1"/>
      <w:numFmt w:val="bullet"/>
      <w:lvlText w:val=""/>
      <w:lvlJc w:val="left"/>
      <w:pPr>
        <w:ind w:left="2160" w:hanging="360"/>
      </w:pPr>
      <w:rPr>
        <w:rFonts w:ascii="Wingdings" w:hAnsi="Wingdings" w:hint="default"/>
      </w:rPr>
    </w:lvl>
    <w:lvl w:ilvl="3" w:tplc="C48484F2" w:tentative="1">
      <w:start w:val="1"/>
      <w:numFmt w:val="bullet"/>
      <w:lvlText w:val=""/>
      <w:lvlJc w:val="left"/>
      <w:pPr>
        <w:ind w:left="2880" w:hanging="360"/>
      </w:pPr>
      <w:rPr>
        <w:rFonts w:ascii="Symbol" w:hAnsi="Symbol" w:hint="default"/>
      </w:rPr>
    </w:lvl>
    <w:lvl w:ilvl="4" w:tplc="DCF2AD84" w:tentative="1">
      <w:start w:val="1"/>
      <w:numFmt w:val="bullet"/>
      <w:lvlText w:val="o"/>
      <w:lvlJc w:val="left"/>
      <w:pPr>
        <w:ind w:left="3600" w:hanging="360"/>
      </w:pPr>
      <w:rPr>
        <w:rFonts w:ascii="Courier New" w:hAnsi="Courier New" w:cs="Courier New" w:hint="default"/>
      </w:rPr>
    </w:lvl>
    <w:lvl w:ilvl="5" w:tplc="3E6286E0" w:tentative="1">
      <w:start w:val="1"/>
      <w:numFmt w:val="bullet"/>
      <w:lvlText w:val=""/>
      <w:lvlJc w:val="left"/>
      <w:pPr>
        <w:ind w:left="4320" w:hanging="360"/>
      </w:pPr>
      <w:rPr>
        <w:rFonts w:ascii="Wingdings" w:hAnsi="Wingdings" w:hint="default"/>
      </w:rPr>
    </w:lvl>
    <w:lvl w:ilvl="6" w:tplc="E796F484" w:tentative="1">
      <w:start w:val="1"/>
      <w:numFmt w:val="bullet"/>
      <w:lvlText w:val=""/>
      <w:lvlJc w:val="left"/>
      <w:pPr>
        <w:ind w:left="5040" w:hanging="360"/>
      </w:pPr>
      <w:rPr>
        <w:rFonts w:ascii="Symbol" w:hAnsi="Symbol" w:hint="default"/>
      </w:rPr>
    </w:lvl>
    <w:lvl w:ilvl="7" w:tplc="ECD678FA" w:tentative="1">
      <w:start w:val="1"/>
      <w:numFmt w:val="bullet"/>
      <w:lvlText w:val="o"/>
      <w:lvlJc w:val="left"/>
      <w:pPr>
        <w:ind w:left="5760" w:hanging="360"/>
      </w:pPr>
      <w:rPr>
        <w:rFonts w:ascii="Courier New" w:hAnsi="Courier New" w:cs="Courier New" w:hint="default"/>
      </w:rPr>
    </w:lvl>
    <w:lvl w:ilvl="8" w:tplc="7E88A7DE" w:tentative="1">
      <w:start w:val="1"/>
      <w:numFmt w:val="bullet"/>
      <w:lvlText w:val=""/>
      <w:lvlJc w:val="left"/>
      <w:pPr>
        <w:ind w:left="6480" w:hanging="360"/>
      </w:pPr>
      <w:rPr>
        <w:rFonts w:ascii="Wingdings" w:hAnsi="Wingdings" w:hint="default"/>
      </w:rPr>
    </w:lvl>
  </w:abstractNum>
  <w:abstractNum w:abstractNumId="137">
    <w:nsid w:val="20D25A82"/>
    <w:multiLevelType w:val="hybridMultilevel"/>
    <w:tmpl w:val="D7E4DF1C"/>
    <w:lvl w:ilvl="0" w:tplc="D06A180C">
      <w:start w:val="1"/>
      <w:numFmt w:val="bullet"/>
      <w:lvlText w:val=""/>
      <w:lvlJc w:val="left"/>
      <w:pPr>
        <w:ind w:left="720" w:hanging="360"/>
      </w:pPr>
      <w:rPr>
        <w:rFonts w:ascii="Symbol" w:hAnsi="Symbol" w:hint="default"/>
      </w:rPr>
    </w:lvl>
    <w:lvl w:ilvl="1" w:tplc="FD44C3DA">
      <w:start w:val="1"/>
      <w:numFmt w:val="bullet"/>
      <w:lvlText w:val="o"/>
      <w:lvlJc w:val="left"/>
      <w:pPr>
        <w:ind w:left="1440" w:hanging="360"/>
      </w:pPr>
      <w:rPr>
        <w:rFonts w:ascii="Courier New" w:hAnsi="Courier New" w:cs="Courier New" w:hint="default"/>
      </w:rPr>
    </w:lvl>
    <w:lvl w:ilvl="2" w:tplc="36361974" w:tentative="1">
      <w:start w:val="1"/>
      <w:numFmt w:val="bullet"/>
      <w:lvlText w:val=""/>
      <w:lvlJc w:val="left"/>
      <w:pPr>
        <w:ind w:left="2160" w:hanging="360"/>
      </w:pPr>
      <w:rPr>
        <w:rFonts w:ascii="Wingdings" w:hAnsi="Wingdings" w:hint="default"/>
      </w:rPr>
    </w:lvl>
    <w:lvl w:ilvl="3" w:tplc="F774E088" w:tentative="1">
      <w:start w:val="1"/>
      <w:numFmt w:val="bullet"/>
      <w:lvlText w:val=""/>
      <w:lvlJc w:val="left"/>
      <w:pPr>
        <w:ind w:left="2880" w:hanging="360"/>
      </w:pPr>
      <w:rPr>
        <w:rFonts w:ascii="Symbol" w:hAnsi="Symbol" w:hint="default"/>
      </w:rPr>
    </w:lvl>
    <w:lvl w:ilvl="4" w:tplc="53F2C9F4" w:tentative="1">
      <w:start w:val="1"/>
      <w:numFmt w:val="bullet"/>
      <w:lvlText w:val="o"/>
      <w:lvlJc w:val="left"/>
      <w:pPr>
        <w:ind w:left="3600" w:hanging="360"/>
      </w:pPr>
      <w:rPr>
        <w:rFonts w:ascii="Courier New" w:hAnsi="Courier New" w:cs="Courier New" w:hint="default"/>
      </w:rPr>
    </w:lvl>
    <w:lvl w:ilvl="5" w:tplc="29003214" w:tentative="1">
      <w:start w:val="1"/>
      <w:numFmt w:val="bullet"/>
      <w:lvlText w:val=""/>
      <w:lvlJc w:val="left"/>
      <w:pPr>
        <w:ind w:left="4320" w:hanging="360"/>
      </w:pPr>
      <w:rPr>
        <w:rFonts w:ascii="Wingdings" w:hAnsi="Wingdings" w:hint="default"/>
      </w:rPr>
    </w:lvl>
    <w:lvl w:ilvl="6" w:tplc="86DC4174" w:tentative="1">
      <w:start w:val="1"/>
      <w:numFmt w:val="bullet"/>
      <w:lvlText w:val=""/>
      <w:lvlJc w:val="left"/>
      <w:pPr>
        <w:ind w:left="5040" w:hanging="360"/>
      </w:pPr>
      <w:rPr>
        <w:rFonts w:ascii="Symbol" w:hAnsi="Symbol" w:hint="default"/>
      </w:rPr>
    </w:lvl>
    <w:lvl w:ilvl="7" w:tplc="7298BE6C" w:tentative="1">
      <w:start w:val="1"/>
      <w:numFmt w:val="bullet"/>
      <w:lvlText w:val="o"/>
      <w:lvlJc w:val="left"/>
      <w:pPr>
        <w:ind w:left="5760" w:hanging="360"/>
      </w:pPr>
      <w:rPr>
        <w:rFonts w:ascii="Courier New" w:hAnsi="Courier New" w:cs="Courier New" w:hint="default"/>
      </w:rPr>
    </w:lvl>
    <w:lvl w:ilvl="8" w:tplc="E1422A92" w:tentative="1">
      <w:start w:val="1"/>
      <w:numFmt w:val="bullet"/>
      <w:lvlText w:val=""/>
      <w:lvlJc w:val="left"/>
      <w:pPr>
        <w:ind w:left="6480" w:hanging="360"/>
      </w:pPr>
      <w:rPr>
        <w:rFonts w:ascii="Wingdings" w:hAnsi="Wingdings" w:hint="default"/>
      </w:rPr>
    </w:lvl>
  </w:abstractNum>
  <w:abstractNum w:abstractNumId="138">
    <w:nsid w:val="21655DF1"/>
    <w:multiLevelType w:val="hybridMultilevel"/>
    <w:tmpl w:val="5694DEBC"/>
    <w:lvl w:ilvl="0" w:tplc="58AEA722">
      <w:start w:val="1"/>
      <w:numFmt w:val="bullet"/>
      <w:lvlText w:val=""/>
      <w:lvlJc w:val="left"/>
      <w:pPr>
        <w:ind w:left="720" w:hanging="360"/>
      </w:pPr>
      <w:rPr>
        <w:rFonts w:ascii="Symbol" w:hAnsi="Symbol" w:hint="default"/>
      </w:rPr>
    </w:lvl>
    <w:lvl w:ilvl="1" w:tplc="62828CBC" w:tentative="1">
      <w:start w:val="1"/>
      <w:numFmt w:val="bullet"/>
      <w:lvlText w:val="o"/>
      <w:lvlJc w:val="left"/>
      <w:pPr>
        <w:ind w:left="1440" w:hanging="360"/>
      </w:pPr>
      <w:rPr>
        <w:rFonts w:ascii="Courier New" w:hAnsi="Courier New" w:cs="Courier New" w:hint="default"/>
      </w:rPr>
    </w:lvl>
    <w:lvl w:ilvl="2" w:tplc="7C56938E" w:tentative="1">
      <w:start w:val="1"/>
      <w:numFmt w:val="bullet"/>
      <w:lvlText w:val=""/>
      <w:lvlJc w:val="left"/>
      <w:pPr>
        <w:ind w:left="2160" w:hanging="360"/>
      </w:pPr>
      <w:rPr>
        <w:rFonts w:ascii="Wingdings" w:hAnsi="Wingdings" w:hint="default"/>
      </w:rPr>
    </w:lvl>
    <w:lvl w:ilvl="3" w:tplc="49C69E7C" w:tentative="1">
      <w:start w:val="1"/>
      <w:numFmt w:val="bullet"/>
      <w:lvlText w:val=""/>
      <w:lvlJc w:val="left"/>
      <w:pPr>
        <w:ind w:left="2880" w:hanging="360"/>
      </w:pPr>
      <w:rPr>
        <w:rFonts w:ascii="Symbol" w:hAnsi="Symbol" w:hint="default"/>
      </w:rPr>
    </w:lvl>
    <w:lvl w:ilvl="4" w:tplc="97B69F64" w:tentative="1">
      <w:start w:val="1"/>
      <w:numFmt w:val="bullet"/>
      <w:lvlText w:val="o"/>
      <w:lvlJc w:val="left"/>
      <w:pPr>
        <w:ind w:left="3600" w:hanging="360"/>
      </w:pPr>
      <w:rPr>
        <w:rFonts w:ascii="Courier New" w:hAnsi="Courier New" w:cs="Courier New" w:hint="default"/>
      </w:rPr>
    </w:lvl>
    <w:lvl w:ilvl="5" w:tplc="6854D0B6" w:tentative="1">
      <w:start w:val="1"/>
      <w:numFmt w:val="bullet"/>
      <w:lvlText w:val=""/>
      <w:lvlJc w:val="left"/>
      <w:pPr>
        <w:ind w:left="4320" w:hanging="360"/>
      </w:pPr>
      <w:rPr>
        <w:rFonts w:ascii="Wingdings" w:hAnsi="Wingdings" w:hint="default"/>
      </w:rPr>
    </w:lvl>
    <w:lvl w:ilvl="6" w:tplc="6632E74C" w:tentative="1">
      <w:start w:val="1"/>
      <w:numFmt w:val="bullet"/>
      <w:lvlText w:val=""/>
      <w:lvlJc w:val="left"/>
      <w:pPr>
        <w:ind w:left="5040" w:hanging="360"/>
      </w:pPr>
      <w:rPr>
        <w:rFonts w:ascii="Symbol" w:hAnsi="Symbol" w:hint="default"/>
      </w:rPr>
    </w:lvl>
    <w:lvl w:ilvl="7" w:tplc="ED8EE632" w:tentative="1">
      <w:start w:val="1"/>
      <w:numFmt w:val="bullet"/>
      <w:lvlText w:val="o"/>
      <w:lvlJc w:val="left"/>
      <w:pPr>
        <w:ind w:left="5760" w:hanging="360"/>
      </w:pPr>
      <w:rPr>
        <w:rFonts w:ascii="Courier New" w:hAnsi="Courier New" w:cs="Courier New" w:hint="default"/>
      </w:rPr>
    </w:lvl>
    <w:lvl w:ilvl="8" w:tplc="BC72DD58" w:tentative="1">
      <w:start w:val="1"/>
      <w:numFmt w:val="bullet"/>
      <w:lvlText w:val=""/>
      <w:lvlJc w:val="left"/>
      <w:pPr>
        <w:ind w:left="6480" w:hanging="360"/>
      </w:pPr>
      <w:rPr>
        <w:rFonts w:ascii="Wingdings" w:hAnsi="Wingdings" w:hint="default"/>
      </w:rPr>
    </w:lvl>
  </w:abstractNum>
  <w:abstractNum w:abstractNumId="139">
    <w:nsid w:val="217120D3"/>
    <w:multiLevelType w:val="hybridMultilevel"/>
    <w:tmpl w:val="D80E25DE"/>
    <w:lvl w:ilvl="0" w:tplc="3F4A44CC">
      <w:start w:val="1"/>
      <w:numFmt w:val="bullet"/>
      <w:lvlText w:val=""/>
      <w:lvlJc w:val="left"/>
      <w:pPr>
        <w:ind w:left="720" w:hanging="360"/>
      </w:pPr>
      <w:rPr>
        <w:rFonts w:ascii="Symbol" w:hAnsi="Symbol" w:hint="default"/>
      </w:rPr>
    </w:lvl>
    <w:lvl w:ilvl="1" w:tplc="CECE50D6">
      <w:start w:val="1"/>
      <w:numFmt w:val="bullet"/>
      <w:lvlText w:val="o"/>
      <w:lvlJc w:val="left"/>
      <w:pPr>
        <w:ind w:left="1440" w:hanging="360"/>
      </w:pPr>
      <w:rPr>
        <w:rFonts w:ascii="Courier New" w:hAnsi="Courier New" w:cs="Courier New" w:hint="default"/>
      </w:rPr>
    </w:lvl>
    <w:lvl w:ilvl="2" w:tplc="98E64E90" w:tentative="1">
      <w:start w:val="1"/>
      <w:numFmt w:val="bullet"/>
      <w:lvlText w:val=""/>
      <w:lvlJc w:val="left"/>
      <w:pPr>
        <w:ind w:left="2160" w:hanging="360"/>
      </w:pPr>
      <w:rPr>
        <w:rFonts w:ascii="Wingdings" w:hAnsi="Wingdings" w:hint="default"/>
      </w:rPr>
    </w:lvl>
    <w:lvl w:ilvl="3" w:tplc="3E547148" w:tentative="1">
      <w:start w:val="1"/>
      <w:numFmt w:val="bullet"/>
      <w:lvlText w:val=""/>
      <w:lvlJc w:val="left"/>
      <w:pPr>
        <w:ind w:left="2880" w:hanging="360"/>
      </w:pPr>
      <w:rPr>
        <w:rFonts w:ascii="Symbol" w:hAnsi="Symbol" w:hint="default"/>
      </w:rPr>
    </w:lvl>
    <w:lvl w:ilvl="4" w:tplc="73D2A72C" w:tentative="1">
      <w:start w:val="1"/>
      <w:numFmt w:val="bullet"/>
      <w:lvlText w:val="o"/>
      <w:lvlJc w:val="left"/>
      <w:pPr>
        <w:ind w:left="3600" w:hanging="360"/>
      </w:pPr>
      <w:rPr>
        <w:rFonts w:ascii="Courier New" w:hAnsi="Courier New" w:cs="Courier New" w:hint="default"/>
      </w:rPr>
    </w:lvl>
    <w:lvl w:ilvl="5" w:tplc="F5DA4CDA" w:tentative="1">
      <w:start w:val="1"/>
      <w:numFmt w:val="bullet"/>
      <w:lvlText w:val=""/>
      <w:lvlJc w:val="left"/>
      <w:pPr>
        <w:ind w:left="4320" w:hanging="360"/>
      </w:pPr>
      <w:rPr>
        <w:rFonts w:ascii="Wingdings" w:hAnsi="Wingdings" w:hint="default"/>
      </w:rPr>
    </w:lvl>
    <w:lvl w:ilvl="6" w:tplc="BC3E50B4" w:tentative="1">
      <w:start w:val="1"/>
      <w:numFmt w:val="bullet"/>
      <w:lvlText w:val=""/>
      <w:lvlJc w:val="left"/>
      <w:pPr>
        <w:ind w:left="5040" w:hanging="360"/>
      </w:pPr>
      <w:rPr>
        <w:rFonts w:ascii="Symbol" w:hAnsi="Symbol" w:hint="default"/>
      </w:rPr>
    </w:lvl>
    <w:lvl w:ilvl="7" w:tplc="7CAAF066" w:tentative="1">
      <w:start w:val="1"/>
      <w:numFmt w:val="bullet"/>
      <w:lvlText w:val="o"/>
      <w:lvlJc w:val="left"/>
      <w:pPr>
        <w:ind w:left="5760" w:hanging="360"/>
      </w:pPr>
      <w:rPr>
        <w:rFonts w:ascii="Courier New" w:hAnsi="Courier New" w:cs="Courier New" w:hint="default"/>
      </w:rPr>
    </w:lvl>
    <w:lvl w:ilvl="8" w:tplc="066EEFDE" w:tentative="1">
      <w:start w:val="1"/>
      <w:numFmt w:val="bullet"/>
      <w:lvlText w:val=""/>
      <w:lvlJc w:val="left"/>
      <w:pPr>
        <w:ind w:left="6480" w:hanging="360"/>
      </w:pPr>
      <w:rPr>
        <w:rFonts w:ascii="Wingdings" w:hAnsi="Wingdings" w:hint="default"/>
      </w:rPr>
    </w:lvl>
  </w:abstractNum>
  <w:abstractNum w:abstractNumId="140">
    <w:nsid w:val="217A00F4"/>
    <w:multiLevelType w:val="hybridMultilevel"/>
    <w:tmpl w:val="5CFE0596"/>
    <w:lvl w:ilvl="0" w:tplc="B94E9E1C">
      <w:start w:val="1"/>
      <w:numFmt w:val="bullet"/>
      <w:lvlText w:val=""/>
      <w:lvlJc w:val="left"/>
      <w:pPr>
        <w:ind w:left="720" w:hanging="360"/>
      </w:pPr>
      <w:rPr>
        <w:rFonts w:ascii="Symbol" w:hAnsi="Symbol" w:hint="default"/>
      </w:rPr>
    </w:lvl>
    <w:lvl w:ilvl="1" w:tplc="14544F40">
      <w:start w:val="1"/>
      <w:numFmt w:val="bullet"/>
      <w:lvlText w:val="o"/>
      <w:lvlJc w:val="left"/>
      <w:pPr>
        <w:ind w:left="1440" w:hanging="360"/>
      </w:pPr>
      <w:rPr>
        <w:rFonts w:ascii="Courier New" w:hAnsi="Courier New" w:cs="Courier New" w:hint="default"/>
      </w:rPr>
    </w:lvl>
    <w:lvl w:ilvl="2" w:tplc="C9869F5C" w:tentative="1">
      <w:start w:val="1"/>
      <w:numFmt w:val="bullet"/>
      <w:lvlText w:val=""/>
      <w:lvlJc w:val="left"/>
      <w:pPr>
        <w:ind w:left="2160" w:hanging="360"/>
      </w:pPr>
      <w:rPr>
        <w:rFonts w:ascii="Wingdings" w:hAnsi="Wingdings" w:hint="default"/>
      </w:rPr>
    </w:lvl>
    <w:lvl w:ilvl="3" w:tplc="F46C8626" w:tentative="1">
      <w:start w:val="1"/>
      <w:numFmt w:val="bullet"/>
      <w:lvlText w:val=""/>
      <w:lvlJc w:val="left"/>
      <w:pPr>
        <w:ind w:left="2880" w:hanging="360"/>
      </w:pPr>
      <w:rPr>
        <w:rFonts w:ascii="Symbol" w:hAnsi="Symbol" w:hint="default"/>
      </w:rPr>
    </w:lvl>
    <w:lvl w:ilvl="4" w:tplc="EC0E5BA2" w:tentative="1">
      <w:start w:val="1"/>
      <w:numFmt w:val="bullet"/>
      <w:lvlText w:val="o"/>
      <w:lvlJc w:val="left"/>
      <w:pPr>
        <w:ind w:left="3600" w:hanging="360"/>
      </w:pPr>
      <w:rPr>
        <w:rFonts w:ascii="Courier New" w:hAnsi="Courier New" w:cs="Courier New" w:hint="default"/>
      </w:rPr>
    </w:lvl>
    <w:lvl w:ilvl="5" w:tplc="EC0E7E78" w:tentative="1">
      <w:start w:val="1"/>
      <w:numFmt w:val="bullet"/>
      <w:lvlText w:val=""/>
      <w:lvlJc w:val="left"/>
      <w:pPr>
        <w:ind w:left="4320" w:hanging="360"/>
      </w:pPr>
      <w:rPr>
        <w:rFonts w:ascii="Wingdings" w:hAnsi="Wingdings" w:hint="default"/>
      </w:rPr>
    </w:lvl>
    <w:lvl w:ilvl="6" w:tplc="48544BE4" w:tentative="1">
      <w:start w:val="1"/>
      <w:numFmt w:val="bullet"/>
      <w:lvlText w:val=""/>
      <w:lvlJc w:val="left"/>
      <w:pPr>
        <w:ind w:left="5040" w:hanging="360"/>
      </w:pPr>
      <w:rPr>
        <w:rFonts w:ascii="Symbol" w:hAnsi="Symbol" w:hint="default"/>
      </w:rPr>
    </w:lvl>
    <w:lvl w:ilvl="7" w:tplc="D1F0687A" w:tentative="1">
      <w:start w:val="1"/>
      <w:numFmt w:val="bullet"/>
      <w:lvlText w:val="o"/>
      <w:lvlJc w:val="left"/>
      <w:pPr>
        <w:ind w:left="5760" w:hanging="360"/>
      </w:pPr>
      <w:rPr>
        <w:rFonts w:ascii="Courier New" w:hAnsi="Courier New" w:cs="Courier New" w:hint="default"/>
      </w:rPr>
    </w:lvl>
    <w:lvl w:ilvl="8" w:tplc="6D62E648" w:tentative="1">
      <w:start w:val="1"/>
      <w:numFmt w:val="bullet"/>
      <w:lvlText w:val=""/>
      <w:lvlJc w:val="left"/>
      <w:pPr>
        <w:ind w:left="6480" w:hanging="360"/>
      </w:pPr>
      <w:rPr>
        <w:rFonts w:ascii="Wingdings" w:hAnsi="Wingdings" w:hint="default"/>
      </w:rPr>
    </w:lvl>
  </w:abstractNum>
  <w:abstractNum w:abstractNumId="141">
    <w:nsid w:val="218B0367"/>
    <w:multiLevelType w:val="hybridMultilevel"/>
    <w:tmpl w:val="64FA3E2E"/>
    <w:lvl w:ilvl="0" w:tplc="C332C968">
      <w:start w:val="1"/>
      <w:numFmt w:val="bullet"/>
      <w:lvlText w:val=""/>
      <w:lvlJc w:val="left"/>
      <w:pPr>
        <w:ind w:left="720" w:hanging="360"/>
      </w:pPr>
      <w:rPr>
        <w:rFonts w:ascii="Symbol" w:hAnsi="Symbol" w:hint="default"/>
      </w:rPr>
    </w:lvl>
    <w:lvl w:ilvl="1" w:tplc="2F961D04" w:tentative="1">
      <w:start w:val="1"/>
      <w:numFmt w:val="bullet"/>
      <w:lvlText w:val="o"/>
      <w:lvlJc w:val="left"/>
      <w:pPr>
        <w:ind w:left="1440" w:hanging="360"/>
      </w:pPr>
      <w:rPr>
        <w:rFonts w:ascii="Courier New" w:hAnsi="Courier New" w:cs="Courier New" w:hint="default"/>
      </w:rPr>
    </w:lvl>
    <w:lvl w:ilvl="2" w:tplc="A246EA82">
      <w:start w:val="1"/>
      <w:numFmt w:val="bullet"/>
      <w:lvlText w:val=""/>
      <w:lvlJc w:val="left"/>
      <w:pPr>
        <w:ind w:left="2160" w:hanging="360"/>
      </w:pPr>
      <w:rPr>
        <w:rFonts w:ascii="Wingdings" w:hAnsi="Wingdings" w:hint="default"/>
      </w:rPr>
    </w:lvl>
    <w:lvl w:ilvl="3" w:tplc="324018E8" w:tentative="1">
      <w:start w:val="1"/>
      <w:numFmt w:val="bullet"/>
      <w:lvlText w:val=""/>
      <w:lvlJc w:val="left"/>
      <w:pPr>
        <w:ind w:left="2880" w:hanging="360"/>
      </w:pPr>
      <w:rPr>
        <w:rFonts w:ascii="Symbol" w:hAnsi="Symbol" w:hint="default"/>
      </w:rPr>
    </w:lvl>
    <w:lvl w:ilvl="4" w:tplc="E9145F46" w:tentative="1">
      <w:start w:val="1"/>
      <w:numFmt w:val="bullet"/>
      <w:lvlText w:val="o"/>
      <w:lvlJc w:val="left"/>
      <w:pPr>
        <w:ind w:left="3600" w:hanging="360"/>
      </w:pPr>
      <w:rPr>
        <w:rFonts w:ascii="Courier New" w:hAnsi="Courier New" w:cs="Courier New" w:hint="default"/>
      </w:rPr>
    </w:lvl>
    <w:lvl w:ilvl="5" w:tplc="8772C2BA" w:tentative="1">
      <w:start w:val="1"/>
      <w:numFmt w:val="bullet"/>
      <w:lvlText w:val=""/>
      <w:lvlJc w:val="left"/>
      <w:pPr>
        <w:ind w:left="4320" w:hanging="360"/>
      </w:pPr>
      <w:rPr>
        <w:rFonts w:ascii="Wingdings" w:hAnsi="Wingdings" w:hint="default"/>
      </w:rPr>
    </w:lvl>
    <w:lvl w:ilvl="6" w:tplc="CCAA0D6C" w:tentative="1">
      <w:start w:val="1"/>
      <w:numFmt w:val="bullet"/>
      <w:lvlText w:val=""/>
      <w:lvlJc w:val="left"/>
      <w:pPr>
        <w:ind w:left="5040" w:hanging="360"/>
      </w:pPr>
      <w:rPr>
        <w:rFonts w:ascii="Symbol" w:hAnsi="Symbol" w:hint="default"/>
      </w:rPr>
    </w:lvl>
    <w:lvl w:ilvl="7" w:tplc="5B229C2A" w:tentative="1">
      <w:start w:val="1"/>
      <w:numFmt w:val="bullet"/>
      <w:lvlText w:val="o"/>
      <w:lvlJc w:val="left"/>
      <w:pPr>
        <w:ind w:left="5760" w:hanging="360"/>
      </w:pPr>
      <w:rPr>
        <w:rFonts w:ascii="Courier New" w:hAnsi="Courier New" w:cs="Courier New" w:hint="default"/>
      </w:rPr>
    </w:lvl>
    <w:lvl w:ilvl="8" w:tplc="6766198E" w:tentative="1">
      <w:start w:val="1"/>
      <w:numFmt w:val="bullet"/>
      <w:lvlText w:val=""/>
      <w:lvlJc w:val="left"/>
      <w:pPr>
        <w:ind w:left="6480" w:hanging="360"/>
      </w:pPr>
      <w:rPr>
        <w:rFonts w:ascii="Wingdings" w:hAnsi="Wingdings" w:hint="default"/>
      </w:rPr>
    </w:lvl>
  </w:abstractNum>
  <w:abstractNum w:abstractNumId="142">
    <w:nsid w:val="21AC7C35"/>
    <w:multiLevelType w:val="hybridMultilevel"/>
    <w:tmpl w:val="B652E658"/>
    <w:lvl w:ilvl="0" w:tplc="5006858E">
      <w:start w:val="1"/>
      <w:numFmt w:val="bullet"/>
      <w:lvlText w:val=""/>
      <w:lvlJc w:val="left"/>
      <w:pPr>
        <w:ind w:left="720" w:hanging="360"/>
      </w:pPr>
      <w:rPr>
        <w:rFonts w:ascii="Symbol" w:hAnsi="Symbol" w:hint="default"/>
      </w:rPr>
    </w:lvl>
    <w:lvl w:ilvl="1" w:tplc="0966DE82">
      <w:start w:val="1"/>
      <w:numFmt w:val="bullet"/>
      <w:lvlText w:val="o"/>
      <w:lvlJc w:val="left"/>
      <w:pPr>
        <w:ind w:left="1440" w:hanging="360"/>
      </w:pPr>
      <w:rPr>
        <w:rFonts w:ascii="Courier New" w:hAnsi="Courier New" w:cs="Courier New" w:hint="default"/>
      </w:rPr>
    </w:lvl>
    <w:lvl w:ilvl="2" w:tplc="E0A8358A" w:tentative="1">
      <w:start w:val="1"/>
      <w:numFmt w:val="bullet"/>
      <w:lvlText w:val=""/>
      <w:lvlJc w:val="left"/>
      <w:pPr>
        <w:ind w:left="2160" w:hanging="360"/>
      </w:pPr>
      <w:rPr>
        <w:rFonts w:ascii="Wingdings" w:hAnsi="Wingdings" w:hint="default"/>
      </w:rPr>
    </w:lvl>
    <w:lvl w:ilvl="3" w:tplc="67DCF064" w:tentative="1">
      <w:start w:val="1"/>
      <w:numFmt w:val="bullet"/>
      <w:lvlText w:val=""/>
      <w:lvlJc w:val="left"/>
      <w:pPr>
        <w:ind w:left="2880" w:hanging="360"/>
      </w:pPr>
      <w:rPr>
        <w:rFonts w:ascii="Symbol" w:hAnsi="Symbol" w:hint="default"/>
      </w:rPr>
    </w:lvl>
    <w:lvl w:ilvl="4" w:tplc="CAB6318E" w:tentative="1">
      <w:start w:val="1"/>
      <w:numFmt w:val="bullet"/>
      <w:lvlText w:val="o"/>
      <w:lvlJc w:val="left"/>
      <w:pPr>
        <w:ind w:left="3600" w:hanging="360"/>
      </w:pPr>
      <w:rPr>
        <w:rFonts w:ascii="Courier New" w:hAnsi="Courier New" w:cs="Courier New" w:hint="default"/>
      </w:rPr>
    </w:lvl>
    <w:lvl w:ilvl="5" w:tplc="8FF40F18" w:tentative="1">
      <w:start w:val="1"/>
      <w:numFmt w:val="bullet"/>
      <w:lvlText w:val=""/>
      <w:lvlJc w:val="left"/>
      <w:pPr>
        <w:ind w:left="4320" w:hanging="360"/>
      </w:pPr>
      <w:rPr>
        <w:rFonts w:ascii="Wingdings" w:hAnsi="Wingdings" w:hint="default"/>
      </w:rPr>
    </w:lvl>
    <w:lvl w:ilvl="6" w:tplc="865A8CB4" w:tentative="1">
      <w:start w:val="1"/>
      <w:numFmt w:val="bullet"/>
      <w:lvlText w:val=""/>
      <w:lvlJc w:val="left"/>
      <w:pPr>
        <w:ind w:left="5040" w:hanging="360"/>
      </w:pPr>
      <w:rPr>
        <w:rFonts w:ascii="Symbol" w:hAnsi="Symbol" w:hint="default"/>
      </w:rPr>
    </w:lvl>
    <w:lvl w:ilvl="7" w:tplc="4A563CF8" w:tentative="1">
      <w:start w:val="1"/>
      <w:numFmt w:val="bullet"/>
      <w:lvlText w:val="o"/>
      <w:lvlJc w:val="left"/>
      <w:pPr>
        <w:ind w:left="5760" w:hanging="360"/>
      </w:pPr>
      <w:rPr>
        <w:rFonts w:ascii="Courier New" w:hAnsi="Courier New" w:cs="Courier New" w:hint="default"/>
      </w:rPr>
    </w:lvl>
    <w:lvl w:ilvl="8" w:tplc="5AA01884" w:tentative="1">
      <w:start w:val="1"/>
      <w:numFmt w:val="bullet"/>
      <w:lvlText w:val=""/>
      <w:lvlJc w:val="left"/>
      <w:pPr>
        <w:ind w:left="6480" w:hanging="360"/>
      </w:pPr>
      <w:rPr>
        <w:rFonts w:ascii="Wingdings" w:hAnsi="Wingdings" w:hint="default"/>
      </w:rPr>
    </w:lvl>
  </w:abstractNum>
  <w:abstractNum w:abstractNumId="143">
    <w:nsid w:val="21B56507"/>
    <w:multiLevelType w:val="hybridMultilevel"/>
    <w:tmpl w:val="29D430C2"/>
    <w:lvl w:ilvl="0" w:tplc="E6EA4F9C">
      <w:start w:val="1"/>
      <w:numFmt w:val="bullet"/>
      <w:lvlText w:val=""/>
      <w:lvlJc w:val="left"/>
      <w:pPr>
        <w:ind w:left="720" w:hanging="360"/>
      </w:pPr>
      <w:rPr>
        <w:rFonts w:ascii="Symbol" w:hAnsi="Symbol" w:hint="default"/>
      </w:rPr>
    </w:lvl>
    <w:lvl w:ilvl="1" w:tplc="64EC2C90" w:tentative="1">
      <w:start w:val="1"/>
      <w:numFmt w:val="bullet"/>
      <w:lvlText w:val="o"/>
      <w:lvlJc w:val="left"/>
      <w:pPr>
        <w:ind w:left="1440" w:hanging="360"/>
      </w:pPr>
      <w:rPr>
        <w:rFonts w:ascii="Courier New" w:hAnsi="Courier New" w:cs="Courier New" w:hint="default"/>
      </w:rPr>
    </w:lvl>
    <w:lvl w:ilvl="2" w:tplc="D84A2540">
      <w:start w:val="1"/>
      <w:numFmt w:val="bullet"/>
      <w:lvlText w:val=""/>
      <w:lvlJc w:val="left"/>
      <w:pPr>
        <w:ind w:left="2160" w:hanging="360"/>
      </w:pPr>
      <w:rPr>
        <w:rFonts w:ascii="Wingdings" w:hAnsi="Wingdings" w:hint="default"/>
      </w:rPr>
    </w:lvl>
    <w:lvl w:ilvl="3" w:tplc="944491AA" w:tentative="1">
      <w:start w:val="1"/>
      <w:numFmt w:val="bullet"/>
      <w:lvlText w:val=""/>
      <w:lvlJc w:val="left"/>
      <w:pPr>
        <w:ind w:left="2880" w:hanging="360"/>
      </w:pPr>
      <w:rPr>
        <w:rFonts w:ascii="Symbol" w:hAnsi="Symbol" w:hint="default"/>
      </w:rPr>
    </w:lvl>
    <w:lvl w:ilvl="4" w:tplc="ABC08E98" w:tentative="1">
      <w:start w:val="1"/>
      <w:numFmt w:val="bullet"/>
      <w:lvlText w:val="o"/>
      <w:lvlJc w:val="left"/>
      <w:pPr>
        <w:ind w:left="3600" w:hanging="360"/>
      </w:pPr>
      <w:rPr>
        <w:rFonts w:ascii="Courier New" w:hAnsi="Courier New" w:cs="Courier New" w:hint="default"/>
      </w:rPr>
    </w:lvl>
    <w:lvl w:ilvl="5" w:tplc="EC2E6622" w:tentative="1">
      <w:start w:val="1"/>
      <w:numFmt w:val="bullet"/>
      <w:lvlText w:val=""/>
      <w:lvlJc w:val="left"/>
      <w:pPr>
        <w:ind w:left="4320" w:hanging="360"/>
      </w:pPr>
      <w:rPr>
        <w:rFonts w:ascii="Wingdings" w:hAnsi="Wingdings" w:hint="default"/>
      </w:rPr>
    </w:lvl>
    <w:lvl w:ilvl="6" w:tplc="A2E002EA" w:tentative="1">
      <w:start w:val="1"/>
      <w:numFmt w:val="bullet"/>
      <w:lvlText w:val=""/>
      <w:lvlJc w:val="left"/>
      <w:pPr>
        <w:ind w:left="5040" w:hanging="360"/>
      </w:pPr>
      <w:rPr>
        <w:rFonts w:ascii="Symbol" w:hAnsi="Symbol" w:hint="default"/>
      </w:rPr>
    </w:lvl>
    <w:lvl w:ilvl="7" w:tplc="3E6AD7C4" w:tentative="1">
      <w:start w:val="1"/>
      <w:numFmt w:val="bullet"/>
      <w:lvlText w:val="o"/>
      <w:lvlJc w:val="left"/>
      <w:pPr>
        <w:ind w:left="5760" w:hanging="360"/>
      </w:pPr>
      <w:rPr>
        <w:rFonts w:ascii="Courier New" w:hAnsi="Courier New" w:cs="Courier New" w:hint="default"/>
      </w:rPr>
    </w:lvl>
    <w:lvl w:ilvl="8" w:tplc="32180A92" w:tentative="1">
      <w:start w:val="1"/>
      <w:numFmt w:val="bullet"/>
      <w:lvlText w:val=""/>
      <w:lvlJc w:val="left"/>
      <w:pPr>
        <w:ind w:left="6480" w:hanging="360"/>
      </w:pPr>
      <w:rPr>
        <w:rFonts w:ascii="Wingdings" w:hAnsi="Wingdings" w:hint="default"/>
      </w:rPr>
    </w:lvl>
  </w:abstractNum>
  <w:abstractNum w:abstractNumId="144">
    <w:nsid w:val="21C77EFC"/>
    <w:multiLevelType w:val="hybridMultilevel"/>
    <w:tmpl w:val="9B021DA2"/>
    <w:lvl w:ilvl="0" w:tplc="422AC260">
      <w:start w:val="1"/>
      <w:numFmt w:val="bullet"/>
      <w:lvlText w:val=""/>
      <w:lvlJc w:val="left"/>
      <w:pPr>
        <w:ind w:left="720" w:hanging="360"/>
      </w:pPr>
      <w:rPr>
        <w:rFonts w:ascii="Symbol" w:hAnsi="Symbol" w:hint="default"/>
      </w:rPr>
    </w:lvl>
    <w:lvl w:ilvl="1" w:tplc="7DF21594" w:tentative="1">
      <w:start w:val="1"/>
      <w:numFmt w:val="bullet"/>
      <w:lvlText w:val="o"/>
      <w:lvlJc w:val="left"/>
      <w:pPr>
        <w:ind w:left="1440" w:hanging="360"/>
      </w:pPr>
      <w:rPr>
        <w:rFonts w:ascii="Courier New" w:hAnsi="Courier New" w:cs="Courier New" w:hint="default"/>
      </w:rPr>
    </w:lvl>
    <w:lvl w:ilvl="2" w:tplc="2CF4EE6A">
      <w:start w:val="1"/>
      <w:numFmt w:val="bullet"/>
      <w:lvlText w:val=""/>
      <w:lvlJc w:val="left"/>
      <w:pPr>
        <w:ind w:left="2160" w:hanging="360"/>
      </w:pPr>
      <w:rPr>
        <w:rFonts w:ascii="Wingdings" w:hAnsi="Wingdings" w:hint="default"/>
      </w:rPr>
    </w:lvl>
    <w:lvl w:ilvl="3" w:tplc="0EFC425E" w:tentative="1">
      <w:start w:val="1"/>
      <w:numFmt w:val="bullet"/>
      <w:lvlText w:val=""/>
      <w:lvlJc w:val="left"/>
      <w:pPr>
        <w:ind w:left="2880" w:hanging="360"/>
      </w:pPr>
      <w:rPr>
        <w:rFonts w:ascii="Symbol" w:hAnsi="Symbol" w:hint="default"/>
      </w:rPr>
    </w:lvl>
    <w:lvl w:ilvl="4" w:tplc="82FED396" w:tentative="1">
      <w:start w:val="1"/>
      <w:numFmt w:val="bullet"/>
      <w:lvlText w:val="o"/>
      <w:lvlJc w:val="left"/>
      <w:pPr>
        <w:ind w:left="3600" w:hanging="360"/>
      </w:pPr>
      <w:rPr>
        <w:rFonts w:ascii="Courier New" w:hAnsi="Courier New" w:cs="Courier New" w:hint="default"/>
      </w:rPr>
    </w:lvl>
    <w:lvl w:ilvl="5" w:tplc="DE04FCC8" w:tentative="1">
      <w:start w:val="1"/>
      <w:numFmt w:val="bullet"/>
      <w:lvlText w:val=""/>
      <w:lvlJc w:val="left"/>
      <w:pPr>
        <w:ind w:left="4320" w:hanging="360"/>
      </w:pPr>
      <w:rPr>
        <w:rFonts w:ascii="Wingdings" w:hAnsi="Wingdings" w:hint="default"/>
      </w:rPr>
    </w:lvl>
    <w:lvl w:ilvl="6" w:tplc="2B908228" w:tentative="1">
      <w:start w:val="1"/>
      <w:numFmt w:val="bullet"/>
      <w:lvlText w:val=""/>
      <w:lvlJc w:val="left"/>
      <w:pPr>
        <w:ind w:left="5040" w:hanging="360"/>
      </w:pPr>
      <w:rPr>
        <w:rFonts w:ascii="Symbol" w:hAnsi="Symbol" w:hint="default"/>
      </w:rPr>
    </w:lvl>
    <w:lvl w:ilvl="7" w:tplc="DACEB658" w:tentative="1">
      <w:start w:val="1"/>
      <w:numFmt w:val="bullet"/>
      <w:lvlText w:val="o"/>
      <w:lvlJc w:val="left"/>
      <w:pPr>
        <w:ind w:left="5760" w:hanging="360"/>
      </w:pPr>
      <w:rPr>
        <w:rFonts w:ascii="Courier New" w:hAnsi="Courier New" w:cs="Courier New" w:hint="default"/>
      </w:rPr>
    </w:lvl>
    <w:lvl w:ilvl="8" w:tplc="D87EF15C" w:tentative="1">
      <w:start w:val="1"/>
      <w:numFmt w:val="bullet"/>
      <w:lvlText w:val=""/>
      <w:lvlJc w:val="left"/>
      <w:pPr>
        <w:ind w:left="6480" w:hanging="360"/>
      </w:pPr>
      <w:rPr>
        <w:rFonts w:ascii="Wingdings" w:hAnsi="Wingdings" w:hint="default"/>
      </w:rPr>
    </w:lvl>
  </w:abstractNum>
  <w:abstractNum w:abstractNumId="145">
    <w:nsid w:val="21DB7FCB"/>
    <w:multiLevelType w:val="hybridMultilevel"/>
    <w:tmpl w:val="BDE6D6B0"/>
    <w:lvl w:ilvl="0" w:tplc="CFE88A98">
      <w:start w:val="1"/>
      <w:numFmt w:val="bullet"/>
      <w:lvlText w:val=""/>
      <w:lvlJc w:val="left"/>
      <w:pPr>
        <w:ind w:left="720" w:hanging="360"/>
      </w:pPr>
      <w:rPr>
        <w:rFonts w:ascii="Symbol" w:hAnsi="Symbol" w:hint="default"/>
      </w:rPr>
    </w:lvl>
    <w:lvl w:ilvl="1" w:tplc="914EC906" w:tentative="1">
      <w:start w:val="1"/>
      <w:numFmt w:val="bullet"/>
      <w:lvlText w:val="o"/>
      <w:lvlJc w:val="left"/>
      <w:pPr>
        <w:ind w:left="1440" w:hanging="360"/>
      </w:pPr>
      <w:rPr>
        <w:rFonts w:ascii="Courier New" w:hAnsi="Courier New" w:cs="Courier New" w:hint="default"/>
      </w:rPr>
    </w:lvl>
    <w:lvl w:ilvl="2" w:tplc="81FE76A4">
      <w:start w:val="1"/>
      <w:numFmt w:val="bullet"/>
      <w:lvlText w:val=""/>
      <w:lvlJc w:val="left"/>
      <w:pPr>
        <w:ind w:left="2160" w:hanging="360"/>
      </w:pPr>
      <w:rPr>
        <w:rFonts w:ascii="Wingdings" w:hAnsi="Wingdings" w:hint="default"/>
      </w:rPr>
    </w:lvl>
    <w:lvl w:ilvl="3" w:tplc="CF78B5FC" w:tentative="1">
      <w:start w:val="1"/>
      <w:numFmt w:val="bullet"/>
      <w:lvlText w:val=""/>
      <w:lvlJc w:val="left"/>
      <w:pPr>
        <w:ind w:left="2880" w:hanging="360"/>
      </w:pPr>
      <w:rPr>
        <w:rFonts w:ascii="Symbol" w:hAnsi="Symbol" w:hint="default"/>
      </w:rPr>
    </w:lvl>
    <w:lvl w:ilvl="4" w:tplc="00D8D220" w:tentative="1">
      <w:start w:val="1"/>
      <w:numFmt w:val="bullet"/>
      <w:lvlText w:val="o"/>
      <w:lvlJc w:val="left"/>
      <w:pPr>
        <w:ind w:left="3600" w:hanging="360"/>
      </w:pPr>
      <w:rPr>
        <w:rFonts w:ascii="Courier New" w:hAnsi="Courier New" w:cs="Courier New" w:hint="default"/>
      </w:rPr>
    </w:lvl>
    <w:lvl w:ilvl="5" w:tplc="C17E9C2C" w:tentative="1">
      <w:start w:val="1"/>
      <w:numFmt w:val="bullet"/>
      <w:lvlText w:val=""/>
      <w:lvlJc w:val="left"/>
      <w:pPr>
        <w:ind w:left="4320" w:hanging="360"/>
      </w:pPr>
      <w:rPr>
        <w:rFonts w:ascii="Wingdings" w:hAnsi="Wingdings" w:hint="default"/>
      </w:rPr>
    </w:lvl>
    <w:lvl w:ilvl="6" w:tplc="B7E0A16E" w:tentative="1">
      <w:start w:val="1"/>
      <w:numFmt w:val="bullet"/>
      <w:lvlText w:val=""/>
      <w:lvlJc w:val="left"/>
      <w:pPr>
        <w:ind w:left="5040" w:hanging="360"/>
      </w:pPr>
      <w:rPr>
        <w:rFonts w:ascii="Symbol" w:hAnsi="Symbol" w:hint="default"/>
      </w:rPr>
    </w:lvl>
    <w:lvl w:ilvl="7" w:tplc="6EB82358" w:tentative="1">
      <w:start w:val="1"/>
      <w:numFmt w:val="bullet"/>
      <w:lvlText w:val="o"/>
      <w:lvlJc w:val="left"/>
      <w:pPr>
        <w:ind w:left="5760" w:hanging="360"/>
      </w:pPr>
      <w:rPr>
        <w:rFonts w:ascii="Courier New" w:hAnsi="Courier New" w:cs="Courier New" w:hint="default"/>
      </w:rPr>
    </w:lvl>
    <w:lvl w:ilvl="8" w:tplc="65863C62" w:tentative="1">
      <w:start w:val="1"/>
      <w:numFmt w:val="bullet"/>
      <w:lvlText w:val=""/>
      <w:lvlJc w:val="left"/>
      <w:pPr>
        <w:ind w:left="6480" w:hanging="360"/>
      </w:pPr>
      <w:rPr>
        <w:rFonts w:ascii="Wingdings" w:hAnsi="Wingdings" w:hint="default"/>
      </w:rPr>
    </w:lvl>
  </w:abstractNum>
  <w:abstractNum w:abstractNumId="146">
    <w:nsid w:val="21EF7D24"/>
    <w:multiLevelType w:val="hybridMultilevel"/>
    <w:tmpl w:val="650861E8"/>
    <w:lvl w:ilvl="0" w:tplc="81ECD87C">
      <w:start w:val="1"/>
      <w:numFmt w:val="bullet"/>
      <w:lvlText w:val=""/>
      <w:lvlJc w:val="left"/>
      <w:pPr>
        <w:ind w:left="720" w:hanging="360"/>
      </w:pPr>
      <w:rPr>
        <w:rFonts w:ascii="Symbol" w:hAnsi="Symbol" w:hint="default"/>
      </w:rPr>
    </w:lvl>
    <w:lvl w:ilvl="1" w:tplc="8ADED3F4">
      <w:start w:val="1"/>
      <w:numFmt w:val="bullet"/>
      <w:lvlText w:val="o"/>
      <w:lvlJc w:val="left"/>
      <w:pPr>
        <w:ind w:left="1440" w:hanging="360"/>
      </w:pPr>
      <w:rPr>
        <w:rFonts w:ascii="Courier New" w:hAnsi="Courier New" w:cs="Courier New" w:hint="default"/>
      </w:rPr>
    </w:lvl>
    <w:lvl w:ilvl="2" w:tplc="AFAE3BF2" w:tentative="1">
      <w:start w:val="1"/>
      <w:numFmt w:val="bullet"/>
      <w:lvlText w:val=""/>
      <w:lvlJc w:val="left"/>
      <w:pPr>
        <w:ind w:left="2160" w:hanging="360"/>
      </w:pPr>
      <w:rPr>
        <w:rFonts w:ascii="Wingdings" w:hAnsi="Wingdings" w:hint="default"/>
      </w:rPr>
    </w:lvl>
    <w:lvl w:ilvl="3" w:tplc="1DA6B420" w:tentative="1">
      <w:start w:val="1"/>
      <w:numFmt w:val="bullet"/>
      <w:lvlText w:val=""/>
      <w:lvlJc w:val="left"/>
      <w:pPr>
        <w:ind w:left="2880" w:hanging="360"/>
      </w:pPr>
      <w:rPr>
        <w:rFonts w:ascii="Symbol" w:hAnsi="Symbol" w:hint="default"/>
      </w:rPr>
    </w:lvl>
    <w:lvl w:ilvl="4" w:tplc="D820D5C4" w:tentative="1">
      <w:start w:val="1"/>
      <w:numFmt w:val="bullet"/>
      <w:lvlText w:val="o"/>
      <w:lvlJc w:val="left"/>
      <w:pPr>
        <w:ind w:left="3600" w:hanging="360"/>
      </w:pPr>
      <w:rPr>
        <w:rFonts w:ascii="Courier New" w:hAnsi="Courier New" w:cs="Courier New" w:hint="default"/>
      </w:rPr>
    </w:lvl>
    <w:lvl w:ilvl="5" w:tplc="3CBAFAD6" w:tentative="1">
      <w:start w:val="1"/>
      <w:numFmt w:val="bullet"/>
      <w:lvlText w:val=""/>
      <w:lvlJc w:val="left"/>
      <w:pPr>
        <w:ind w:left="4320" w:hanging="360"/>
      </w:pPr>
      <w:rPr>
        <w:rFonts w:ascii="Wingdings" w:hAnsi="Wingdings" w:hint="default"/>
      </w:rPr>
    </w:lvl>
    <w:lvl w:ilvl="6" w:tplc="9A5A1B04" w:tentative="1">
      <w:start w:val="1"/>
      <w:numFmt w:val="bullet"/>
      <w:lvlText w:val=""/>
      <w:lvlJc w:val="left"/>
      <w:pPr>
        <w:ind w:left="5040" w:hanging="360"/>
      </w:pPr>
      <w:rPr>
        <w:rFonts w:ascii="Symbol" w:hAnsi="Symbol" w:hint="default"/>
      </w:rPr>
    </w:lvl>
    <w:lvl w:ilvl="7" w:tplc="E6027048" w:tentative="1">
      <w:start w:val="1"/>
      <w:numFmt w:val="bullet"/>
      <w:lvlText w:val="o"/>
      <w:lvlJc w:val="left"/>
      <w:pPr>
        <w:ind w:left="5760" w:hanging="360"/>
      </w:pPr>
      <w:rPr>
        <w:rFonts w:ascii="Courier New" w:hAnsi="Courier New" w:cs="Courier New" w:hint="default"/>
      </w:rPr>
    </w:lvl>
    <w:lvl w:ilvl="8" w:tplc="07849796" w:tentative="1">
      <w:start w:val="1"/>
      <w:numFmt w:val="bullet"/>
      <w:lvlText w:val=""/>
      <w:lvlJc w:val="left"/>
      <w:pPr>
        <w:ind w:left="6480" w:hanging="360"/>
      </w:pPr>
      <w:rPr>
        <w:rFonts w:ascii="Wingdings" w:hAnsi="Wingdings" w:hint="default"/>
      </w:rPr>
    </w:lvl>
  </w:abstractNum>
  <w:abstractNum w:abstractNumId="147">
    <w:nsid w:val="22042A2C"/>
    <w:multiLevelType w:val="hybridMultilevel"/>
    <w:tmpl w:val="1CF09BEE"/>
    <w:lvl w:ilvl="0" w:tplc="753CE918">
      <w:start w:val="1"/>
      <w:numFmt w:val="bullet"/>
      <w:lvlText w:val=""/>
      <w:lvlJc w:val="left"/>
      <w:pPr>
        <w:ind w:left="720" w:hanging="360"/>
      </w:pPr>
      <w:rPr>
        <w:rFonts w:ascii="Symbol" w:hAnsi="Symbol" w:hint="default"/>
      </w:rPr>
    </w:lvl>
    <w:lvl w:ilvl="1" w:tplc="E7D6B958">
      <w:start w:val="1"/>
      <w:numFmt w:val="bullet"/>
      <w:lvlText w:val="o"/>
      <w:lvlJc w:val="left"/>
      <w:pPr>
        <w:ind w:left="1440" w:hanging="360"/>
      </w:pPr>
      <w:rPr>
        <w:rFonts w:ascii="Courier New" w:hAnsi="Courier New" w:cs="Courier New" w:hint="default"/>
      </w:rPr>
    </w:lvl>
    <w:lvl w:ilvl="2" w:tplc="D8FA83AC" w:tentative="1">
      <w:start w:val="1"/>
      <w:numFmt w:val="bullet"/>
      <w:lvlText w:val=""/>
      <w:lvlJc w:val="left"/>
      <w:pPr>
        <w:ind w:left="2160" w:hanging="360"/>
      </w:pPr>
      <w:rPr>
        <w:rFonts w:ascii="Wingdings" w:hAnsi="Wingdings" w:hint="default"/>
      </w:rPr>
    </w:lvl>
    <w:lvl w:ilvl="3" w:tplc="DC0AED6E" w:tentative="1">
      <w:start w:val="1"/>
      <w:numFmt w:val="bullet"/>
      <w:lvlText w:val=""/>
      <w:lvlJc w:val="left"/>
      <w:pPr>
        <w:ind w:left="2880" w:hanging="360"/>
      </w:pPr>
      <w:rPr>
        <w:rFonts w:ascii="Symbol" w:hAnsi="Symbol" w:hint="default"/>
      </w:rPr>
    </w:lvl>
    <w:lvl w:ilvl="4" w:tplc="1A0A3E3A" w:tentative="1">
      <w:start w:val="1"/>
      <w:numFmt w:val="bullet"/>
      <w:lvlText w:val="o"/>
      <w:lvlJc w:val="left"/>
      <w:pPr>
        <w:ind w:left="3600" w:hanging="360"/>
      </w:pPr>
      <w:rPr>
        <w:rFonts w:ascii="Courier New" w:hAnsi="Courier New" w:cs="Courier New" w:hint="default"/>
      </w:rPr>
    </w:lvl>
    <w:lvl w:ilvl="5" w:tplc="95186896" w:tentative="1">
      <w:start w:val="1"/>
      <w:numFmt w:val="bullet"/>
      <w:lvlText w:val=""/>
      <w:lvlJc w:val="left"/>
      <w:pPr>
        <w:ind w:left="4320" w:hanging="360"/>
      </w:pPr>
      <w:rPr>
        <w:rFonts w:ascii="Wingdings" w:hAnsi="Wingdings" w:hint="default"/>
      </w:rPr>
    </w:lvl>
    <w:lvl w:ilvl="6" w:tplc="AD26FA0C" w:tentative="1">
      <w:start w:val="1"/>
      <w:numFmt w:val="bullet"/>
      <w:lvlText w:val=""/>
      <w:lvlJc w:val="left"/>
      <w:pPr>
        <w:ind w:left="5040" w:hanging="360"/>
      </w:pPr>
      <w:rPr>
        <w:rFonts w:ascii="Symbol" w:hAnsi="Symbol" w:hint="default"/>
      </w:rPr>
    </w:lvl>
    <w:lvl w:ilvl="7" w:tplc="68AAB900" w:tentative="1">
      <w:start w:val="1"/>
      <w:numFmt w:val="bullet"/>
      <w:lvlText w:val="o"/>
      <w:lvlJc w:val="left"/>
      <w:pPr>
        <w:ind w:left="5760" w:hanging="360"/>
      </w:pPr>
      <w:rPr>
        <w:rFonts w:ascii="Courier New" w:hAnsi="Courier New" w:cs="Courier New" w:hint="default"/>
      </w:rPr>
    </w:lvl>
    <w:lvl w:ilvl="8" w:tplc="C2B2BFFC" w:tentative="1">
      <w:start w:val="1"/>
      <w:numFmt w:val="bullet"/>
      <w:lvlText w:val=""/>
      <w:lvlJc w:val="left"/>
      <w:pPr>
        <w:ind w:left="6480" w:hanging="360"/>
      </w:pPr>
      <w:rPr>
        <w:rFonts w:ascii="Wingdings" w:hAnsi="Wingdings" w:hint="default"/>
      </w:rPr>
    </w:lvl>
  </w:abstractNum>
  <w:abstractNum w:abstractNumId="148">
    <w:nsid w:val="22170893"/>
    <w:multiLevelType w:val="hybridMultilevel"/>
    <w:tmpl w:val="46D4812C"/>
    <w:lvl w:ilvl="0" w:tplc="EB420570">
      <w:start w:val="1"/>
      <w:numFmt w:val="bullet"/>
      <w:lvlText w:val=""/>
      <w:lvlJc w:val="left"/>
      <w:pPr>
        <w:ind w:left="720" w:hanging="360"/>
      </w:pPr>
      <w:rPr>
        <w:rFonts w:ascii="Symbol" w:hAnsi="Symbol" w:hint="default"/>
      </w:rPr>
    </w:lvl>
    <w:lvl w:ilvl="1" w:tplc="09B26754">
      <w:start w:val="1"/>
      <w:numFmt w:val="bullet"/>
      <w:lvlText w:val="o"/>
      <w:lvlJc w:val="left"/>
      <w:pPr>
        <w:ind w:left="1440" w:hanging="360"/>
      </w:pPr>
      <w:rPr>
        <w:rFonts w:ascii="Courier New" w:hAnsi="Courier New" w:cs="Courier New" w:hint="default"/>
      </w:rPr>
    </w:lvl>
    <w:lvl w:ilvl="2" w:tplc="9F9CCFF0" w:tentative="1">
      <w:start w:val="1"/>
      <w:numFmt w:val="bullet"/>
      <w:lvlText w:val=""/>
      <w:lvlJc w:val="left"/>
      <w:pPr>
        <w:ind w:left="2160" w:hanging="360"/>
      </w:pPr>
      <w:rPr>
        <w:rFonts w:ascii="Wingdings" w:hAnsi="Wingdings" w:hint="default"/>
      </w:rPr>
    </w:lvl>
    <w:lvl w:ilvl="3" w:tplc="D31A1232" w:tentative="1">
      <w:start w:val="1"/>
      <w:numFmt w:val="bullet"/>
      <w:lvlText w:val=""/>
      <w:lvlJc w:val="left"/>
      <w:pPr>
        <w:ind w:left="2880" w:hanging="360"/>
      </w:pPr>
      <w:rPr>
        <w:rFonts w:ascii="Symbol" w:hAnsi="Symbol" w:hint="default"/>
      </w:rPr>
    </w:lvl>
    <w:lvl w:ilvl="4" w:tplc="756AEDFC" w:tentative="1">
      <w:start w:val="1"/>
      <w:numFmt w:val="bullet"/>
      <w:lvlText w:val="o"/>
      <w:lvlJc w:val="left"/>
      <w:pPr>
        <w:ind w:left="3600" w:hanging="360"/>
      </w:pPr>
      <w:rPr>
        <w:rFonts w:ascii="Courier New" w:hAnsi="Courier New" w:cs="Courier New" w:hint="default"/>
      </w:rPr>
    </w:lvl>
    <w:lvl w:ilvl="5" w:tplc="9BE0520A" w:tentative="1">
      <w:start w:val="1"/>
      <w:numFmt w:val="bullet"/>
      <w:lvlText w:val=""/>
      <w:lvlJc w:val="left"/>
      <w:pPr>
        <w:ind w:left="4320" w:hanging="360"/>
      </w:pPr>
      <w:rPr>
        <w:rFonts w:ascii="Wingdings" w:hAnsi="Wingdings" w:hint="default"/>
      </w:rPr>
    </w:lvl>
    <w:lvl w:ilvl="6" w:tplc="BC660574" w:tentative="1">
      <w:start w:val="1"/>
      <w:numFmt w:val="bullet"/>
      <w:lvlText w:val=""/>
      <w:lvlJc w:val="left"/>
      <w:pPr>
        <w:ind w:left="5040" w:hanging="360"/>
      </w:pPr>
      <w:rPr>
        <w:rFonts w:ascii="Symbol" w:hAnsi="Symbol" w:hint="default"/>
      </w:rPr>
    </w:lvl>
    <w:lvl w:ilvl="7" w:tplc="6ED20CBE" w:tentative="1">
      <w:start w:val="1"/>
      <w:numFmt w:val="bullet"/>
      <w:lvlText w:val="o"/>
      <w:lvlJc w:val="left"/>
      <w:pPr>
        <w:ind w:left="5760" w:hanging="360"/>
      </w:pPr>
      <w:rPr>
        <w:rFonts w:ascii="Courier New" w:hAnsi="Courier New" w:cs="Courier New" w:hint="default"/>
      </w:rPr>
    </w:lvl>
    <w:lvl w:ilvl="8" w:tplc="46F0FA3C" w:tentative="1">
      <w:start w:val="1"/>
      <w:numFmt w:val="bullet"/>
      <w:lvlText w:val=""/>
      <w:lvlJc w:val="left"/>
      <w:pPr>
        <w:ind w:left="6480" w:hanging="360"/>
      </w:pPr>
      <w:rPr>
        <w:rFonts w:ascii="Wingdings" w:hAnsi="Wingdings" w:hint="default"/>
      </w:rPr>
    </w:lvl>
  </w:abstractNum>
  <w:abstractNum w:abstractNumId="149">
    <w:nsid w:val="22636739"/>
    <w:multiLevelType w:val="hybridMultilevel"/>
    <w:tmpl w:val="94586C9E"/>
    <w:lvl w:ilvl="0" w:tplc="841E0E5C">
      <w:start w:val="1"/>
      <w:numFmt w:val="bullet"/>
      <w:lvlText w:val=""/>
      <w:lvlJc w:val="left"/>
      <w:pPr>
        <w:ind w:left="720" w:hanging="360"/>
      </w:pPr>
      <w:rPr>
        <w:rFonts w:ascii="Symbol" w:hAnsi="Symbol" w:hint="default"/>
      </w:rPr>
    </w:lvl>
    <w:lvl w:ilvl="1" w:tplc="57CEEDF6">
      <w:start w:val="1"/>
      <w:numFmt w:val="bullet"/>
      <w:lvlText w:val="o"/>
      <w:lvlJc w:val="left"/>
      <w:pPr>
        <w:ind w:left="1440" w:hanging="360"/>
      </w:pPr>
      <w:rPr>
        <w:rFonts w:ascii="Courier New" w:hAnsi="Courier New" w:cs="Courier New" w:hint="default"/>
      </w:rPr>
    </w:lvl>
    <w:lvl w:ilvl="2" w:tplc="8C3A2582" w:tentative="1">
      <w:start w:val="1"/>
      <w:numFmt w:val="bullet"/>
      <w:lvlText w:val=""/>
      <w:lvlJc w:val="left"/>
      <w:pPr>
        <w:ind w:left="2160" w:hanging="360"/>
      </w:pPr>
      <w:rPr>
        <w:rFonts w:ascii="Wingdings" w:hAnsi="Wingdings" w:hint="default"/>
      </w:rPr>
    </w:lvl>
    <w:lvl w:ilvl="3" w:tplc="6F2C5D02" w:tentative="1">
      <w:start w:val="1"/>
      <w:numFmt w:val="bullet"/>
      <w:lvlText w:val=""/>
      <w:lvlJc w:val="left"/>
      <w:pPr>
        <w:ind w:left="2880" w:hanging="360"/>
      </w:pPr>
      <w:rPr>
        <w:rFonts w:ascii="Symbol" w:hAnsi="Symbol" w:hint="default"/>
      </w:rPr>
    </w:lvl>
    <w:lvl w:ilvl="4" w:tplc="98882FA6" w:tentative="1">
      <w:start w:val="1"/>
      <w:numFmt w:val="bullet"/>
      <w:lvlText w:val="o"/>
      <w:lvlJc w:val="left"/>
      <w:pPr>
        <w:ind w:left="3600" w:hanging="360"/>
      </w:pPr>
      <w:rPr>
        <w:rFonts w:ascii="Courier New" w:hAnsi="Courier New" w:cs="Courier New" w:hint="default"/>
      </w:rPr>
    </w:lvl>
    <w:lvl w:ilvl="5" w:tplc="765AF342" w:tentative="1">
      <w:start w:val="1"/>
      <w:numFmt w:val="bullet"/>
      <w:lvlText w:val=""/>
      <w:lvlJc w:val="left"/>
      <w:pPr>
        <w:ind w:left="4320" w:hanging="360"/>
      </w:pPr>
      <w:rPr>
        <w:rFonts w:ascii="Wingdings" w:hAnsi="Wingdings" w:hint="default"/>
      </w:rPr>
    </w:lvl>
    <w:lvl w:ilvl="6" w:tplc="BCC09AD4" w:tentative="1">
      <w:start w:val="1"/>
      <w:numFmt w:val="bullet"/>
      <w:lvlText w:val=""/>
      <w:lvlJc w:val="left"/>
      <w:pPr>
        <w:ind w:left="5040" w:hanging="360"/>
      </w:pPr>
      <w:rPr>
        <w:rFonts w:ascii="Symbol" w:hAnsi="Symbol" w:hint="default"/>
      </w:rPr>
    </w:lvl>
    <w:lvl w:ilvl="7" w:tplc="29E46868" w:tentative="1">
      <w:start w:val="1"/>
      <w:numFmt w:val="bullet"/>
      <w:lvlText w:val="o"/>
      <w:lvlJc w:val="left"/>
      <w:pPr>
        <w:ind w:left="5760" w:hanging="360"/>
      </w:pPr>
      <w:rPr>
        <w:rFonts w:ascii="Courier New" w:hAnsi="Courier New" w:cs="Courier New" w:hint="default"/>
      </w:rPr>
    </w:lvl>
    <w:lvl w:ilvl="8" w:tplc="DC5AE502" w:tentative="1">
      <w:start w:val="1"/>
      <w:numFmt w:val="bullet"/>
      <w:lvlText w:val=""/>
      <w:lvlJc w:val="left"/>
      <w:pPr>
        <w:ind w:left="6480" w:hanging="360"/>
      </w:pPr>
      <w:rPr>
        <w:rFonts w:ascii="Wingdings" w:hAnsi="Wingdings" w:hint="default"/>
      </w:rPr>
    </w:lvl>
  </w:abstractNum>
  <w:abstractNum w:abstractNumId="150">
    <w:nsid w:val="2269576D"/>
    <w:multiLevelType w:val="hybridMultilevel"/>
    <w:tmpl w:val="818403E2"/>
    <w:lvl w:ilvl="0" w:tplc="6980B2A2">
      <w:start w:val="1"/>
      <w:numFmt w:val="bullet"/>
      <w:lvlText w:val=""/>
      <w:lvlJc w:val="left"/>
      <w:pPr>
        <w:ind w:left="720" w:hanging="360"/>
      </w:pPr>
      <w:rPr>
        <w:rFonts w:ascii="Symbol" w:hAnsi="Symbol" w:hint="default"/>
      </w:rPr>
    </w:lvl>
    <w:lvl w:ilvl="1" w:tplc="7B945F52" w:tentative="1">
      <w:start w:val="1"/>
      <w:numFmt w:val="bullet"/>
      <w:lvlText w:val="o"/>
      <w:lvlJc w:val="left"/>
      <w:pPr>
        <w:ind w:left="1440" w:hanging="360"/>
      </w:pPr>
      <w:rPr>
        <w:rFonts w:ascii="Courier New" w:hAnsi="Courier New" w:cs="Courier New" w:hint="default"/>
      </w:rPr>
    </w:lvl>
    <w:lvl w:ilvl="2" w:tplc="3F3E96A4" w:tentative="1">
      <w:start w:val="1"/>
      <w:numFmt w:val="bullet"/>
      <w:lvlText w:val=""/>
      <w:lvlJc w:val="left"/>
      <w:pPr>
        <w:ind w:left="2160" w:hanging="360"/>
      </w:pPr>
      <w:rPr>
        <w:rFonts w:ascii="Wingdings" w:hAnsi="Wingdings" w:hint="default"/>
      </w:rPr>
    </w:lvl>
    <w:lvl w:ilvl="3" w:tplc="833C2C9C" w:tentative="1">
      <w:start w:val="1"/>
      <w:numFmt w:val="bullet"/>
      <w:lvlText w:val=""/>
      <w:lvlJc w:val="left"/>
      <w:pPr>
        <w:ind w:left="2880" w:hanging="360"/>
      </w:pPr>
      <w:rPr>
        <w:rFonts w:ascii="Symbol" w:hAnsi="Symbol" w:hint="default"/>
      </w:rPr>
    </w:lvl>
    <w:lvl w:ilvl="4" w:tplc="BB3C7D5C" w:tentative="1">
      <w:start w:val="1"/>
      <w:numFmt w:val="bullet"/>
      <w:lvlText w:val="o"/>
      <w:lvlJc w:val="left"/>
      <w:pPr>
        <w:ind w:left="3600" w:hanging="360"/>
      </w:pPr>
      <w:rPr>
        <w:rFonts w:ascii="Courier New" w:hAnsi="Courier New" w:cs="Courier New" w:hint="default"/>
      </w:rPr>
    </w:lvl>
    <w:lvl w:ilvl="5" w:tplc="A3D49064" w:tentative="1">
      <w:start w:val="1"/>
      <w:numFmt w:val="bullet"/>
      <w:lvlText w:val=""/>
      <w:lvlJc w:val="left"/>
      <w:pPr>
        <w:ind w:left="4320" w:hanging="360"/>
      </w:pPr>
      <w:rPr>
        <w:rFonts w:ascii="Wingdings" w:hAnsi="Wingdings" w:hint="default"/>
      </w:rPr>
    </w:lvl>
    <w:lvl w:ilvl="6" w:tplc="E8F6DF7A" w:tentative="1">
      <w:start w:val="1"/>
      <w:numFmt w:val="bullet"/>
      <w:lvlText w:val=""/>
      <w:lvlJc w:val="left"/>
      <w:pPr>
        <w:ind w:left="5040" w:hanging="360"/>
      </w:pPr>
      <w:rPr>
        <w:rFonts w:ascii="Symbol" w:hAnsi="Symbol" w:hint="default"/>
      </w:rPr>
    </w:lvl>
    <w:lvl w:ilvl="7" w:tplc="E5962BC8" w:tentative="1">
      <w:start w:val="1"/>
      <w:numFmt w:val="bullet"/>
      <w:lvlText w:val="o"/>
      <w:lvlJc w:val="left"/>
      <w:pPr>
        <w:ind w:left="5760" w:hanging="360"/>
      </w:pPr>
      <w:rPr>
        <w:rFonts w:ascii="Courier New" w:hAnsi="Courier New" w:cs="Courier New" w:hint="default"/>
      </w:rPr>
    </w:lvl>
    <w:lvl w:ilvl="8" w:tplc="DDBCF470" w:tentative="1">
      <w:start w:val="1"/>
      <w:numFmt w:val="bullet"/>
      <w:lvlText w:val=""/>
      <w:lvlJc w:val="left"/>
      <w:pPr>
        <w:ind w:left="6480" w:hanging="360"/>
      </w:pPr>
      <w:rPr>
        <w:rFonts w:ascii="Wingdings" w:hAnsi="Wingdings" w:hint="default"/>
      </w:rPr>
    </w:lvl>
  </w:abstractNum>
  <w:abstractNum w:abstractNumId="151">
    <w:nsid w:val="22B833CF"/>
    <w:multiLevelType w:val="hybridMultilevel"/>
    <w:tmpl w:val="9C62F8FE"/>
    <w:lvl w:ilvl="0" w:tplc="B224A2B8">
      <w:start w:val="1"/>
      <w:numFmt w:val="bullet"/>
      <w:lvlText w:val=""/>
      <w:lvlJc w:val="left"/>
      <w:pPr>
        <w:ind w:left="720" w:hanging="360"/>
      </w:pPr>
      <w:rPr>
        <w:rFonts w:ascii="Symbol" w:hAnsi="Symbol" w:hint="default"/>
      </w:rPr>
    </w:lvl>
    <w:lvl w:ilvl="1" w:tplc="0D5CD572">
      <w:start w:val="1"/>
      <w:numFmt w:val="bullet"/>
      <w:lvlText w:val="o"/>
      <w:lvlJc w:val="left"/>
      <w:pPr>
        <w:ind w:left="1440" w:hanging="360"/>
      </w:pPr>
      <w:rPr>
        <w:rFonts w:ascii="Courier New" w:hAnsi="Courier New" w:cs="Courier New" w:hint="default"/>
      </w:rPr>
    </w:lvl>
    <w:lvl w:ilvl="2" w:tplc="10A04B1C" w:tentative="1">
      <w:start w:val="1"/>
      <w:numFmt w:val="bullet"/>
      <w:lvlText w:val=""/>
      <w:lvlJc w:val="left"/>
      <w:pPr>
        <w:ind w:left="2160" w:hanging="360"/>
      </w:pPr>
      <w:rPr>
        <w:rFonts w:ascii="Wingdings" w:hAnsi="Wingdings" w:hint="default"/>
      </w:rPr>
    </w:lvl>
    <w:lvl w:ilvl="3" w:tplc="EC42412A" w:tentative="1">
      <w:start w:val="1"/>
      <w:numFmt w:val="bullet"/>
      <w:lvlText w:val=""/>
      <w:lvlJc w:val="left"/>
      <w:pPr>
        <w:ind w:left="2880" w:hanging="360"/>
      </w:pPr>
      <w:rPr>
        <w:rFonts w:ascii="Symbol" w:hAnsi="Symbol" w:hint="default"/>
      </w:rPr>
    </w:lvl>
    <w:lvl w:ilvl="4" w:tplc="34A045AA" w:tentative="1">
      <w:start w:val="1"/>
      <w:numFmt w:val="bullet"/>
      <w:lvlText w:val="o"/>
      <w:lvlJc w:val="left"/>
      <w:pPr>
        <w:ind w:left="3600" w:hanging="360"/>
      </w:pPr>
      <w:rPr>
        <w:rFonts w:ascii="Courier New" w:hAnsi="Courier New" w:cs="Courier New" w:hint="default"/>
      </w:rPr>
    </w:lvl>
    <w:lvl w:ilvl="5" w:tplc="F3CC6E9C" w:tentative="1">
      <w:start w:val="1"/>
      <w:numFmt w:val="bullet"/>
      <w:lvlText w:val=""/>
      <w:lvlJc w:val="left"/>
      <w:pPr>
        <w:ind w:left="4320" w:hanging="360"/>
      </w:pPr>
      <w:rPr>
        <w:rFonts w:ascii="Wingdings" w:hAnsi="Wingdings" w:hint="default"/>
      </w:rPr>
    </w:lvl>
    <w:lvl w:ilvl="6" w:tplc="D7BE374C" w:tentative="1">
      <w:start w:val="1"/>
      <w:numFmt w:val="bullet"/>
      <w:lvlText w:val=""/>
      <w:lvlJc w:val="left"/>
      <w:pPr>
        <w:ind w:left="5040" w:hanging="360"/>
      </w:pPr>
      <w:rPr>
        <w:rFonts w:ascii="Symbol" w:hAnsi="Symbol" w:hint="default"/>
      </w:rPr>
    </w:lvl>
    <w:lvl w:ilvl="7" w:tplc="E1E0CCE4" w:tentative="1">
      <w:start w:val="1"/>
      <w:numFmt w:val="bullet"/>
      <w:lvlText w:val="o"/>
      <w:lvlJc w:val="left"/>
      <w:pPr>
        <w:ind w:left="5760" w:hanging="360"/>
      </w:pPr>
      <w:rPr>
        <w:rFonts w:ascii="Courier New" w:hAnsi="Courier New" w:cs="Courier New" w:hint="default"/>
      </w:rPr>
    </w:lvl>
    <w:lvl w:ilvl="8" w:tplc="E2CEB10C" w:tentative="1">
      <w:start w:val="1"/>
      <w:numFmt w:val="bullet"/>
      <w:lvlText w:val=""/>
      <w:lvlJc w:val="left"/>
      <w:pPr>
        <w:ind w:left="6480" w:hanging="360"/>
      </w:pPr>
      <w:rPr>
        <w:rFonts w:ascii="Wingdings" w:hAnsi="Wingdings" w:hint="default"/>
      </w:rPr>
    </w:lvl>
  </w:abstractNum>
  <w:abstractNum w:abstractNumId="152">
    <w:nsid w:val="22D032DE"/>
    <w:multiLevelType w:val="hybridMultilevel"/>
    <w:tmpl w:val="6AF0D13A"/>
    <w:lvl w:ilvl="0" w:tplc="4CC2FBB4">
      <w:start w:val="1"/>
      <w:numFmt w:val="bullet"/>
      <w:lvlText w:val=""/>
      <w:lvlJc w:val="left"/>
      <w:pPr>
        <w:ind w:left="720" w:hanging="360"/>
      </w:pPr>
      <w:rPr>
        <w:rFonts w:ascii="Symbol" w:hAnsi="Symbol" w:hint="default"/>
      </w:rPr>
    </w:lvl>
    <w:lvl w:ilvl="1" w:tplc="D99AA700" w:tentative="1">
      <w:start w:val="1"/>
      <w:numFmt w:val="bullet"/>
      <w:lvlText w:val="o"/>
      <w:lvlJc w:val="left"/>
      <w:pPr>
        <w:ind w:left="1440" w:hanging="360"/>
      </w:pPr>
      <w:rPr>
        <w:rFonts w:ascii="Courier New" w:hAnsi="Courier New" w:cs="Courier New" w:hint="default"/>
      </w:rPr>
    </w:lvl>
    <w:lvl w:ilvl="2" w:tplc="46688B7C">
      <w:start w:val="1"/>
      <w:numFmt w:val="bullet"/>
      <w:lvlText w:val=""/>
      <w:lvlJc w:val="left"/>
      <w:pPr>
        <w:ind w:left="2160" w:hanging="360"/>
      </w:pPr>
      <w:rPr>
        <w:rFonts w:ascii="Wingdings" w:hAnsi="Wingdings" w:hint="default"/>
      </w:rPr>
    </w:lvl>
    <w:lvl w:ilvl="3" w:tplc="87344CAE" w:tentative="1">
      <w:start w:val="1"/>
      <w:numFmt w:val="bullet"/>
      <w:lvlText w:val=""/>
      <w:lvlJc w:val="left"/>
      <w:pPr>
        <w:ind w:left="2880" w:hanging="360"/>
      </w:pPr>
      <w:rPr>
        <w:rFonts w:ascii="Symbol" w:hAnsi="Symbol" w:hint="default"/>
      </w:rPr>
    </w:lvl>
    <w:lvl w:ilvl="4" w:tplc="4588D528" w:tentative="1">
      <w:start w:val="1"/>
      <w:numFmt w:val="bullet"/>
      <w:lvlText w:val="o"/>
      <w:lvlJc w:val="left"/>
      <w:pPr>
        <w:ind w:left="3600" w:hanging="360"/>
      </w:pPr>
      <w:rPr>
        <w:rFonts w:ascii="Courier New" w:hAnsi="Courier New" w:cs="Courier New" w:hint="default"/>
      </w:rPr>
    </w:lvl>
    <w:lvl w:ilvl="5" w:tplc="1BE46222" w:tentative="1">
      <w:start w:val="1"/>
      <w:numFmt w:val="bullet"/>
      <w:lvlText w:val=""/>
      <w:lvlJc w:val="left"/>
      <w:pPr>
        <w:ind w:left="4320" w:hanging="360"/>
      </w:pPr>
      <w:rPr>
        <w:rFonts w:ascii="Wingdings" w:hAnsi="Wingdings" w:hint="default"/>
      </w:rPr>
    </w:lvl>
    <w:lvl w:ilvl="6" w:tplc="0F1E448C" w:tentative="1">
      <w:start w:val="1"/>
      <w:numFmt w:val="bullet"/>
      <w:lvlText w:val=""/>
      <w:lvlJc w:val="left"/>
      <w:pPr>
        <w:ind w:left="5040" w:hanging="360"/>
      </w:pPr>
      <w:rPr>
        <w:rFonts w:ascii="Symbol" w:hAnsi="Symbol" w:hint="default"/>
      </w:rPr>
    </w:lvl>
    <w:lvl w:ilvl="7" w:tplc="33327046" w:tentative="1">
      <w:start w:val="1"/>
      <w:numFmt w:val="bullet"/>
      <w:lvlText w:val="o"/>
      <w:lvlJc w:val="left"/>
      <w:pPr>
        <w:ind w:left="5760" w:hanging="360"/>
      </w:pPr>
      <w:rPr>
        <w:rFonts w:ascii="Courier New" w:hAnsi="Courier New" w:cs="Courier New" w:hint="default"/>
      </w:rPr>
    </w:lvl>
    <w:lvl w:ilvl="8" w:tplc="B45493BC" w:tentative="1">
      <w:start w:val="1"/>
      <w:numFmt w:val="bullet"/>
      <w:lvlText w:val=""/>
      <w:lvlJc w:val="left"/>
      <w:pPr>
        <w:ind w:left="6480" w:hanging="360"/>
      </w:pPr>
      <w:rPr>
        <w:rFonts w:ascii="Wingdings" w:hAnsi="Wingdings" w:hint="default"/>
      </w:rPr>
    </w:lvl>
  </w:abstractNum>
  <w:abstractNum w:abstractNumId="153">
    <w:nsid w:val="234B2B27"/>
    <w:multiLevelType w:val="hybridMultilevel"/>
    <w:tmpl w:val="742AFB68"/>
    <w:lvl w:ilvl="0" w:tplc="65E46F62">
      <w:start w:val="1"/>
      <w:numFmt w:val="bullet"/>
      <w:lvlText w:val=""/>
      <w:lvlJc w:val="left"/>
      <w:pPr>
        <w:ind w:left="720" w:hanging="360"/>
      </w:pPr>
      <w:rPr>
        <w:rFonts w:ascii="Symbol" w:hAnsi="Symbol" w:hint="default"/>
      </w:rPr>
    </w:lvl>
    <w:lvl w:ilvl="1" w:tplc="764EF414" w:tentative="1">
      <w:start w:val="1"/>
      <w:numFmt w:val="bullet"/>
      <w:lvlText w:val="o"/>
      <w:lvlJc w:val="left"/>
      <w:pPr>
        <w:ind w:left="1440" w:hanging="360"/>
      </w:pPr>
      <w:rPr>
        <w:rFonts w:ascii="Courier New" w:hAnsi="Courier New" w:cs="Courier New" w:hint="default"/>
      </w:rPr>
    </w:lvl>
    <w:lvl w:ilvl="2" w:tplc="4812373C">
      <w:start w:val="1"/>
      <w:numFmt w:val="bullet"/>
      <w:lvlText w:val=""/>
      <w:lvlJc w:val="left"/>
      <w:pPr>
        <w:ind w:left="2160" w:hanging="360"/>
      </w:pPr>
      <w:rPr>
        <w:rFonts w:ascii="Wingdings" w:hAnsi="Wingdings" w:hint="default"/>
      </w:rPr>
    </w:lvl>
    <w:lvl w:ilvl="3" w:tplc="5686ECDA" w:tentative="1">
      <w:start w:val="1"/>
      <w:numFmt w:val="bullet"/>
      <w:lvlText w:val=""/>
      <w:lvlJc w:val="left"/>
      <w:pPr>
        <w:ind w:left="2880" w:hanging="360"/>
      </w:pPr>
      <w:rPr>
        <w:rFonts w:ascii="Symbol" w:hAnsi="Symbol" w:hint="default"/>
      </w:rPr>
    </w:lvl>
    <w:lvl w:ilvl="4" w:tplc="22A810AA" w:tentative="1">
      <w:start w:val="1"/>
      <w:numFmt w:val="bullet"/>
      <w:lvlText w:val="o"/>
      <w:lvlJc w:val="left"/>
      <w:pPr>
        <w:ind w:left="3600" w:hanging="360"/>
      </w:pPr>
      <w:rPr>
        <w:rFonts w:ascii="Courier New" w:hAnsi="Courier New" w:cs="Courier New" w:hint="default"/>
      </w:rPr>
    </w:lvl>
    <w:lvl w:ilvl="5" w:tplc="9C249E3A" w:tentative="1">
      <w:start w:val="1"/>
      <w:numFmt w:val="bullet"/>
      <w:lvlText w:val=""/>
      <w:lvlJc w:val="left"/>
      <w:pPr>
        <w:ind w:left="4320" w:hanging="360"/>
      </w:pPr>
      <w:rPr>
        <w:rFonts w:ascii="Wingdings" w:hAnsi="Wingdings" w:hint="default"/>
      </w:rPr>
    </w:lvl>
    <w:lvl w:ilvl="6" w:tplc="811444A4" w:tentative="1">
      <w:start w:val="1"/>
      <w:numFmt w:val="bullet"/>
      <w:lvlText w:val=""/>
      <w:lvlJc w:val="left"/>
      <w:pPr>
        <w:ind w:left="5040" w:hanging="360"/>
      </w:pPr>
      <w:rPr>
        <w:rFonts w:ascii="Symbol" w:hAnsi="Symbol" w:hint="default"/>
      </w:rPr>
    </w:lvl>
    <w:lvl w:ilvl="7" w:tplc="BE6CD4EE" w:tentative="1">
      <w:start w:val="1"/>
      <w:numFmt w:val="bullet"/>
      <w:lvlText w:val="o"/>
      <w:lvlJc w:val="left"/>
      <w:pPr>
        <w:ind w:left="5760" w:hanging="360"/>
      </w:pPr>
      <w:rPr>
        <w:rFonts w:ascii="Courier New" w:hAnsi="Courier New" w:cs="Courier New" w:hint="default"/>
      </w:rPr>
    </w:lvl>
    <w:lvl w:ilvl="8" w:tplc="5AA4D432" w:tentative="1">
      <w:start w:val="1"/>
      <w:numFmt w:val="bullet"/>
      <w:lvlText w:val=""/>
      <w:lvlJc w:val="left"/>
      <w:pPr>
        <w:ind w:left="6480" w:hanging="360"/>
      </w:pPr>
      <w:rPr>
        <w:rFonts w:ascii="Wingdings" w:hAnsi="Wingdings" w:hint="default"/>
      </w:rPr>
    </w:lvl>
  </w:abstractNum>
  <w:abstractNum w:abstractNumId="154">
    <w:nsid w:val="23AD6566"/>
    <w:multiLevelType w:val="hybridMultilevel"/>
    <w:tmpl w:val="756E5A42"/>
    <w:lvl w:ilvl="0" w:tplc="F060272A">
      <w:start w:val="1"/>
      <w:numFmt w:val="bullet"/>
      <w:lvlText w:val=""/>
      <w:lvlJc w:val="left"/>
      <w:pPr>
        <w:ind w:left="720" w:hanging="360"/>
      </w:pPr>
      <w:rPr>
        <w:rFonts w:ascii="Symbol" w:hAnsi="Symbol" w:hint="default"/>
      </w:rPr>
    </w:lvl>
    <w:lvl w:ilvl="1" w:tplc="F1000D7A" w:tentative="1">
      <w:start w:val="1"/>
      <w:numFmt w:val="bullet"/>
      <w:lvlText w:val="o"/>
      <w:lvlJc w:val="left"/>
      <w:pPr>
        <w:ind w:left="1440" w:hanging="360"/>
      </w:pPr>
      <w:rPr>
        <w:rFonts w:ascii="Courier New" w:hAnsi="Courier New" w:cs="Courier New" w:hint="default"/>
      </w:rPr>
    </w:lvl>
    <w:lvl w:ilvl="2" w:tplc="51E08E12" w:tentative="1">
      <w:start w:val="1"/>
      <w:numFmt w:val="bullet"/>
      <w:lvlText w:val=""/>
      <w:lvlJc w:val="left"/>
      <w:pPr>
        <w:ind w:left="2160" w:hanging="360"/>
      </w:pPr>
      <w:rPr>
        <w:rFonts w:ascii="Wingdings" w:hAnsi="Wingdings" w:hint="default"/>
      </w:rPr>
    </w:lvl>
    <w:lvl w:ilvl="3" w:tplc="C1EE7162" w:tentative="1">
      <w:start w:val="1"/>
      <w:numFmt w:val="bullet"/>
      <w:lvlText w:val=""/>
      <w:lvlJc w:val="left"/>
      <w:pPr>
        <w:ind w:left="2880" w:hanging="360"/>
      </w:pPr>
      <w:rPr>
        <w:rFonts w:ascii="Symbol" w:hAnsi="Symbol" w:hint="default"/>
      </w:rPr>
    </w:lvl>
    <w:lvl w:ilvl="4" w:tplc="5358AE4E" w:tentative="1">
      <w:start w:val="1"/>
      <w:numFmt w:val="bullet"/>
      <w:lvlText w:val="o"/>
      <w:lvlJc w:val="left"/>
      <w:pPr>
        <w:ind w:left="3600" w:hanging="360"/>
      </w:pPr>
      <w:rPr>
        <w:rFonts w:ascii="Courier New" w:hAnsi="Courier New" w:cs="Courier New" w:hint="default"/>
      </w:rPr>
    </w:lvl>
    <w:lvl w:ilvl="5" w:tplc="80687A4A" w:tentative="1">
      <w:start w:val="1"/>
      <w:numFmt w:val="bullet"/>
      <w:lvlText w:val=""/>
      <w:lvlJc w:val="left"/>
      <w:pPr>
        <w:ind w:left="4320" w:hanging="360"/>
      </w:pPr>
      <w:rPr>
        <w:rFonts w:ascii="Wingdings" w:hAnsi="Wingdings" w:hint="default"/>
      </w:rPr>
    </w:lvl>
    <w:lvl w:ilvl="6" w:tplc="C404893C" w:tentative="1">
      <w:start w:val="1"/>
      <w:numFmt w:val="bullet"/>
      <w:lvlText w:val=""/>
      <w:lvlJc w:val="left"/>
      <w:pPr>
        <w:ind w:left="5040" w:hanging="360"/>
      </w:pPr>
      <w:rPr>
        <w:rFonts w:ascii="Symbol" w:hAnsi="Symbol" w:hint="default"/>
      </w:rPr>
    </w:lvl>
    <w:lvl w:ilvl="7" w:tplc="3D02E182" w:tentative="1">
      <w:start w:val="1"/>
      <w:numFmt w:val="bullet"/>
      <w:lvlText w:val="o"/>
      <w:lvlJc w:val="left"/>
      <w:pPr>
        <w:ind w:left="5760" w:hanging="360"/>
      </w:pPr>
      <w:rPr>
        <w:rFonts w:ascii="Courier New" w:hAnsi="Courier New" w:cs="Courier New" w:hint="default"/>
      </w:rPr>
    </w:lvl>
    <w:lvl w:ilvl="8" w:tplc="DBE0D9A0" w:tentative="1">
      <w:start w:val="1"/>
      <w:numFmt w:val="bullet"/>
      <w:lvlText w:val=""/>
      <w:lvlJc w:val="left"/>
      <w:pPr>
        <w:ind w:left="6480" w:hanging="360"/>
      </w:pPr>
      <w:rPr>
        <w:rFonts w:ascii="Wingdings" w:hAnsi="Wingdings" w:hint="default"/>
      </w:rPr>
    </w:lvl>
  </w:abstractNum>
  <w:abstractNum w:abstractNumId="155">
    <w:nsid w:val="23C27412"/>
    <w:multiLevelType w:val="hybridMultilevel"/>
    <w:tmpl w:val="429CEF2E"/>
    <w:lvl w:ilvl="0" w:tplc="672A35AA">
      <w:start w:val="1"/>
      <w:numFmt w:val="bullet"/>
      <w:lvlText w:val=""/>
      <w:lvlJc w:val="left"/>
      <w:pPr>
        <w:ind w:left="720" w:hanging="360"/>
      </w:pPr>
      <w:rPr>
        <w:rFonts w:ascii="Symbol" w:hAnsi="Symbol" w:hint="default"/>
      </w:rPr>
    </w:lvl>
    <w:lvl w:ilvl="1" w:tplc="26E0D942" w:tentative="1">
      <w:start w:val="1"/>
      <w:numFmt w:val="bullet"/>
      <w:lvlText w:val="o"/>
      <w:lvlJc w:val="left"/>
      <w:pPr>
        <w:ind w:left="1440" w:hanging="360"/>
      </w:pPr>
      <w:rPr>
        <w:rFonts w:ascii="Courier New" w:hAnsi="Courier New" w:cs="Courier New" w:hint="default"/>
      </w:rPr>
    </w:lvl>
    <w:lvl w:ilvl="2" w:tplc="7010A9F4" w:tentative="1">
      <w:start w:val="1"/>
      <w:numFmt w:val="bullet"/>
      <w:lvlText w:val=""/>
      <w:lvlJc w:val="left"/>
      <w:pPr>
        <w:ind w:left="2160" w:hanging="360"/>
      </w:pPr>
      <w:rPr>
        <w:rFonts w:ascii="Wingdings" w:hAnsi="Wingdings" w:hint="default"/>
      </w:rPr>
    </w:lvl>
    <w:lvl w:ilvl="3" w:tplc="8702C7AE">
      <w:start w:val="1"/>
      <w:numFmt w:val="bullet"/>
      <w:lvlText w:val=""/>
      <w:lvlJc w:val="left"/>
      <w:pPr>
        <w:ind w:left="2880" w:hanging="360"/>
      </w:pPr>
      <w:rPr>
        <w:rFonts w:ascii="Symbol" w:hAnsi="Symbol" w:hint="default"/>
      </w:rPr>
    </w:lvl>
    <w:lvl w:ilvl="4" w:tplc="D6389C54" w:tentative="1">
      <w:start w:val="1"/>
      <w:numFmt w:val="bullet"/>
      <w:lvlText w:val="o"/>
      <w:lvlJc w:val="left"/>
      <w:pPr>
        <w:ind w:left="3600" w:hanging="360"/>
      </w:pPr>
      <w:rPr>
        <w:rFonts w:ascii="Courier New" w:hAnsi="Courier New" w:cs="Courier New" w:hint="default"/>
      </w:rPr>
    </w:lvl>
    <w:lvl w:ilvl="5" w:tplc="C2968C78" w:tentative="1">
      <w:start w:val="1"/>
      <w:numFmt w:val="bullet"/>
      <w:lvlText w:val=""/>
      <w:lvlJc w:val="left"/>
      <w:pPr>
        <w:ind w:left="4320" w:hanging="360"/>
      </w:pPr>
      <w:rPr>
        <w:rFonts w:ascii="Wingdings" w:hAnsi="Wingdings" w:hint="default"/>
      </w:rPr>
    </w:lvl>
    <w:lvl w:ilvl="6" w:tplc="426EE810" w:tentative="1">
      <w:start w:val="1"/>
      <w:numFmt w:val="bullet"/>
      <w:lvlText w:val=""/>
      <w:lvlJc w:val="left"/>
      <w:pPr>
        <w:ind w:left="5040" w:hanging="360"/>
      </w:pPr>
      <w:rPr>
        <w:rFonts w:ascii="Symbol" w:hAnsi="Symbol" w:hint="default"/>
      </w:rPr>
    </w:lvl>
    <w:lvl w:ilvl="7" w:tplc="5A6AFEA0" w:tentative="1">
      <w:start w:val="1"/>
      <w:numFmt w:val="bullet"/>
      <w:lvlText w:val="o"/>
      <w:lvlJc w:val="left"/>
      <w:pPr>
        <w:ind w:left="5760" w:hanging="360"/>
      </w:pPr>
      <w:rPr>
        <w:rFonts w:ascii="Courier New" w:hAnsi="Courier New" w:cs="Courier New" w:hint="default"/>
      </w:rPr>
    </w:lvl>
    <w:lvl w:ilvl="8" w:tplc="C6787674" w:tentative="1">
      <w:start w:val="1"/>
      <w:numFmt w:val="bullet"/>
      <w:lvlText w:val=""/>
      <w:lvlJc w:val="left"/>
      <w:pPr>
        <w:ind w:left="6480" w:hanging="360"/>
      </w:pPr>
      <w:rPr>
        <w:rFonts w:ascii="Wingdings" w:hAnsi="Wingdings" w:hint="default"/>
      </w:rPr>
    </w:lvl>
  </w:abstractNum>
  <w:abstractNum w:abstractNumId="156">
    <w:nsid w:val="23D85BBB"/>
    <w:multiLevelType w:val="hybridMultilevel"/>
    <w:tmpl w:val="C4847664"/>
    <w:lvl w:ilvl="0" w:tplc="4198BED2">
      <w:start w:val="1"/>
      <w:numFmt w:val="bullet"/>
      <w:lvlText w:val=""/>
      <w:lvlJc w:val="left"/>
      <w:pPr>
        <w:ind w:left="720" w:hanging="360"/>
      </w:pPr>
      <w:rPr>
        <w:rFonts w:ascii="Symbol" w:hAnsi="Symbol" w:hint="default"/>
      </w:rPr>
    </w:lvl>
    <w:lvl w:ilvl="1" w:tplc="FF6EA780">
      <w:start w:val="1"/>
      <w:numFmt w:val="bullet"/>
      <w:lvlText w:val="o"/>
      <w:lvlJc w:val="left"/>
      <w:pPr>
        <w:ind w:left="1440" w:hanging="360"/>
      </w:pPr>
      <w:rPr>
        <w:rFonts w:ascii="Courier New" w:hAnsi="Courier New" w:cs="Courier New" w:hint="default"/>
      </w:rPr>
    </w:lvl>
    <w:lvl w:ilvl="2" w:tplc="6B88A3F6" w:tentative="1">
      <w:start w:val="1"/>
      <w:numFmt w:val="bullet"/>
      <w:lvlText w:val=""/>
      <w:lvlJc w:val="left"/>
      <w:pPr>
        <w:ind w:left="2160" w:hanging="360"/>
      </w:pPr>
      <w:rPr>
        <w:rFonts w:ascii="Wingdings" w:hAnsi="Wingdings" w:hint="default"/>
      </w:rPr>
    </w:lvl>
    <w:lvl w:ilvl="3" w:tplc="9B488EDC" w:tentative="1">
      <w:start w:val="1"/>
      <w:numFmt w:val="bullet"/>
      <w:lvlText w:val=""/>
      <w:lvlJc w:val="left"/>
      <w:pPr>
        <w:ind w:left="2880" w:hanging="360"/>
      </w:pPr>
      <w:rPr>
        <w:rFonts w:ascii="Symbol" w:hAnsi="Symbol" w:hint="default"/>
      </w:rPr>
    </w:lvl>
    <w:lvl w:ilvl="4" w:tplc="3610545A" w:tentative="1">
      <w:start w:val="1"/>
      <w:numFmt w:val="bullet"/>
      <w:lvlText w:val="o"/>
      <w:lvlJc w:val="left"/>
      <w:pPr>
        <w:ind w:left="3600" w:hanging="360"/>
      </w:pPr>
      <w:rPr>
        <w:rFonts w:ascii="Courier New" w:hAnsi="Courier New" w:cs="Courier New" w:hint="default"/>
      </w:rPr>
    </w:lvl>
    <w:lvl w:ilvl="5" w:tplc="56986204" w:tentative="1">
      <w:start w:val="1"/>
      <w:numFmt w:val="bullet"/>
      <w:lvlText w:val=""/>
      <w:lvlJc w:val="left"/>
      <w:pPr>
        <w:ind w:left="4320" w:hanging="360"/>
      </w:pPr>
      <w:rPr>
        <w:rFonts w:ascii="Wingdings" w:hAnsi="Wingdings" w:hint="default"/>
      </w:rPr>
    </w:lvl>
    <w:lvl w:ilvl="6" w:tplc="8B6AEDA0" w:tentative="1">
      <w:start w:val="1"/>
      <w:numFmt w:val="bullet"/>
      <w:lvlText w:val=""/>
      <w:lvlJc w:val="left"/>
      <w:pPr>
        <w:ind w:left="5040" w:hanging="360"/>
      </w:pPr>
      <w:rPr>
        <w:rFonts w:ascii="Symbol" w:hAnsi="Symbol" w:hint="default"/>
      </w:rPr>
    </w:lvl>
    <w:lvl w:ilvl="7" w:tplc="B98C9FB4" w:tentative="1">
      <w:start w:val="1"/>
      <w:numFmt w:val="bullet"/>
      <w:lvlText w:val="o"/>
      <w:lvlJc w:val="left"/>
      <w:pPr>
        <w:ind w:left="5760" w:hanging="360"/>
      </w:pPr>
      <w:rPr>
        <w:rFonts w:ascii="Courier New" w:hAnsi="Courier New" w:cs="Courier New" w:hint="default"/>
      </w:rPr>
    </w:lvl>
    <w:lvl w:ilvl="8" w:tplc="269E0690" w:tentative="1">
      <w:start w:val="1"/>
      <w:numFmt w:val="bullet"/>
      <w:lvlText w:val=""/>
      <w:lvlJc w:val="left"/>
      <w:pPr>
        <w:ind w:left="6480" w:hanging="360"/>
      </w:pPr>
      <w:rPr>
        <w:rFonts w:ascii="Wingdings" w:hAnsi="Wingdings" w:hint="default"/>
      </w:rPr>
    </w:lvl>
  </w:abstractNum>
  <w:abstractNum w:abstractNumId="157">
    <w:nsid w:val="23E12C4A"/>
    <w:multiLevelType w:val="hybridMultilevel"/>
    <w:tmpl w:val="B5AC1BB6"/>
    <w:lvl w:ilvl="0" w:tplc="9282E8C8">
      <w:start w:val="1"/>
      <w:numFmt w:val="bullet"/>
      <w:lvlText w:val=""/>
      <w:lvlJc w:val="left"/>
      <w:pPr>
        <w:ind w:left="720" w:hanging="360"/>
      </w:pPr>
      <w:rPr>
        <w:rFonts w:ascii="Symbol" w:hAnsi="Symbol" w:hint="default"/>
      </w:rPr>
    </w:lvl>
    <w:lvl w:ilvl="1" w:tplc="E0DAB52A">
      <w:start w:val="1"/>
      <w:numFmt w:val="bullet"/>
      <w:lvlText w:val="o"/>
      <w:lvlJc w:val="left"/>
      <w:pPr>
        <w:ind w:left="1440" w:hanging="360"/>
      </w:pPr>
      <w:rPr>
        <w:rFonts w:ascii="Courier New" w:hAnsi="Courier New" w:cs="Courier New" w:hint="default"/>
      </w:rPr>
    </w:lvl>
    <w:lvl w:ilvl="2" w:tplc="A1802D44" w:tentative="1">
      <w:start w:val="1"/>
      <w:numFmt w:val="bullet"/>
      <w:lvlText w:val=""/>
      <w:lvlJc w:val="left"/>
      <w:pPr>
        <w:ind w:left="2160" w:hanging="360"/>
      </w:pPr>
      <w:rPr>
        <w:rFonts w:ascii="Wingdings" w:hAnsi="Wingdings" w:hint="default"/>
      </w:rPr>
    </w:lvl>
    <w:lvl w:ilvl="3" w:tplc="0BBC88EA" w:tentative="1">
      <w:start w:val="1"/>
      <w:numFmt w:val="bullet"/>
      <w:lvlText w:val=""/>
      <w:lvlJc w:val="left"/>
      <w:pPr>
        <w:ind w:left="2880" w:hanging="360"/>
      </w:pPr>
      <w:rPr>
        <w:rFonts w:ascii="Symbol" w:hAnsi="Symbol" w:hint="default"/>
      </w:rPr>
    </w:lvl>
    <w:lvl w:ilvl="4" w:tplc="EA963DDE" w:tentative="1">
      <w:start w:val="1"/>
      <w:numFmt w:val="bullet"/>
      <w:lvlText w:val="o"/>
      <w:lvlJc w:val="left"/>
      <w:pPr>
        <w:ind w:left="3600" w:hanging="360"/>
      </w:pPr>
      <w:rPr>
        <w:rFonts w:ascii="Courier New" w:hAnsi="Courier New" w:cs="Courier New" w:hint="default"/>
      </w:rPr>
    </w:lvl>
    <w:lvl w:ilvl="5" w:tplc="01EACE60" w:tentative="1">
      <w:start w:val="1"/>
      <w:numFmt w:val="bullet"/>
      <w:lvlText w:val=""/>
      <w:lvlJc w:val="left"/>
      <w:pPr>
        <w:ind w:left="4320" w:hanging="360"/>
      </w:pPr>
      <w:rPr>
        <w:rFonts w:ascii="Wingdings" w:hAnsi="Wingdings" w:hint="default"/>
      </w:rPr>
    </w:lvl>
    <w:lvl w:ilvl="6" w:tplc="F47E103C" w:tentative="1">
      <w:start w:val="1"/>
      <w:numFmt w:val="bullet"/>
      <w:lvlText w:val=""/>
      <w:lvlJc w:val="left"/>
      <w:pPr>
        <w:ind w:left="5040" w:hanging="360"/>
      </w:pPr>
      <w:rPr>
        <w:rFonts w:ascii="Symbol" w:hAnsi="Symbol" w:hint="default"/>
      </w:rPr>
    </w:lvl>
    <w:lvl w:ilvl="7" w:tplc="3D6E1640" w:tentative="1">
      <w:start w:val="1"/>
      <w:numFmt w:val="bullet"/>
      <w:lvlText w:val="o"/>
      <w:lvlJc w:val="left"/>
      <w:pPr>
        <w:ind w:left="5760" w:hanging="360"/>
      </w:pPr>
      <w:rPr>
        <w:rFonts w:ascii="Courier New" w:hAnsi="Courier New" w:cs="Courier New" w:hint="default"/>
      </w:rPr>
    </w:lvl>
    <w:lvl w:ilvl="8" w:tplc="E2800ABA" w:tentative="1">
      <w:start w:val="1"/>
      <w:numFmt w:val="bullet"/>
      <w:lvlText w:val=""/>
      <w:lvlJc w:val="left"/>
      <w:pPr>
        <w:ind w:left="6480" w:hanging="360"/>
      </w:pPr>
      <w:rPr>
        <w:rFonts w:ascii="Wingdings" w:hAnsi="Wingdings" w:hint="default"/>
      </w:rPr>
    </w:lvl>
  </w:abstractNum>
  <w:abstractNum w:abstractNumId="158">
    <w:nsid w:val="24BD2E59"/>
    <w:multiLevelType w:val="hybridMultilevel"/>
    <w:tmpl w:val="877E8D5E"/>
    <w:lvl w:ilvl="0" w:tplc="EFE4C75A">
      <w:start w:val="1"/>
      <w:numFmt w:val="bullet"/>
      <w:lvlText w:val=""/>
      <w:lvlJc w:val="left"/>
      <w:pPr>
        <w:ind w:left="720" w:hanging="360"/>
      </w:pPr>
      <w:rPr>
        <w:rFonts w:ascii="Symbol" w:hAnsi="Symbol" w:hint="default"/>
      </w:rPr>
    </w:lvl>
    <w:lvl w:ilvl="1" w:tplc="3DE294A4">
      <w:start w:val="1"/>
      <w:numFmt w:val="bullet"/>
      <w:lvlText w:val="o"/>
      <w:lvlJc w:val="left"/>
      <w:pPr>
        <w:ind w:left="1440" w:hanging="360"/>
      </w:pPr>
      <w:rPr>
        <w:rFonts w:ascii="Courier New" w:hAnsi="Courier New" w:cs="Courier New" w:hint="default"/>
      </w:rPr>
    </w:lvl>
    <w:lvl w:ilvl="2" w:tplc="F1E21F54" w:tentative="1">
      <w:start w:val="1"/>
      <w:numFmt w:val="bullet"/>
      <w:lvlText w:val=""/>
      <w:lvlJc w:val="left"/>
      <w:pPr>
        <w:ind w:left="2160" w:hanging="360"/>
      </w:pPr>
      <w:rPr>
        <w:rFonts w:ascii="Wingdings" w:hAnsi="Wingdings" w:hint="default"/>
      </w:rPr>
    </w:lvl>
    <w:lvl w:ilvl="3" w:tplc="5566A902" w:tentative="1">
      <w:start w:val="1"/>
      <w:numFmt w:val="bullet"/>
      <w:lvlText w:val=""/>
      <w:lvlJc w:val="left"/>
      <w:pPr>
        <w:ind w:left="2880" w:hanging="360"/>
      </w:pPr>
      <w:rPr>
        <w:rFonts w:ascii="Symbol" w:hAnsi="Symbol" w:hint="default"/>
      </w:rPr>
    </w:lvl>
    <w:lvl w:ilvl="4" w:tplc="2BA23372" w:tentative="1">
      <w:start w:val="1"/>
      <w:numFmt w:val="bullet"/>
      <w:lvlText w:val="o"/>
      <w:lvlJc w:val="left"/>
      <w:pPr>
        <w:ind w:left="3600" w:hanging="360"/>
      </w:pPr>
      <w:rPr>
        <w:rFonts w:ascii="Courier New" w:hAnsi="Courier New" w:cs="Courier New" w:hint="default"/>
      </w:rPr>
    </w:lvl>
    <w:lvl w:ilvl="5" w:tplc="F2CE80DA" w:tentative="1">
      <w:start w:val="1"/>
      <w:numFmt w:val="bullet"/>
      <w:lvlText w:val=""/>
      <w:lvlJc w:val="left"/>
      <w:pPr>
        <w:ind w:left="4320" w:hanging="360"/>
      </w:pPr>
      <w:rPr>
        <w:rFonts w:ascii="Wingdings" w:hAnsi="Wingdings" w:hint="default"/>
      </w:rPr>
    </w:lvl>
    <w:lvl w:ilvl="6" w:tplc="B9A47F2C" w:tentative="1">
      <w:start w:val="1"/>
      <w:numFmt w:val="bullet"/>
      <w:lvlText w:val=""/>
      <w:lvlJc w:val="left"/>
      <w:pPr>
        <w:ind w:left="5040" w:hanging="360"/>
      </w:pPr>
      <w:rPr>
        <w:rFonts w:ascii="Symbol" w:hAnsi="Symbol" w:hint="default"/>
      </w:rPr>
    </w:lvl>
    <w:lvl w:ilvl="7" w:tplc="24461F18" w:tentative="1">
      <w:start w:val="1"/>
      <w:numFmt w:val="bullet"/>
      <w:lvlText w:val="o"/>
      <w:lvlJc w:val="left"/>
      <w:pPr>
        <w:ind w:left="5760" w:hanging="360"/>
      </w:pPr>
      <w:rPr>
        <w:rFonts w:ascii="Courier New" w:hAnsi="Courier New" w:cs="Courier New" w:hint="default"/>
      </w:rPr>
    </w:lvl>
    <w:lvl w:ilvl="8" w:tplc="1F008B30" w:tentative="1">
      <w:start w:val="1"/>
      <w:numFmt w:val="bullet"/>
      <w:lvlText w:val=""/>
      <w:lvlJc w:val="left"/>
      <w:pPr>
        <w:ind w:left="6480" w:hanging="360"/>
      </w:pPr>
      <w:rPr>
        <w:rFonts w:ascii="Wingdings" w:hAnsi="Wingdings" w:hint="default"/>
      </w:rPr>
    </w:lvl>
  </w:abstractNum>
  <w:abstractNum w:abstractNumId="159">
    <w:nsid w:val="24DC5694"/>
    <w:multiLevelType w:val="hybridMultilevel"/>
    <w:tmpl w:val="8000261E"/>
    <w:lvl w:ilvl="0" w:tplc="A92A4ABC">
      <w:start w:val="1"/>
      <w:numFmt w:val="bullet"/>
      <w:lvlText w:val=""/>
      <w:lvlJc w:val="left"/>
      <w:pPr>
        <w:ind w:left="720" w:hanging="360"/>
      </w:pPr>
      <w:rPr>
        <w:rFonts w:ascii="Symbol" w:hAnsi="Symbol" w:hint="default"/>
      </w:rPr>
    </w:lvl>
    <w:lvl w:ilvl="1" w:tplc="86F619E4" w:tentative="1">
      <w:start w:val="1"/>
      <w:numFmt w:val="bullet"/>
      <w:lvlText w:val="o"/>
      <w:lvlJc w:val="left"/>
      <w:pPr>
        <w:ind w:left="1440" w:hanging="360"/>
      </w:pPr>
      <w:rPr>
        <w:rFonts w:ascii="Courier New" w:hAnsi="Courier New" w:cs="Courier New" w:hint="default"/>
      </w:rPr>
    </w:lvl>
    <w:lvl w:ilvl="2" w:tplc="BA7A8D86">
      <w:start w:val="1"/>
      <w:numFmt w:val="bullet"/>
      <w:lvlText w:val=""/>
      <w:lvlJc w:val="left"/>
      <w:pPr>
        <w:ind w:left="2160" w:hanging="360"/>
      </w:pPr>
      <w:rPr>
        <w:rFonts w:ascii="Wingdings" w:hAnsi="Wingdings" w:hint="default"/>
      </w:rPr>
    </w:lvl>
    <w:lvl w:ilvl="3" w:tplc="F0605D2E" w:tentative="1">
      <w:start w:val="1"/>
      <w:numFmt w:val="bullet"/>
      <w:lvlText w:val=""/>
      <w:lvlJc w:val="left"/>
      <w:pPr>
        <w:ind w:left="2880" w:hanging="360"/>
      </w:pPr>
      <w:rPr>
        <w:rFonts w:ascii="Symbol" w:hAnsi="Symbol" w:hint="default"/>
      </w:rPr>
    </w:lvl>
    <w:lvl w:ilvl="4" w:tplc="3F6A1252" w:tentative="1">
      <w:start w:val="1"/>
      <w:numFmt w:val="bullet"/>
      <w:lvlText w:val="o"/>
      <w:lvlJc w:val="left"/>
      <w:pPr>
        <w:ind w:left="3600" w:hanging="360"/>
      </w:pPr>
      <w:rPr>
        <w:rFonts w:ascii="Courier New" w:hAnsi="Courier New" w:cs="Courier New" w:hint="default"/>
      </w:rPr>
    </w:lvl>
    <w:lvl w:ilvl="5" w:tplc="47CA6368" w:tentative="1">
      <w:start w:val="1"/>
      <w:numFmt w:val="bullet"/>
      <w:lvlText w:val=""/>
      <w:lvlJc w:val="left"/>
      <w:pPr>
        <w:ind w:left="4320" w:hanging="360"/>
      </w:pPr>
      <w:rPr>
        <w:rFonts w:ascii="Wingdings" w:hAnsi="Wingdings" w:hint="default"/>
      </w:rPr>
    </w:lvl>
    <w:lvl w:ilvl="6" w:tplc="F4D896DE" w:tentative="1">
      <w:start w:val="1"/>
      <w:numFmt w:val="bullet"/>
      <w:lvlText w:val=""/>
      <w:lvlJc w:val="left"/>
      <w:pPr>
        <w:ind w:left="5040" w:hanging="360"/>
      </w:pPr>
      <w:rPr>
        <w:rFonts w:ascii="Symbol" w:hAnsi="Symbol" w:hint="default"/>
      </w:rPr>
    </w:lvl>
    <w:lvl w:ilvl="7" w:tplc="58C27F1C" w:tentative="1">
      <w:start w:val="1"/>
      <w:numFmt w:val="bullet"/>
      <w:lvlText w:val="o"/>
      <w:lvlJc w:val="left"/>
      <w:pPr>
        <w:ind w:left="5760" w:hanging="360"/>
      </w:pPr>
      <w:rPr>
        <w:rFonts w:ascii="Courier New" w:hAnsi="Courier New" w:cs="Courier New" w:hint="default"/>
      </w:rPr>
    </w:lvl>
    <w:lvl w:ilvl="8" w:tplc="FA7ADFDA" w:tentative="1">
      <w:start w:val="1"/>
      <w:numFmt w:val="bullet"/>
      <w:lvlText w:val=""/>
      <w:lvlJc w:val="left"/>
      <w:pPr>
        <w:ind w:left="6480" w:hanging="360"/>
      </w:pPr>
      <w:rPr>
        <w:rFonts w:ascii="Wingdings" w:hAnsi="Wingdings" w:hint="default"/>
      </w:rPr>
    </w:lvl>
  </w:abstractNum>
  <w:abstractNum w:abstractNumId="160">
    <w:nsid w:val="24EB735E"/>
    <w:multiLevelType w:val="hybridMultilevel"/>
    <w:tmpl w:val="4E884766"/>
    <w:lvl w:ilvl="0" w:tplc="89529C54">
      <w:start w:val="1"/>
      <w:numFmt w:val="bullet"/>
      <w:lvlText w:val=""/>
      <w:lvlJc w:val="left"/>
      <w:pPr>
        <w:ind w:left="720" w:hanging="360"/>
      </w:pPr>
      <w:rPr>
        <w:rFonts w:ascii="Symbol" w:hAnsi="Symbol" w:hint="default"/>
      </w:rPr>
    </w:lvl>
    <w:lvl w:ilvl="1" w:tplc="B9BA88B2" w:tentative="1">
      <w:start w:val="1"/>
      <w:numFmt w:val="bullet"/>
      <w:lvlText w:val="o"/>
      <w:lvlJc w:val="left"/>
      <w:pPr>
        <w:ind w:left="1440" w:hanging="360"/>
      </w:pPr>
      <w:rPr>
        <w:rFonts w:ascii="Courier New" w:hAnsi="Courier New" w:cs="Courier New" w:hint="default"/>
      </w:rPr>
    </w:lvl>
    <w:lvl w:ilvl="2" w:tplc="B5FACFAC">
      <w:start w:val="1"/>
      <w:numFmt w:val="bullet"/>
      <w:lvlText w:val=""/>
      <w:lvlJc w:val="left"/>
      <w:pPr>
        <w:ind w:left="2160" w:hanging="360"/>
      </w:pPr>
      <w:rPr>
        <w:rFonts w:ascii="Wingdings" w:hAnsi="Wingdings" w:hint="default"/>
      </w:rPr>
    </w:lvl>
    <w:lvl w:ilvl="3" w:tplc="78DC0440" w:tentative="1">
      <w:start w:val="1"/>
      <w:numFmt w:val="bullet"/>
      <w:lvlText w:val=""/>
      <w:lvlJc w:val="left"/>
      <w:pPr>
        <w:ind w:left="2880" w:hanging="360"/>
      </w:pPr>
      <w:rPr>
        <w:rFonts w:ascii="Symbol" w:hAnsi="Symbol" w:hint="default"/>
      </w:rPr>
    </w:lvl>
    <w:lvl w:ilvl="4" w:tplc="52D6582C" w:tentative="1">
      <w:start w:val="1"/>
      <w:numFmt w:val="bullet"/>
      <w:lvlText w:val="o"/>
      <w:lvlJc w:val="left"/>
      <w:pPr>
        <w:ind w:left="3600" w:hanging="360"/>
      </w:pPr>
      <w:rPr>
        <w:rFonts w:ascii="Courier New" w:hAnsi="Courier New" w:cs="Courier New" w:hint="default"/>
      </w:rPr>
    </w:lvl>
    <w:lvl w:ilvl="5" w:tplc="1CA41034" w:tentative="1">
      <w:start w:val="1"/>
      <w:numFmt w:val="bullet"/>
      <w:lvlText w:val=""/>
      <w:lvlJc w:val="left"/>
      <w:pPr>
        <w:ind w:left="4320" w:hanging="360"/>
      </w:pPr>
      <w:rPr>
        <w:rFonts w:ascii="Wingdings" w:hAnsi="Wingdings" w:hint="default"/>
      </w:rPr>
    </w:lvl>
    <w:lvl w:ilvl="6" w:tplc="1AF23E1C" w:tentative="1">
      <w:start w:val="1"/>
      <w:numFmt w:val="bullet"/>
      <w:lvlText w:val=""/>
      <w:lvlJc w:val="left"/>
      <w:pPr>
        <w:ind w:left="5040" w:hanging="360"/>
      </w:pPr>
      <w:rPr>
        <w:rFonts w:ascii="Symbol" w:hAnsi="Symbol" w:hint="default"/>
      </w:rPr>
    </w:lvl>
    <w:lvl w:ilvl="7" w:tplc="14347500" w:tentative="1">
      <w:start w:val="1"/>
      <w:numFmt w:val="bullet"/>
      <w:lvlText w:val="o"/>
      <w:lvlJc w:val="left"/>
      <w:pPr>
        <w:ind w:left="5760" w:hanging="360"/>
      </w:pPr>
      <w:rPr>
        <w:rFonts w:ascii="Courier New" w:hAnsi="Courier New" w:cs="Courier New" w:hint="default"/>
      </w:rPr>
    </w:lvl>
    <w:lvl w:ilvl="8" w:tplc="E340CADC" w:tentative="1">
      <w:start w:val="1"/>
      <w:numFmt w:val="bullet"/>
      <w:lvlText w:val=""/>
      <w:lvlJc w:val="left"/>
      <w:pPr>
        <w:ind w:left="6480" w:hanging="360"/>
      </w:pPr>
      <w:rPr>
        <w:rFonts w:ascii="Wingdings" w:hAnsi="Wingdings" w:hint="default"/>
      </w:rPr>
    </w:lvl>
  </w:abstractNum>
  <w:abstractNum w:abstractNumId="161">
    <w:nsid w:val="257944B3"/>
    <w:multiLevelType w:val="hybridMultilevel"/>
    <w:tmpl w:val="A1141938"/>
    <w:lvl w:ilvl="0" w:tplc="DA76A06C">
      <w:start w:val="1"/>
      <w:numFmt w:val="bullet"/>
      <w:lvlText w:val=""/>
      <w:lvlJc w:val="left"/>
      <w:pPr>
        <w:ind w:left="720" w:hanging="360"/>
      </w:pPr>
      <w:rPr>
        <w:rFonts w:ascii="Symbol" w:hAnsi="Symbol" w:hint="default"/>
      </w:rPr>
    </w:lvl>
    <w:lvl w:ilvl="1" w:tplc="E0AA5E4A">
      <w:start w:val="1"/>
      <w:numFmt w:val="bullet"/>
      <w:lvlText w:val="o"/>
      <w:lvlJc w:val="left"/>
      <w:pPr>
        <w:ind w:left="1440" w:hanging="360"/>
      </w:pPr>
      <w:rPr>
        <w:rFonts w:ascii="Courier New" w:hAnsi="Courier New" w:cs="Courier New" w:hint="default"/>
      </w:rPr>
    </w:lvl>
    <w:lvl w:ilvl="2" w:tplc="9686FC52" w:tentative="1">
      <w:start w:val="1"/>
      <w:numFmt w:val="bullet"/>
      <w:lvlText w:val=""/>
      <w:lvlJc w:val="left"/>
      <w:pPr>
        <w:ind w:left="2160" w:hanging="360"/>
      </w:pPr>
      <w:rPr>
        <w:rFonts w:ascii="Wingdings" w:hAnsi="Wingdings" w:hint="default"/>
      </w:rPr>
    </w:lvl>
    <w:lvl w:ilvl="3" w:tplc="9DB263F6" w:tentative="1">
      <w:start w:val="1"/>
      <w:numFmt w:val="bullet"/>
      <w:lvlText w:val=""/>
      <w:lvlJc w:val="left"/>
      <w:pPr>
        <w:ind w:left="2880" w:hanging="360"/>
      </w:pPr>
      <w:rPr>
        <w:rFonts w:ascii="Symbol" w:hAnsi="Symbol" w:hint="default"/>
      </w:rPr>
    </w:lvl>
    <w:lvl w:ilvl="4" w:tplc="29D2CA98" w:tentative="1">
      <w:start w:val="1"/>
      <w:numFmt w:val="bullet"/>
      <w:lvlText w:val="o"/>
      <w:lvlJc w:val="left"/>
      <w:pPr>
        <w:ind w:left="3600" w:hanging="360"/>
      </w:pPr>
      <w:rPr>
        <w:rFonts w:ascii="Courier New" w:hAnsi="Courier New" w:cs="Courier New" w:hint="default"/>
      </w:rPr>
    </w:lvl>
    <w:lvl w:ilvl="5" w:tplc="9EBE7918" w:tentative="1">
      <w:start w:val="1"/>
      <w:numFmt w:val="bullet"/>
      <w:lvlText w:val=""/>
      <w:lvlJc w:val="left"/>
      <w:pPr>
        <w:ind w:left="4320" w:hanging="360"/>
      </w:pPr>
      <w:rPr>
        <w:rFonts w:ascii="Wingdings" w:hAnsi="Wingdings" w:hint="default"/>
      </w:rPr>
    </w:lvl>
    <w:lvl w:ilvl="6" w:tplc="2C143F4A" w:tentative="1">
      <w:start w:val="1"/>
      <w:numFmt w:val="bullet"/>
      <w:lvlText w:val=""/>
      <w:lvlJc w:val="left"/>
      <w:pPr>
        <w:ind w:left="5040" w:hanging="360"/>
      </w:pPr>
      <w:rPr>
        <w:rFonts w:ascii="Symbol" w:hAnsi="Symbol" w:hint="default"/>
      </w:rPr>
    </w:lvl>
    <w:lvl w:ilvl="7" w:tplc="447A79A0" w:tentative="1">
      <w:start w:val="1"/>
      <w:numFmt w:val="bullet"/>
      <w:lvlText w:val="o"/>
      <w:lvlJc w:val="left"/>
      <w:pPr>
        <w:ind w:left="5760" w:hanging="360"/>
      </w:pPr>
      <w:rPr>
        <w:rFonts w:ascii="Courier New" w:hAnsi="Courier New" w:cs="Courier New" w:hint="default"/>
      </w:rPr>
    </w:lvl>
    <w:lvl w:ilvl="8" w:tplc="667626AE" w:tentative="1">
      <w:start w:val="1"/>
      <w:numFmt w:val="bullet"/>
      <w:lvlText w:val=""/>
      <w:lvlJc w:val="left"/>
      <w:pPr>
        <w:ind w:left="6480" w:hanging="360"/>
      </w:pPr>
      <w:rPr>
        <w:rFonts w:ascii="Wingdings" w:hAnsi="Wingdings" w:hint="default"/>
      </w:rPr>
    </w:lvl>
  </w:abstractNum>
  <w:abstractNum w:abstractNumId="162">
    <w:nsid w:val="258E77E3"/>
    <w:multiLevelType w:val="hybridMultilevel"/>
    <w:tmpl w:val="03F2D380"/>
    <w:lvl w:ilvl="0" w:tplc="80AE038A">
      <w:start w:val="1"/>
      <w:numFmt w:val="bullet"/>
      <w:lvlText w:val=""/>
      <w:lvlJc w:val="left"/>
      <w:pPr>
        <w:ind w:left="720" w:hanging="360"/>
      </w:pPr>
      <w:rPr>
        <w:rFonts w:ascii="Symbol" w:hAnsi="Symbol" w:hint="default"/>
      </w:rPr>
    </w:lvl>
    <w:lvl w:ilvl="1" w:tplc="0E926396">
      <w:start w:val="1"/>
      <w:numFmt w:val="bullet"/>
      <w:lvlText w:val="o"/>
      <w:lvlJc w:val="left"/>
      <w:pPr>
        <w:ind w:left="1440" w:hanging="360"/>
      </w:pPr>
      <w:rPr>
        <w:rFonts w:ascii="Courier New" w:hAnsi="Courier New" w:cs="Courier New" w:hint="default"/>
      </w:rPr>
    </w:lvl>
    <w:lvl w:ilvl="2" w:tplc="F81CF790" w:tentative="1">
      <w:start w:val="1"/>
      <w:numFmt w:val="bullet"/>
      <w:lvlText w:val=""/>
      <w:lvlJc w:val="left"/>
      <w:pPr>
        <w:ind w:left="2160" w:hanging="360"/>
      </w:pPr>
      <w:rPr>
        <w:rFonts w:ascii="Wingdings" w:hAnsi="Wingdings" w:hint="default"/>
      </w:rPr>
    </w:lvl>
    <w:lvl w:ilvl="3" w:tplc="EC00405E" w:tentative="1">
      <w:start w:val="1"/>
      <w:numFmt w:val="bullet"/>
      <w:lvlText w:val=""/>
      <w:lvlJc w:val="left"/>
      <w:pPr>
        <w:ind w:left="2880" w:hanging="360"/>
      </w:pPr>
      <w:rPr>
        <w:rFonts w:ascii="Symbol" w:hAnsi="Symbol" w:hint="default"/>
      </w:rPr>
    </w:lvl>
    <w:lvl w:ilvl="4" w:tplc="DD688936" w:tentative="1">
      <w:start w:val="1"/>
      <w:numFmt w:val="bullet"/>
      <w:lvlText w:val="o"/>
      <w:lvlJc w:val="left"/>
      <w:pPr>
        <w:ind w:left="3600" w:hanging="360"/>
      </w:pPr>
      <w:rPr>
        <w:rFonts w:ascii="Courier New" w:hAnsi="Courier New" w:cs="Courier New" w:hint="default"/>
      </w:rPr>
    </w:lvl>
    <w:lvl w:ilvl="5" w:tplc="4142D382" w:tentative="1">
      <w:start w:val="1"/>
      <w:numFmt w:val="bullet"/>
      <w:lvlText w:val=""/>
      <w:lvlJc w:val="left"/>
      <w:pPr>
        <w:ind w:left="4320" w:hanging="360"/>
      </w:pPr>
      <w:rPr>
        <w:rFonts w:ascii="Wingdings" w:hAnsi="Wingdings" w:hint="default"/>
      </w:rPr>
    </w:lvl>
    <w:lvl w:ilvl="6" w:tplc="B5DA0132" w:tentative="1">
      <w:start w:val="1"/>
      <w:numFmt w:val="bullet"/>
      <w:lvlText w:val=""/>
      <w:lvlJc w:val="left"/>
      <w:pPr>
        <w:ind w:left="5040" w:hanging="360"/>
      </w:pPr>
      <w:rPr>
        <w:rFonts w:ascii="Symbol" w:hAnsi="Symbol" w:hint="default"/>
      </w:rPr>
    </w:lvl>
    <w:lvl w:ilvl="7" w:tplc="2B34D8B2" w:tentative="1">
      <w:start w:val="1"/>
      <w:numFmt w:val="bullet"/>
      <w:lvlText w:val="o"/>
      <w:lvlJc w:val="left"/>
      <w:pPr>
        <w:ind w:left="5760" w:hanging="360"/>
      </w:pPr>
      <w:rPr>
        <w:rFonts w:ascii="Courier New" w:hAnsi="Courier New" w:cs="Courier New" w:hint="default"/>
      </w:rPr>
    </w:lvl>
    <w:lvl w:ilvl="8" w:tplc="D05A850C" w:tentative="1">
      <w:start w:val="1"/>
      <w:numFmt w:val="bullet"/>
      <w:lvlText w:val=""/>
      <w:lvlJc w:val="left"/>
      <w:pPr>
        <w:ind w:left="6480" w:hanging="360"/>
      </w:pPr>
      <w:rPr>
        <w:rFonts w:ascii="Wingdings" w:hAnsi="Wingdings" w:hint="default"/>
      </w:rPr>
    </w:lvl>
  </w:abstractNum>
  <w:abstractNum w:abstractNumId="163">
    <w:nsid w:val="2597565A"/>
    <w:multiLevelType w:val="hybridMultilevel"/>
    <w:tmpl w:val="F9002C48"/>
    <w:lvl w:ilvl="0" w:tplc="3E06FC7A">
      <w:start w:val="1"/>
      <w:numFmt w:val="bullet"/>
      <w:lvlText w:val=""/>
      <w:lvlJc w:val="left"/>
      <w:pPr>
        <w:ind w:left="720" w:hanging="360"/>
      </w:pPr>
      <w:rPr>
        <w:rFonts w:ascii="Symbol" w:hAnsi="Symbol" w:hint="default"/>
      </w:rPr>
    </w:lvl>
    <w:lvl w:ilvl="1" w:tplc="8966A53C">
      <w:start w:val="1"/>
      <w:numFmt w:val="bullet"/>
      <w:lvlText w:val="o"/>
      <w:lvlJc w:val="left"/>
      <w:pPr>
        <w:ind w:left="1440" w:hanging="360"/>
      </w:pPr>
      <w:rPr>
        <w:rFonts w:ascii="Courier New" w:hAnsi="Courier New" w:cs="Courier New" w:hint="default"/>
      </w:rPr>
    </w:lvl>
    <w:lvl w:ilvl="2" w:tplc="778CCE98" w:tentative="1">
      <w:start w:val="1"/>
      <w:numFmt w:val="bullet"/>
      <w:lvlText w:val=""/>
      <w:lvlJc w:val="left"/>
      <w:pPr>
        <w:ind w:left="2160" w:hanging="360"/>
      </w:pPr>
      <w:rPr>
        <w:rFonts w:ascii="Wingdings" w:hAnsi="Wingdings" w:hint="default"/>
      </w:rPr>
    </w:lvl>
    <w:lvl w:ilvl="3" w:tplc="43AC9836" w:tentative="1">
      <w:start w:val="1"/>
      <w:numFmt w:val="bullet"/>
      <w:lvlText w:val=""/>
      <w:lvlJc w:val="left"/>
      <w:pPr>
        <w:ind w:left="2880" w:hanging="360"/>
      </w:pPr>
      <w:rPr>
        <w:rFonts w:ascii="Symbol" w:hAnsi="Symbol" w:hint="default"/>
      </w:rPr>
    </w:lvl>
    <w:lvl w:ilvl="4" w:tplc="B7FE3B46" w:tentative="1">
      <w:start w:val="1"/>
      <w:numFmt w:val="bullet"/>
      <w:lvlText w:val="o"/>
      <w:lvlJc w:val="left"/>
      <w:pPr>
        <w:ind w:left="3600" w:hanging="360"/>
      </w:pPr>
      <w:rPr>
        <w:rFonts w:ascii="Courier New" w:hAnsi="Courier New" w:cs="Courier New" w:hint="default"/>
      </w:rPr>
    </w:lvl>
    <w:lvl w:ilvl="5" w:tplc="6C9E7EB8" w:tentative="1">
      <w:start w:val="1"/>
      <w:numFmt w:val="bullet"/>
      <w:lvlText w:val=""/>
      <w:lvlJc w:val="left"/>
      <w:pPr>
        <w:ind w:left="4320" w:hanging="360"/>
      </w:pPr>
      <w:rPr>
        <w:rFonts w:ascii="Wingdings" w:hAnsi="Wingdings" w:hint="default"/>
      </w:rPr>
    </w:lvl>
    <w:lvl w:ilvl="6" w:tplc="00A87FD0" w:tentative="1">
      <w:start w:val="1"/>
      <w:numFmt w:val="bullet"/>
      <w:lvlText w:val=""/>
      <w:lvlJc w:val="left"/>
      <w:pPr>
        <w:ind w:left="5040" w:hanging="360"/>
      </w:pPr>
      <w:rPr>
        <w:rFonts w:ascii="Symbol" w:hAnsi="Symbol" w:hint="default"/>
      </w:rPr>
    </w:lvl>
    <w:lvl w:ilvl="7" w:tplc="F642E5AC" w:tentative="1">
      <w:start w:val="1"/>
      <w:numFmt w:val="bullet"/>
      <w:lvlText w:val="o"/>
      <w:lvlJc w:val="left"/>
      <w:pPr>
        <w:ind w:left="5760" w:hanging="360"/>
      </w:pPr>
      <w:rPr>
        <w:rFonts w:ascii="Courier New" w:hAnsi="Courier New" w:cs="Courier New" w:hint="default"/>
      </w:rPr>
    </w:lvl>
    <w:lvl w:ilvl="8" w:tplc="95AA317C" w:tentative="1">
      <w:start w:val="1"/>
      <w:numFmt w:val="bullet"/>
      <w:lvlText w:val=""/>
      <w:lvlJc w:val="left"/>
      <w:pPr>
        <w:ind w:left="6480" w:hanging="360"/>
      </w:pPr>
      <w:rPr>
        <w:rFonts w:ascii="Wingdings" w:hAnsi="Wingdings" w:hint="default"/>
      </w:rPr>
    </w:lvl>
  </w:abstractNum>
  <w:abstractNum w:abstractNumId="164">
    <w:nsid w:val="25A55682"/>
    <w:multiLevelType w:val="hybridMultilevel"/>
    <w:tmpl w:val="1728DBB2"/>
    <w:lvl w:ilvl="0" w:tplc="E3C2500A">
      <w:start w:val="1"/>
      <w:numFmt w:val="bullet"/>
      <w:lvlText w:val=""/>
      <w:lvlJc w:val="left"/>
      <w:pPr>
        <w:ind w:left="720" w:hanging="360"/>
      </w:pPr>
      <w:rPr>
        <w:rFonts w:ascii="Symbol" w:hAnsi="Symbol" w:hint="default"/>
      </w:rPr>
    </w:lvl>
    <w:lvl w:ilvl="1" w:tplc="F4F64ADC">
      <w:start w:val="1"/>
      <w:numFmt w:val="bullet"/>
      <w:lvlText w:val="o"/>
      <w:lvlJc w:val="left"/>
      <w:pPr>
        <w:ind w:left="1440" w:hanging="360"/>
      </w:pPr>
      <w:rPr>
        <w:rFonts w:ascii="Courier New" w:hAnsi="Courier New" w:cs="Courier New" w:hint="default"/>
      </w:rPr>
    </w:lvl>
    <w:lvl w:ilvl="2" w:tplc="557C0FB2" w:tentative="1">
      <w:start w:val="1"/>
      <w:numFmt w:val="bullet"/>
      <w:lvlText w:val=""/>
      <w:lvlJc w:val="left"/>
      <w:pPr>
        <w:ind w:left="2160" w:hanging="360"/>
      </w:pPr>
      <w:rPr>
        <w:rFonts w:ascii="Wingdings" w:hAnsi="Wingdings" w:hint="default"/>
      </w:rPr>
    </w:lvl>
    <w:lvl w:ilvl="3" w:tplc="7FE4B664" w:tentative="1">
      <w:start w:val="1"/>
      <w:numFmt w:val="bullet"/>
      <w:lvlText w:val=""/>
      <w:lvlJc w:val="left"/>
      <w:pPr>
        <w:ind w:left="2880" w:hanging="360"/>
      </w:pPr>
      <w:rPr>
        <w:rFonts w:ascii="Symbol" w:hAnsi="Symbol" w:hint="default"/>
      </w:rPr>
    </w:lvl>
    <w:lvl w:ilvl="4" w:tplc="CFD80DFC" w:tentative="1">
      <w:start w:val="1"/>
      <w:numFmt w:val="bullet"/>
      <w:lvlText w:val="o"/>
      <w:lvlJc w:val="left"/>
      <w:pPr>
        <w:ind w:left="3600" w:hanging="360"/>
      </w:pPr>
      <w:rPr>
        <w:rFonts w:ascii="Courier New" w:hAnsi="Courier New" w:cs="Courier New" w:hint="default"/>
      </w:rPr>
    </w:lvl>
    <w:lvl w:ilvl="5" w:tplc="C774264A" w:tentative="1">
      <w:start w:val="1"/>
      <w:numFmt w:val="bullet"/>
      <w:lvlText w:val=""/>
      <w:lvlJc w:val="left"/>
      <w:pPr>
        <w:ind w:left="4320" w:hanging="360"/>
      </w:pPr>
      <w:rPr>
        <w:rFonts w:ascii="Wingdings" w:hAnsi="Wingdings" w:hint="default"/>
      </w:rPr>
    </w:lvl>
    <w:lvl w:ilvl="6" w:tplc="69EC1672" w:tentative="1">
      <w:start w:val="1"/>
      <w:numFmt w:val="bullet"/>
      <w:lvlText w:val=""/>
      <w:lvlJc w:val="left"/>
      <w:pPr>
        <w:ind w:left="5040" w:hanging="360"/>
      </w:pPr>
      <w:rPr>
        <w:rFonts w:ascii="Symbol" w:hAnsi="Symbol" w:hint="default"/>
      </w:rPr>
    </w:lvl>
    <w:lvl w:ilvl="7" w:tplc="9A16EAF4" w:tentative="1">
      <w:start w:val="1"/>
      <w:numFmt w:val="bullet"/>
      <w:lvlText w:val="o"/>
      <w:lvlJc w:val="left"/>
      <w:pPr>
        <w:ind w:left="5760" w:hanging="360"/>
      </w:pPr>
      <w:rPr>
        <w:rFonts w:ascii="Courier New" w:hAnsi="Courier New" w:cs="Courier New" w:hint="default"/>
      </w:rPr>
    </w:lvl>
    <w:lvl w:ilvl="8" w:tplc="3BC20C90" w:tentative="1">
      <w:start w:val="1"/>
      <w:numFmt w:val="bullet"/>
      <w:lvlText w:val=""/>
      <w:lvlJc w:val="left"/>
      <w:pPr>
        <w:ind w:left="6480" w:hanging="360"/>
      </w:pPr>
      <w:rPr>
        <w:rFonts w:ascii="Wingdings" w:hAnsi="Wingdings" w:hint="default"/>
      </w:rPr>
    </w:lvl>
  </w:abstractNum>
  <w:abstractNum w:abstractNumId="165">
    <w:nsid w:val="25BA1A45"/>
    <w:multiLevelType w:val="hybridMultilevel"/>
    <w:tmpl w:val="0E02E240"/>
    <w:lvl w:ilvl="0" w:tplc="5846DED2">
      <w:start w:val="1"/>
      <w:numFmt w:val="bullet"/>
      <w:lvlText w:val=""/>
      <w:lvlJc w:val="left"/>
      <w:pPr>
        <w:ind w:left="720" w:hanging="360"/>
      </w:pPr>
      <w:rPr>
        <w:rFonts w:ascii="Symbol" w:hAnsi="Symbol" w:hint="default"/>
      </w:rPr>
    </w:lvl>
    <w:lvl w:ilvl="1" w:tplc="A4D0271A">
      <w:start w:val="1"/>
      <w:numFmt w:val="bullet"/>
      <w:lvlText w:val="o"/>
      <w:lvlJc w:val="left"/>
      <w:pPr>
        <w:ind w:left="1440" w:hanging="360"/>
      </w:pPr>
      <w:rPr>
        <w:rFonts w:ascii="Courier New" w:hAnsi="Courier New" w:cs="Courier New" w:hint="default"/>
      </w:rPr>
    </w:lvl>
    <w:lvl w:ilvl="2" w:tplc="7E96B06C" w:tentative="1">
      <w:start w:val="1"/>
      <w:numFmt w:val="bullet"/>
      <w:lvlText w:val=""/>
      <w:lvlJc w:val="left"/>
      <w:pPr>
        <w:ind w:left="2160" w:hanging="360"/>
      </w:pPr>
      <w:rPr>
        <w:rFonts w:ascii="Wingdings" w:hAnsi="Wingdings" w:hint="default"/>
      </w:rPr>
    </w:lvl>
    <w:lvl w:ilvl="3" w:tplc="984414F0" w:tentative="1">
      <w:start w:val="1"/>
      <w:numFmt w:val="bullet"/>
      <w:lvlText w:val=""/>
      <w:lvlJc w:val="left"/>
      <w:pPr>
        <w:ind w:left="2880" w:hanging="360"/>
      </w:pPr>
      <w:rPr>
        <w:rFonts w:ascii="Symbol" w:hAnsi="Symbol" w:hint="default"/>
      </w:rPr>
    </w:lvl>
    <w:lvl w:ilvl="4" w:tplc="82D00A66" w:tentative="1">
      <w:start w:val="1"/>
      <w:numFmt w:val="bullet"/>
      <w:lvlText w:val="o"/>
      <w:lvlJc w:val="left"/>
      <w:pPr>
        <w:ind w:left="3600" w:hanging="360"/>
      </w:pPr>
      <w:rPr>
        <w:rFonts w:ascii="Courier New" w:hAnsi="Courier New" w:cs="Courier New" w:hint="default"/>
      </w:rPr>
    </w:lvl>
    <w:lvl w:ilvl="5" w:tplc="3B30FE66" w:tentative="1">
      <w:start w:val="1"/>
      <w:numFmt w:val="bullet"/>
      <w:lvlText w:val=""/>
      <w:lvlJc w:val="left"/>
      <w:pPr>
        <w:ind w:left="4320" w:hanging="360"/>
      </w:pPr>
      <w:rPr>
        <w:rFonts w:ascii="Wingdings" w:hAnsi="Wingdings" w:hint="default"/>
      </w:rPr>
    </w:lvl>
    <w:lvl w:ilvl="6" w:tplc="179C036A" w:tentative="1">
      <w:start w:val="1"/>
      <w:numFmt w:val="bullet"/>
      <w:lvlText w:val=""/>
      <w:lvlJc w:val="left"/>
      <w:pPr>
        <w:ind w:left="5040" w:hanging="360"/>
      </w:pPr>
      <w:rPr>
        <w:rFonts w:ascii="Symbol" w:hAnsi="Symbol" w:hint="default"/>
      </w:rPr>
    </w:lvl>
    <w:lvl w:ilvl="7" w:tplc="3DF43BE6" w:tentative="1">
      <w:start w:val="1"/>
      <w:numFmt w:val="bullet"/>
      <w:lvlText w:val="o"/>
      <w:lvlJc w:val="left"/>
      <w:pPr>
        <w:ind w:left="5760" w:hanging="360"/>
      </w:pPr>
      <w:rPr>
        <w:rFonts w:ascii="Courier New" w:hAnsi="Courier New" w:cs="Courier New" w:hint="default"/>
      </w:rPr>
    </w:lvl>
    <w:lvl w:ilvl="8" w:tplc="4A7A809C" w:tentative="1">
      <w:start w:val="1"/>
      <w:numFmt w:val="bullet"/>
      <w:lvlText w:val=""/>
      <w:lvlJc w:val="left"/>
      <w:pPr>
        <w:ind w:left="6480" w:hanging="360"/>
      </w:pPr>
      <w:rPr>
        <w:rFonts w:ascii="Wingdings" w:hAnsi="Wingdings" w:hint="default"/>
      </w:rPr>
    </w:lvl>
  </w:abstractNum>
  <w:abstractNum w:abstractNumId="166">
    <w:nsid w:val="26386F74"/>
    <w:multiLevelType w:val="hybridMultilevel"/>
    <w:tmpl w:val="0C5C6D38"/>
    <w:lvl w:ilvl="0" w:tplc="7558470A">
      <w:start w:val="1"/>
      <w:numFmt w:val="bullet"/>
      <w:lvlText w:val=""/>
      <w:lvlJc w:val="left"/>
      <w:pPr>
        <w:ind w:left="720" w:hanging="360"/>
      </w:pPr>
      <w:rPr>
        <w:rFonts w:ascii="Symbol" w:hAnsi="Symbol" w:hint="default"/>
      </w:rPr>
    </w:lvl>
    <w:lvl w:ilvl="1" w:tplc="BEC068BE">
      <w:start w:val="1"/>
      <w:numFmt w:val="bullet"/>
      <w:lvlText w:val="o"/>
      <w:lvlJc w:val="left"/>
      <w:pPr>
        <w:ind w:left="1440" w:hanging="360"/>
      </w:pPr>
      <w:rPr>
        <w:rFonts w:ascii="Courier New" w:hAnsi="Courier New" w:cs="Courier New" w:hint="default"/>
      </w:rPr>
    </w:lvl>
    <w:lvl w:ilvl="2" w:tplc="D4E60980" w:tentative="1">
      <w:start w:val="1"/>
      <w:numFmt w:val="bullet"/>
      <w:lvlText w:val=""/>
      <w:lvlJc w:val="left"/>
      <w:pPr>
        <w:ind w:left="2160" w:hanging="360"/>
      </w:pPr>
      <w:rPr>
        <w:rFonts w:ascii="Wingdings" w:hAnsi="Wingdings" w:hint="default"/>
      </w:rPr>
    </w:lvl>
    <w:lvl w:ilvl="3" w:tplc="B456CC5A" w:tentative="1">
      <w:start w:val="1"/>
      <w:numFmt w:val="bullet"/>
      <w:lvlText w:val=""/>
      <w:lvlJc w:val="left"/>
      <w:pPr>
        <w:ind w:left="2880" w:hanging="360"/>
      </w:pPr>
      <w:rPr>
        <w:rFonts w:ascii="Symbol" w:hAnsi="Symbol" w:hint="default"/>
      </w:rPr>
    </w:lvl>
    <w:lvl w:ilvl="4" w:tplc="50AA1BFA" w:tentative="1">
      <w:start w:val="1"/>
      <w:numFmt w:val="bullet"/>
      <w:lvlText w:val="o"/>
      <w:lvlJc w:val="left"/>
      <w:pPr>
        <w:ind w:left="3600" w:hanging="360"/>
      </w:pPr>
      <w:rPr>
        <w:rFonts w:ascii="Courier New" w:hAnsi="Courier New" w:cs="Courier New" w:hint="default"/>
      </w:rPr>
    </w:lvl>
    <w:lvl w:ilvl="5" w:tplc="9E187894" w:tentative="1">
      <w:start w:val="1"/>
      <w:numFmt w:val="bullet"/>
      <w:lvlText w:val=""/>
      <w:lvlJc w:val="left"/>
      <w:pPr>
        <w:ind w:left="4320" w:hanging="360"/>
      </w:pPr>
      <w:rPr>
        <w:rFonts w:ascii="Wingdings" w:hAnsi="Wingdings" w:hint="default"/>
      </w:rPr>
    </w:lvl>
    <w:lvl w:ilvl="6" w:tplc="6BE0CF92" w:tentative="1">
      <w:start w:val="1"/>
      <w:numFmt w:val="bullet"/>
      <w:lvlText w:val=""/>
      <w:lvlJc w:val="left"/>
      <w:pPr>
        <w:ind w:left="5040" w:hanging="360"/>
      </w:pPr>
      <w:rPr>
        <w:rFonts w:ascii="Symbol" w:hAnsi="Symbol" w:hint="default"/>
      </w:rPr>
    </w:lvl>
    <w:lvl w:ilvl="7" w:tplc="CDF858B0" w:tentative="1">
      <w:start w:val="1"/>
      <w:numFmt w:val="bullet"/>
      <w:lvlText w:val="o"/>
      <w:lvlJc w:val="left"/>
      <w:pPr>
        <w:ind w:left="5760" w:hanging="360"/>
      </w:pPr>
      <w:rPr>
        <w:rFonts w:ascii="Courier New" w:hAnsi="Courier New" w:cs="Courier New" w:hint="default"/>
      </w:rPr>
    </w:lvl>
    <w:lvl w:ilvl="8" w:tplc="C1CE9FB2" w:tentative="1">
      <w:start w:val="1"/>
      <w:numFmt w:val="bullet"/>
      <w:lvlText w:val=""/>
      <w:lvlJc w:val="left"/>
      <w:pPr>
        <w:ind w:left="6480" w:hanging="360"/>
      </w:pPr>
      <w:rPr>
        <w:rFonts w:ascii="Wingdings" w:hAnsi="Wingdings" w:hint="default"/>
      </w:rPr>
    </w:lvl>
  </w:abstractNum>
  <w:abstractNum w:abstractNumId="167">
    <w:nsid w:val="266C304B"/>
    <w:multiLevelType w:val="hybridMultilevel"/>
    <w:tmpl w:val="B694EE80"/>
    <w:lvl w:ilvl="0" w:tplc="3146D2DC">
      <w:start w:val="1"/>
      <w:numFmt w:val="bullet"/>
      <w:lvlText w:val=""/>
      <w:lvlJc w:val="left"/>
      <w:pPr>
        <w:ind w:left="720" w:hanging="360"/>
      </w:pPr>
      <w:rPr>
        <w:rFonts w:ascii="Symbol" w:hAnsi="Symbol" w:hint="default"/>
      </w:rPr>
    </w:lvl>
    <w:lvl w:ilvl="1" w:tplc="CA082952">
      <w:start w:val="1"/>
      <w:numFmt w:val="bullet"/>
      <w:lvlText w:val="o"/>
      <w:lvlJc w:val="left"/>
      <w:pPr>
        <w:ind w:left="1440" w:hanging="360"/>
      </w:pPr>
      <w:rPr>
        <w:rFonts w:ascii="Courier New" w:hAnsi="Courier New" w:cs="Courier New" w:hint="default"/>
      </w:rPr>
    </w:lvl>
    <w:lvl w:ilvl="2" w:tplc="7F3C8174" w:tentative="1">
      <w:start w:val="1"/>
      <w:numFmt w:val="bullet"/>
      <w:lvlText w:val=""/>
      <w:lvlJc w:val="left"/>
      <w:pPr>
        <w:ind w:left="2160" w:hanging="360"/>
      </w:pPr>
      <w:rPr>
        <w:rFonts w:ascii="Wingdings" w:hAnsi="Wingdings" w:hint="default"/>
      </w:rPr>
    </w:lvl>
    <w:lvl w:ilvl="3" w:tplc="BFFCA45E" w:tentative="1">
      <w:start w:val="1"/>
      <w:numFmt w:val="bullet"/>
      <w:lvlText w:val=""/>
      <w:lvlJc w:val="left"/>
      <w:pPr>
        <w:ind w:left="2880" w:hanging="360"/>
      </w:pPr>
      <w:rPr>
        <w:rFonts w:ascii="Symbol" w:hAnsi="Symbol" w:hint="default"/>
      </w:rPr>
    </w:lvl>
    <w:lvl w:ilvl="4" w:tplc="556A26E2" w:tentative="1">
      <w:start w:val="1"/>
      <w:numFmt w:val="bullet"/>
      <w:lvlText w:val="o"/>
      <w:lvlJc w:val="left"/>
      <w:pPr>
        <w:ind w:left="3600" w:hanging="360"/>
      </w:pPr>
      <w:rPr>
        <w:rFonts w:ascii="Courier New" w:hAnsi="Courier New" w:cs="Courier New" w:hint="default"/>
      </w:rPr>
    </w:lvl>
    <w:lvl w:ilvl="5" w:tplc="194240D6" w:tentative="1">
      <w:start w:val="1"/>
      <w:numFmt w:val="bullet"/>
      <w:lvlText w:val=""/>
      <w:lvlJc w:val="left"/>
      <w:pPr>
        <w:ind w:left="4320" w:hanging="360"/>
      </w:pPr>
      <w:rPr>
        <w:rFonts w:ascii="Wingdings" w:hAnsi="Wingdings" w:hint="default"/>
      </w:rPr>
    </w:lvl>
    <w:lvl w:ilvl="6" w:tplc="C1542D4E" w:tentative="1">
      <w:start w:val="1"/>
      <w:numFmt w:val="bullet"/>
      <w:lvlText w:val=""/>
      <w:lvlJc w:val="left"/>
      <w:pPr>
        <w:ind w:left="5040" w:hanging="360"/>
      </w:pPr>
      <w:rPr>
        <w:rFonts w:ascii="Symbol" w:hAnsi="Symbol" w:hint="default"/>
      </w:rPr>
    </w:lvl>
    <w:lvl w:ilvl="7" w:tplc="6CD23C5C" w:tentative="1">
      <w:start w:val="1"/>
      <w:numFmt w:val="bullet"/>
      <w:lvlText w:val="o"/>
      <w:lvlJc w:val="left"/>
      <w:pPr>
        <w:ind w:left="5760" w:hanging="360"/>
      </w:pPr>
      <w:rPr>
        <w:rFonts w:ascii="Courier New" w:hAnsi="Courier New" w:cs="Courier New" w:hint="default"/>
      </w:rPr>
    </w:lvl>
    <w:lvl w:ilvl="8" w:tplc="F88E18A2" w:tentative="1">
      <w:start w:val="1"/>
      <w:numFmt w:val="bullet"/>
      <w:lvlText w:val=""/>
      <w:lvlJc w:val="left"/>
      <w:pPr>
        <w:ind w:left="6480" w:hanging="360"/>
      </w:pPr>
      <w:rPr>
        <w:rFonts w:ascii="Wingdings" w:hAnsi="Wingdings" w:hint="default"/>
      </w:rPr>
    </w:lvl>
  </w:abstractNum>
  <w:abstractNum w:abstractNumId="168">
    <w:nsid w:val="267E5D96"/>
    <w:multiLevelType w:val="hybridMultilevel"/>
    <w:tmpl w:val="07FA8288"/>
    <w:lvl w:ilvl="0" w:tplc="2B22412E">
      <w:start w:val="1"/>
      <w:numFmt w:val="bullet"/>
      <w:lvlText w:val=""/>
      <w:lvlJc w:val="left"/>
      <w:pPr>
        <w:ind w:left="720" w:hanging="360"/>
      </w:pPr>
      <w:rPr>
        <w:rFonts w:ascii="Symbol" w:hAnsi="Symbol" w:hint="default"/>
      </w:rPr>
    </w:lvl>
    <w:lvl w:ilvl="1" w:tplc="DD18A08C">
      <w:start w:val="1"/>
      <w:numFmt w:val="bullet"/>
      <w:lvlText w:val="o"/>
      <w:lvlJc w:val="left"/>
      <w:pPr>
        <w:ind w:left="1440" w:hanging="360"/>
      </w:pPr>
      <w:rPr>
        <w:rFonts w:ascii="Courier New" w:hAnsi="Courier New" w:cs="Courier New" w:hint="default"/>
      </w:rPr>
    </w:lvl>
    <w:lvl w:ilvl="2" w:tplc="ADF88FA2" w:tentative="1">
      <w:start w:val="1"/>
      <w:numFmt w:val="bullet"/>
      <w:lvlText w:val=""/>
      <w:lvlJc w:val="left"/>
      <w:pPr>
        <w:ind w:left="2160" w:hanging="360"/>
      </w:pPr>
      <w:rPr>
        <w:rFonts w:ascii="Wingdings" w:hAnsi="Wingdings" w:hint="default"/>
      </w:rPr>
    </w:lvl>
    <w:lvl w:ilvl="3" w:tplc="DEBC5B86" w:tentative="1">
      <w:start w:val="1"/>
      <w:numFmt w:val="bullet"/>
      <w:lvlText w:val=""/>
      <w:lvlJc w:val="left"/>
      <w:pPr>
        <w:ind w:left="2880" w:hanging="360"/>
      </w:pPr>
      <w:rPr>
        <w:rFonts w:ascii="Symbol" w:hAnsi="Symbol" w:hint="default"/>
      </w:rPr>
    </w:lvl>
    <w:lvl w:ilvl="4" w:tplc="8A0EC2AE" w:tentative="1">
      <w:start w:val="1"/>
      <w:numFmt w:val="bullet"/>
      <w:lvlText w:val="o"/>
      <w:lvlJc w:val="left"/>
      <w:pPr>
        <w:ind w:left="3600" w:hanging="360"/>
      </w:pPr>
      <w:rPr>
        <w:rFonts w:ascii="Courier New" w:hAnsi="Courier New" w:cs="Courier New" w:hint="default"/>
      </w:rPr>
    </w:lvl>
    <w:lvl w:ilvl="5" w:tplc="04DE3440" w:tentative="1">
      <w:start w:val="1"/>
      <w:numFmt w:val="bullet"/>
      <w:lvlText w:val=""/>
      <w:lvlJc w:val="left"/>
      <w:pPr>
        <w:ind w:left="4320" w:hanging="360"/>
      </w:pPr>
      <w:rPr>
        <w:rFonts w:ascii="Wingdings" w:hAnsi="Wingdings" w:hint="default"/>
      </w:rPr>
    </w:lvl>
    <w:lvl w:ilvl="6" w:tplc="FBF6D0C6" w:tentative="1">
      <w:start w:val="1"/>
      <w:numFmt w:val="bullet"/>
      <w:lvlText w:val=""/>
      <w:lvlJc w:val="left"/>
      <w:pPr>
        <w:ind w:left="5040" w:hanging="360"/>
      </w:pPr>
      <w:rPr>
        <w:rFonts w:ascii="Symbol" w:hAnsi="Symbol" w:hint="default"/>
      </w:rPr>
    </w:lvl>
    <w:lvl w:ilvl="7" w:tplc="F7FC1BD6" w:tentative="1">
      <w:start w:val="1"/>
      <w:numFmt w:val="bullet"/>
      <w:lvlText w:val="o"/>
      <w:lvlJc w:val="left"/>
      <w:pPr>
        <w:ind w:left="5760" w:hanging="360"/>
      </w:pPr>
      <w:rPr>
        <w:rFonts w:ascii="Courier New" w:hAnsi="Courier New" w:cs="Courier New" w:hint="default"/>
      </w:rPr>
    </w:lvl>
    <w:lvl w:ilvl="8" w:tplc="46DCBF6E" w:tentative="1">
      <w:start w:val="1"/>
      <w:numFmt w:val="bullet"/>
      <w:lvlText w:val=""/>
      <w:lvlJc w:val="left"/>
      <w:pPr>
        <w:ind w:left="6480" w:hanging="360"/>
      </w:pPr>
      <w:rPr>
        <w:rFonts w:ascii="Wingdings" w:hAnsi="Wingdings" w:hint="default"/>
      </w:rPr>
    </w:lvl>
  </w:abstractNum>
  <w:abstractNum w:abstractNumId="169">
    <w:nsid w:val="26942BC5"/>
    <w:multiLevelType w:val="hybridMultilevel"/>
    <w:tmpl w:val="DDF0B8EA"/>
    <w:lvl w:ilvl="0" w:tplc="86947B22">
      <w:start w:val="1"/>
      <w:numFmt w:val="bullet"/>
      <w:lvlText w:val=""/>
      <w:lvlJc w:val="left"/>
      <w:pPr>
        <w:ind w:left="720" w:hanging="360"/>
      </w:pPr>
      <w:rPr>
        <w:rFonts w:ascii="Symbol" w:hAnsi="Symbol" w:hint="default"/>
      </w:rPr>
    </w:lvl>
    <w:lvl w:ilvl="1" w:tplc="304E7F52">
      <w:start w:val="1"/>
      <w:numFmt w:val="bullet"/>
      <w:lvlText w:val="o"/>
      <w:lvlJc w:val="left"/>
      <w:pPr>
        <w:ind w:left="1440" w:hanging="360"/>
      </w:pPr>
      <w:rPr>
        <w:rFonts w:ascii="Courier New" w:hAnsi="Courier New" w:cs="Courier New" w:hint="default"/>
      </w:rPr>
    </w:lvl>
    <w:lvl w:ilvl="2" w:tplc="11543C5C" w:tentative="1">
      <w:start w:val="1"/>
      <w:numFmt w:val="bullet"/>
      <w:lvlText w:val=""/>
      <w:lvlJc w:val="left"/>
      <w:pPr>
        <w:ind w:left="2160" w:hanging="360"/>
      </w:pPr>
      <w:rPr>
        <w:rFonts w:ascii="Wingdings" w:hAnsi="Wingdings" w:hint="default"/>
      </w:rPr>
    </w:lvl>
    <w:lvl w:ilvl="3" w:tplc="ED66FBB6" w:tentative="1">
      <w:start w:val="1"/>
      <w:numFmt w:val="bullet"/>
      <w:lvlText w:val=""/>
      <w:lvlJc w:val="left"/>
      <w:pPr>
        <w:ind w:left="2880" w:hanging="360"/>
      </w:pPr>
      <w:rPr>
        <w:rFonts w:ascii="Symbol" w:hAnsi="Symbol" w:hint="default"/>
      </w:rPr>
    </w:lvl>
    <w:lvl w:ilvl="4" w:tplc="07DCE2DE" w:tentative="1">
      <w:start w:val="1"/>
      <w:numFmt w:val="bullet"/>
      <w:lvlText w:val="o"/>
      <w:lvlJc w:val="left"/>
      <w:pPr>
        <w:ind w:left="3600" w:hanging="360"/>
      </w:pPr>
      <w:rPr>
        <w:rFonts w:ascii="Courier New" w:hAnsi="Courier New" w:cs="Courier New" w:hint="default"/>
      </w:rPr>
    </w:lvl>
    <w:lvl w:ilvl="5" w:tplc="F9F4CDE6" w:tentative="1">
      <w:start w:val="1"/>
      <w:numFmt w:val="bullet"/>
      <w:lvlText w:val=""/>
      <w:lvlJc w:val="left"/>
      <w:pPr>
        <w:ind w:left="4320" w:hanging="360"/>
      </w:pPr>
      <w:rPr>
        <w:rFonts w:ascii="Wingdings" w:hAnsi="Wingdings" w:hint="default"/>
      </w:rPr>
    </w:lvl>
    <w:lvl w:ilvl="6" w:tplc="929CDB66" w:tentative="1">
      <w:start w:val="1"/>
      <w:numFmt w:val="bullet"/>
      <w:lvlText w:val=""/>
      <w:lvlJc w:val="left"/>
      <w:pPr>
        <w:ind w:left="5040" w:hanging="360"/>
      </w:pPr>
      <w:rPr>
        <w:rFonts w:ascii="Symbol" w:hAnsi="Symbol" w:hint="default"/>
      </w:rPr>
    </w:lvl>
    <w:lvl w:ilvl="7" w:tplc="8084BB26" w:tentative="1">
      <w:start w:val="1"/>
      <w:numFmt w:val="bullet"/>
      <w:lvlText w:val="o"/>
      <w:lvlJc w:val="left"/>
      <w:pPr>
        <w:ind w:left="5760" w:hanging="360"/>
      </w:pPr>
      <w:rPr>
        <w:rFonts w:ascii="Courier New" w:hAnsi="Courier New" w:cs="Courier New" w:hint="default"/>
      </w:rPr>
    </w:lvl>
    <w:lvl w:ilvl="8" w:tplc="1998651E" w:tentative="1">
      <w:start w:val="1"/>
      <w:numFmt w:val="bullet"/>
      <w:lvlText w:val=""/>
      <w:lvlJc w:val="left"/>
      <w:pPr>
        <w:ind w:left="6480" w:hanging="360"/>
      </w:pPr>
      <w:rPr>
        <w:rFonts w:ascii="Wingdings" w:hAnsi="Wingdings" w:hint="default"/>
      </w:rPr>
    </w:lvl>
  </w:abstractNum>
  <w:abstractNum w:abstractNumId="170">
    <w:nsid w:val="273D024C"/>
    <w:multiLevelType w:val="hybridMultilevel"/>
    <w:tmpl w:val="B686B130"/>
    <w:lvl w:ilvl="0" w:tplc="30A0C77A">
      <w:start w:val="1"/>
      <w:numFmt w:val="bullet"/>
      <w:lvlText w:val=""/>
      <w:lvlJc w:val="left"/>
      <w:pPr>
        <w:ind w:left="720" w:hanging="360"/>
      </w:pPr>
      <w:rPr>
        <w:rFonts w:ascii="Symbol" w:hAnsi="Symbol" w:hint="default"/>
      </w:rPr>
    </w:lvl>
    <w:lvl w:ilvl="1" w:tplc="45CCF900">
      <w:start w:val="1"/>
      <w:numFmt w:val="bullet"/>
      <w:lvlText w:val="o"/>
      <w:lvlJc w:val="left"/>
      <w:pPr>
        <w:ind w:left="1440" w:hanging="360"/>
      </w:pPr>
      <w:rPr>
        <w:rFonts w:ascii="Courier New" w:hAnsi="Courier New" w:cs="Courier New" w:hint="default"/>
      </w:rPr>
    </w:lvl>
    <w:lvl w:ilvl="2" w:tplc="2BC69F34" w:tentative="1">
      <w:start w:val="1"/>
      <w:numFmt w:val="bullet"/>
      <w:lvlText w:val=""/>
      <w:lvlJc w:val="left"/>
      <w:pPr>
        <w:ind w:left="2160" w:hanging="360"/>
      </w:pPr>
      <w:rPr>
        <w:rFonts w:ascii="Wingdings" w:hAnsi="Wingdings" w:hint="default"/>
      </w:rPr>
    </w:lvl>
    <w:lvl w:ilvl="3" w:tplc="1D768576" w:tentative="1">
      <w:start w:val="1"/>
      <w:numFmt w:val="bullet"/>
      <w:lvlText w:val=""/>
      <w:lvlJc w:val="left"/>
      <w:pPr>
        <w:ind w:left="2880" w:hanging="360"/>
      </w:pPr>
      <w:rPr>
        <w:rFonts w:ascii="Symbol" w:hAnsi="Symbol" w:hint="default"/>
      </w:rPr>
    </w:lvl>
    <w:lvl w:ilvl="4" w:tplc="8B327698" w:tentative="1">
      <w:start w:val="1"/>
      <w:numFmt w:val="bullet"/>
      <w:lvlText w:val="o"/>
      <w:lvlJc w:val="left"/>
      <w:pPr>
        <w:ind w:left="3600" w:hanging="360"/>
      </w:pPr>
      <w:rPr>
        <w:rFonts w:ascii="Courier New" w:hAnsi="Courier New" w:cs="Courier New" w:hint="default"/>
      </w:rPr>
    </w:lvl>
    <w:lvl w:ilvl="5" w:tplc="2EF61E22" w:tentative="1">
      <w:start w:val="1"/>
      <w:numFmt w:val="bullet"/>
      <w:lvlText w:val=""/>
      <w:lvlJc w:val="left"/>
      <w:pPr>
        <w:ind w:left="4320" w:hanging="360"/>
      </w:pPr>
      <w:rPr>
        <w:rFonts w:ascii="Wingdings" w:hAnsi="Wingdings" w:hint="default"/>
      </w:rPr>
    </w:lvl>
    <w:lvl w:ilvl="6" w:tplc="73ECC062" w:tentative="1">
      <w:start w:val="1"/>
      <w:numFmt w:val="bullet"/>
      <w:lvlText w:val=""/>
      <w:lvlJc w:val="left"/>
      <w:pPr>
        <w:ind w:left="5040" w:hanging="360"/>
      </w:pPr>
      <w:rPr>
        <w:rFonts w:ascii="Symbol" w:hAnsi="Symbol" w:hint="default"/>
      </w:rPr>
    </w:lvl>
    <w:lvl w:ilvl="7" w:tplc="2976FCBA" w:tentative="1">
      <w:start w:val="1"/>
      <w:numFmt w:val="bullet"/>
      <w:lvlText w:val="o"/>
      <w:lvlJc w:val="left"/>
      <w:pPr>
        <w:ind w:left="5760" w:hanging="360"/>
      </w:pPr>
      <w:rPr>
        <w:rFonts w:ascii="Courier New" w:hAnsi="Courier New" w:cs="Courier New" w:hint="default"/>
      </w:rPr>
    </w:lvl>
    <w:lvl w:ilvl="8" w:tplc="22F093D2" w:tentative="1">
      <w:start w:val="1"/>
      <w:numFmt w:val="bullet"/>
      <w:lvlText w:val=""/>
      <w:lvlJc w:val="left"/>
      <w:pPr>
        <w:ind w:left="6480" w:hanging="360"/>
      </w:pPr>
      <w:rPr>
        <w:rFonts w:ascii="Wingdings" w:hAnsi="Wingdings" w:hint="default"/>
      </w:rPr>
    </w:lvl>
  </w:abstractNum>
  <w:abstractNum w:abstractNumId="171">
    <w:nsid w:val="27D96CE4"/>
    <w:multiLevelType w:val="hybridMultilevel"/>
    <w:tmpl w:val="61B604B6"/>
    <w:lvl w:ilvl="0" w:tplc="277E6F1C">
      <w:start w:val="1"/>
      <w:numFmt w:val="bullet"/>
      <w:lvlText w:val=""/>
      <w:lvlJc w:val="left"/>
      <w:pPr>
        <w:ind w:left="720" w:hanging="360"/>
      </w:pPr>
      <w:rPr>
        <w:rFonts w:ascii="Symbol" w:hAnsi="Symbol" w:hint="default"/>
      </w:rPr>
    </w:lvl>
    <w:lvl w:ilvl="1" w:tplc="20FCEC6E" w:tentative="1">
      <w:start w:val="1"/>
      <w:numFmt w:val="bullet"/>
      <w:lvlText w:val="o"/>
      <w:lvlJc w:val="left"/>
      <w:pPr>
        <w:ind w:left="1440" w:hanging="360"/>
      </w:pPr>
      <w:rPr>
        <w:rFonts w:ascii="Courier New" w:hAnsi="Courier New" w:cs="Courier New" w:hint="default"/>
      </w:rPr>
    </w:lvl>
    <w:lvl w:ilvl="2" w:tplc="E27A0966" w:tentative="1">
      <w:start w:val="1"/>
      <w:numFmt w:val="bullet"/>
      <w:lvlText w:val=""/>
      <w:lvlJc w:val="left"/>
      <w:pPr>
        <w:ind w:left="2160" w:hanging="360"/>
      </w:pPr>
      <w:rPr>
        <w:rFonts w:ascii="Wingdings" w:hAnsi="Wingdings" w:hint="default"/>
      </w:rPr>
    </w:lvl>
    <w:lvl w:ilvl="3" w:tplc="D884D8C4">
      <w:start w:val="1"/>
      <w:numFmt w:val="bullet"/>
      <w:lvlText w:val=""/>
      <w:lvlJc w:val="left"/>
      <w:pPr>
        <w:ind w:left="2880" w:hanging="360"/>
      </w:pPr>
      <w:rPr>
        <w:rFonts w:ascii="Symbol" w:hAnsi="Symbol" w:hint="default"/>
      </w:rPr>
    </w:lvl>
    <w:lvl w:ilvl="4" w:tplc="8F9A6B86" w:tentative="1">
      <w:start w:val="1"/>
      <w:numFmt w:val="bullet"/>
      <w:lvlText w:val="o"/>
      <w:lvlJc w:val="left"/>
      <w:pPr>
        <w:ind w:left="3600" w:hanging="360"/>
      </w:pPr>
      <w:rPr>
        <w:rFonts w:ascii="Courier New" w:hAnsi="Courier New" w:cs="Courier New" w:hint="default"/>
      </w:rPr>
    </w:lvl>
    <w:lvl w:ilvl="5" w:tplc="968A997A" w:tentative="1">
      <w:start w:val="1"/>
      <w:numFmt w:val="bullet"/>
      <w:lvlText w:val=""/>
      <w:lvlJc w:val="left"/>
      <w:pPr>
        <w:ind w:left="4320" w:hanging="360"/>
      </w:pPr>
      <w:rPr>
        <w:rFonts w:ascii="Wingdings" w:hAnsi="Wingdings" w:hint="default"/>
      </w:rPr>
    </w:lvl>
    <w:lvl w:ilvl="6" w:tplc="59905AA4" w:tentative="1">
      <w:start w:val="1"/>
      <w:numFmt w:val="bullet"/>
      <w:lvlText w:val=""/>
      <w:lvlJc w:val="left"/>
      <w:pPr>
        <w:ind w:left="5040" w:hanging="360"/>
      </w:pPr>
      <w:rPr>
        <w:rFonts w:ascii="Symbol" w:hAnsi="Symbol" w:hint="default"/>
      </w:rPr>
    </w:lvl>
    <w:lvl w:ilvl="7" w:tplc="D5641F60" w:tentative="1">
      <w:start w:val="1"/>
      <w:numFmt w:val="bullet"/>
      <w:lvlText w:val="o"/>
      <w:lvlJc w:val="left"/>
      <w:pPr>
        <w:ind w:left="5760" w:hanging="360"/>
      </w:pPr>
      <w:rPr>
        <w:rFonts w:ascii="Courier New" w:hAnsi="Courier New" w:cs="Courier New" w:hint="default"/>
      </w:rPr>
    </w:lvl>
    <w:lvl w:ilvl="8" w:tplc="01383296" w:tentative="1">
      <w:start w:val="1"/>
      <w:numFmt w:val="bullet"/>
      <w:lvlText w:val=""/>
      <w:lvlJc w:val="left"/>
      <w:pPr>
        <w:ind w:left="6480" w:hanging="360"/>
      </w:pPr>
      <w:rPr>
        <w:rFonts w:ascii="Wingdings" w:hAnsi="Wingdings" w:hint="default"/>
      </w:rPr>
    </w:lvl>
  </w:abstractNum>
  <w:abstractNum w:abstractNumId="172">
    <w:nsid w:val="27E649D1"/>
    <w:multiLevelType w:val="hybridMultilevel"/>
    <w:tmpl w:val="5B0EBBF2"/>
    <w:lvl w:ilvl="0" w:tplc="BBDEE2E4">
      <w:start w:val="1"/>
      <w:numFmt w:val="bullet"/>
      <w:lvlText w:val=""/>
      <w:lvlJc w:val="left"/>
      <w:pPr>
        <w:ind w:left="720" w:hanging="360"/>
      </w:pPr>
      <w:rPr>
        <w:rFonts w:ascii="Symbol" w:hAnsi="Symbol" w:hint="default"/>
      </w:rPr>
    </w:lvl>
    <w:lvl w:ilvl="1" w:tplc="07800F9C" w:tentative="1">
      <w:start w:val="1"/>
      <w:numFmt w:val="bullet"/>
      <w:lvlText w:val="o"/>
      <w:lvlJc w:val="left"/>
      <w:pPr>
        <w:ind w:left="1440" w:hanging="360"/>
      </w:pPr>
      <w:rPr>
        <w:rFonts w:ascii="Courier New" w:hAnsi="Courier New" w:cs="Courier New" w:hint="default"/>
      </w:rPr>
    </w:lvl>
    <w:lvl w:ilvl="2" w:tplc="516E4CF2">
      <w:start w:val="1"/>
      <w:numFmt w:val="bullet"/>
      <w:lvlText w:val=""/>
      <w:lvlJc w:val="left"/>
      <w:pPr>
        <w:ind w:left="2160" w:hanging="360"/>
      </w:pPr>
      <w:rPr>
        <w:rFonts w:ascii="Wingdings" w:hAnsi="Wingdings" w:hint="default"/>
      </w:rPr>
    </w:lvl>
    <w:lvl w:ilvl="3" w:tplc="32E86CAE" w:tentative="1">
      <w:start w:val="1"/>
      <w:numFmt w:val="bullet"/>
      <w:lvlText w:val=""/>
      <w:lvlJc w:val="left"/>
      <w:pPr>
        <w:ind w:left="2880" w:hanging="360"/>
      </w:pPr>
      <w:rPr>
        <w:rFonts w:ascii="Symbol" w:hAnsi="Symbol" w:hint="default"/>
      </w:rPr>
    </w:lvl>
    <w:lvl w:ilvl="4" w:tplc="B5B22366" w:tentative="1">
      <w:start w:val="1"/>
      <w:numFmt w:val="bullet"/>
      <w:lvlText w:val="o"/>
      <w:lvlJc w:val="left"/>
      <w:pPr>
        <w:ind w:left="3600" w:hanging="360"/>
      </w:pPr>
      <w:rPr>
        <w:rFonts w:ascii="Courier New" w:hAnsi="Courier New" w:cs="Courier New" w:hint="default"/>
      </w:rPr>
    </w:lvl>
    <w:lvl w:ilvl="5" w:tplc="71D0B66A" w:tentative="1">
      <w:start w:val="1"/>
      <w:numFmt w:val="bullet"/>
      <w:lvlText w:val=""/>
      <w:lvlJc w:val="left"/>
      <w:pPr>
        <w:ind w:left="4320" w:hanging="360"/>
      </w:pPr>
      <w:rPr>
        <w:rFonts w:ascii="Wingdings" w:hAnsi="Wingdings" w:hint="default"/>
      </w:rPr>
    </w:lvl>
    <w:lvl w:ilvl="6" w:tplc="90A21D40" w:tentative="1">
      <w:start w:val="1"/>
      <w:numFmt w:val="bullet"/>
      <w:lvlText w:val=""/>
      <w:lvlJc w:val="left"/>
      <w:pPr>
        <w:ind w:left="5040" w:hanging="360"/>
      </w:pPr>
      <w:rPr>
        <w:rFonts w:ascii="Symbol" w:hAnsi="Symbol" w:hint="default"/>
      </w:rPr>
    </w:lvl>
    <w:lvl w:ilvl="7" w:tplc="92C2B07A" w:tentative="1">
      <w:start w:val="1"/>
      <w:numFmt w:val="bullet"/>
      <w:lvlText w:val="o"/>
      <w:lvlJc w:val="left"/>
      <w:pPr>
        <w:ind w:left="5760" w:hanging="360"/>
      </w:pPr>
      <w:rPr>
        <w:rFonts w:ascii="Courier New" w:hAnsi="Courier New" w:cs="Courier New" w:hint="default"/>
      </w:rPr>
    </w:lvl>
    <w:lvl w:ilvl="8" w:tplc="DFEE6F50" w:tentative="1">
      <w:start w:val="1"/>
      <w:numFmt w:val="bullet"/>
      <w:lvlText w:val=""/>
      <w:lvlJc w:val="left"/>
      <w:pPr>
        <w:ind w:left="6480" w:hanging="360"/>
      </w:pPr>
      <w:rPr>
        <w:rFonts w:ascii="Wingdings" w:hAnsi="Wingdings" w:hint="default"/>
      </w:rPr>
    </w:lvl>
  </w:abstractNum>
  <w:abstractNum w:abstractNumId="173">
    <w:nsid w:val="28CD0BAE"/>
    <w:multiLevelType w:val="hybridMultilevel"/>
    <w:tmpl w:val="66D0BD9C"/>
    <w:lvl w:ilvl="0" w:tplc="9F306118">
      <w:start w:val="1"/>
      <w:numFmt w:val="bullet"/>
      <w:lvlText w:val=""/>
      <w:lvlJc w:val="left"/>
      <w:pPr>
        <w:ind w:left="720" w:hanging="360"/>
      </w:pPr>
      <w:rPr>
        <w:rFonts w:ascii="Symbol" w:hAnsi="Symbol" w:hint="default"/>
      </w:rPr>
    </w:lvl>
    <w:lvl w:ilvl="1" w:tplc="53263F76">
      <w:start w:val="1"/>
      <w:numFmt w:val="bullet"/>
      <w:lvlText w:val="o"/>
      <w:lvlJc w:val="left"/>
      <w:pPr>
        <w:ind w:left="1440" w:hanging="360"/>
      </w:pPr>
      <w:rPr>
        <w:rFonts w:ascii="Courier New" w:hAnsi="Courier New" w:cs="Courier New" w:hint="default"/>
      </w:rPr>
    </w:lvl>
    <w:lvl w:ilvl="2" w:tplc="1928814A" w:tentative="1">
      <w:start w:val="1"/>
      <w:numFmt w:val="bullet"/>
      <w:lvlText w:val=""/>
      <w:lvlJc w:val="left"/>
      <w:pPr>
        <w:ind w:left="2160" w:hanging="360"/>
      </w:pPr>
      <w:rPr>
        <w:rFonts w:ascii="Wingdings" w:hAnsi="Wingdings" w:hint="default"/>
      </w:rPr>
    </w:lvl>
    <w:lvl w:ilvl="3" w:tplc="98A4456A" w:tentative="1">
      <w:start w:val="1"/>
      <w:numFmt w:val="bullet"/>
      <w:lvlText w:val=""/>
      <w:lvlJc w:val="left"/>
      <w:pPr>
        <w:ind w:left="2880" w:hanging="360"/>
      </w:pPr>
      <w:rPr>
        <w:rFonts w:ascii="Symbol" w:hAnsi="Symbol" w:hint="default"/>
      </w:rPr>
    </w:lvl>
    <w:lvl w:ilvl="4" w:tplc="4D6472A8" w:tentative="1">
      <w:start w:val="1"/>
      <w:numFmt w:val="bullet"/>
      <w:lvlText w:val="o"/>
      <w:lvlJc w:val="left"/>
      <w:pPr>
        <w:ind w:left="3600" w:hanging="360"/>
      </w:pPr>
      <w:rPr>
        <w:rFonts w:ascii="Courier New" w:hAnsi="Courier New" w:cs="Courier New" w:hint="default"/>
      </w:rPr>
    </w:lvl>
    <w:lvl w:ilvl="5" w:tplc="1FC0939E" w:tentative="1">
      <w:start w:val="1"/>
      <w:numFmt w:val="bullet"/>
      <w:lvlText w:val=""/>
      <w:lvlJc w:val="left"/>
      <w:pPr>
        <w:ind w:left="4320" w:hanging="360"/>
      </w:pPr>
      <w:rPr>
        <w:rFonts w:ascii="Wingdings" w:hAnsi="Wingdings" w:hint="default"/>
      </w:rPr>
    </w:lvl>
    <w:lvl w:ilvl="6" w:tplc="A50EB54A" w:tentative="1">
      <w:start w:val="1"/>
      <w:numFmt w:val="bullet"/>
      <w:lvlText w:val=""/>
      <w:lvlJc w:val="left"/>
      <w:pPr>
        <w:ind w:left="5040" w:hanging="360"/>
      </w:pPr>
      <w:rPr>
        <w:rFonts w:ascii="Symbol" w:hAnsi="Symbol" w:hint="default"/>
      </w:rPr>
    </w:lvl>
    <w:lvl w:ilvl="7" w:tplc="881AB718" w:tentative="1">
      <w:start w:val="1"/>
      <w:numFmt w:val="bullet"/>
      <w:lvlText w:val="o"/>
      <w:lvlJc w:val="left"/>
      <w:pPr>
        <w:ind w:left="5760" w:hanging="360"/>
      </w:pPr>
      <w:rPr>
        <w:rFonts w:ascii="Courier New" w:hAnsi="Courier New" w:cs="Courier New" w:hint="default"/>
      </w:rPr>
    </w:lvl>
    <w:lvl w:ilvl="8" w:tplc="86D8725C" w:tentative="1">
      <w:start w:val="1"/>
      <w:numFmt w:val="bullet"/>
      <w:lvlText w:val=""/>
      <w:lvlJc w:val="left"/>
      <w:pPr>
        <w:ind w:left="6480" w:hanging="360"/>
      </w:pPr>
      <w:rPr>
        <w:rFonts w:ascii="Wingdings" w:hAnsi="Wingdings" w:hint="default"/>
      </w:rPr>
    </w:lvl>
  </w:abstractNum>
  <w:abstractNum w:abstractNumId="174">
    <w:nsid w:val="28D40112"/>
    <w:multiLevelType w:val="hybridMultilevel"/>
    <w:tmpl w:val="7DA24E0A"/>
    <w:lvl w:ilvl="0" w:tplc="2DB0388C">
      <w:start w:val="1"/>
      <w:numFmt w:val="bullet"/>
      <w:lvlText w:val=""/>
      <w:lvlJc w:val="left"/>
      <w:pPr>
        <w:ind w:left="720" w:hanging="360"/>
      </w:pPr>
      <w:rPr>
        <w:rFonts w:ascii="Symbol" w:hAnsi="Symbol" w:hint="default"/>
      </w:rPr>
    </w:lvl>
    <w:lvl w:ilvl="1" w:tplc="C512C606" w:tentative="1">
      <w:start w:val="1"/>
      <w:numFmt w:val="bullet"/>
      <w:lvlText w:val="o"/>
      <w:lvlJc w:val="left"/>
      <w:pPr>
        <w:ind w:left="1440" w:hanging="360"/>
      </w:pPr>
      <w:rPr>
        <w:rFonts w:ascii="Courier New" w:hAnsi="Courier New" w:cs="Courier New" w:hint="default"/>
      </w:rPr>
    </w:lvl>
    <w:lvl w:ilvl="2" w:tplc="4A76EC64">
      <w:start w:val="1"/>
      <w:numFmt w:val="bullet"/>
      <w:lvlText w:val=""/>
      <w:lvlJc w:val="left"/>
      <w:pPr>
        <w:ind w:left="2160" w:hanging="360"/>
      </w:pPr>
      <w:rPr>
        <w:rFonts w:ascii="Wingdings" w:hAnsi="Wingdings" w:hint="default"/>
      </w:rPr>
    </w:lvl>
    <w:lvl w:ilvl="3" w:tplc="4BFA4186" w:tentative="1">
      <w:start w:val="1"/>
      <w:numFmt w:val="bullet"/>
      <w:lvlText w:val=""/>
      <w:lvlJc w:val="left"/>
      <w:pPr>
        <w:ind w:left="2880" w:hanging="360"/>
      </w:pPr>
      <w:rPr>
        <w:rFonts w:ascii="Symbol" w:hAnsi="Symbol" w:hint="default"/>
      </w:rPr>
    </w:lvl>
    <w:lvl w:ilvl="4" w:tplc="2A7C63F6" w:tentative="1">
      <w:start w:val="1"/>
      <w:numFmt w:val="bullet"/>
      <w:lvlText w:val="o"/>
      <w:lvlJc w:val="left"/>
      <w:pPr>
        <w:ind w:left="3600" w:hanging="360"/>
      </w:pPr>
      <w:rPr>
        <w:rFonts w:ascii="Courier New" w:hAnsi="Courier New" w:cs="Courier New" w:hint="default"/>
      </w:rPr>
    </w:lvl>
    <w:lvl w:ilvl="5" w:tplc="2FD20F12" w:tentative="1">
      <w:start w:val="1"/>
      <w:numFmt w:val="bullet"/>
      <w:lvlText w:val=""/>
      <w:lvlJc w:val="left"/>
      <w:pPr>
        <w:ind w:left="4320" w:hanging="360"/>
      </w:pPr>
      <w:rPr>
        <w:rFonts w:ascii="Wingdings" w:hAnsi="Wingdings" w:hint="default"/>
      </w:rPr>
    </w:lvl>
    <w:lvl w:ilvl="6" w:tplc="A8DEF9F8" w:tentative="1">
      <w:start w:val="1"/>
      <w:numFmt w:val="bullet"/>
      <w:lvlText w:val=""/>
      <w:lvlJc w:val="left"/>
      <w:pPr>
        <w:ind w:left="5040" w:hanging="360"/>
      </w:pPr>
      <w:rPr>
        <w:rFonts w:ascii="Symbol" w:hAnsi="Symbol" w:hint="default"/>
      </w:rPr>
    </w:lvl>
    <w:lvl w:ilvl="7" w:tplc="3C2A7C00" w:tentative="1">
      <w:start w:val="1"/>
      <w:numFmt w:val="bullet"/>
      <w:lvlText w:val="o"/>
      <w:lvlJc w:val="left"/>
      <w:pPr>
        <w:ind w:left="5760" w:hanging="360"/>
      </w:pPr>
      <w:rPr>
        <w:rFonts w:ascii="Courier New" w:hAnsi="Courier New" w:cs="Courier New" w:hint="default"/>
      </w:rPr>
    </w:lvl>
    <w:lvl w:ilvl="8" w:tplc="6DE68E6C" w:tentative="1">
      <w:start w:val="1"/>
      <w:numFmt w:val="bullet"/>
      <w:lvlText w:val=""/>
      <w:lvlJc w:val="left"/>
      <w:pPr>
        <w:ind w:left="6480" w:hanging="360"/>
      </w:pPr>
      <w:rPr>
        <w:rFonts w:ascii="Wingdings" w:hAnsi="Wingdings" w:hint="default"/>
      </w:rPr>
    </w:lvl>
  </w:abstractNum>
  <w:abstractNum w:abstractNumId="175">
    <w:nsid w:val="28D7796A"/>
    <w:multiLevelType w:val="hybridMultilevel"/>
    <w:tmpl w:val="79286116"/>
    <w:lvl w:ilvl="0" w:tplc="13EC81BA">
      <w:start w:val="1"/>
      <w:numFmt w:val="bullet"/>
      <w:lvlText w:val=""/>
      <w:lvlJc w:val="left"/>
      <w:pPr>
        <w:ind w:left="720" w:hanging="360"/>
      </w:pPr>
      <w:rPr>
        <w:rFonts w:ascii="Symbol" w:hAnsi="Symbol" w:hint="default"/>
      </w:rPr>
    </w:lvl>
    <w:lvl w:ilvl="1" w:tplc="2A58BDBE" w:tentative="1">
      <w:start w:val="1"/>
      <w:numFmt w:val="bullet"/>
      <w:lvlText w:val="o"/>
      <w:lvlJc w:val="left"/>
      <w:pPr>
        <w:ind w:left="1440" w:hanging="360"/>
      </w:pPr>
      <w:rPr>
        <w:rFonts w:ascii="Courier New" w:hAnsi="Courier New" w:cs="Courier New" w:hint="default"/>
      </w:rPr>
    </w:lvl>
    <w:lvl w:ilvl="2" w:tplc="CF9E6444">
      <w:start w:val="1"/>
      <w:numFmt w:val="bullet"/>
      <w:lvlText w:val=""/>
      <w:lvlJc w:val="left"/>
      <w:pPr>
        <w:ind w:left="2160" w:hanging="360"/>
      </w:pPr>
      <w:rPr>
        <w:rFonts w:ascii="Wingdings" w:hAnsi="Wingdings" w:hint="default"/>
      </w:rPr>
    </w:lvl>
    <w:lvl w:ilvl="3" w:tplc="2572DBB2" w:tentative="1">
      <w:start w:val="1"/>
      <w:numFmt w:val="bullet"/>
      <w:lvlText w:val=""/>
      <w:lvlJc w:val="left"/>
      <w:pPr>
        <w:ind w:left="2880" w:hanging="360"/>
      </w:pPr>
      <w:rPr>
        <w:rFonts w:ascii="Symbol" w:hAnsi="Symbol" w:hint="default"/>
      </w:rPr>
    </w:lvl>
    <w:lvl w:ilvl="4" w:tplc="E106327A" w:tentative="1">
      <w:start w:val="1"/>
      <w:numFmt w:val="bullet"/>
      <w:lvlText w:val="o"/>
      <w:lvlJc w:val="left"/>
      <w:pPr>
        <w:ind w:left="3600" w:hanging="360"/>
      </w:pPr>
      <w:rPr>
        <w:rFonts w:ascii="Courier New" w:hAnsi="Courier New" w:cs="Courier New" w:hint="default"/>
      </w:rPr>
    </w:lvl>
    <w:lvl w:ilvl="5" w:tplc="E84A0720" w:tentative="1">
      <w:start w:val="1"/>
      <w:numFmt w:val="bullet"/>
      <w:lvlText w:val=""/>
      <w:lvlJc w:val="left"/>
      <w:pPr>
        <w:ind w:left="4320" w:hanging="360"/>
      </w:pPr>
      <w:rPr>
        <w:rFonts w:ascii="Wingdings" w:hAnsi="Wingdings" w:hint="default"/>
      </w:rPr>
    </w:lvl>
    <w:lvl w:ilvl="6" w:tplc="B5A62622" w:tentative="1">
      <w:start w:val="1"/>
      <w:numFmt w:val="bullet"/>
      <w:lvlText w:val=""/>
      <w:lvlJc w:val="left"/>
      <w:pPr>
        <w:ind w:left="5040" w:hanging="360"/>
      </w:pPr>
      <w:rPr>
        <w:rFonts w:ascii="Symbol" w:hAnsi="Symbol" w:hint="default"/>
      </w:rPr>
    </w:lvl>
    <w:lvl w:ilvl="7" w:tplc="6F2E95DC" w:tentative="1">
      <w:start w:val="1"/>
      <w:numFmt w:val="bullet"/>
      <w:lvlText w:val="o"/>
      <w:lvlJc w:val="left"/>
      <w:pPr>
        <w:ind w:left="5760" w:hanging="360"/>
      </w:pPr>
      <w:rPr>
        <w:rFonts w:ascii="Courier New" w:hAnsi="Courier New" w:cs="Courier New" w:hint="default"/>
      </w:rPr>
    </w:lvl>
    <w:lvl w:ilvl="8" w:tplc="93E07A30" w:tentative="1">
      <w:start w:val="1"/>
      <w:numFmt w:val="bullet"/>
      <w:lvlText w:val=""/>
      <w:lvlJc w:val="left"/>
      <w:pPr>
        <w:ind w:left="6480" w:hanging="360"/>
      </w:pPr>
      <w:rPr>
        <w:rFonts w:ascii="Wingdings" w:hAnsi="Wingdings" w:hint="default"/>
      </w:rPr>
    </w:lvl>
  </w:abstractNum>
  <w:abstractNum w:abstractNumId="176">
    <w:nsid w:val="28DB2023"/>
    <w:multiLevelType w:val="hybridMultilevel"/>
    <w:tmpl w:val="1BAE43F4"/>
    <w:lvl w:ilvl="0" w:tplc="436CF45C">
      <w:start w:val="1"/>
      <w:numFmt w:val="bullet"/>
      <w:lvlText w:val=""/>
      <w:lvlJc w:val="left"/>
      <w:pPr>
        <w:ind w:left="720" w:hanging="360"/>
      </w:pPr>
      <w:rPr>
        <w:rFonts w:ascii="Symbol" w:hAnsi="Symbol" w:hint="default"/>
      </w:rPr>
    </w:lvl>
    <w:lvl w:ilvl="1" w:tplc="0D2C9A2C" w:tentative="1">
      <w:start w:val="1"/>
      <w:numFmt w:val="bullet"/>
      <w:lvlText w:val="o"/>
      <w:lvlJc w:val="left"/>
      <w:pPr>
        <w:ind w:left="1440" w:hanging="360"/>
      </w:pPr>
      <w:rPr>
        <w:rFonts w:ascii="Courier New" w:hAnsi="Courier New" w:cs="Courier New" w:hint="default"/>
      </w:rPr>
    </w:lvl>
    <w:lvl w:ilvl="2" w:tplc="FD62385E" w:tentative="1">
      <w:start w:val="1"/>
      <w:numFmt w:val="bullet"/>
      <w:lvlText w:val=""/>
      <w:lvlJc w:val="left"/>
      <w:pPr>
        <w:ind w:left="2160" w:hanging="360"/>
      </w:pPr>
      <w:rPr>
        <w:rFonts w:ascii="Wingdings" w:hAnsi="Wingdings" w:hint="default"/>
      </w:rPr>
    </w:lvl>
    <w:lvl w:ilvl="3" w:tplc="C6E4AE9A" w:tentative="1">
      <w:start w:val="1"/>
      <w:numFmt w:val="bullet"/>
      <w:lvlText w:val=""/>
      <w:lvlJc w:val="left"/>
      <w:pPr>
        <w:ind w:left="2880" w:hanging="360"/>
      </w:pPr>
      <w:rPr>
        <w:rFonts w:ascii="Symbol" w:hAnsi="Symbol" w:hint="default"/>
      </w:rPr>
    </w:lvl>
    <w:lvl w:ilvl="4" w:tplc="EB3E426A" w:tentative="1">
      <w:start w:val="1"/>
      <w:numFmt w:val="bullet"/>
      <w:lvlText w:val="o"/>
      <w:lvlJc w:val="left"/>
      <w:pPr>
        <w:ind w:left="3600" w:hanging="360"/>
      </w:pPr>
      <w:rPr>
        <w:rFonts w:ascii="Courier New" w:hAnsi="Courier New" w:cs="Courier New" w:hint="default"/>
      </w:rPr>
    </w:lvl>
    <w:lvl w:ilvl="5" w:tplc="4CD26E42" w:tentative="1">
      <w:start w:val="1"/>
      <w:numFmt w:val="bullet"/>
      <w:lvlText w:val=""/>
      <w:lvlJc w:val="left"/>
      <w:pPr>
        <w:ind w:left="4320" w:hanging="360"/>
      </w:pPr>
      <w:rPr>
        <w:rFonts w:ascii="Wingdings" w:hAnsi="Wingdings" w:hint="default"/>
      </w:rPr>
    </w:lvl>
    <w:lvl w:ilvl="6" w:tplc="5642AD94" w:tentative="1">
      <w:start w:val="1"/>
      <w:numFmt w:val="bullet"/>
      <w:lvlText w:val=""/>
      <w:lvlJc w:val="left"/>
      <w:pPr>
        <w:ind w:left="5040" w:hanging="360"/>
      </w:pPr>
      <w:rPr>
        <w:rFonts w:ascii="Symbol" w:hAnsi="Symbol" w:hint="default"/>
      </w:rPr>
    </w:lvl>
    <w:lvl w:ilvl="7" w:tplc="A2669F0C" w:tentative="1">
      <w:start w:val="1"/>
      <w:numFmt w:val="bullet"/>
      <w:lvlText w:val="o"/>
      <w:lvlJc w:val="left"/>
      <w:pPr>
        <w:ind w:left="5760" w:hanging="360"/>
      </w:pPr>
      <w:rPr>
        <w:rFonts w:ascii="Courier New" w:hAnsi="Courier New" w:cs="Courier New" w:hint="default"/>
      </w:rPr>
    </w:lvl>
    <w:lvl w:ilvl="8" w:tplc="1298C0BE" w:tentative="1">
      <w:start w:val="1"/>
      <w:numFmt w:val="bullet"/>
      <w:lvlText w:val=""/>
      <w:lvlJc w:val="left"/>
      <w:pPr>
        <w:ind w:left="6480" w:hanging="360"/>
      </w:pPr>
      <w:rPr>
        <w:rFonts w:ascii="Wingdings" w:hAnsi="Wingdings" w:hint="default"/>
      </w:rPr>
    </w:lvl>
  </w:abstractNum>
  <w:abstractNum w:abstractNumId="177">
    <w:nsid w:val="298C0C02"/>
    <w:multiLevelType w:val="hybridMultilevel"/>
    <w:tmpl w:val="AD3A1CE8"/>
    <w:lvl w:ilvl="0" w:tplc="753040D0">
      <w:start w:val="1"/>
      <w:numFmt w:val="bullet"/>
      <w:lvlText w:val=""/>
      <w:lvlJc w:val="left"/>
      <w:pPr>
        <w:ind w:left="720" w:hanging="360"/>
      </w:pPr>
      <w:rPr>
        <w:rFonts w:ascii="Symbol" w:hAnsi="Symbol" w:hint="default"/>
      </w:rPr>
    </w:lvl>
    <w:lvl w:ilvl="1" w:tplc="C8F621B6">
      <w:start w:val="1"/>
      <w:numFmt w:val="bullet"/>
      <w:lvlText w:val="o"/>
      <w:lvlJc w:val="left"/>
      <w:pPr>
        <w:ind w:left="1440" w:hanging="360"/>
      </w:pPr>
      <w:rPr>
        <w:rFonts w:ascii="Courier New" w:hAnsi="Courier New" w:cs="Courier New" w:hint="default"/>
      </w:rPr>
    </w:lvl>
    <w:lvl w:ilvl="2" w:tplc="90B88128" w:tentative="1">
      <w:start w:val="1"/>
      <w:numFmt w:val="bullet"/>
      <w:lvlText w:val=""/>
      <w:lvlJc w:val="left"/>
      <w:pPr>
        <w:ind w:left="2160" w:hanging="360"/>
      </w:pPr>
      <w:rPr>
        <w:rFonts w:ascii="Wingdings" w:hAnsi="Wingdings" w:hint="default"/>
      </w:rPr>
    </w:lvl>
    <w:lvl w:ilvl="3" w:tplc="5C663836" w:tentative="1">
      <w:start w:val="1"/>
      <w:numFmt w:val="bullet"/>
      <w:lvlText w:val=""/>
      <w:lvlJc w:val="left"/>
      <w:pPr>
        <w:ind w:left="2880" w:hanging="360"/>
      </w:pPr>
      <w:rPr>
        <w:rFonts w:ascii="Symbol" w:hAnsi="Symbol" w:hint="default"/>
      </w:rPr>
    </w:lvl>
    <w:lvl w:ilvl="4" w:tplc="C0E48B28" w:tentative="1">
      <w:start w:val="1"/>
      <w:numFmt w:val="bullet"/>
      <w:lvlText w:val="o"/>
      <w:lvlJc w:val="left"/>
      <w:pPr>
        <w:ind w:left="3600" w:hanging="360"/>
      </w:pPr>
      <w:rPr>
        <w:rFonts w:ascii="Courier New" w:hAnsi="Courier New" w:cs="Courier New" w:hint="default"/>
      </w:rPr>
    </w:lvl>
    <w:lvl w:ilvl="5" w:tplc="109223A8" w:tentative="1">
      <w:start w:val="1"/>
      <w:numFmt w:val="bullet"/>
      <w:lvlText w:val=""/>
      <w:lvlJc w:val="left"/>
      <w:pPr>
        <w:ind w:left="4320" w:hanging="360"/>
      </w:pPr>
      <w:rPr>
        <w:rFonts w:ascii="Wingdings" w:hAnsi="Wingdings" w:hint="default"/>
      </w:rPr>
    </w:lvl>
    <w:lvl w:ilvl="6" w:tplc="45309BCA" w:tentative="1">
      <w:start w:val="1"/>
      <w:numFmt w:val="bullet"/>
      <w:lvlText w:val=""/>
      <w:lvlJc w:val="left"/>
      <w:pPr>
        <w:ind w:left="5040" w:hanging="360"/>
      </w:pPr>
      <w:rPr>
        <w:rFonts w:ascii="Symbol" w:hAnsi="Symbol" w:hint="default"/>
      </w:rPr>
    </w:lvl>
    <w:lvl w:ilvl="7" w:tplc="32CADB3A" w:tentative="1">
      <w:start w:val="1"/>
      <w:numFmt w:val="bullet"/>
      <w:lvlText w:val="o"/>
      <w:lvlJc w:val="left"/>
      <w:pPr>
        <w:ind w:left="5760" w:hanging="360"/>
      </w:pPr>
      <w:rPr>
        <w:rFonts w:ascii="Courier New" w:hAnsi="Courier New" w:cs="Courier New" w:hint="default"/>
      </w:rPr>
    </w:lvl>
    <w:lvl w:ilvl="8" w:tplc="BA7A500E" w:tentative="1">
      <w:start w:val="1"/>
      <w:numFmt w:val="bullet"/>
      <w:lvlText w:val=""/>
      <w:lvlJc w:val="left"/>
      <w:pPr>
        <w:ind w:left="6480" w:hanging="360"/>
      </w:pPr>
      <w:rPr>
        <w:rFonts w:ascii="Wingdings" w:hAnsi="Wingdings" w:hint="default"/>
      </w:rPr>
    </w:lvl>
  </w:abstractNum>
  <w:abstractNum w:abstractNumId="178">
    <w:nsid w:val="29DF1DE9"/>
    <w:multiLevelType w:val="hybridMultilevel"/>
    <w:tmpl w:val="7AD85812"/>
    <w:lvl w:ilvl="0" w:tplc="0D083D30">
      <w:start w:val="1"/>
      <w:numFmt w:val="bullet"/>
      <w:lvlText w:val=""/>
      <w:lvlJc w:val="left"/>
      <w:pPr>
        <w:ind w:left="720" w:hanging="360"/>
      </w:pPr>
      <w:rPr>
        <w:rFonts w:ascii="Symbol" w:hAnsi="Symbol" w:hint="default"/>
      </w:rPr>
    </w:lvl>
    <w:lvl w:ilvl="1" w:tplc="B882C104">
      <w:start w:val="1"/>
      <w:numFmt w:val="bullet"/>
      <w:lvlText w:val="o"/>
      <w:lvlJc w:val="left"/>
      <w:pPr>
        <w:ind w:left="1440" w:hanging="360"/>
      </w:pPr>
      <w:rPr>
        <w:rFonts w:ascii="Courier New" w:hAnsi="Courier New" w:cs="Courier New" w:hint="default"/>
      </w:rPr>
    </w:lvl>
    <w:lvl w:ilvl="2" w:tplc="62EEA528" w:tentative="1">
      <w:start w:val="1"/>
      <w:numFmt w:val="bullet"/>
      <w:lvlText w:val=""/>
      <w:lvlJc w:val="left"/>
      <w:pPr>
        <w:ind w:left="2160" w:hanging="360"/>
      </w:pPr>
      <w:rPr>
        <w:rFonts w:ascii="Wingdings" w:hAnsi="Wingdings" w:hint="default"/>
      </w:rPr>
    </w:lvl>
    <w:lvl w:ilvl="3" w:tplc="98988D8E" w:tentative="1">
      <w:start w:val="1"/>
      <w:numFmt w:val="bullet"/>
      <w:lvlText w:val=""/>
      <w:lvlJc w:val="left"/>
      <w:pPr>
        <w:ind w:left="2880" w:hanging="360"/>
      </w:pPr>
      <w:rPr>
        <w:rFonts w:ascii="Symbol" w:hAnsi="Symbol" w:hint="default"/>
      </w:rPr>
    </w:lvl>
    <w:lvl w:ilvl="4" w:tplc="285E073A" w:tentative="1">
      <w:start w:val="1"/>
      <w:numFmt w:val="bullet"/>
      <w:lvlText w:val="o"/>
      <w:lvlJc w:val="left"/>
      <w:pPr>
        <w:ind w:left="3600" w:hanging="360"/>
      </w:pPr>
      <w:rPr>
        <w:rFonts w:ascii="Courier New" w:hAnsi="Courier New" w:cs="Courier New" w:hint="default"/>
      </w:rPr>
    </w:lvl>
    <w:lvl w:ilvl="5" w:tplc="7C648C2E" w:tentative="1">
      <w:start w:val="1"/>
      <w:numFmt w:val="bullet"/>
      <w:lvlText w:val=""/>
      <w:lvlJc w:val="left"/>
      <w:pPr>
        <w:ind w:left="4320" w:hanging="360"/>
      </w:pPr>
      <w:rPr>
        <w:rFonts w:ascii="Wingdings" w:hAnsi="Wingdings" w:hint="default"/>
      </w:rPr>
    </w:lvl>
    <w:lvl w:ilvl="6" w:tplc="27AC6D44" w:tentative="1">
      <w:start w:val="1"/>
      <w:numFmt w:val="bullet"/>
      <w:lvlText w:val=""/>
      <w:lvlJc w:val="left"/>
      <w:pPr>
        <w:ind w:left="5040" w:hanging="360"/>
      </w:pPr>
      <w:rPr>
        <w:rFonts w:ascii="Symbol" w:hAnsi="Symbol" w:hint="default"/>
      </w:rPr>
    </w:lvl>
    <w:lvl w:ilvl="7" w:tplc="3CD87A76" w:tentative="1">
      <w:start w:val="1"/>
      <w:numFmt w:val="bullet"/>
      <w:lvlText w:val="o"/>
      <w:lvlJc w:val="left"/>
      <w:pPr>
        <w:ind w:left="5760" w:hanging="360"/>
      </w:pPr>
      <w:rPr>
        <w:rFonts w:ascii="Courier New" w:hAnsi="Courier New" w:cs="Courier New" w:hint="default"/>
      </w:rPr>
    </w:lvl>
    <w:lvl w:ilvl="8" w:tplc="6CFA0B66" w:tentative="1">
      <w:start w:val="1"/>
      <w:numFmt w:val="bullet"/>
      <w:lvlText w:val=""/>
      <w:lvlJc w:val="left"/>
      <w:pPr>
        <w:ind w:left="6480" w:hanging="360"/>
      </w:pPr>
      <w:rPr>
        <w:rFonts w:ascii="Wingdings" w:hAnsi="Wingdings" w:hint="default"/>
      </w:rPr>
    </w:lvl>
  </w:abstractNum>
  <w:abstractNum w:abstractNumId="179">
    <w:nsid w:val="2A17786A"/>
    <w:multiLevelType w:val="hybridMultilevel"/>
    <w:tmpl w:val="A6441BE2"/>
    <w:lvl w:ilvl="0" w:tplc="342CD924">
      <w:start w:val="1"/>
      <w:numFmt w:val="bullet"/>
      <w:lvlText w:val=""/>
      <w:lvlJc w:val="left"/>
      <w:pPr>
        <w:ind w:left="720" w:hanging="360"/>
      </w:pPr>
      <w:rPr>
        <w:rFonts w:ascii="Symbol" w:hAnsi="Symbol" w:hint="default"/>
      </w:rPr>
    </w:lvl>
    <w:lvl w:ilvl="1" w:tplc="EE46B1C0" w:tentative="1">
      <w:start w:val="1"/>
      <w:numFmt w:val="bullet"/>
      <w:lvlText w:val="o"/>
      <w:lvlJc w:val="left"/>
      <w:pPr>
        <w:ind w:left="1440" w:hanging="360"/>
      </w:pPr>
      <w:rPr>
        <w:rFonts w:ascii="Courier New" w:hAnsi="Courier New" w:cs="Courier New" w:hint="default"/>
      </w:rPr>
    </w:lvl>
    <w:lvl w:ilvl="2" w:tplc="8AC29E72">
      <w:start w:val="1"/>
      <w:numFmt w:val="bullet"/>
      <w:lvlText w:val=""/>
      <w:lvlJc w:val="left"/>
      <w:pPr>
        <w:ind w:left="2160" w:hanging="360"/>
      </w:pPr>
      <w:rPr>
        <w:rFonts w:ascii="Wingdings" w:hAnsi="Wingdings" w:hint="default"/>
      </w:rPr>
    </w:lvl>
    <w:lvl w:ilvl="3" w:tplc="20B8840C" w:tentative="1">
      <w:start w:val="1"/>
      <w:numFmt w:val="bullet"/>
      <w:lvlText w:val=""/>
      <w:lvlJc w:val="left"/>
      <w:pPr>
        <w:ind w:left="2880" w:hanging="360"/>
      </w:pPr>
      <w:rPr>
        <w:rFonts w:ascii="Symbol" w:hAnsi="Symbol" w:hint="default"/>
      </w:rPr>
    </w:lvl>
    <w:lvl w:ilvl="4" w:tplc="649C139A" w:tentative="1">
      <w:start w:val="1"/>
      <w:numFmt w:val="bullet"/>
      <w:lvlText w:val="o"/>
      <w:lvlJc w:val="left"/>
      <w:pPr>
        <w:ind w:left="3600" w:hanging="360"/>
      </w:pPr>
      <w:rPr>
        <w:rFonts w:ascii="Courier New" w:hAnsi="Courier New" w:cs="Courier New" w:hint="default"/>
      </w:rPr>
    </w:lvl>
    <w:lvl w:ilvl="5" w:tplc="750CB5D4" w:tentative="1">
      <w:start w:val="1"/>
      <w:numFmt w:val="bullet"/>
      <w:lvlText w:val=""/>
      <w:lvlJc w:val="left"/>
      <w:pPr>
        <w:ind w:left="4320" w:hanging="360"/>
      </w:pPr>
      <w:rPr>
        <w:rFonts w:ascii="Wingdings" w:hAnsi="Wingdings" w:hint="default"/>
      </w:rPr>
    </w:lvl>
    <w:lvl w:ilvl="6" w:tplc="159C5CD0" w:tentative="1">
      <w:start w:val="1"/>
      <w:numFmt w:val="bullet"/>
      <w:lvlText w:val=""/>
      <w:lvlJc w:val="left"/>
      <w:pPr>
        <w:ind w:left="5040" w:hanging="360"/>
      </w:pPr>
      <w:rPr>
        <w:rFonts w:ascii="Symbol" w:hAnsi="Symbol" w:hint="default"/>
      </w:rPr>
    </w:lvl>
    <w:lvl w:ilvl="7" w:tplc="1AA0F3C0" w:tentative="1">
      <w:start w:val="1"/>
      <w:numFmt w:val="bullet"/>
      <w:lvlText w:val="o"/>
      <w:lvlJc w:val="left"/>
      <w:pPr>
        <w:ind w:left="5760" w:hanging="360"/>
      </w:pPr>
      <w:rPr>
        <w:rFonts w:ascii="Courier New" w:hAnsi="Courier New" w:cs="Courier New" w:hint="default"/>
      </w:rPr>
    </w:lvl>
    <w:lvl w:ilvl="8" w:tplc="A2AA0268" w:tentative="1">
      <w:start w:val="1"/>
      <w:numFmt w:val="bullet"/>
      <w:lvlText w:val=""/>
      <w:lvlJc w:val="left"/>
      <w:pPr>
        <w:ind w:left="6480" w:hanging="360"/>
      </w:pPr>
      <w:rPr>
        <w:rFonts w:ascii="Wingdings" w:hAnsi="Wingdings" w:hint="default"/>
      </w:rPr>
    </w:lvl>
  </w:abstractNum>
  <w:abstractNum w:abstractNumId="180">
    <w:nsid w:val="2A577D79"/>
    <w:multiLevelType w:val="hybridMultilevel"/>
    <w:tmpl w:val="A27E2BB4"/>
    <w:lvl w:ilvl="0" w:tplc="1CC03DB8">
      <w:start w:val="1"/>
      <w:numFmt w:val="bullet"/>
      <w:lvlText w:val=""/>
      <w:lvlJc w:val="left"/>
      <w:pPr>
        <w:ind w:left="720" w:hanging="360"/>
      </w:pPr>
      <w:rPr>
        <w:rFonts w:ascii="Symbol" w:hAnsi="Symbol" w:hint="default"/>
      </w:rPr>
    </w:lvl>
    <w:lvl w:ilvl="1" w:tplc="27B6C17C" w:tentative="1">
      <w:start w:val="1"/>
      <w:numFmt w:val="bullet"/>
      <w:lvlText w:val="o"/>
      <w:lvlJc w:val="left"/>
      <w:pPr>
        <w:ind w:left="1440" w:hanging="360"/>
      </w:pPr>
      <w:rPr>
        <w:rFonts w:ascii="Courier New" w:hAnsi="Courier New" w:cs="Courier New" w:hint="default"/>
      </w:rPr>
    </w:lvl>
    <w:lvl w:ilvl="2" w:tplc="4F7E2A24">
      <w:start w:val="1"/>
      <w:numFmt w:val="bullet"/>
      <w:lvlText w:val=""/>
      <w:lvlJc w:val="left"/>
      <w:pPr>
        <w:ind w:left="2160" w:hanging="360"/>
      </w:pPr>
      <w:rPr>
        <w:rFonts w:ascii="Wingdings" w:hAnsi="Wingdings" w:hint="default"/>
      </w:rPr>
    </w:lvl>
    <w:lvl w:ilvl="3" w:tplc="FA3A397A" w:tentative="1">
      <w:start w:val="1"/>
      <w:numFmt w:val="bullet"/>
      <w:lvlText w:val=""/>
      <w:lvlJc w:val="left"/>
      <w:pPr>
        <w:ind w:left="2880" w:hanging="360"/>
      </w:pPr>
      <w:rPr>
        <w:rFonts w:ascii="Symbol" w:hAnsi="Symbol" w:hint="default"/>
      </w:rPr>
    </w:lvl>
    <w:lvl w:ilvl="4" w:tplc="6186C588" w:tentative="1">
      <w:start w:val="1"/>
      <w:numFmt w:val="bullet"/>
      <w:lvlText w:val="o"/>
      <w:lvlJc w:val="left"/>
      <w:pPr>
        <w:ind w:left="3600" w:hanging="360"/>
      </w:pPr>
      <w:rPr>
        <w:rFonts w:ascii="Courier New" w:hAnsi="Courier New" w:cs="Courier New" w:hint="default"/>
      </w:rPr>
    </w:lvl>
    <w:lvl w:ilvl="5" w:tplc="6BA89EFA" w:tentative="1">
      <w:start w:val="1"/>
      <w:numFmt w:val="bullet"/>
      <w:lvlText w:val=""/>
      <w:lvlJc w:val="left"/>
      <w:pPr>
        <w:ind w:left="4320" w:hanging="360"/>
      </w:pPr>
      <w:rPr>
        <w:rFonts w:ascii="Wingdings" w:hAnsi="Wingdings" w:hint="default"/>
      </w:rPr>
    </w:lvl>
    <w:lvl w:ilvl="6" w:tplc="66E2782E" w:tentative="1">
      <w:start w:val="1"/>
      <w:numFmt w:val="bullet"/>
      <w:lvlText w:val=""/>
      <w:lvlJc w:val="left"/>
      <w:pPr>
        <w:ind w:left="5040" w:hanging="360"/>
      </w:pPr>
      <w:rPr>
        <w:rFonts w:ascii="Symbol" w:hAnsi="Symbol" w:hint="default"/>
      </w:rPr>
    </w:lvl>
    <w:lvl w:ilvl="7" w:tplc="E53606F0" w:tentative="1">
      <w:start w:val="1"/>
      <w:numFmt w:val="bullet"/>
      <w:lvlText w:val="o"/>
      <w:lvlJc w:val="left"/>
      <w:pPr>
        <w:ind w:left="5760" w:hanging="360"/>
      </w:pPr>
      <w:rPr>
        <w:rFonts w:ascii="Courier New" w:hAnsi="Courier New" w:cs="Courier New" w:hint="default"/>
      </w:rPr>
    </w:lvl>
    <w:lvl w:ilvl="8" w:tplc="670215C2" w:tentative="1">
      <w:start w:val="1"/>
      <w:numFmt w:val="bullet"/>
      <w:lvlText w:val=""/>
      <w:lvlJc w:val="left"/>
      <w:pPr>
        <w:ind w:left="6480" w:hanging="360"/>
      </w:pPr>
      <w:rPr>
        <w:rFonts w:ascii="Wingdings" w:hAnsi="Wingdings" w:hint="default"/>
      </w:rPr>
    </w:lvl>
  </w:abstractNum>
  <w:abstractNum w:abstractNumId="181">
    <w:nsid w:val="2A763DC1"/>
    <w:multiLevelType w:val="hybridMultilevel"/>
    <w:tmpl w:val="B058A7BC"/>
    <w:lvl w:ilvl="0" w:tplc="6DCEF04C">
      <w:start w:val="1"/>
      <w:numFmt w:val="bullet"/>
      <w:lvlText w:val=""/>
      <w:lvlJc w:val="left"/>
      <w:pPr>
        <w:ind w:left="720" w:hanging="360"/>
      </w:pPr>
      <w:rPr>
        <w:rFonts w:ascii="Symbol" w:hAnsi="Symbol" w:hint="default"/>
      </w:rPr>
    </w:lvl>
    <w:lvl w:ilvl="1" w:tplc="26C01018" w:tentative="1">
      <w:start w:val="1"/>
      <w:numFmt w:val="bullet"/>
      <w:lvlText w:val="o"/>
      <w:lvlJc w:val="left"/>
      <w:pPr>
        <w:ind w:left="1440" w:hanging="360"/>
      </w:pPr>
      <w:rPr>
        <w:rFonts w:ascii="Courier New" w:hAnsi="Courier New" w:cs="Courier New" w:hint="default"/>
      </w:rPr>
    </w:lvl>
    <w:lvl w:ilvl="2" w:tplc="DAA8FC26">
      <w:start w:val="1"/>
      <w:numFmt w:val="bullet"/>
      <w:lvlText w:val=""/>
      <w:lvlJc w:val="left"/>
      <w:pPr>
        <w:ind w:left="2160" w:hanging="360"/>
      </w:pPr>
      <w:rPr>
        <w:rFonts w:ascii="Wingdings" w:hAnsi="Wingdings" w:hint="default"/>
      </w:rPr>
    </w:lvl>
    <w:lvl w:ilvl="3" w:tplc="C2549CE6" w:tentative="1">
      <w:start w:val="1"/>
      <w:numFmt w:val="bullet"/>
      <w:lvlText w:val=""/>
      <w:lvlJc w:val="left"/>
      <w:pPr>
        <w:ind w:left="2880" w:hanging="360"/>
      </w:pPr>
      <w:rPr>
        <w:rFonts w:ascii="Symbol" w:hAnsi="Symbol" w:hint="default"/>
      </w:rPr>
    </w:lvl>
    <w:lvl w:ilvl="4" w:tplc="9D404596" w:tentative="1">
      <w:start w:val="1"/>
      <w:numFmt w:val="bullet"/>
      <w:lvlText w:val="o"/>
      <w:lvlJc w:val="left"/>
      <w:pPr>
        <w:ind w:left="3600" w:hanging="360"/>
      </w:pPr>
      <w:rPr>
        <w:rFonts w:ascii="Courier New" w:hAnsi="Courier New" w:cs="Courier New" w:hint="default"/>
      </w:rPr>
    </w:lvl>
    <w:lvl w:ilvl="5" w:tplc="F54C1F4E" w:tentative="1">
      <w:start w:val="1"/>
      <w:numFmt w:val="bullet"/>
      <w:lvlText w:val=""/>
      <w:lvlJc w:val="left"/>
      <w:pPr>
        <w:ind w:left="4320" w:hanging="360"/>
      </w:pPr>
      <w:rPr>
        <w:rFonts w:ascii="Wingdings" w:hAnsi="Wingdings" w:hint="default"/>
      </w:rPr>
    </w:lvl>
    <w:lvl w:ilvl="6" w:tplc="58DA0F4E" w:tentative="1">
      <w:start w:val="1"/>
      <w:numFmt w:val="bullet"/>
      <w:lvlText w:val=""/>
      <w:lvlJc w:val="left"/>
      <w:pPr>
        <w:ind w:left="5040" w:hanging="360"/>
      </w:pPr>
      <w:rPr>
        <w:rFonts w:ascii="Symbol" w:hAnsi="Symbol" w:hint="default"/>
      </w:rPr>
    </w:lvl>
    <w:lvl w:ilvl="7" w:tplc="861C4A3A" w:tentative="1">
      <w:start w:val="1"/>
      <w:numFmt w:val="bullet"/>
      <w:lvlText w:val="o"/>
      <w:lvlJc w:val="left"/>
      <w:pPr>
        <w:ind w:left="5760" w:hanging="360"/>
      </w:pPr>
      <w:rPr>
        <w:rFonts w:ascii="Courier New" w:hAnsi="Courier New" w:cs="Courier New" w:hint="default"/>
      </w:rPr>
    </w:lvl>
    <w:lvl w:ilvl="8" w:tplc="25741FBA" w:tentative="1">
      <w:start w:val="1"/>
      <w:numFmt w:val="bullet"/>
      <w:lvlText w:val=""/>
      <w:lvlJc w:val="left"/>
      <w:pPr>
        <w:ind w:left="6480" w:hanging="360"/>
      </w:pPr>
      <w:rPr>
        <w:rFonts w:ascii="Wingdings" w:hAnsi="Wingdings" w:hint="default"/>
      </w:rPr>
    </w:lvl>
  </w:abstractNum>
  <w:abstractNum w:abstractNumId="182">
    <w:nsid w:val="2A8D3020"/>
    <w:multiLevelType w:val="hybridMultilevel"/>
    <w:tmpl w:val="F8821792"/>
    <w:lvl w:ilvl="0" w:tplc="A4385FCE">
      <w:start w:val="1"/>
      <w:numFmt w:val="bullet"/>
      <w:lvlText w:val=""/>
      <w:lvlJc w:val="left"/>
      <w:pPr>
        <w:ind w:left="720" w:hanging="360"/>
      </w:pPr>
      <w:rPr>
        <w:rFonts w:ascii="Symbol" w:hAnsi="Symbol" w:hint="default"/>
      </w:rPr>
    </w:lvl>
    <w:lvl w:ilvl="1" w:tplc="013A6CE6" w:tentative="1">
      <w:start w:val="1"/>
      <w:numFmt w:val="bullet"/>
      <w:lvlText w:val="o"/>
      <w:lvlJc w:val="left"/>
      <w:pPr>
        <w:ind w:left="1440" w:hanging="360"/>
      </w:pPr>
      <w:rPr>
        <w:rFonts w:ascii="Courier New" w:hAnsi="Courier New" w:cs="Courier New" w:hint="default"/>
      </w:rPr>
    </w:lvl>
    <w:lvl w:ilvl="2" w:tplc="1FF43BD2" w:tentative="1">
      <w:start w:val="1"/>
      <w:numFmt w:val="bullet"/>
      <w:lvlText w:val=""/>
      <w:lvlJc w:val="left"/>
      <w:pPr>
        <w:ind w:left="2160" w:hanging="360"/>
      </w:pPr>
      <w:rPr>
        <w:rFonts w:ascii="Wingdings" w:hAnsi="Wingdings" w:hint="default"/>
      </w:rPr>
    </w:lvl>
    <w:lvl w:ilvl="3" w:tplc="5FA498D0" w:tentative="1">
      <w:start w:val="1"/>
      <w:numFmt w:val="bullet"/>
      <w:lvlText w:val=""/>
      <w:lvlJc w:val="left"/>
      <w:pPr>
        <w:ind w:left="2880" w:hanging="360"/>
      </w:pPr>
      <w:rPr>
        <w:rFonts w:ascii="Symbol" w:hAnsi="Symbol" w:hint="default"/>
      </w:rPr>
    </w:lvl>
    <w:lvl w:ilvl="4" w:tplc="1340CB9E" w:tentative="1">
      <w:start w:val="1"/>
      <w:numFmt w:val="bullet"/>
      <w:lvlText w:val="o"/>
      <w:lvlJc w:val="left"/>
      <w:pPr>
        <w:ind w:left="3600" w:hanging="360"/>
      </w:pPr>
      <w:rPr>
        <w:rFonts w:ascii="Courier New" w:hAnsi="Courier New" w:cs="Courier New" w:hint="default"/>
      </w:rPr>
    </w:lvl>
    <w:lvl w:ilvl="5" w:tplc="062E6428" w:tentative="1">
      <w:start w:val="1"/>
      <w:numFmt w:val="bullet"/>
      <w:lvlText w:val=""/>
      <w:lvlJc w:val="left"/>
      <w:pPr>
        <w:ind w:left="4320" w:hanging="360"/>
      </w:pPr>
      <w:rPr>
        <w:rFonts w:ascii="Wingdings" w:hAnsi="Wingdings" w:hint="default"/>
      </w:rPr>
    </w:lvl>
    <w:lvl w:ilvl="6" w:tplc="BA608BA6" w:tentative="1">
      <w:start w:val="1"/>
      <w:numFmt w:val="bullet"/>
      <w:lvlText w:val=""/>
      <w:lvlJc w:val="left"/>
      <w:pPr>
        <w:ind w:left="5040" w:hanging="360"/>
      </w:pPr>
      <w:rPr>
        <w:rFonts w:ascii="Symbol" w:hAnsi="Symbol" w:hint="default"/>
      </w:rPr>
    </w:lvl>
    <w:lvl w:ilvl="7" w:tplc="07C6A2A8" w:tentative="1">
      <w:start w:val="1"/>
      <w:numFmt w:val="bullet"/>
      <w:lvlText w:val="o"/>
      <w:lvlJc w:val="left"/>
      <w:pPr>
        <w:ind w:left="5760" w:hanging="360"/>
      </w:pPr>
      <w:rPr>
        <w:rFonts w:ascii="Courier New" w:hAnsi="Courier New" w:cs="Courier New" w:hint="default"/>
      </w:rPr>
    </w:lvl>
    <w:lvl w:ilvl="8" w:tplc="7B5AA37C" w:tentative="1">
      <w:start w:val="1"/>
      <w:numFmt w:val="bullet"/>
      <w:lvlText w:val=""/>
      <w:lvlJc w:val="left"/>
      <w:pPr>
        <w:ind w:left="6480" w:hanging="360"/>
      </w:pPr>
      <w:rPr>
        <w:rFonts w:ascii="Wingdings" w:hAnsi="Wingdings" w:hint="default"/>
      </w:rPr>
    </w:lvl>
  </w:abstractNum>
  <w:abstractNum w:abstractNumId="183">
    <w:nsid w:val="2ABD56E2"/>
    <w:multiLevelType w:val="hybridMultilevel"/>
    <w:tmpl w:val="AD66A2F2"/>
    <w:lvl w:ilvl="0" w:tplc="B2562FBC">
      <w:start w:val="1"/>
      <w:numFmt w:val="bullet"/>
      <w:lvlText w:val=""/>
      <w:lvlJc w:val="left"/>
      <w:pPr>
        <w:ind w:left="720" w:hanging="360"/>
      </w:pPr>
      <w:rPr>
        <w:rFonts w:ascii="Symbol" w:hAnsi="Symbol" w:hint="default"/>
      </w:rPr>
    </w:lvl>
    <w:lvl w:ilvl="1" w:tplc="87462824" w:tentative="1">
      <w:start w:val="1"/>
      <w:numFmt w:val="bullet"/>
      <w:lvlText w:val="o"/>
      <w:lvlJc w:val="left"/>
      <w:pPr>
        <w:ind w:left="1440" w:hanging="360"/>
      </w:pPr>
      <w:rPr>
        <w:rFonts w:ascii="Courier New" w:hAnsi="Courier New" w:cs="Courier New" w:hint="default"/>
      </w:rPr>
    </w:lvl>
    <w:lvl w:ilvl="2" w:tplc="68FA949A" w:tentative="1">
      <w:start w:val="1"/>
      <w:numFmt w:val="bullet"/>
      <w:lvlText w:val=""/>
      <w:lvlJc w:val="left"/>
      <w:pPr>
        <w:ind w:left="2160" w:hanging="360"/>
      </w:pPr>
      <w:rPr>
        <w:rFonts w:ascii="Wingdings" w:hAnsi="Wingdings" w:hint="default"/>
      </w:rPr>
    </w:lvl>
    <w:lvl w:ilvl="3" w:tplc="763AEA3C" w:tentative="1">
      <w:start w:val="1"/>
      <w:numFmt w:val="bullet"/>
      <w:lvlText w:val=""/>
      <w:lvlJc w:val="left"/>
      <w:pPr>
        <w:ind w:left="2880" w:hanging="360"/>
      </w:pPr>
      <w:rPr>
        <w:rFonts w:ascii="Symbol" w:hAnsi="Symbol" w:hint="default"/>
      </w:rPr>
    </w:lvl>
    <w:lvl w:ilvl="4" w:tplc="C63C77C0" w:tentative="1">
      <w:start w:val="1"/>
      <w:numFmt w:val="bullet"/>
      <w:lvlText w:val="o"/>
      <w:lvlJc w:val="left"/>
      <w:pPr>
        <w:ind w:left="3600" w:hanging="360"/>
      </w:pPr>
      <w:rPr>
        <w:rFonts w:ascii="Courier New" w:hAnsi="Courier New" w:cs="Courier New" w:hint="default"/>
      </w:rPr>
    </w:lvl>
    <w:lvl w:ilvl="5" w:tplc="7D4E7AD0" w:tentative="1">
      <w:start w:val="1"/>
      <w:numFmt w:val="bullet"/>
      <w:lvlText w:val=""/>
      <w:lvlJc w:val="left"/>
      <w:pPr>
        <w:ind w:left="4320" w:hanging="360"/>
      </w:pPr>
      <w:rPr>
        <w:rFonts w:ascii="Wingdings" w:hAnsi="Wingdings" w:hint="default"/>
      </w:rPr>
    </w:lvl>
    <w:lvl w:ilvl="6" w:tplc="EC24E65A" w:tentative="1">
      <w:start w:val="1"/>
      <w:numFmt w:val="bullet"/>
      <w:lvlText w:val=""/>
      <w:lvlJc w:val="left"/>
      <w:pPr>
        <w:ind w:left="5040" w:hanging="360"/>
      </w:pPr>
      <w:rPr>
        <w:rFonts w:ascii="Symbol" w:hAnsi="Symbol" w:hint="default"/>
      </w:rPr>
    </w:lvl>
    <w:lvl w:ilvl="7" w:tplc="911C7294" w:tentative="1">
      <w:start w:val="1"/>
      <w:numFmt w:val="bullet"/>
      <w:lvlText w:val="o"/>
      <w:lvlJc w:val="left"/>
      <w:pPr>
        <w:ind w:left="5760" w:hanging="360"/>
      </w:pPr>
      <w:rPr>
        <w:rFonts w:ascii="Courier New" w:hAnsi="Courier New" w:cs="Courier New" w:hint="default"/>
      </w:rPr>
    </w:lvl>
    <w:lvl w:ilvl="8" w:tplc="09E28EF4" w:tentative="1">
      <w:start w:val="1"/>
      <w:numFmt w:val="bullet"/>
      <w:lvlText w:val=""/>
      <w:lvlJc w:val="left"/>
      <w:pPr>
        <w:ind w:left="6480" w:hanging="360"/>
      </w:pPr>
      <w:rPr>
        <w:rFonts w:ascii="Wingdings" w:hAnsi="Wingdings" w:hint="default"/>
      </w:rPr>
    </w:lvl>
  </w:abstractNum>
  <w:abstractNum w:abstractNumId="184">
    <w:nsid w:val="2AF53C74"/>
    <w:multiLevelType w:val="hybridMultilevel"/>
    <w:tmpl w:val="CC60236C"/>
    <w:lvl w:ilvl="0" w:tplc="47B07D2E">
      <w:start w:val="1"/>
      <w:numFmt w:val="bullet"/>
      <w:lvlText w:val=""/>
      <w:lvlJc w:val="left"/>
      <w:pPr>
        <w:ind w:left="720" w:hanging="360"/>
      </w:pPr>
      <w:rPr>
        <w:rFonts w:ascii="Symbol" w:hAnsi="Symbol" w:hint="default"/>
      </w:rPr>
    </w:lvl>
    <w:lvl w:ilvl="1" w:tplc="B81CA22C">
      <w:start w:val="1"/>
      <w:numFmt w:val="bullet"/>
      <w:lvlText w:val="o"/>
      <w:lvlJc w:val="left"/>
      <w:pPr>
        <w:ind w:left="1440" w:hanging="360"/>
      </w:pPr>
      <w:rPr>
        <w:rFonts w:ascii="Courier New" w:hAnsi="Courier New" w:cs="Courier New" w:hint="default"/>
      </w:rPr>
    </w:lvl>
    <w:lvl w:ilvl="2" w:tplc="22AA591C" w:tentative="1">
      <w:start w:val="1"/>
      <w:numFmt w:val="bullet"/>
      <w:lvlText w:val=""/>
      <w:lvlJc w:val="left"/>
      <w:pPr>
        <w:ind w:left="2160" w:hanging="360"/>
      </w:pPr>
      <w:rPr>
        <w:rFonts w:ascii="Wingdings" w:hAnsi="Wingdings" w:hint="default"/>
      </w:rPr>
    </w:lvl>
    <w:lvl w:ilvl="3" w:tplc="F402877E" w:tentative="1">
      <w:start w:val="1"/>
      <w:numFmt w:val="bullet"/>
      <w:lvlText w:val=""/>
      <w:lvlJc w:val="left"/>
      <w:pPr>
        <w:ind w:left="2880" w:hanging="360"/>
      </w:pPr>
      <w:rPr>
        <w:rFonts w:ascii="Symbol" w:hAnsi="Symbol" w:hint="default"/>
      </w:rPr>
    </w:lvl>
    <w:lvl w:ilvl="4" w:tplc="5210ADC8" w:tentative="1">
      <w:start w:val="1"/>
      <w:numFmt w:val="bullet"/>
      <w:lvlText w:val="o"/>
      <w:lvlJc w:val="left"/>
      <w:pPr>
        <w:ind w:left="3600" w:hanging="360"/>
      </w:pPr>
      <w:rPr>
        <w:rFonts w:ascii="Courier New" w:hAnsi="Courier New" w:cs="Courier New" w:hint="default"/>
      </w:rPr>
    </w:lvl>
    <w:lvl w:ilvl="5" w:tplc="53462F8A" w:tentative="1">
      <w:start w:val="1"/>
      <w:numFmt w:val="bullet"/>
      <w:lvlText w:val=""/>
      <w:lvlJc w:val="left"/>
      <w:pPr>
        <w:ind w:left="4320" w:hanging="360"/>
      </w:pPr>
      <w:rPr>
        <w:rFonts w:ascii="Wingdings" w:hAnsi="Wingdings" w:hint="default"/>
      </w:rPr>
    </w:lvl>
    <w:lvl w:ilvl="6" w:tplc="4266B212" w:tentative="1">
      <w:start w:val="1"/>
      <w:numFmt w:val="bullet"/>
      <w:lvlText w:val=""/>
      <w:lvlJc w:val="left"/>
      <w:pPr>
        <w:ind w:left="5040" w:hanging="360"/>
      </w:pPr>
      <w:rPr>
        <w:rFonts w:ascii="Symbol" w:hAnsi="Symbol" w:hint="default"/>
      </w:rPr>
    </w:lvl>
    <w:lvl w:ilvl="7" w:tplc="E1C6F204" w:tentative="1">
      <w:start w:val="1"/>
      <w:numFmt w:val="bullet"/>
      <w:lvlText w:val="o"/>
      <w:lvlJc w:val="left"/>
      <w:pPr>
        <w:ind w:left="5760" w:hanging="360"/>
      </w:pPr>
      <w:rPr>
        <w:rFonts w:ascii="Courier New" w:hAnsi="Courier New" w:cs="Courier New" w:hint="default"/>
      </w:rPr>
    </w:lvl>
    <w:lvl w:ilvl="8" w:tplc="24262774" w:tentative="1">
      <w:start w:val="1"/>
      <w:numFmt w:val="bullet"/>
      <w:lvlText w:val=""/>
      <w:lvlJc w:val="left"/>
      <w:pPr>
        <w:ind w:left="6480" w:hanging="360"/>
      </w:pPr>
      <w:rPr>
        <w:rFonts w:ascii="Wingdings" w:hAnsi="Wingdings" w:hint="default"/>
      </w:rPr>
    </w:lvl>
  </w:abstractNum>
  <w:abstractNum w:abstractNumId="185">
    <w:nsid w:val="2AFD61B5"/>
    <w:multiLevelType w:val="hybridMultilevel"/>
    <w:tmpl w:val="42342A2A"/>
    <w:lvl w:ilvl="0" w:tplc="F960749E">
      <w:start w:val="1"/>
      <w:numFmt w:val="bullet"/>
      <w:lvlText w:val=""/>
      <w:lvlJc w:val="left"/>
      <w:pPr>
        <w:ind w:left="720" w:hanging="360"/>
      </w:pPr>
      <w:rPr>
        <w:rFonts w:ascii="Symbol" w:hAnsi="Symbol" w:hint="default"/>
      </w:rPr>
    </w:lvl>
    <w:lvl w:ilvl="1" w:tplc="4C54C3C6" w:tentative="1">
      <w:start w:val="1"/>
      <w:numFmt w:val="bullet"/>
      <w:lvlText w:val="o"/>
      <w:lvlJc w:val="left"/>
      <w:pPr>
        <w:ind w:left="1440" w:hanging="360"/>
      </w:pPr>
      <w:rPr>
        <w:rFonts w:ascii="Courier New" w:hAnsi="Courier New" w:cs="Courier New" w:hint="default"/>
      </w:rPr>
    </w:lvl>
    <w:lvl w:ilvl="2" w:tplc="1C4286B2">
      <w:start w:val="1"/>
      <w:numFmt w:val="bullet"/>
      <w:lvlText w:val=""/>
      <w:lvlJc w:val="left"/>
      <w:pPr>
        <w:ind w:left="2160" w:hanging="360"/>
      </w:pPr>
      <w:rPr>
        <w:rFonts w:ascii="Wingdings" w:hAnsi="Wingdings" w:hint="default"/>
      </w:rPr>
    </w:lvl>
    <w:lvl w:ilvl="3" w:tplc="CD920FB2" w:tentative="1">
      <w:start w:val="1"/>
      <w:numFmt w:val="bullet"/>
      <w:lvlText w:val=""/>
      <w:lvlJc w:val="left"/>
      <w:pPr>
        <w:ind w:left="2880" w:hanging="360"/>
      </w:pPr>
      <w:rPr>
        <w:rFonts w:ascii="Symbol" w:hAnsi="Symbol" w:hint="default"/>
      </w:rPr>
    </w:lvl>
    <w:lvl w:ilvl="4" w:tplc="81A2B420" w:tentative="1">
      <w:start w:val="1"/>
      <w:numFmt w:val="bullet"/>
      <w:lvlText w:val="o"/>
      <w:lvlJc w:val="left"/>
      <w:pPr>
        <w:ind w:left="3600" w:hanging="360"/>
      </w:pPr>
      <w:rPr>
        <w:rFonts w:ascii="Courier New" w:hAnsi="Courier New" w:cs="Courier New" w:hint="default"/>
      </w:rPr>
    </w:lvl>
    <w:lvl w:ilvl="5" w:tplc="BBB21432" w:tentative="1">
      <w:start w:val="1"/>
      <w:numFmt w:val="bullet"/>
      <w:lvlText w:val=""/>
      <w:lvlJc w:val="left"/>
      <w:pPr>
        <w:ind w:left="4320" w:hanging="360"/>
      </w:pPr>
      <w:rPr>
        <w:rFonts w:ascii="Wingdings" w:hAnsi="Wingdings" w:hint="default"/>
      </w:rPr>
    </w:lvl>
    <w:lvl w:ilvl="6" w:tplc="4634C318" w:tentative="1">
      <w:start w:val="1"/>
      <w:numFmt w:val="bullet"/>
      <w:lvlText w:val=""/>
      <w:lvlJc w:val="left"/>
      <w:pPr>
        <w:ind w:left="5040" w:hanging="360"/>
      </w:pPr>
      <w:rPr>
        <w:rFonts w:ascii="Symbol" w:hAnsi="Symbol" w:hint="default"/>
      </w:rPr>
    </w:lvl>
    <w:lvl w:ilvl="7" w:tplc="27984D10" w:tentative="1">
      <w:start w:val="1"/>
      <w:numFmt w:val="bullet"/>
      <w:lvlText w:val="o"/>
      <w:lvlJc w:val="left"/>
      <w:pPr>
        <w:ind w:left="5760" w:hanging="360"/>
      </w:pPr>
      <w:rPr>
        <w:rFonts w:ascii="Courier New" w:hAnsi="Courier New" w:cs="Courier New" w:hint="default"/>
      </w:rPr>
    </w:lvl>
    <w:lvl w:ilvl="8" w:tplc="BD6C6BF8" w:tentative="1">
      <w:start w:val="1"/>
      <w:numFmt w:val="bullet"/>
      <w:lvlText w:val=""/>
      <w:lvlJc w:val="left"/>
      <w:pPr>
        <w:ind w:left="6480" w:hanging="360"/>
      </w:pPr>
      <w:rPr>
        <w:rFonts w:ascii="Wingdings" w:hAnsi="Wingdings" w:hint="default"/>
      </w:rPr>
    </w:lvl>
  </w:abstractNum>
  <w:abstractNum w:abstractNumId="186">
    <w:nsid w:val="2B1A350A"/>
    <w:multiLevelType w:val="hybridMultilevel"/>
    <w:tmpl w:val="078254F0"/>
    <w:lvl w:ilvl="0" w:tplc="14F6864C">
      <w:start w:val="1"/>
      <w:numFmt w:val="bullet"/>
      <w:lvlText w:val=""/>
      <w:lvlJc w:val="left"/>
      <w:pPr>
        <w:ind w:left="720" w:hanging="360"/>
      </w:pPr>
      <w:rPr>
        <w:rFonts w:ascii="Symbol" w:hAnsi="Symbol" w:hint="default"/>
      </w:rPr>
    </w:lvl>
    <w:lvl w:ilvl="1" w:tplc="72C2F7E2" w:tentative="1">
      <w:start w:val="1"/>
      <w:numFmt w:val="bullet"/>
      <w:lvlText w:val="o"/>
      <w:lvlJc w:val="left"/>
      <w:pPr>
        <w:ind w:left="1440" w:hanging="360"/>
      </w:pPr>
      <w:rPr>
        <w:rFonts w:ascii="Courier New" w:hAnsi="Courier New" w:cs="Courier New" w:hint="default"/>
      </w:rPr>
    </w:lvl>
    <w:lvl w:ilvl="2" w:tplc="5ACA6A58">
      <w:start w:val="1"/>
      <w:numFmt w:val="bullet"/>
      <w:lvlText w:val=""/>
      <w:lvlJc w:val="left"/>
      <w:pPr>
        <w:ind w:left="2160" w:hanging="360"/>
      </w:pPr>
      <w:rPr>
        <w:rFonts w:ascii="Wingdings" w:hAnsi="Wingdings" w:hint="default"/>
      </w:rPr>
    </w:lvl>
    <w:lvl w:ilvl="3" w:tplc="18D860AE" w:tentative="1">
      <w:start w:val="1"/>
      <w:numFmt w:val="bullet"/>
      <w:lvlText w:val=""/>
      <w:lvlJc w:val="left"/>
      <w:pPr>
        <w:ind w:left="2880" w:hanging="360"/>
      </w:pPr>
      <w:rPr>
        <w:rFonts w:ascii="Symbol" w:hAnsi="Symbol" w:hint="default"/>
      </w:rPr>
    </w:lvl>
    <w:lvl w:ilvl="4" w:tplc="5AEC820C" w:tentative="1">
      <w:start w:val="1"/>
      <w:numFmt w:val="bullet"/>
      <w:lvlText w:val="o"/>
      <w:lvlJc w:val="left"/>
      <w:pPr>
        <w:ind w:left="3600" w:hanging="360"/>
      </w:pPr>
      <w:rPr>
        <w:rFonts w:ascii="Courier New" w:hAnsi="Courier New" w:cs="Courier New" w:hint="default"/>
      </w:rPr>
    </w:lvl>
    <w:lvl w:ilvl="5" w:tplc="7AD6D098" w:tentative="1">
      <w:start w:val="1"/>
      <w:numFmt w:val="bullet"/>
      <w:lvlText w:val=""/>
      <w:lvlJc w:val="left"/>
      <w:pPr>
        <w:ind w:left="4320" w:hanging="360"/>
      </w:pPr>
      <w:rPr>
        <w:rFonts w:ascii="Wingdings" w:hAnsi="Wingdings" w:hint="default"/>
      </w:rPr>
    </w:lvl>
    <w:lvl w:ilvl="6" w:tplc="F97252AE" w:tentative="1">
      <w:start w:val="1"/>
      <w:numFmt w:val="bullet"/>
      <w:lvlText w:val=""/>
      <w:lvlJc w:val="left"/>
      <w:pPr>
        <w:ind w:left="5040" w:hanging="360"/>
      </w:pPr>
      <w:rPr>
        <w:rFonts w:ascii="Symbol" w:hAnsi="Symbol" w:hint="default"/>
      </w:rPr>
    </w:lvl>
    <w:lvl w:ilvl="7" w:tplc="4710B7A8" w:tentative="1">
      <w:start w:val="1"/>
      <w:numFmt w:val="bullet"/>
      <w:lvlText w:val="o"/>
      <w:lvlJc w:val="left"/>
      <w:pPr>
        <w:ind w:left="5760" w:hanging="360"/>
      </w:pPr>
      <w:rPr>
        <w:rFonts w:ascii="Courier New" w:hAnsi="Courier New" w:cs="Courier New" w:hint="default"/>
      </w:rPr>
    </w:lvl>
    <w:lvl w:ilvl="8" w:tplc="554E1F4E" w:tentative="1">
      <w:start w:val="1"/>
      <w:numFmt w:val="bullet"/>
      <w:lvlText w:val=""/>
      <w:lvlJc w:val="left"/>
      <w:pPr>
        <w:ind w:left="6480" w:hanging="360"/>
      </w:pPr>
      <w:rPr>
        <w:rFonts w:ascii="Wingdings" w:hAnsi="Wingdings" w:hint="default"/>
      </w:rPr>
    </w:lvl>
  </w:abstractNum>
  <w:abstractNum w:abstractNumId="187">
    <w:nsid w:val="2B657122"/>
    <w:multiLevelType w:val="hybridMultilevel"/>
    <w:tmpl w:val="D706B23A"/>
    <w:lvl w:ilvl="0" w:tplc="0540B292">
      <w:start w:val="1"/>
      <w:numFmt w:val="bullet"/>
      <w:lvlText w:val=""/>
      <w:lvlJc w:val="left"/>
      <w:pPr>
        <w:ind w:left="720" w:hanging="360"/>
      </w:pPr>
      <w:rPr>
        <w:rFonts w:ascii="Symbol" w:hAnsi="Symbol" w:hint="default"/>
      </w:rPr>
    </w:lvl>
    <w:lvl w:ilvl="1" w:tplc="1332AFAC">
      <w:start w:val="1"/>
      <w:numFmt w:val="bullet"/>
      <w:lvlText w:val="o"/>
      <w:lvlJc w:val="left"/>
      <w:pPr>
        <w:ind w:left="1440" w:hanging="360"/>
      </w:pPr>
      <w:rPr>
        <w:rFonts w:ascii="Courier New" w:hAnsi="Courier New" w:cs="Courier New" w:hint="default"/>
      </w:rPr>
    </w:lvl>
    <w:lvl w:ilvl="2" w:tplc="0B7845E4" w:tentative="1">
      <w:start w:val="1"/>
      <w:numFmt w:val="bullet"/>
      <w:lvlText w:val=""/>
      <w:lvlJc w:val="left"/>
      <w:pPr>
        <w:ind w:left="2160" w:hanging="360"/>
      </w:pPr>
      <w:rPr>
        <w:rFonts w:ascii="Wingdings" w:hAnsi="Wingdings" w:hint="default"/>
      </w:rPr>
    </w:lvl>
    <w:lvl w:ilvl="3" w:tplc="90DE077A" w:tentative="1">
      <w:start w:val="1"/>
      <w:numFmt w:val="bullet"/>
      <w:lvlText w:val=""/>
      <w:lvlJc w:val="left"/>
      <w:pPr>
        <w:ind w:left="2880" w:hanging="360"/>
      </w:pPr>
      <w:rPr>
        <w:rFonts w:ascii="Symbol" w:hAnsi="Symbol" w:hint="default"/>
      </w:rPr>
    </w:lvl>
    <w:lvl w:ilvl="4" w:tplc="2A6E3D9C" w:tentative="1">
      <w:start w:val="1"/>
      <w:numFmt w:val="bullet"/>
      <w:lvlText w:val="o"/>
      <w:lvlJc w:val="left"/>
      <w:pPr>
        <w:ind w:left="3600" w:hanging="360"/>
      </w:pPr>
      <w:rPr>
        <w:rFonts w:ascii="Courier New" w:hAnsi="Courier New" w:cs="Courier New" w:hint="default"/>
      </w:rPr>
    </w:lvl>
    <w:lvl w:ilvl="5" w:tplc="E65E3834" w:tentative="1">
      <w:start w:val="1"/>
      <w:numFmt w:val="bullet"/>
      <w:lvlText w:val=""/>
      <w:lvlJc w:val="left"/>
      <w:pPr>
        <w:ind w:left="4320" w:hanging="360"/>
      </w:pPr>
      <w:rPr>
        <w:rFonts w:ascii="Wingdings" w:hAnsi="Wingdings" w:hint="default"/>
      </w:rPr>
    </w:lvl>
    <w:lvl w:ilvl="6" w:tplc="8F42728C" w:tentative="1">
      <w:start w:val="1"/>
      <w:numFmt w:val="bullet"/>
      <w:lvlText w:val=""/>
      <w:lvlJc w:val="left"/>
      <w:pPr>
        <w:ind w:left="5040" w:hanging="360"/>
      </w:pPr>
      <w:rPr>
        <w:rFonts w:ascii="Symbol" w:hAnsi="Symbol" w:hint="default"/>
      </w:rPr>
    </w:lvl>
    <w:lvl w:ilvl="7" w:tplc="D99EF9CA" w:tentative="1">
      <w:start w:val="1"/>
      <w:numFmt w:val="bullet"/>
      <w:lvlText w:val="o"/>
      <w:lvlJc w:val="left"/>
      <w:pPr>
        <w:ind w:left="5760" w:hanging="360"/>
      </w:pPr>
      <w:rPr>
        <w:rFonts w:ascii="Courier New" w:hAnsi="Courier New" w:cs="Courier New" w:hint="default"/>
      </w:rPr>
    </w:lvl>
    <w:lvl w:ilvl="8" w:tplc="6FF477F4" w:tentative="1">
      <w:start w:val="1"/>
      <w:numFmt w:val="bullet"/>
      <w:lvlText w:val=""/>
      <w:lvlJc w:val="left"/>
      <w:pPr>
        <w:ind w:left="6480" w:hanging="360"/>
      </w:pPr>
      <w:rPr>
        <w:rFonts w:ascii="Wingdings" w:hAnsi="Wingdings" w:hint="default"/>
      </w:rPr>
    </w:lvl>
  </w:abstractNum>
  <w:abstractNum w:abstractNumId="188">
    <w:nsid w:val="2B743B42"/>
    <w:multiLevelType w:val="hybridMultilevel"/>
    <w:tmpl w:val="11AEA1B6"/>
    <w:lvl w:ilvl="0" w:tplc="4836AA06">
      <w:start w:val="1"/>
      <w:numFmt w:val="bullet"/>
      <w:lvlText w:val=""/>
      <w:lvlJc w:val="left"/>
      <w:pPr>
        <w:ind w:left="720" w:hanging="360"/>
      </w:pPr>
      <w:rPr>
        <w:rFonts w:ascii="Symbol" w:hAnsi="Symbol" w:hint="default"/>
      </w:rPr>
    </w:lvl>
    <w:lvl w:ilvl="1" w:tplc="3FE8FA62">
      <w:start w:val="1"/>
      <w:numFmt w:val="bullet"/>
      <w:lvlText w:val="o"/>
      <w:lvlJc w:val="left"/>
      <w:pPr>
        <w:ind w:left="1440" w:hanging="360"/>
      </w:pPr>
      <w:rPr>
        <w:rFonts w:ascii="Courier New" w:hAnsi="Courier New" w:cs="Courier New" w:hint="default"/>
      </w:rPr>
    </w:lvl>
    <w:lvl w:ilvl="2" w:tplc="081A0FCA" w:tentative="1">
      <w:start w:val="1"/>
      <w:numFmt w:val="bullet"/>
      <w:lvlText w:val=""/>
      <w:lvlJc w:val="left"/>
      <w:pPr>
        <w:ind w:left="2160" w:hanging="360"/>
      </w:pPr>
      <w:rPr>
        <w:rFonts w:ascii="Wingdings" w:hAnsi="Wingdings" w:hint="default"/>
      </w:rPr>
    </w:lvl>
    <w:lvl w:ilvl="3" w:tplc="3ACAA18E" w:tentative="1">
      <w:start w:val="1"/>
      <w:numFmt w:val="bullet"/>
      <w:lvlText w:val=""/>
      <w:lvlJc w:val="left"/>
      <w:pPr>
        <w:ind w:left="2880" w:hanging="360"/>
      </w:pPr>
      <w:rPr>
        <w:rFonts w:ascii="Symbol" w:hAnsi="Symbol" w:hint="default"/>
      </w:rPr>
    </w:lvl>
    <w:lvl w:ilvl="4" w:tplc="46A46394" w:tentative="1">
      <w:start w:val="1"/>
      <w:numFmt w:val="bullet"/>
      <w:lvlText w:val="o"/>
      <w:lvlJc w:val="left"/>
      <w:pPr>
        <w:ind w:left="3600" w:hanging="360"/>
      </w:pPr>
      <w:rPr>
        <w:rFonts w:ascii="Courier New" w:hAnsi="Courier New" w:cs="Courier New" w:hint="default"/>
      </w:rPr>
    </w:lvl>
    <w:lvl w:ilvl="5" w:tplc="9DE61592" w:tentative="1">
      <w:start w:val="1"/>
      <w:numFmt w:val="bullet"/>
      <w:lvlText w:val=""/>
      <w:lvlJc w:val="left"/>
      <w:pPr>
        <w:ind w:left="4320" w:hanging="360"/>
      </w:pPr>
      <w:rPr>
        <w:rFonts w:ascii="Wingdings" w:hAnsi="Wingdings" w:hint="default"/>
      </w:rPr>
    </w:lvl>
    <w:lvl w:ilvl="6" w:tplc="E350324C" w:tentative="1">
      <w:start w:val="1"/>
      <w:numFmt w:val="bullet"/>
      <w:lvlText w:val=""/>
      <w:lvlJc w:val="left"/>
      <w:pPr>
        <w:ind w:left="5040" w:hanging="360"/>
      </w:pPr>
      <w:rPr>
        <w:rFonts w:ascii="Symbol" w:hAnsi="Symbol" w:hint="default"/>
      </w:rPr>
    </w:lvl>
    <w:lvl w:ilvl="7" w:tplc="EFD8BFF0" w:tentative="1">
      <w:start w:val="1"/>
      <w:numFmt w:val="bullet"/>
      <w:lvlText w:val="o"/>
      <w:lvlJc w:val="left"/>
      <w:pPr>
        <w:ind w:left="5760" w:hanging="360"/>
      </w:pPr>
      <w:rPr>
        <w:rFonts w:ascii="Courier New" w:hAnsi="Courier New" w:cs="Courier New" w:hint="default"/>
      </w:rPr>
    </w:lvl>
    <w:lvl w:ilvl="8" w:tplc="DB445AF8" w:tentative="1">
      <w:start w:val="1"/>
      <w:numFmt w:val="bullet"/>
      <w:lvlText w:val=""/>
      <w:lvlJc w:val="left"/>
      <w:pPr>
        <w:ind w:left="6480" w:hanging="360"/>
      </w:pPr>
      <w:rPr>
        <w:rFonts w:ascii="Wingdings" w:hAnsi="Wingdings" w:hint="default"/>
      </w:rPr>
    </w:lvl>
  </w:abstractNum>
  <w:abstractNum w:abstractNumId="189">
    <w:nsid w:val="2B7C7B92"/>
    <w:multiLevelType w:val="hybridMultilevel"/>
    <w:tmpl w:val="C5AA8F5A"/>
    <w:lvl w:ilvl="0" w:tplc="10C222B0">
      <w:start w:val="1"/>
      <w:numFmt w:val="bullet"/>
      <w:lvlText w:val=""/>
      <w:lvlJc w:val="left"/>
      <w:pPr>
        <w:ind w:left="720" w:hanging="360"/>
      </w:pPr>
      <w:rPr>
        <w:rFonts w:ascii="Symbol" w:hAnsi="Symbol" w:hint="default"/>
      </w:rPr>
    </w:lvl>
    <w:lvl w:ilvl="1" w:tplc="0F626990">
      <w:start w:val="1"/>
      <w:numFmt w:val="bullet"/>
      <w:lvlText w:val="o"/>
      <w:lvlJc w:val="left"/>
      <w:pPr>
        <w:ind w:left="1440" w:hanging="360"/>
      </w:pPr>
      <w:rPr>
        <w:rFonts w:ascii="Courier New" w:hAnsi="Courier New" w:cs="Courier New" w:hint="default"/>
      </w:rPr>
    </w:lvl>
    <w:lvl w:ilvl="2" w:tplc="35A2FE08" w:tentative="1">
      <w:start w:val="1"/>
      <w:numFmt w:val="bullet"/>
      <w:lvlText w:val=""/>
      <w:lvlJc w:val="left"/>
      <w:pPr>
        <w:ind w:left="2160" w:hanging="360"/>
      </w:pPr>
      <w:rPr>
        <w:rFonts w:ascii="Wingdings" w:hAnsi="Wingdings" w:hint="default"/>
      </w:rPr>
    </w:lvl>
    <w:lvl w:ilvl="3" w:tplc="FF96C1CC" w:tentative="1">
      <w:start w:val="1"/>
      <w:numFmt w:val="bullet"/>
      <w:lvlText w:val=""/>
      <w:lvlJc w:val="left"/>
      <w:pPr>
        <w:ind w:left="2880" w:hanging="360"/>
      </w:pPr>
      <w:rPr>
        <w:rFonts w:ascii="Symbol" w:hAnsi="Symbol" w:hint="default"/>
      </w:rPr>
    </w:lvl>
    <w:lvl w:ilvl="4" w:tplc="3910911C" w:tentative="1">
      <w:start w:val="1"/>
      <w:numFmt w:val="bullet"/>
      <w:lvlText w:val="o"/>
      <w:lvlJc w:val="left"/>
      <w:pPr>
        <w:ind w:left="3600" w:hanging="360"/>
      </w:pPr>
      <w:rPr>
        <w:rFonts w:ascii="Courier New" w:hAnsi="Courier New" w:cs="Courier New" w:hint="default"/>
      </w:rPr>
    </w:lvl>
    <w:lvl w:ilvl="5" w:tplc="8D047EBE" w:tentative="1">
      <w:start w:val="1"/>
      <w:numFmt w:val="bullet"/>
      <w:lvlText w:val=""/>
      <w:lvlJc w:val="left"/>
      <w:pPr>
        <w:ind w:left="4320" w:hanging="360"/>
      </w:pPr>
      <w:rPr>
        <w:rFonts w:ascii="Wingdings" w:hAnsi="Wingdings" w:hint="default"/>
      </w:rPr>
    </w:lvl>
    <w:lvl w:ilvl="6" w:tplc="B82AAF7A" w:tentative="1">
      <w:start w:val="1"/>
      <w:numFmt w:val="bullet"/>
      <w:lvlText w:val=""/>
      <w:lvlJc w:val="left"/>
      <w:pPr>
        <w:ind w:left="5040" w:hanging="360"/>
      </w:pPr>
      <w:rPr>
        <w:rFonts w:ascii="Symbol" w:hAnsi="Symbol" w:hint="default"/>
      </w:rPr>
    </w:lvl>
    <w:lvl w:ilvl="7" w:tplc="57363716" w:tentative="1">
      <w:start w:val="1"/>
      <w:numFmt w:val="bullet"/>
      <w:lvlText w:val="o"/>
      <w:lvlJc w:val="left"/>
      <w:pPr>
        <w:ind w:left="5760" w:hanging="360"/>
      </w:pPr>
      <w:rPr>
        <w:rFonts w:ascii="Courier New" w:hAnsi="Courier New" w:cs="Courier New" w:hint="default"/>
      </w:rPr>
    </w:lvl>
    <w:lvl w:ilvl="8" w:tplc="92DC87BE" w:tentative="1">
      <w:start w:val="1"/>
      <w:numFmt w:val="bullet"/>
      <w:lvlText w:val=""/>
      <w:lvlJc w:val="left"/>
      <w:pPr>
        <w:ind w:left="6480" w:hanging="360"/>
      </w:pPr>
      <w:rPr>
        <w:rFonts w:ascii="Wingdings" w:hAnsi="Wingdings" w:hint="default"/>
      </w:rPr>
    </w:lvl>
  </w:abstractNum>
  <w:abstractNum w:abstractNumId="190">
    <w:nsid w:val="2B837A45"/>
    <w:multiLevelType w:val="hybridMultilevel"/>
    <w:tmpl w:val="FD08AE88"/>
    <w:lvl w:ilvl="0" w:tplc="2F6E0DC6">
      <w:start w:val="1"/>
      <w:numFmt w:val="bullet"/>
      <w:lvlText w:val=""/>
      <w:lvlJc w:val="left"/>
      <w:pPr>
        <w:ind w:left="720" w:hanging="360"/>
      </w:pPr>
      <w:rPr>
        <w:rFonts w:ascii="Symbol" w:hAnsi="Symbol" w:hint="default"/>
      </w:rPr>
    </w:lvl>
    <w:lvl w:ilvl="1" w:tplc="B606770E" w:tentative="1">
      <w:start w:val="1"/>
      <w:numFmt w:val="bullet"/>
      <w:lvlText w:val="o"/>
      <w:lvlJc w:val="left"/>
      <w:pPr>
        <w:ind w:left="1440" w:hanging="360"/>
      </w:pPr>
      <w:rPr>
        <w:rFonts w:ascii="Courier New" w:hAnsi="Courier New" w:cs="Courier New" w:hint="default"/>
      </w:rPr>
    </w:lvl>
    <w:lvl w:ilvl="2" w:tplc="BE7E811C" w:tentative="1">
      <w:start w:val="1"/>
      <w:numFmt w:val="bullet"/>
      <w:lvlText w:val=""/>
      <w:lvlJc w:val="left"/>
      <w:pPr>
        <w:ind w:left="2160" w:hanging="360"/>
      </w:pPr>
      <w:rPr>
        <w:rFonts w:ascii="Wingdings" w:hAnsi="Wingdings" w:hint="default"/>
      </w:rPr>
    </w:lvl>
    <w:lvl w:ilvl="3" w:tplc="AC36095E" w:tentative="1">
      <w:start w:val="1"/>
      <w:numFmt w:val="bullet"/>
      <w:lvlText w:val=""/>
      <w:lvlJc w:val="left"/>
      <w:pPr>
        <w:ind w:left="2880" w:hanging="360"/>
      </w:pPr>
      <w:rPr>
        <w:rFonts w:ascii="Symbol" w:hAnsi="Symbol" w:hint="default"/>
      </w:rPr>
    </w:lvl>
    <w:lvl w:ilvl="4" w:tplc="C83A0768" w:tentative="1">
      <w:start w:val="1"/>
      <w:numFmt w:val="bullet"/>
      <w:lvlText w:val="o"/>
      <w:lvlJc w:val="left"/>
      <w:pPr>
        <w:ind w:left="3600" w:hanging="360"/>
      </w:pPr>
      <w:rPr>
        <w:rFonts w:ascii="Courier New" w:hAnsi="Courier New" w:cs="Courier New" w:hint="default"/>
      </w:rPr>
    </w:lvl>
    <w:lvl w:ilvl="5" w:tplc="5CF2354C" w:tentative="1">
      <w:start w:val="1"/>
      <w:numFmt w:val="bullet"/>
      <w:lvlText w:val=""/>
      <w:lvlJc w:val="left"/>
      <w:pPr>
        <w:ind w:left="4320" w:hanging="360"/>
      </w:pPr>
      <w:rPr>
        <w:rFonts w:ascii="Wingdings" w:hAnsi="Wingdings" w:hint="default"/>
      </w:rPr>
    </w:lvl>
    <w:lvl w:ilvl="6" w:tplc="374E0822" w:tentative="1">
      <w:start w:val="1"/>
      <w:numFmt w:val="bullet"/>
      <w:lvlText w:val=""/>
      <w:lvlJc w:val="left"/>
      <w:pPr>
        <w:ind w:left="5040" w:hanging="360"/>
      </w:pPr>
      <w:rPr>
        <w:rFonts w:ascii="Symbol" w:hAnsi="Symbol" w:hint="default"/>
      </w:rPr>
    </w:lvl>
    <w:lvl w:ilvl="7" w:tplc="6FAC7D4C" w:tentative="1">
      <w:start w:val="1"/>
      <w:numFmt w:val="bullet"/>
      <w:lvlText w:val="o"/>
      <w:lvlJc w:val="left"/>
      <w:pPr>
        <w:ind w:left="5760" w:hanging="360"/>
      </w:pPr>
      <w:rPr>
        <w:rFonts w:ascii="Courier New" w:hAnsi="Courier New" w:cs="Courier New" w:hint="default"/>
      </w:rPr>
    </w:lvl>
    <w:lvl w:ilvl="8" w:tplc="342E2B08" w:tentative="1">
      <w:start w:val="1"/>
      <w:numFmt w:val="bullet"/>
      <w:lvlText w:val=""/>
      <w:lvlJc w:val="left"/>
      <w:pPr>
        <w:ind w:left="6480" w:hanging="360"/>
      </w:pPr>
      <w:rPr>
        <w:rFonts w:ascii="Wingdings" w:hAnsi="Wingdings" w:hint="default"/>
      </w:rPr>
    </w:lvl>
  </w:abstractNum>
  <w:abstractNum w:abstractNumId="191">
    <w:nsid w:val="2B8D7F1E"/>
    <w:multiLevelType w:val="hybridMultilevel"/>
    <w:tmpl w:val="C7B890EC"/>
    <w:lvl w:ilvl="0" w:tplc="469E82E0">
      <w:start w:val="1"/>
      <w:numFmt w:val="bullet"/>
      <w:lvlText w:val=""/>
      <w:lvlJc w:val="left"/>
      <w:pPr>
        <w:ind w:left="720" w:hanging="360"/>
      </w:pPr>
      <w:rPr>
        <w:rFonts w:ascii="Symbol" w:hAnsi="Symbol" w:hint="default"/>
      </w:rPr>
    </w:lvl>
    <w:lvl w:ilvl="1" w:tplc="32C06FCE" w:tentative="1">
      <w:start w:val="1"/>
      <w:numFmt w:val="bullet"/>
      <w:lvlText w:val="o"/>
      <w:lvlJc w:val="left"/>
      <w:pPr>
        <w:ind w:left="1440" w:hanging="360"/>
      </w:pPr>
      <w:rPr>
        <w:rFonts w:ascii="Courier New" w:hAnsi="Courier New" w:cs="Courier New" w:hint="default"/>
      </w:rPr>
    </w:lvl>
    <w:lvl w:ilvl="2" w:tplc="8C202C84" w:tentative="1">
      <w:start w:val="1"/>
      <w:numFmt w:val="bullet"/>
      <w:lvlText w:val=""/>
      <w:lvlJc w:val="left"/>
      <w:pPr>
        <w:ind w:left="2160" w:hanging="360"/>
      </w:pPr>
      <w:rPr>
        <w:rFonts w:ascii="Wingdings" w:hAnsi="Wingdings" w:hint="default"/>
      </w:rPr>
    </w:lvl>
    <w:lvl w:ilvl="3" w:tplc="52AAD66E" w:tentative="1">
      <w:start w:val="1"/>
      <w:numFmt w:val="bullet"/>
      <w:lvlText w:val=""/>
      <w:lvlJc w:val="left"/>
      <w:pPr>
        <w:ind w:left="2880" w:hanging="360"/>
      </w:pPr>
      <w:rPr>
        <w:rFonts w:ascii="Symbol" w:hAnsi="Symbol" w:hint="default"/>
      </w:rPr>
    </w:lvl>
    <w:lvl w:ilvl="4" w:tplc="C98C9840" w:tentative="1">
      <w:start w:val="1"/>
      <w:numFmt w:val="bullet"/>
      <w:lvlText w:val="o"/>
      <w:lvlJc w:val="left"/>
      <w:pPr>
        <w:ind w:left="3600" w:hanging="360"/>
      </w:pPr>
      <w:rPr>
        <w:rFonts w:ascii="Courier New" w:hAnsi="Courier New" w:cs="Courier New" w:hint="default"/>
      </w:rPr>
    </w:lvl>
    <w:lvl w:ilvl="5" w:tplc="76A87FCC" w:tentative="1">
      <w:start w:val="1"/>
      <w:numFmt w:val="bullet"/>
      <w:lvlText w:val=""/>
      <w:lvlJc w:val="left"/>
      <w:pPr>
        <w:ind w:left="4320" w:hanging="360"/>
      </w:pPr>
      <w:rPr>
        <w:rFonts w:ascii="Wingdings" w:hAnsi="Wingdings" w:hint="default"/>
      </w:rPr>
    </w:lvl>
    <w:lvl w:ilvl="6" w:tplc="48A8B580" w:tentative="1">
      <w:start w:val="1"/>
      <w:numFmt w:val="bullet"/>
      <w:lvlText w:val=""/>
      <w:lvlJc w:val="left"/>
      <w:pPr>
        <w:ind w:left="5040" w:hanging="360"/>
      </w:pPr>
      <w:rPr>
        <w:rFonts w:ascii="Symbol" w:hAnsi="Symbol" w:hint="default"/>
      </w:rPr>
    </w:lvl>
    <w:lvl w:ilvl="7" w:tplc="6B02ACEC" w:tentative="1">
      <w:start w:val="1"/>
      <w:numFmt w:val="bullet"/>
      <w:lvlText w:val="o"/>
      <w:lvlJc w:val="left"/>
      <w:pPr>
        <w:ind w:left="5760" w:hanging="360"/>
      </w:pPr>
      <w:rPr>
        <w:rFonts w:ascii="Courier New" w:hAnsi="Courier New" w:cs="Courier New" w:hint="default"/>
      </w:rPr>
    </w:lvl>
    <w:lvl w:ilvl="8" w:tplc="4DAE785E" w:tentative="1">
      <w:start w:val="1"/>
      <w:numFmt w:val="bullet"/>
      <w:lvlText w:val=""/>
      <w:lvlJc w:val="left"/>
      <w:pPr>
        <w:ind w:left="6480" w:hanging="360"/>
      </w:pPr>
      <w:rPr>
        <w:rFonts w:ascii="Wingdings" w:hAnsi="Wingdings" w:hint="default"/>
      </w:rPr>
    </w:lvl>
  </w:abstractNum>
  <w:abstractNum w:abstractNumId="192">
    <w:nsid w:val="2BE951F0"/>
    <w:multiLevelType w:val="hybridMultilevel"/>
    <w:tmpl w:val="4976C5E4"/>
    <w:lvl w:ilvl="0" w:tplc="309AEB4C">
      <w:start w:val="1"/>
      <w:numFmt w:val="bullet"/>
      <w:lvlText w:val=""/>
      <w:lvlJc w:val="left"/>
      <w:pPr>
        <w:ind w:left="720" w:hanging="360"/>
      </w:pPr>
      <w:rPr>
        <w:rFonts w:ascii="Symbol" w:hAnsi="Symbol" w:hint="default"/>
      </w:rPr>
    </w:lvl>
    <w:lvl w:ilvl="1" w:tplc="7AC694E2">
      <w:start w:val="1"/>
      <w:numFmt w:val="bullet"/>
      <w:lvlText w:val="o"/>
      <w:lvlJc w:val="left"/>
      <w:pPr>
        <w:ind w:left="1440" w:hanging="360"/>
      </w:pPr>
      <w:rPr>
        <w:rFonts w:ascii="Courier New" w:hAnsi="Courier New" w:cs="Courier New" w:hint="default"/>
      </w:rPr>
    </w:lvl>
    <w:lvl w:ilvl="2" w:tplc="203E602C" w:tentative="1">
      <w:start w:val="1"/>
      <w:numFmt w:val="bullet"/>
      <w:lvlText w:val=""/>
      <w:lvlJc w:val="left"/>
      <w:pPr>
        <w:ind w:left="2160" w:hanging="360"/>
      </w:pPr>
      <w:rPr>
        <w:rFonts w:ascii="Wingdings" w:hAnsi="Wingdings" w:hint="default"/>
      </w:rPr>
    </w:lvl>
    <w:lvl w:ilvl="3" w:tplc="CD304D44" w:tentative="1">
      <w:start w:val="1"/>
      <w:numFmt w:val="bullet"/>
      <w:lvlText w:val=""/>
      <w:lvlJc w:val="left"/>
      <w:pPr>
        <w:ind w:left="2880" w:hanging="360"/>
      </w:pPr>
      <w:rPr>
        <w:rFonts w:ascii="Symbol" w:hAnsi="Symbol" w:hint="default"/>
      </w:rPr>
    </w:lvl>
    <w:lvl w:ilvl="4" w:tplc="7B02710A" w:tentative="1">
      <w:start w:val="1"/>
      <w:numFmt w:val="bullet"/>
      <w:lvlText w:val="o"/>
      <w:lvlJc w:val="left"/>
      <w:pPr>
        <w:ind w:left="3600" w:hanging="360"/>
      </w:pPr>
      <w:rPr>
        <w:rFonts w:ascii="Courier New" w:hAnsi="Courier New" w:cs="Courier New" w:hint="default"/>
      </w:rPr>
    </w:lvl>
    <w:lvl w:ilvl="5" w:tplc="2E26BE00" w:tentative="1">
      <w:start w:val="1"/>
      <w:numFmt w:val="bullet"/>
      <w:lvlText w:val=""/>
      <w:lvlJc w:val="left"/>
      <w:pPr>
        <w:ind w:left="4320" w:hanging="360"/>
      </w:pPr>
      <w:rPr>
        <w:rFonts w:ascii="Wingdings" w:hAnsi="Wingdings" w:hint="default"/>
      </w:rPr>
    </w:lvl>
    <w:lvl w:ilvl="6" w:tplc="8D20A63A" w:tentative="1">
      <w:start w:val="1"/>
      <w:numFmt w:val="bullet"/>
      <w:lvlText w:val=""/>
      <w:lvlJc w:val="left"/>
      <w:pPr>
        <w:ind w:left="5040" w:hanging="360"/>
      </w:pPr>
      <w:rPr>
        <w:rFonts w:ascii="Symbol" w:hAnsi="Symbol" w:hint="default"/>
      </w:rPr>
    </w:lvl>
    <w:lvl w:ilvl="7" w:tplc="A9F0E21C" w:tentative="1">
      <w:start w:val="1"/>
      <w:numFmt w:val="bullet"/>
      <w:lvlText w:val="o"/>
      <w:lvlJc w:val="left"/>
      <w:pPr>
        <w:ind w:left="5760" w:hanging="360"/>
      </w:pPr>
      <w:rPr>
        <w:rFonts w:ascii="Courier New" w:hAnsi="Courier New" w:cs="Courier New" w:hint="default"/>
      </w:rPr>
    </w:lvl>
    <w:lvl w:ilvl="8" w:tplc="F2C0395A" w:tentative="1">
      <w:start w:val="1"/>
      <w:numFmt w:val="bullet"/>
      <w:lvlText w:val=""/>
      <w:lvlJc w:val="left"/>
      <w:pPr>
        <w:ind w:left="6480" w:hanging="360"/>
      </w:pPr>
      <w:rPr>
        <w:rFonts w:ascii="Wingdings" w:hAnsi="Wingdings" w:hint="default"/>
      </w:rPr>
    </w:lvl>
  </w:abstractNum>
  <w:abstractNum w:abstractNumId="193">
    <w:nsid w:val="2BF75329"/>
    <w:multiLevelType w:val="hybridMultilevel"/>
    <w:tmpl w:val="128A7D48"/>
    <w:lvl w:ilvl="0" w:tplc="BBFE6DBC">
      <w:start w:val="1"/>
      <w:numFmt w:val="bullet"/>
      <w:lvlText w:val=""/>
      <w:lvlJc w:val="left"/>
      <w:pPr>
        <w:ind w:left="720" w:hanging="360"/>
      </w:pPr>
      <w:rPr>
        <w:rFonts w:ascii="Symbol" w:hAnsi="Symbol" w:hint="default"/>
      </w:rPr>
    </w:lvl>
    <w:lvl w:ilvl="1" w:tplc="42B6AA42">
      <w:start w:val="1"/>
      <w:numFmt w:val="bullet"/>
      <w:lvlText w:val="o"/>
      <w:lvlJc w:val="left"/>
      <w:pPr>
        <w:ind w:left="1440" w:hanging="360"/>
      </w:pPr>
      <w:rPr>
        <w:rFonts w:ascii="Courier New" w:hAnsi="Courier New" w:cs="Courier New" w:hint="default"/>
      </w:rPr>
    </w:lvl>
    <w:lvl w:ilvl="2" w:tplc="36C0BDC6" w:tentative="1">
      <w:start w:val="1"/>
      <w:numFmt w:val="bullet"/>
      <w:lvlText w:val=""/>
      <w:lvlJc w:val="left"/>
      <w:pPr>
        <w:ind w:left="2160" w:hanging="360"/>
      </w:pPr>
      <w:rPr>
        <w:rFonts w:ascii="Wingdings" w:hAnsi="Wingdings" w:hint="default"/>
      </w:rPr>
    </w:lvl>
    <w:lvl w:ilvl="3" w:tplc="ED128A42" w:tentative="1">
      <w:start w:val="1"/>
      <w:numFmt w:val="bullet"/>
      <w:lvlText w:val=""/>
      <w:lvlJc w:val="left"/>
      <w:pPr>
        <w:ind w:left="2880" w:hanging="360"/>
      </w:pPr>
      <w:rPr>
        <w:rFonts w:ascii="Symbol" w:hAnsi="Symbol" w:hint="default"/>
      </w:rPr>
    </w:lvl>
    <w:lvl w:ilvl="4" w:tplc="943EB000" w:tentative="1">
      <w:start w:val="1"/>
      <w:numFmt w:val="bullet"/>
      <w:lvlText w:val="o"/>
      <w:lvlJc w:val="left"/>
      <w:pPr>
        <w:ind w:left="3600" w:hanging="360"/>
      </w:pPr>
      <w:rPr>
        <w:rFonts w:ascii="Courier New" w:hAnsi="Courier New" w:cs="Courier New" w:hint="default"/>
      </w:rPr>
    </w:lvl>
    <w:lvl w:ilvl="5" w:tplc="79BCA62A" w:tentative="1">
      <w:start w:val="1"/>
      <w:numFmt w:val="bullet"/>
      <w:lvlText w:val=""/>
      <w:lvlJc w:val="left"/>
      <w:pPr>
        <w:ind w:left="4320" w:hanging="360"/>
      </w:pPr>
      <w:rPr>
        <w:rFonts w:ascii="Wingdings" w:hAnsi="Wingdings" w:hint="default"/>
      </w:rPr>
    </w:lvl>
    <w:lvl w:ilvl="6" w:tplc="471EAAE2" w:tentative="1">
      <w:start w:val="1"/>
      <w:numFmt w:val="bullet"/>
      <w:lvlText w:val=""/>
      <w:lvlJc w:val="left"/>
      <w:pPr>
        <w:ind w:left="5040" w:hanging="360"/>
      </w:pPr>
      <w:rPr>
        <w:rFonts w:ascii="Symbol" w:hAnsi="Symbol" w:hint="default"/>
      </w:rPr>
    </w:lvl>
    <w:lvl w:ilvl="7" w:tplc="2BD02CAC" w:tentative="1">
      <w:start w:val="1"/>
      <w:numFmt w:val="bullet"/>
      <w:lvlText w:val="o"/>
      <w:lvlJc w:val="left"/>
      <w:pPr>
        <w:ind w:left="5760" w:hanging="360"/>
      </w:pPr>
      <w:rPr>
        <w:rFonts w:ascii="Courier New" w:hAnsi="Courier New" w:cs="Courier New" w:hint="default"/>
      </w:rPr>
    </w:lvl>
    <w:lvl w:ilvl="8" w:tplc="520C01AE" w:tentative="1">
      <w:start w:val="1"/>
      <w:numFmt w:val="bullet"/>
      <w:lvlText w:val=""/>
      <w:lvlJc w:val="left"/>
      <w:pPr>
        <w:ind w:left="6480" w:hanging="360"/>
      </w:pPr>
      <w:rPr>
        <w:rFonts w:ascii="Wingdings" w:hAnsi="Wingdings" w:hint="default"/>
      </w:rPr>
    </w:lvl>
  </w:abstractNum>
  <w:abstractNum w:abstractNumId="194">
    <w:nsid w:val="2C992665"/>
    <w:multiLevelType w:val="hybridMultilevel"/>
    <w:tmpl w:val="57BAD830"/>
    <w:lvl w:ilvl="0" w:tplc="3508CEDA">
      <w:start w:val="1"/>
      <w:numFmt w:val="bullet"/>
      <w:lvlText w:val=""/>
      <w:lvlJc w:val="left"/>
      <w:pPr>
        <w:ind w:left="720" w:hanging="360"/>
      </w:pPr>
      <w:rPr>
        <w:rFonts w:ascii="Symbol" w:hAnsi="Symbol" w:hint="default"/>
      </w:rPr>
    </w:lvl>
    <w:lvl w:ilvl="1" w:tplc="14B48430" w:tentative="1">
      <w:start w:val="1"/>
      <w:numFmt w:val="bullet"/>
      <w:lvlText w:val="o"/>
      <w:lvlJc w:val="left"/>
      <w:pPr>
        <w:ind w:left="1440" w:hanging="360"/>
      </w:pPr>
      <w:rPr>
        <w:rFonts w:ascii="Courier New" w:hAnsi="Courier New" w:cs="Courier New" w:hint="default"/>
      </w:rPr>
    </w:lvl>
    <w:lvl w:ilvl="2" w:tplc="C40A3B0E" w:tentative="1">
      <w:start w:val="1"/>
      <w:numFmt w:val="bullet"/>
      <w:lvlText w:val=""/>
      <w:lvlJc w:val="left"/>
      <w:pPr>
        <w:ind w:left="2160" w:hanging="360"/>
      </w:pPr>
      <w:rPr>
        <w:rFonts w:ascii="Wingdings" w:hAnsi="Wingdings" w:hint="default"/>
      </w:rPr>
    </w:lvl>
    <w:lvl w:ilvl="3" w:tplc="F7588FAC" w:tentative="1">
      <w:start w:val="1"/>
      <w:numFmt w:val="bullet"/>
      <w:lvlText w:val=""/>
      <w:lvlJc w:val="left"/>
      <w:pPr>
        <w:ind w:left="2880" w:hanging="360"/>
      </w:pPr>
      <w:rPr>
        <w:rFonts w:ascii="Symbol" w:hAnsi="Symbol" w:hint="default"/>
      </w:rPr>
    </w:lvl>
    <w:lvl w:ilvl="4" w:tplc="5888E2DC" w:tentative="1">
      <w:start w:val="1"/>
      <w:numFmt w:val="bullet"/>
      <w:lvlText w:val="o"/>
      <w:lvlJc w:val="left"/>
      <w:pPr>
        <w:ind w:left="3600" w:hanging="360"/>
      </w:pPr>
      <w:rPr>
        <w:rFonts w:ascii="Courier New" w:hAnsi="Courier New" w:cs="Courier New" w:hint="default"/>
      </w:rPr>
    </w:lvl>
    <w:lvl w:ilvl="5" w:tplc="C9E01344" w:tentative="1">
      <w:start w:val="1"/>
      <w:numFmt w:val="bullet"/>
      <w:lvlText w:val=""/>
      <w:lvlJc w:val="left"/>
      <w:pPr>
        <w:ind w:left="4320" w:hanging="360"/>
      </w:pPr>
      <w:rPr>
        <w:rFonts w:ascii="Wingdings" w:hAnsi="Wingdings" w:hint="default"/>
      </w:rPr>
    </w:lvl>
    <w:lvl w:ilvl="6" w:tplc="612E7910" w:tentative="1">
      <w:start w:val="1"/>
      <w:numFmt w:val="bullet"/>
      <w:lvlText w:val=""/>
      <w:lvlJc w:val="left"/>
      <w:pPr>
        <w:ind w:left="5040" w:hanging="360"/>
      </w:pPr>
      <w:rPr>
        <w:rFonts w:ascii="Symbol" w:hAnsi="Symbol" w:hint="default"/>
      </w:rPr>
    </w:lvl>
    <w:lvl w:ilvl="7" w:tplc="B8EA758E" w:tentative="1">
      <w:start w:val="1"/>
      <w:numFmt w:val="bullet"/>
      <w:lvlText w:val="o"/>
      <w:lvlJc w:val="left"/>
      <w:pPr>
        <w:ind w:left="5760" w:hanging="360"/>
      </w:pPr>
      <w:rPr>
        <w:rFonts w:ascii="Courier New" w:hAnsi="Courier New" w:cs="Courier New" w:hint="default"/>
      </w:rPr>
    </w:lvl>
    <w:lvl w:ilvl="8" w:tplc="6DB41378" w:tentative="1">
      <w:start w:val="1"/>
      <w:numFmt w:val="bullet"/>
      <w:lvlText w:val=""/>
      <w:lvlJc w:val="left"/>
      <w:pPr>
        <w:ind w:left="6480" w:hanging="360"/>
      </w:pPr>
      <w:rPr>
        <w:rFonts w:ascii="Wingdings" w:hAnsi="Wingdings" w:hint="default"/>
      </w:rPr>
    </w:lvl>
  </w:abstractNum>
  <w:abstractNum w:abstractNumId="195">
    <w:nsid w:val="2CBC59C8"/>
    <w:multiLevelType w:val="hybridMultilevel"/>
    <w:tmpl w:val="16DE9826"/>
    <w:lvl w:ilvl="0" w:tplc="7AAA6548">
      <w:start w:val="1"/>
      <w:numFmt w:val="bullet"/>
      <w:lvlText w:val=""/>
      <w:lvlJc w:val="left"/>
      <w:pPr>
        <w:ind w:left="720" w:hanging="360"/>
      </w:pPr>
      <w:rPr>
        <w:rFonts w:ascii="Symbol" w:hAnsi="Symbol" w:hint="default"/>
      </w:rPr>
    </w:lvl>
    <w:lvl w:ilvl="1" w:tplc="E054B5BE" w:tentative="1">
      <w:start w:val="1"/>
      <w:numFmt w:val="bullet"/>
      <w:lvlText w:val="o"/>
      <w:lvlJc w:val="left"/>
      <w:pPr>
        <w:ind w:left="1440" w:hanging="360"/>
      </w:pPr>
      <w:rPr>
        <w:rFonts w:ascii="Courier New" w:hAnsi="Courier New" w:cs="Courier New" w:hint="default"/>
      </w:rPr>
    </w:lvl>
    <w:lvl w:ilvl="2" w:tplc="D26AE77E" w:tentative="1">
      <w:start w:val="1"/>
      <w:numFmt w:val="bullet"/>
      <w:lvlText w:val=""/>
      <w:lvlJc w:val="left"/>
      <w:pPr>
        <w:ind w:left="2160" w:hanging="360"/>
      </w:pPr>
      <w:rPr>
        <w:rFonts w:ascii="Wingdings" w:hAnsi="Wingdings" w:hint="default"/>
      </w:rPr>
    </w:lvl>
    <w:lvl w:ilvl="3" w:tplc="6C78B35C" w:tentative="1">
      <w:start w:val="1"/>
      <w:numFmt w:val="bullet"/>
      <w:lvlText w:val=""/>
      <w:lvlJc w:val="left"/>
      <w:pPr>
        <w:ind w:left="2880" w:hanging="360"/>
      </w:pPr>
      <w:rPr>
        <w:rFonts w:ascii="Symbol" w:hAnsi="Symbol" w:hint="default"/>
      </w:rPr>
    </w:lvl>
    <w:lvl w:ilvl="4" w:tplc="3F8C311A" w:tentative="1">
      <w:start w:val="1"/>
      <w:numFmt w:val="bullet"/>
      <w:lvlText w:val="o"/>
      <w:lvlJc w:val="left"/>
      <w:pPr>
        <w:ind w:left="3600" w:hanging="360"/>
      </w:pPr>
      <w:rPr>
        <w:rFonts w:ascii="Courier New" w:hAnsi="Courier New" w:cs="Courier New" w:hint="default"/>
      </w:rPr>
    </w:lvl>
    <w:lvl w:ilvl="5" w:tplc="FEFA712C" w:tentative="1">
      <w:start w:val="1"/>
      <w:numFmt w:val="bullet"/>
      <w:lvlText w:val=""/>
      <w:lvlJc w:val="left"/>
      <w:pPr>
        <w:ind w:left="4320" w:hanging="360"/>
      </w:pPr>
      <w:rPr>
        <w:rFonts w:ascii="Wingdings" w:hAnsi="Wingdings" w:hint="default"/>
      </w:rPr>
    </w:lvl>
    <w:lvl w:ilvl="6" w:tplc="0672B724" w:tentative="1">
      <w:start w:val="1"/>
      <w:numFmt w:val="bullet"/>
      <w:lvlText w:val=""/>
      <w:lvlJc w:val="left"/>
      <w:pPr>
        <w:ind w:left="5040" w:hanging="360"/>
      </w:pPr>
      <w:rPr>
        <w:rFonts w:ascii="Symbol" w:hAnsi="Symbol" w:hint="default"/>
      </w:rPr>
    </w:lvl>
    <w:lvl w:ilvl="7" w:tplc="98C8D210" w:tentative="1">
      <w:start w:val="1"/>
      <w:numFmt w:val="bullet"/>
      <w:lvlText w:val="o"/>
      <w:lvlJc w:val="left"/>
      <w:pPr>
        <w:ind w:left="5760" w:hanging="360"/>
      </w:pPr>
      <w:rPr>
        <w:rFonts w:ascii="Courier New" w:hAnsi="Courier New" w:cs="Courier New" w:hint="default"/>
      </w:rPr>
    </w:lvl>
    <w:lvl w:ilvl="8" w:tplc="4B927ED2" w:tentative="1">
      <w:start w:val="1"/>
      <w:numFmt w:val="bullet"/>
      <w:lvlText w:val=""/>
      <w:lvlJc w:val="left"/>
      <w:pPr>
        <w:ind w:left="6480" w:hanging="360"/>
      </w:pPr>
      <w:rPr>
        <w:rFonts w:ascii="Wingdings" w:hAnsi="Wingdings" w:hint="default"/>
      </w:rPr>
    </w:lvl>
  </w:abstractNum>
  <w:abstractNum w:abstractNumId="196">
    <w:nsid w:val="2CD638B3"/>
    <w:multiLevelType w:val="hybridMultilevel"/>
    <w:tmpl w:val="CA04989A"/>
    <w:lvl w:ilvl="0" w:tplc="EAAA2568">
      <w:start w:val="1"/>
      <w:numFmt w:val="bullet"/>
      <w:lvlText w:val=""/>
      <w:lvlJc w:val="left"/>
      <w:pPr>
        <w:ind w:left="720" w:hanging="360"/>
      </w:pPr>
      <w:rPr>
        <w:rFonts w:ascii="Symbol" w:hAnsi="Symbol" w:hint="default"/>
      </w:rPr>
    </w:lvl>
    <w:lvl w:ilvl="1" w:tplc="6030A55A">
      <w:start w:val="1"/>
      <w:numFmt w:val="bullet"/>
      <w:lvlText w:val="o"/>
      <w:lvlJc w:val="left"/>
      <w:pPr>
        <w:ind w:left="1440" w:hanging="360"/>
      </w:pPr>
      <w:rPr>
        <w:rFonts w:ascii="Courier New" w:hAnsi="Courier New" w:cs="Courier New" w:hint="default"/>
      </w:rPr>
    </w:lvl>
    <w:lvl w:ilvl="2" w:tplc="DBC4826E" w:tentative="1">
      <w:start w:val="1"/>
      <w:numFmt w:val="bullet"/>
      <w:lvlText w:val=""/>
      <w:lvlJc w:val="left"/>
      <w:pPr>
        <w:ind w:left="2160" w:hanging="360"/>
      </w:pPr>
      <w:rPr>
        <w:rFonts w:ascii="Wingdings" w:hAnsi="Wingdings" w:hint="default"/>
      </w:rPr>
    </w:lvl>
    <w:lvl w:ilvl="3" w:tplc="49444028" w:tentative="1">
      <w:start w:val="1"/>
      <w:numFmt w:val="bullet"/>
      <w:lvlText w:val=""/>
      <w:lvlJc w:val="left"/>
      <w:pPr>
        <w:ind w:left="2880" w:hanging="360"/>
      </w:pPr>
      <w:rPr>
        <w:rFonts w:ascii="Symbol" w:hAnsi="Symbol" w:hint="default"/>
      </w:rPr>
    </w:lvl>
    <w:lvl w:ilvl="4" w:tplc="C85623CE" w:tentative="1">
      <w:start w:val="1"/>
      <w:numFmt w:val="bullet"/>
      <w:lvlText w:val="o"/>
      <w:lvlJc w:val="left"/>
      <w:pPr>
        <w:ind w:left="3600" w:hanging="360"/>
      </w:pPr>
      <w:rPr>
        <w:rFonts w:ascii="Courier New" w:hAnsi="Courier New" w:cs="Courier New" w:hint="default"/>
      </w:rPr>
    </w:lvl>
    <w:lvl w:ilvl="5" w:tplc="E59056E2" w:tentative="1">
      <w:start w:val="1"/>
      <w:numFmt w:val="bullet"/>
      <w:lvlText w:val=""/>
      <w:lvlJc w:val="left"/>
      <w:pPr>
        <w:ind w:left="4320" w:hanging="360"/>
      </w:pPr>
      <w:rPr>
        <w:rFonts w:ascii="Wingdings" w:hAnsi="Wingdings" w:hint="default"/>
      </w:rPr>
    </w:lvl>
    <w:lvl w:ilvl="6" w:tplc="B534132C" w:tentative="1">
      <w:start w:val="1"/>
      <w:numFmt w:val="bullet"/>
      <w:lvlText w:val=""/>
      <w:lvlJc w:val="left"/>
      <w:pPr>
        <w:ind w:left="5040" w:hanging="360"/>
      </w:pPr>
      <w:rPr>
        <w:rFonts w:ascii="Symbol" w:hAnsi="Symbol" w:hint="default"/>
      </w:rPr>
    </w:lvl>
    <w:lvl w:ilvl="7" w:tplc="D9727518" w:tentative="1">
      <w:start w:val="1"/>
      <w:numFmt w:val="bullet"/>
      <w:lvlText w:val="o"/>
      <w:lvlJc w:val="left"/>
      <w:pPr>
        <w:ind w:left="5760" w:hanging="360"/>
      </w:pPr>
      <w:rPr>
        <w:rFonts w:ascii="Courier New" w:hAnsi="Courier New" w:cs="Courier New" w:hint="default"/>
      </w:rPr>
    </w:lvl>
    <w:lvl w:ilvl="8" w:tplc="AA306930" w:tentative="1">
      <w:start w:val="1"/>
      <w:numFmt w:val="bullet"/>
      <w:lvlText w:val=""/>
      <w:lvlJc w:val="left"/>
      <w:pPr>
        <w:ind w:left="6480" w:hanging="360"/>
      </w:pPr>
      <w:rPr>
        <w:rFonts w:ascii="Wingdings" w:hAnsi="Wingdings" w:hint="default"/>
      </w:rPr>
    </w:lvl>
  </w:abstractNum>
  <w:abstractNum w:abstractNumId="197">
    <w:nsid w:val="2D013610"/>
    <w:multiLevelType w:val="hybridMultilevel"/>
    <w:tmpl w:val="82D47F08"/>
    <w:lvl w:ilvl="0" w:tplc="BD9A47DA">
      <w:start w:val="1"/>
      <w:numFmt w:val="bullet"/>
      <w:lvlText w:val=""/>
      <w:lvlJc w:val="left"/>
      <w:pPr>
        <w:ind w:left="720" w:hanging="360"/>
      </w:pPr>
      <w:rPr>
        <w:rFonts w:ascii="Symbol" w:hAnsi="Symbol" w:hint="default"/>
      </w:rPr>
    </w:lvl>
    <w:lvl w:ilvl="1" w:tplc="F614F516">
      <w:start w:val="1"/>
      <w:numFmt w:val="bullet"/>
      <w:lvlText w:val="o"/>
      <w:lvlJc w:val="left"/>
      <w:pPr>
        <w:ind w:left="1440" w:hanging="360"/>
      </w:pPr>
      <w:rPr>
        <w:rFonts w:ascii="Courier New" w:hAnsi="Courier New" w:cs="Courier New" w:hint="default"/>
      </w:rPr>
    </w:lvl>
    <w:lvl w:ilvl="2" w:tplc="0890E14E" w:tentative="1">
      <w:start w:val="1"/>
      <w:numFmt w:val="bullet"/>
      <w:lvlText w:val=""/>
      <w:lvlJc w:val="left"/>
      <w:pPr>
        <w:ind w:left="2160" w:hanging="360"/>
      </w:pPr>
      <w:rPr>
        <w:rFonts w:ascii="Wingdings" w:hAnsi="Wingdings" w:hint="default"/>
      </w:rPr>
    </w:lvl>
    <w:lvl w:ilvl="3" w:tplc="E8CEC6AE" w:tentative="1">
      <w:start w:val="1"/>
      <w:numFmt w:val="bullet"/>
      <w:lvlText w:val=""/>
      <w:lvlJc w:val="left"/>
      <w:pPr>
        <w:ind w:left="2880" w:hanging="360"/>
      </w:pPr>
      <w:rPr>
        <w:rFonts w:ascii="Symbol" w:hAnsi="Symbol" w:hint="default"/>
      </w:rPr>
    </w:lvl>
    <w:lvl w:ilvl="4" w:tplc="AA201E8A" w:tentative="1">
      <w:start w:val="1"/>
      <w:numFmt w:val="bullet"/>
      <w:lvlText w:val="o"/>
      <w:lvlJc w:val="left"/>
      <w:pPr>
        <w:ind w:left="3600" w:hanging="360"/>
      </w:pPr>
      <w:rPr>
        <w:rFonts w:ascii="Courier New" w:hAnsi="Courier New" w:cs="Courier New" w:hint="default"/>
      </w:rPr>
    </w:lvl>
    <w:lvl w:ilvl="5" w:tplc="E4869F6A" w:tentative="1">
      <w:start w:val="1"/>
      <w:numFmt w:val="bullet"/>
      <w:lvlText w:val=""/>
      <w:lvlJc w:val="left"/>
      <w:pPr>
        <w:ind w:left="4320" w:hanging="360"/>
      </w:pPr>
      <w:rPr>
        <w:rFonts w:ascii="Wingdings" w:hAnsi="Wingdings" w:hint="default"/>
      </w:rPr>
    </w:lvl>
    <w:lvl w:ilvl="6" w:tplc="4E4AE7A6" w:tentative="1">
      <w:start w:val="1"/>
      <w:numFmt w:val="bullet"/>
      <w:lvlText w:val=""/>
      <w:lvlJc w:val="left"/>
      <w:pPr>
        <w:ind w:left="5040" w:hanging="360"/>
      </w:pPr>
      <w:rPr>
        <w:rFonts w:ascii="Symbol" w:hAnsi="Symbol" w:hint="default"/>
      </w:rPr>
    </w:lvl>
    <w:lvl w:ilvl="7" w:tplc="82823CB4" w:tentative="1">
      <w:start w:val="1"/>
      <w:numFmt w:val="bullet"/>
      <w:lvlText w:val="o"/>
      <w:lvlJc w:val="left"/>
      <w:pPr>
        <w:ind w:left="5760" w:hanging="360"/>
      </w:pPr>
      <w:rPr>
        <w:rFonts w:ascii="Courier New" w:hAnsi="Courier New" w:cs="Courier New" w:hint="default"/>
      </w:rPr>
    </w:lvl>
    <w:lvl w:ilvl="8" w:tplc="45229824" w:tentative="1">
      <w:start w:val="1"/>
      <w:numFmt w:val="bullet"/>
      <w:lvlText w:val=""/>
      <w:lvlJc w:val="left"/>
      <w:pPr>
        <w:ind w:left="6480" w:hanging="360"/>
      </w:pPr>
      <w:rPr>
        <w:rFonts w:ascii="Wingdings" w:hAnsi="Wingdings" w:hint="default"/>
      </w:rPr>
    </w:lvl>
  </w:abstractNum>
  <w:abstractNum w:abstractNumId="198">
    <w:nsid w:val="2D9D19EE"/>
    <w:multiLevelType w:val="hybridMultilevel"/>
    <w:tmpl w:val="0030A7D2"/>
    <w:lvl w:ilvl="0" w:tplc="9BD0EA84">
      <w:start w:val="1"/>
      <w:numFmt w:val="bullet"/>
      <w:lvlText w:val=""/>
      <w:lvlJc w:val="left"/>
      <w:pPr>
        <w:ind w:left="720" w:hanging="360"/>
      </w:pPr>
      <w:rPr>
        <w:rFonts w:ascii="Symbol" w:hAnsi="Symbol" w:hint="default"/>
      </w:rPr>
    </w:lvl>
    <w:lvl w:ilvl="1" w:tplc="5C4E85A0">
      <w:start w:val="1"/>
      <w:numFmt w:val="bullet"/>
      <w:lvlText w:val="o"/>
      <w:lvlJc w:val="left"/>
      <w:pPr>
        <w:ind w:left="1440" w:hanging="360"/>
      </w:pPr>
      <w:rPr>
        <w:rFonts w:ascii="Courier New" w:hAnsi="Courier New" w:cs="Courier New" w:hint="default"/>
      </w:rPr>
    </w:lvl>
    <w:lvl w:ilvl="2" w:tplc="DA20B1AA" w:tentative="1">
      <w:start w:val="1"/>
      <w:numFmt w:val="bullet"/>
      <w:lvlText w:val=""/>
      <w:lvlJc w:val="left"/>
      <w:pPr>
        <w:ind w:left="2160" w:hanging="360"/>
      </w:pPr>
      <w:rPr>
        <w:rFonts w:ascii="Wingdings" w:hAnsi="Wingdings" w:hint="default"/>
      </w:rPr>
    </w:lvl>
    <w:lvl w:ilvl="3" w:tplc="4DB821D0" w:tentative="1">
      <w:start w:val="1"/>
      <w:numFmt w:val="bullet"/>
      <w:lvlText w:val=""/>
      <w:lvlJc w:val="left"/>
      <w:pPr>
        <w:ind w:left="2880" w:hanging="360"/>
      </w:pPr>
      <w:rPr>
        <w:rFonts w:ascii="Symbol" w:hAnsi="Symbol" w:hint="default"/>
      </w:rPr>
    </w:lvl>
    <w:lvl w:ilvl="4" w:tplc="7DB6267E" w:tentative="1">
      <w:start w:val="1"/>
      <w:numFmt w:val="bullet"/>
      <w:lvlText w:val="o"/>
      <w:lvlJc w:val="left"/>
      <w:pPr>
        <w:ind w:left="3600" w:hanging="360"/>
      </w:pPr>
      <w:rPr>
        <w:rFonts w:ascii="Courier New" w:hAnsi="Courier New" w:cs="Courier New" w:hint="default"/>
      </w:rPr>
    </w:lvl>
    <w:lvl w:ilvl="5" w:tplc="22686DA2" w:tentative="1">
      <w:start w:val="1"/>
      <w:numFmt w:val="bullet"/>
      <w:lvlText w:val=""/>
      <w:lvlJc w:val="left"/>
      <w:pPr>
        <w:ind w:left="4320" w:hanging="360"/>
      </w:pPr>
      <w:rPr>
        <w:rFonts w:ascii="Wingdings" w:hAnsi="Wingdings" w:hint="default"/>
      </w:rPr>
    </w:lvl>
    <w:lvl w:ilvl="6" w:tplc="3B520A38" w:tentative="1">
      <w:start w:val="1"/>
      <w:numFmt w:val="bullet"/>
      <w:lvlText w:val=""/>
      <w:lvlJc w:val="left"/>
      <w:pPr>
        <w:ind w:left="5040" w:hanging="360"/>
      </w:pPr>
      <w:rPr>
        <w:rFonts w:ascii="Symbol" w:hAnsi="Symbol" w:hint="default"/>
      </w:rPr>
    </w:lvl>
    <w:lvl w:ilvl="7" w:tplc="7AC65E8A" w:tentative="1">
      <w:start w:val="1"/>
      <w:numFmt w:val="bullet"/>
      <w:lvlText w:val="o"/>
      <w:lvlJc w:val="left"/>
      <w:pPr>
        <w:ind w:left="5760" w:hanging="360"/>
      </w:pPr>
      <w:rPr>
        <w:rFonts w:ascii="Courier New" w:hAnsi="Courier New" w:cs="Courier New" w:hint="default"/>
      </w:rPr>
    </w:lvl>
    <w:lvl w:ilvl="8" w:tplc="3D52F19E" w:tentative="1">
      <w:start w:val="1"/>
      <w:numFmt w:val="bullet"/>
      <w:lvlText w:val=""/>
      <w:lvlJc w:val="left"/>
      <w:pPr>
        <w:ind w:left="6480" w:hanging="360"/>
      </w:pPr>
      <w:rPr>
        <w:rFonts w:ascii="Wingdings" w:hAnsi="Wingdings" w:hint="default"/>
      </w:rPr>
    </w:lvl>
  </w:abstractNum>
  <w:abstractNum w:abstractNumId="199">
    <w:nsid w:val="2DAF42FB"/>
    <w:multiLevelType w:val="hybridMultilevel"/>
    <w:tmpl w:val="B86A6076"/>
    <w:lvl w:ilvl="0" w:tplc="F6FA9DAA">
      <w:start w:val="1"/>
      <w:numFmt w:val="bullet"/>
      <w:lvlText w:val=""/>
      <w:lvlJc w:val="left"/>
      <w:pPr>
        <w:ind w:left="720" w:hanging="360"/>
      </w:pPr>
      <w:rPr>
        <w:rFonts w:ascii="Symbol" w:hAnsi="Symbol" w:hint="default"/>
      </w:rPr>
    </w:lvl>
    <w:lvl w:ilvl="1" w:tplc="1FB819B2">
      <w:start w:val="1"/>
      <w:numFmt w:val="bullet"/>
      <w:lvlText w:val="o"/>
      <w:lvlJc w:val="left"/>
      <w:pPr>
        <w:ind w:left="1440" w:hanging="360"/>
      </w:pPr>
      <w:rPr>
        <w:rFonts w:ascii="Courier New" w:hAnsi="Courier New" w:cs="Courier New" w:hint="default"/>
      </w:rPr>
    </w:lvl>
    <w:lvl w:ilvl="2" w:tplc="25BCE2E4" w:tentative="1">
      <w:start w:val="1"/>
      <w:numFmt w:val="bullet"/>
      <w:lvlText w:val=""/>
      <w:lvlJc w:val="left"/>
      <w:pPr>
        <w:ind w:left="2160" w:hanging="360"/>
      </w:pPr>
      <w:rPr>
        <w:rFonts w:ascii="Wingdings" w:hAnsi="Wingdings" w:hint="default"/>
      </w:rPr>
    </w:lvl>
    <w:lvl w:ilvl="3" w:tplc="C83E902E" w:tentative="1">
      <w:start w:val="1"/>
      <w:numFmt w:val="bullet"/>
      <w:lvlText w:val=""/>
      <w:lvlJc w:val="left"/>
      <w:pPr>
        <w:ind w:left="2880" w:hanging="360"/>
      </w:pPr>
      <w:rPr>
        <w:rFonts w:ascii="Symbol" w:hAnsi="Symbol" w:hint="default"/>
      </w:rPr>
    </w:lvl>
    <w:lvl w:ilvl="4" w:tplc="BDF629BE" w:tentative="1">
      <w:start w:val="1"/>
      <w:numFmt w:val="bullet"/>
      <w:lvlText w:val="o"/>
      <w:lvlJc w:val="left"/>
      <w:pPr>
        <w:ind w:left="3600" w:hanging="360"/>
      </w:pPr>
      <w:rPr>
        <w:rFonts w:ascii="Courier New" w:hAnsi="Courier New" w:cs="Courier New" w:hint="default"/>
      </w:rPr>
    </w:lvl>
    <w:lvl w:ilvl="5" w:tplc="CE8A1E24" w:tentative="1">
      <w:start w:val="1"/>
      <w:numFmt w:val="bullet"/>
      <w:lvlText w:val=""/>
      <w:lvlJc w:val="left"/>
      <w:pPr>
        <w:ind w:left="4320" w:hanging="360"/>
      </w:pPr>
      <w:rPr>
        <w:rFonts w:ascii="Wingdings" w:hAnsi="Wingdings" w:hint="default"/>
      </w:rPr>
    </w:lvl>
    <w:lvl w:ilvl="6" w:tplc="9250AC58" w:tentative="1">
      <w:start w:val="1"/>
      <w:numFmt w:val="bullet"/>
      <w:lvlText w:val=""/>
      <w:lvlJc w:val="left"/>
      <w:pPr>
        <w:ind w:left="5040" w:hanging="360"/>
      </w:pPr>
      <w:rPr>
        <w:rFonts w:ascii="Symbol" w:hAnsi="Symbol" w:hint="default"/>
      </w:rPr>
    </w:lvl>
    <w:lvl w:ilvl="7" w:tplc="25824558" w:tentative="1">
      <w:start w:val="1"/>
      <w:numFmt w:val="bullet"/>
      <w:lvlText w:val="o"/>
      <w:lvlJc w:val="left"/>
      <w:pPr>
        <w:ind w:left="5760" w:hanging="360"/>
      </w:pPr>
      <w:rPr>
        <w:rFonts w:ascii="Courier New" w:hAnsi="Courier New" w:cs="Courier New" w:hint="default"/>
      </w:rPr>
    </w:lvl>
    <w:lvl w:ilvl="8" w:tplc="A9967A80" w:tentative="1">
      <w:start w:val="1"/>
      <w:numFmt w:val="bullet"/>
      <w:lvlText w:val=""/>
      <w:lvlJc w:val="left"/>
      <w:pPr>
        <w:ind w:left="6480" w:hanging="360"/>
      </w:pPr>
      <w:rPr>
        <w:rFonts w:ascii="Wingdings" w:hAnsi="Wingdings" w:hint="default"/>
      </w:rPr>
    </w:lvl>
  </w:abstractNum>
  <w:abstractNum w:abstractNumId="200">
    <w:nsid w:val="2DDE57E0"/>
    <w:multiLevelType w:val="hybridMultilevel"/>
    <w:tmpl w:val="07721836"/>
    <w:lvl w:ilvl="0" w:tplc="4C641B68">
      <w:start w:val="1"/>
      <w:numFmt w:val="bullet"/>
      <w:lvlText w:val=""/>
      <w:lvlJc w:val="left"/>
      <w:pPr>
        <w:ind w:left="720" w:hanging="360"/>
      </w:pPr>
      <w:rPr>
        <w:rFonts w:ascii="Symbol" w:hAnsi="Symbol" w:hint="default"/>
      </w:rPr>
    </w:lvl>
    <w:lvl w:ilvl="1" w:tplc="C35ADDD6" w:tentative="1">
      <w:start w:val="1"/>
      <w:numFmt w:val="bullet"/>
      <w:lvlText w:val="o"/>
      <w:lvlJc w:val="left"/>
      <w:pPr>
        <w:ind w:left="1440" w:hanging="360"/>
      </w:pPr>
      <w:rPr>
        <w:rFonts w:ascii="Courier New" w:hAnsi="Courier New" w:cs="Courier New" w:hint="default"/>
      </w:rPr>
    </w:lvl>
    <w:lvl w:ilvl="2" w:tplc="1C3445A2" w:tentative="1">
      <w:start w:val="1"/>
      <w:numFmt w:val="bullet"/>
      <w:lvlText w:val=""/>
      <w:lvlJc w:val="left"/>
      <w:pPr>
        <w:ind w:left="2160" w:hanging="360"/>
      </w:pPr>
      <w:rPr>
        <w:rFonts w:ascii="Wingdings" w:hAnsi="Wingdings" w:hint="default"/>
      </w:rPr>
    </w:lvl>
    <w:lvl w:ilvl="3" w:tplc="EE2CC35C" w:tentative="1">
      <w:start w:val="1"/>
      <w:numFmt w:val="bullet"/>
      <w:lvlText w:val=""/>
      <w:lvlJc w:val="left"/>
      <w:pPr>
        <w:ind w:left="2880" w:hanging="360"/>
      </w:pPr>
      <w:rPr>
        <w:rFonts w:ascii="Symbol" w:hAnsi="Symbol" w:hint="default"/>
      </w:rPr>
    </w:lvl>
    <w:lvl w:ilvl="4" w:tplc="248098C4" w:tentative="1">
      <w:start w:val="1"/>
      <w:numFmt w:val="bullet"/>
      <w:lvlText w:val="o"/>
      <w:lvlJc w:val="left"/>
      <w:pPr>
        <w:ind w:left="3600" w:hanging="360"/>
      </w:pPr>
      <w:rPr>
        <w:rFonts w:ascii="Courier New" w:hAnsi="Courier New" w:cs="Courier New" w:hint="default"/>
      </w:rPr>
    </w:lvl>
    <w:lvl w:ilvl="5" w:tplc="187CC630" w:tentative="1">
      <w:start w:val="1"/>
      <w:numFmt w:val="bullet"/>
      <w:lvlText w:val=""/>
      <w:lvlJc w:val="left"/>
      <w:pPr>
        <w:ind w:left="4320" w:hanging="360"/>
      </w:pPr>
      <w:rPr>
        <w:rFonts w:ascii="Wingdings" w:hAnsi="Wingdings" w:hint="default"/>
      </w:rPr>
    </w:lvl>
    <w:lvl w:ilvl="6" w:tplc="96E2DF12" w:tentative="1">
      <w:start w:val="1"/>
      <w:numFmt w:val="bullet"/>
      <w:lvlText w:val=""/>
      <w:lvlJc w:val="left"/>
      <w:pPr>
        <w:ind w:left="5040" w:hanging="360"/>
      </w:pPr>
      <w:rPr>
        <w:rFonts w:ascii="Symbol" w:hAnsi="Symbol" w:hint="default"/>
      </w:rPr>
    </w:lvl>
    <w:lvl w:ilvl="7" w:tplc="57B8896E" w:tentative="1">
      <w:start w:val="1"/>
      <w:numFmt w:val="bullet"/>
      <w:lvlText w:val="o"/>
      <w:lvlJc w:val="left"/>
      <w:pPr>
        <w:ind w:left="5760" w:hanging="360"/>
      </w:pPr>
      <w:rPr>
        <w:rFonts w:ascii="Courier New" w:hAnsi="Courier New" w:cs="Courier New" w:hint="default"/>
      </w:rPr>
    </w:lvl>
    <w:lvl w:ilvl="8" w:tplc="B85296BC" w:tentative="1">
      <w:start w:val="1"/>
      <w:numFmt w:val="bullet"/>
      <w:lvlText w:val=""/>
      <w:lvlJc w:val="left"/>
      <w:pPr>
        <w:ind w:left="6480" w:hanging="360"/>
      </w:pPr>
      <w:rPr>
        <w:rFonts w:ascii="Wingdings" w:hAnsi="Wingdings" w:hint="default"/>
      </w:rPr>
    </w:lvl>
  </w:abstractNum>
  <w:abstractNum w:abstractNumId="201">
    <w:nsid w:val="2DEC6B6B"/>
    <w:multiLevelType w:val="hybridMultilevel"/>
    <w:tmpl w:val="52B0AEE4"/>
    <w:lvl w:ilvl="0" w:tplc="F2EE5660">
      <w:start w:val="1"/>
      <w:numFmt w:val="bullet"/>
      <w:lvlText w:val=""/>
      <w:lvlJc w:val="left"/>
      <w:pPr>
        <w:ind w:left="720" w:hanging="360"/>
      </w:pPr>
      <w:rPr>
        <w:rFonts w:ascii="Symbol" w:hAnsi="Symbol" w:hint="default"/>
      </w:rPr>
    </w:lvl>
    <w:lvl w:ilvl="1" w:tplc="FF00633A">
      <w:start w:val="1"/>
      <w:numFmt w:val="bullet"/>
      <w:lvlText w:val="o"/>
      <w:lvlJc w:val="left"/>
      <w:pPr>
        <w:ind w:left="1440" w:hanging="360"/>
      </w:pPr>
      <w:rPr>
        <w:rFonts w:ascii="Courier New" w:hAnsi="Courier New" w:cs="Courier New" w:hint="default"/>
      </w:rPr>
    </w:lvl>
    <w:lvl w:ilvl="2" w:tplc="3CA856B2" w:tentative="1">
      <w:start w:val="1"/>
      <w:numFmt w:val="bullet"/>
      <w:lvlText w:val=""/>
      <w:lvlJc w:val="left"/>
      <w:pPr>
        <w:ind w:left="2160" w:hanging="360"/>
      </w:pPr>
      <w:rPr>
        <w:rFonts w:ascii="Wingdings" w:hAnsi="Wingdings" w:hint="default"/>
      </w:rPr>
    </w:lvl>
    <w:lvl w:ilvl="3" w:tplc="7034D828" w:tentative="1">
      <w:start w:val="1"/>
      <w:numFmt w:val="bullet"/>
      <w:lvlText w:val=""/>
      <w:lvlJc w:val="left"/>
      <w:pPr>
        <w:ind w:left="2880" w:hanging="360"/>
      </w:pPr>
      <w:rPr>
        <w:rFonts w:ascii="Symbol" w:hAnsi="Symbol" w:hint="default"/>
      </w:rPr>
    </w:lvl>
    <w:lvl w:ilvl="4" w:tplc="FE0EF470" w:tentative="1">
      <w:start w:val="1"/>
      <w:numFmt w:val="bullet"/>
      <w:lvlText w:val="o"/>
      <w:lvlJc w:val="left"/>
      <w:pPr>
        <w:ind w:left="3600" w:hanging="360"/>
      </w:pPr>
      <w:rPr>
        <w:rFonts w:ascii="Courier New" w:hAnsi="Courier New" w:cs="Courier New" w:hint="default"/>
      </w:rPr>
    </w:lvl>
    <w:lvl w:ilvl="5" w:tplc="FACAD776" w:tentative="1">
      <w:start w:val="1"/>
      <w:numFmt w:val="bullet"/>
      <w:lvlText w:val=""/>
      <w:lvlJc w:val="left"/>
      <w:pPr>
        <w:ind w:left="4320" w:hanging="360"/>
      </w:pPr>
      <w:rPr>
        <w:rFonts w:ascii="Wingdings" w:hAnsi="Wingdings" w:hint="default"/>
      </w:rPr>
    </w:lvl>
    <w:lvl w:ilvl="6" w:tplc="44DC1C56" w:tentative="1">
      <w:start w:val="1"/>
      <w:numFmt w:val="bullet"/>
      <w:lvlText w:val=""/>
      <w:lvlJc w:val="left"/>
      <w:pPr>
        <w:ind w:left="5040" w:hanging="360"/>
      </w:pPr>
      <w:rPr>
        <w:rFonts w:ascii="Symbol" w:hAnsi="Symbol" w:hint="default"/>
      </w:rPr>
    </w:lvl>
    <w:lvl w:ilvl="7" w:tplc="69C29138" w:tentative="1">
      <w:start w:val="1"/>
      <w:numFmt w:val="bullet"/>
      <w:lvlText w:val="o"/>
      <w:lvlJc w:val="left"/>
      <w:pPr>
        <w:ind w:left="5760" w:hanging="360"/>
      </w:pPr>
      <w:rPr>
        <w:rFonts w:ascii="Courier New" w:hAnsi="Courier New" w:cs="Courier New" w:hint="default"/>
      </w:rPr>
    </w:lvl>
    <w:lvl w:ilvl="8" w:tplc="99ACE004" w:tentative="1">
      <w:start w:val="1"/>
      <w:numFmt w:val="bullet"/>
      <w:lvlText w:val=""/>
      <w:lvlJc w:val="left"/>
      <w:pPr>
        <w:ind w:left="6480" w:hanging="360"/>
      </w:pPr>
      <w:rPr>
        <w:rFonts w:ascii="Wingdings" w:hAnsi="Wingdings" w:hint="default"/>
      </w:rPr>
    </w:lvl>
  </w:abstractNum>
  <w:abstractNum w:abstractNumId="202">
    <w:nsid w:val="2E327317"/>
    <w:multiLevelType w:val="hybridMultilevel"/>
    <w:tmpl w:val="15A26A94"/>
    <w:lvl w:ilvl="0" w:tplc="32A2BFCC">
      <w:start w:val="1"/>
      <w:numFmt w:val="bullet"/>
      <w:lvlText w:val=""/>
      <w:lvlJc w:val="left"/>
      <w:pPr>
        <w:ind w:left="720" w:hanging="360"/>
      </w:pPr>
      <w:rPr>
        <w:rFonts w:ascii="Symbol" w:hAnsi="Symbol" w:hint="default"/>
      </w:rPr>
    </w:lvl>
    <w:lvl w:ilvl="1" w:tplc="7BAE3C66" w:tentative="1">
      <w:start w:val="1"/>
      <w:numFmt w:val="bullet"/>
      <w:lvlText w:val="o"/>
      <w:lvlJc w:val="left"/>
      <w:pPr>
        <w:ind w:left="1440" w:hanging="360"/>
      </w:pPr>
      <w:rPr>
        <w:rFonts w:ascii="Courier New" w:hAnsi="Courier New" w:cs="Courier New" w:hint="default"/>
      </w:rPr>
    </w:lvl>
    <w:lvl w:ilvl="2" w:tplc="8132D250">
      <w:start w:val="1"/>
      <w:numFmt w:val="bullet"/>
      <w:lvlText w:val=""/>
      <w:lvlJc w:val="left"/>
      <w:pPr>
        <w:ind w:left="2160" w:hanging="360"/>
      </w:pPr>
      <w:rPr>
        <w:rFonts w:ascii="Wingdings" w:hAnsi="Wingdings" w:hint="default"/>
      </w:rPr>
    </w:lvl>
    <w:lvl w:ilvl="3" w:tplc="F536C3BA" w:tentative="1">
      <w:start w:val="1"/>
      <w:numFmt w:val="bullet"/>
      <w:lvlText w:val=""/>
      <w:lvlJc w:val="left"/>
      <w:pPr>
        <w:ind w:left="2880" w:hanging="360"/>
      </w:pPr>
      <w:rPr>
        <w:rFonts w:ascii="Symbol" w:hAnsi="Symbol" w:hint="default"/>
      </w:rPr>
    </w:lvl>
    <w:lvl w:ilvl="4" w:tplc="49A0CB7C" w:tentative="1">
      <w:start w:val="1"/>
      <w:numFmt w:val="bullet"/>
      <w:lvlText w:val="o"/>
      <w:lvlJc w:val="left"/>
      <w:pPr>
        <w:ind w:left="3600" w:hanging="360"/>
      </w:pPr>
      <w:rPr>
        <w:rFonts w:ascii="Courier New" w:hAnsi="Courier New" w:cs="Courier New" w:hint="default"/>
      </w:rPr>
    </w:lvl>
    <w:lvl w:ilvl="5" w:tplc="0E16B77A" w:tentative="1">
      <w:start w:val="1"/>
      <w:numFmt w:val="bullet"/>
      <w:lvlText w:val=""/>
      <w:lvlJc w:val="left"/>
      <w:pPr>
        <w:ind w:left="4320" w:hanging="360"/>
      </w:pPr>
      <w:rPr>
        <w:rFonts w:ascii="Wingdings" w:hAnsi="Wingdings" w:hint="default"/>
      </w:rPr>
    </w:lvl>
    <w:lvl w:ilvl="6" w:tplc="702CA3EC" w:tentative="1">
      <w:start w:val="1"/>
      <w:numFmt w:val="bullet"/>
      <w:lvlText w:val=""/>
      <w:lvlJc w:val="left"/>
      <w:pPr>
        <w:ind w:left="5040" w:hanging="360"/>
      </w:pPr>
      <w:rPr>
        <w:rFonts w:ascii="Symbol" w:hAnsi="Symbol" w:hint="default"/>
      </w:rPr>
    </w:lvl>
    <w:lvl w:ilvl="7" w:tplc="481A641E" w:tentative="1">
      <w:start w:val="1"/>
      <w:numFmt w:val="bullet"/>
      <w:lvlText w:val="o"/>
      <w:lvlJc w:val="left"/>
      <w:pPr>
        <w:ind w:left="5760" w:hanging="360"/>
      </w:pPr>
      <w:rPr>
        <w:rFonts w:ascii="Courier New" w:hAnsi="Courier New" w:cs="Courier New" w:hint="default"/>
      </w:rPr>
    </w:lvl>
    <w:lvl w:ilvl="8" w:tplc="57582B56" w:tentative="1">
      <w:start w:val="1"/>
      <w:numFmt w:val="bullet"/>
      <w:lvlText w:val=""/>
      <w:lvlJc w:val="left"/>
      <w:pPr>
        <w:ind w:left="6480" w:hanging="360"/>
      </w:pPr>
      <w:rPr>
        <w:rFonts w:ascii="Wingdings" w:hAnsi="Wingdings" w:hint="default"/>
      </w:rPr>
    </w:lvl>
  </w:abstractNum>
  <w:abstractNum w:abstractNumId="203">
    <w:nsid w:val="2EEA76B8"/>
    <w:multiLevelType w:val="hybridMultilevel"/>
    <w:tmpl w:val="8B50E02C"/>
    <w:lvl w:ilvl="0" w:tplc="B70CD554">
      <w:start w:val="1"/>
      <w:numFmt w:val="bullet"/>
      <w:lvlText w:val=""/>
      <w:lvlJc w:val="left"/>
      <w:pPr>
        <w:ind w:left="720" w:hanging="360"/>
      </w:pPr>
      <w:rPr>
        <w:rFonts w:ascii="Symbol" w:hAnsi="Symbol" w:hint="default"/>
      </w:rPr>
    </w:lvl>
    <w:lvl w:ilvl="1" w:tplc="6DE46526" w:tentative="1">
      <w:start w:val="1"/>
      <w:numFmt w:val="bullet"/>
      <w:lvlText w:val="o"/>
      <w:lvlJc w:val="left"/>
      <w:pPr>
        <w:ind w:left="1440" w:hanging="360"/>
      </w:pPr>
      <w:rPr>
        <w:rFonts w:ascii="Courier New" w:hAnsi="Courier New" w:cs="Courier New" w:hint="default"/>
      </w:rPr>
    </w:lvl>
    <w:lvl w:ilvl="2" w:tplc="C40C9CB0">
      <w:start w:val="1"/>
      <w:numFmt w:val="bullet"/>
      <w:lvlText w:val=""/>
      <w:lvlJc w:val="left"/>
      <w:pPr>
        <w:ind w:left="2160" w:hanging="360"/>
      </w:pPr>
      <w:rPr>
        <w:rFonts w:ascii="Wingdings" w:hAnsi="Wingdings" w:hint="default"/>
      </w:rPr>
    </w:lvl>
    <w:lvl w:ilvl="3" w:tplc="A1523BDA" w:tentative="1">
      <w:start w:val="1"/>
      <w:numFmt w:val="bullet"/>
      <w:lvlText w:val=""/>
      <w:lvlJc w:val="left"/>
      <w:pPr>
        <w:ind w:left="2880" w:hanging="360"/>
      </w:pPr>
      <w:rPr>
        <w:rFonts w:ascii="Symbol" w:hAnsi="Symbol" w:hint="default"/>
      </w:rPr>
    </w:lvl>
    <w:lvl w:ilvl="4" w:tplc="7CFE7D6C" w:tentative="1">
      <w:start w:val="1"/>
      <w:numFmt w:val="bullet"/>
      <w:lvlText w:val="o"/>
      <w:lvlJc w:val="left"/>
      <w:pPr>
        <w:ind w:left="3600" w:hanging="360"/>
      </w:pPr>
      <w:rPr>
        <w:rFonts w:ascii="Courier New" w:hAnsi="Courier New" w:cs="Courier New" w:hint="default"/>
      </w:rPr>
    </w:lvl>
    <w:lvl w:ilvl="5" w:tplc="FC60B25A" w:tentative="1">
      <w:start w:val="1"/>
      <w:numFmt w:val="bullet"/>
      <w:lvlText w:val=""/>
      <w:lvlJc w:val="left"/>
      <w:pPr>
        <w:ind w:left="4320" w:hanging="360"/>
      </w:pPr>
      <w:rPr>
        <w:rFonts w:ascii="Wingdings" w:hAnsi="Wingdings" w:hint="default"/>
      </w:rPr>
    </w:lvl>
    <w:lvl w:ilvl="6" w:tplc="BE008DD2" w:tentative="1">
      <w:start w:val="1"/>
      <w:numFmt w:val="bullet"/>
      <w:lvlText w:val=""/>
      <w:lvlJc w:val="left"/>
      <w:pPr>
        <w:ind w:left="5040" w:hanging="360"/>
      </w:pPr>
      <w:rPr>
        <w:rFonts w:ascii="Symbol" w:hAnsi="Symbol" w:hint="default"/>
      </w:rPr>
    </w:lvl>
    <w:lvl w:ilvl="7" w:tplc="1C625592" w:tentative="1">
      <w:start w:val="1"/>
      <w:numFmt w:val="bullet"/>
      <w:lvlText w:val="o"/>
      <w:lvlJc w:val="left"/>
      <w:pPr>
        <w:ind w:left="5760" w:hanging="360"/>
      </w:pPr>
      <w:rPr>
        <w:rFonts w:ascii="Courier New" w:hAnsi="Courier New" w:cs="Courier New" w:hint="default"/>
      </w:rPr>
    </w:lvl>
    <w:lvl w:ilvl="8" w:tplc="511E6FDC" w:tentative="1">
      <w:start w:val="1"/>
      <w:numFmt w:val="bullet"/>
      <w:lvlText w:val=""/>
      <w:lvlJc w:val="left"/>
      <w:pPr>
        <w:ind w:left="6480" w:hanging="360"/>
      </w:pPr>
      <w:rPr>
        <w:rFonts w:ascii="Wingdings" w:hAnsi="Wingdings" w:hint="default"/>
      </w:rPr>
    </w:lvl>
  </w:abstractNum>
  <w:abstractNum w:abstractNumId="204">
    <w:nsid w:val="2F434F69"/>
    <w:multiLevelType w:val="hybridMultilevel"/>
    <w:tmpl w:val="7C66E020"/>
    <w:lvl w:ilvl="0" w:tplc="E9F291F8">
      <w:start w:val="1"/>
      <w:numFmt w:val="bullet"/>
      <w:lvlText w:val=""/>
      <w:lvlJc w:val="left"/>
      <w:pPr>
        <w:ind w:left="720" w:hanging="360"/>
      </w:pPr>
      <w:rPr>
        <w:rFonts w:ascii="Symbol" w:hAnsi="Symbol" w:hint="default"/>
      </w:rPr>
    </w:lvl>
    <w:lvl w:ilvl="1" w:tplc="39248FCE">
      <w:start w:val="1"/>
      <w:numFmt w:val="bullet"/>
      <w:lvlText w:val="o"/>
      <w:lvlJc w:val="left"/>
      <w:pPr>
        <w:ind w:left="1440" w:hanging="360"/>
      </w:pPr>
      <w:rPr>
        <w:rFonts w:ascii="Courier New" w:hAnsi="Courier New" w:cs="Courier New" w:hint="default"/>
      </w:rPr>
    </w:lvl>
    <w:lvl w:ilvl="2" w:tplc="77C67A54" w:tentative="1">
      <w:start w:val="1"/>
      <w:numFmt w:val="bullet"/>
      <w:lvlText w:val=""/>
      <w:lvlJc w:val="left"/>
      <w:pPr>
        <w:ind w:left="2160" w:hanging="360"/>
      </w:pPr>
      <w:rPr>
        <w:rFonts w:ascii="Wingdings" w:hAnsi="Wingdings" w:hint="default"/>
      </w:rPr>
    </w:lvl>
    <w:lvl w:ilvl="3" w:tplc="4FCCCB68" w:tentative="1">
      <w:start w:val="1"/>
      <w:numFmt w:val="bullet"/>
      <w:lvlText w:val=""/>
      <w:lvlJc w:val="left"/>
      <w:pPr>
        <w:ind w:left="2880" w:hanging="360"/>
      </w:pPr>
      <w:rPr>
        <w:rFonts w:ascii="Symbol" w:hAnsi="Symbol" w:hint="default"/>
      </w:rPr>
    </w:lvl>
    <w:lvl w:ilvl="4" w:tplc="E480A274" w:tentative="1">
      <w:start w:val="1"/>
      <w:numFmt w:val="bullet"/>
      <w:lvlText w:val="o"/>
      <w:lvlJc w:val="left"/>
      <w:pPr>
        <w:ind w:left="3600" w:hanging="360"/>
      </w:pPr>
      <w:rPr>
        <w:rFonts w:ascii="Courier New" w:hAnsi="Courier New" w:cs="Courier New" w:hint="default"/>
      </w:rPr>
    </w:lvl>
    <w:lvl w:ilvl="5" w:tplc="EC2A9C10" w:tentative="1">
      <w:start w:val="1"/>
      <w:numFmt w:val="bullet"/>
      <w:lvlText w:val=""/>
      <w:lvlJc w:val="left"/>
      <w:pPr>
        <w:ind w:left="4320" w:hanging="360"/>
      </w:pPr>
      <w:rPr>
        <w:rFonts w:ascii="Wingdings" w:hAnsi="Wingdings" w:hint="default"/>
      </w:rPr>
    </w:lvl>
    <w:lvl w:ilvl="6" w:tplc="C29EA75E" w:tentative="1">
      <w:start w:val="1"/>
      <w:numFmt w:val="bullet"/>
      <w:lvlText w:val=""/>
      <w:lvlJc w:val="left"/>
      <w:pPr>
        <w:ind w:left="5040" w:hanging="360"/>
      </w:pPr>
      <w:rPr>
        <w:rFonts w:ascii="Symbol" w:hAnsi="Symbol" w:hint="default"/>
      </w:rPr>
    </w:lvl>
    <w:lvl w:ilvl="7" w:tplc="4190A348" w:tentative="1">
      <w:start w:val="1"/>
      <w:numFmt w:val="bullet"/>
      <w:lvlText w:val="o"/>
      <w:lvlJc w:val="left"/>
      <w:pPr>
        <w:ind w:left="5760" w:hanging="360"/>
      </w:pPr>
      <w:rPr>
        <w:rFonts w:ascii="Courier New" w:hAnsi="Courier New" w:cs="Courier New" w:hint="default"/>
      </w:rPr>
    </w:lvl>
    <w:lvl w:ilvl="8" w:tplc="785CCED8" w:tentative="1">
      <w:start w:val="1"/>
      <w:numFmt w:val="bullet"/>
      <w:lvlText w:val=""/>
      <w:lvlJc w:val="left"/>
      <w:pPr>
        <w:ind w:left="6480" w:hanging="360"/>
      </w:pPr>
      <w:rPr>
        <w:rFonts w:ascii="Wingdings" w:hAnsi="Wingdings" w:hint="default"/>
      </w:rPr>
    </w:lvl>
  </w:abstractNum>
  <w:abstractNum w:abstractNumId="205">
    <w:nsid w:val="2F6336E6"/>
    <w:multiLevelType w:val="hybridMultilevel"/>
    <w:tmpl w:val="C2002C6A"/>
    <w:lvl w:ilvl="0" w:tplc="67E0552C">
      <w:start w:val="1"/>
      <w:numFmt w:val="bullet"/>
      <w:lvlText w:val=""/>
      <w:lvlJc w:val="left"/>
      <w:pPr>
        <w:ind w:left="720" w:hanging="360"/>
      </w:pPr>
      <w:rPr>
        <w:rFonts w:ascii="Symbol" w:hAnsi="Symbol" w:hint="default"/>
      </w:rPr>
    </w:lvl>
    <w:lvl w:ilvl="1" w:tplc="D938BDAC">
      <w:start w:val="1"/>
      <w:numFmt w:val="bullet"/>
      <w:lvlText w:val="o"/>
      <w:lvlJc w:val="left"/>
      <w:pPr>
        <w:ind w:left="1440" w:hanging="360"/>
      </w:pPr>
      <w:rPr>
        <w:rFonts w:ascii="Courier New" w:hAnsi="Courier New" w:cs="Courier New" w:hint="default"/>
      </w:rPr>
    </w:lvl>
    <w:lvl w:ilvl="2" w:tplc="26E0C0B6" w:tentative="1">
      <w:start w:val="1"/>
      <w:numFmt w:val="bullet"/>
      <w:lvlText w:val=""/>
      <w:lvlJc w:val="left"/>
      <w:pPr>
        <w:ind w:left="2160" w:hanging="360"/>
      </w:pPr>
      <w:rPr>
        <w:rFonts w:ascii="Wingdings" w:hAnsi="Wingdings" w:hint="default"/>
      </w:rPr>
    </w:lvl>
    <w:lvl w:ilvl="3" w:tplc="80C8EB28" w:tentative="1">
      <w:start w:val="1"/>
      <w:numFmt w:val="bullet"/>
      <w:lvlText w:val=""/>
      <w:lvlJc w:val="left"/>
      <w:pPr>
        <w:ind w:left="2880" w:hanging="360"/>
      </w:pPr>
      <w:rPr>
        <w:rFonts w:ascii="Symbol" w:hAnsi="Symbol" w:hint="default"/>
      </w:rPr>
    </w:lvl>
    <w:lvl w:ilvl="4" w:tplc="0082E0CC" w:tentative="1">
      <w:start w:val="1"/>
      <w:numFmt w:val="bullet"/>
      <w:lvlText w:val="o"/>
      <w:lvlJc w:val="left"/>
      <w:pPr>
        <w:ind w:left="3600" w:hanging="360"/>
      </w:pPr>
      <w:rPr>
        <w:rFonts w:ascii="Courier New" w:hAnsi="Courier New" w:cs="Courier New" w:hint="default"/>
      </w:rPr>
    </w:lvl>
    <w:lvl w:ilvl="5" w:tplc="8DD22EB2" w:tentative="1">
      <w:start w:val="1"/>
      <w:numFmt w:val="bullet"/>
      <w:lvlText w:val=""/>
      <w:lvlJc w:val="left"/>
      <w:pPr>
        <w:ind w:left="4320" w:hanging="360"/>
      </w:pPr>
      <w:rPr>
        <w:rFonts w:ascii="Wingdings" w:hAnsi="Wingdings" w:hint="default"/>
      </w:rPr>
    </w:lvl>
    <w:lvl w:ilvl="6" w:tplc="F0987854" w:tentative="1">
      <w:start w:val="1"/>
      <w:numFmt w:val="bullet"/>
      <w:lvlText w:val=""/>
      <w:lvlJc w:val="left"/>
      <w:pPr>
        <w:ind w:left="5040" w:hanging="360"/>
      </w:pPr>
      <w:rPr>
        <w:rFonts w:ascii="Symbol" w:hAnsi="Symbol" w:hint="default"/>
      </w:rPr>
    </w:lvl>
    <w:lvl w:ilvl="7" w:tplc="D0DE62BC" w:tentative="1">
      <w:start w:val="1"/>
      <w:numFmt w:val="bullet"/>
      <w:lvlText w:val="o"/>
      <w:lvlJc w:val="left"/>
      <w:pPr>
        <w:ind w:left="5760" w:hanging="360"/>
      </w:pPr>
      <w:rPr>
        <w:rFonts w:ascii="Courier New" w:hAnsi="Courier New" w:cs="Courier New" w:hint="default"/>
      </w:rPr>
    </w:lvl>
    <w:lvl w:ilvl="8" w:tplc="4888151E" w:tentative="1">
      <w:start w:val="1"/>
      <w:numFmt w:val="bullet"/>
      <w:lvlText w:val=""/>
      <w:lvlJc w:val="left"/>
      <w:pPr>
        <w:ind w:left="6480" w:hanging="360"/>
      </w:pPr>
      <w:rPr>
        <w:rFonts w:ascii="Wingdings" w:hAnsi="Wingdings" w:hint="default"/>
      </w:rPr>
    </w:lvl>
  </w:abstractNum>
  <w:abstractNum w:abstractNumId="206">
    <w:nsid w:val="2F77128E"/>
    <w:multiLevelType w:val="hybridMultilevel"/>
    <w:tmpl w:val="064847DA"/>
    <w:lvl w:ilvl="0" w:tplc="FEFE00BE">
      <w:start w:val="1"/>
      <w:numFmt w:val="bullet"/>
      <w:lvlText w:val=""/>
      <w:lvlJc w:val="left"/>
      <w:pPr>
        <w:ind w:left="720" w:hanging="360"/>
      </w:pPr>
      <w:rPr>
        <w:rFonts w:ascii="Symbol" w:hAnsi="Symbol" w:hint="default"/>
      </w:rPr>
    </w:lvl>
    <w:lvl w:ilvl="1" w:tplc="E2DEF48E">
      <w:start w:val="1"/>
      <w:numFmt w:val="bullet"/>
      <w:lvlText w:val="o"/>
      <w:lvlJc w:val="left"/>
      <w:pPr>
        <w:ind w:left="1440" w:hanging="360"/>
      </w:pPr>
      <w:rPr>
        <w:rFonts w:ascii="Courier New" w:hAnsi="Courier New" w:cs="Courier New" w:hint="default"/>
      </w:rPr>
    </w:lvl>
    <w:lvl w:ilvl="2" w:tplc="7D06ED84" w:tentative="1">
      <w:start w:val="1"/>
      <w:numFmt w:val="bullet"/>
      <w:lvlText w:val=""/>
      <w:lvlJc w:val="left"/>
      <w:pPr>
        <w:ind w:left="2160" w:hanging="360"/>
      </w:pPr>
      <w:rPr>
        <w:rFonts w:ascii="Wingdings" w:hAnsi="Wingdings" w:hint="default"/>
      </w:rPr>
    </w:lvl>
    <w:lvl w:ilvl="3" w:tplc="82FEDCD4" w:tentative="1">
      <w:start w:val="1"/>
      <w:numFmt w:val="bullet"/>
      <w:lvlText w:val=""/>
      <w:lvlJc w:val="left"/>
      <w:pPr>
        <w:ind w:left="2880" w:hanging="360"/>
      </w:pPr>
      <w:rPr>
        <w:rFonts w:ascii="Symbol" w:hAnsi="Symbol" w:hint="default"/>
      </w:rPr>
    </w:lvl>
    <w:lvl w:ilvl="4" w:tplc="3830DB32" w:tentative="1">
      <w:start w:val="1"/>
      <w:numFmt w:val="bullet"/>
      <w:lvlText w:val="o"/>
      <w:lvlJc w:val="left"/>
      <w:pPr>
        <w:ind w:left="3600" w:hanging="360"/>
      </w:pPr>
      <w:rPr>
        <w:rFonts w:ascii="Courier New" w:hAnsi="Courier New" w:cs="Courier New" w:hint="default"/>
      </w:rPr>
    </w:lvl>
    <w:lvl w:ilvl="5" w:tplc="8D20A844" w:tentative="1">
      <w:start w:val="1"/>
      <w:numFmt w:val="bullet"/>
      <w:lvlText w:val=""/>
      <w:lvlJc w:val="left"/>
      <w:pPr>
        <w:ind w:left="4320" w:hanging="360"/>
      </w:pPr>
      <w:rPr>
        <w:rFonts w:ascii="Wingdings" w:hAnsi="Wingdings" w:hint="default"/>
      </w:rPr>
    </w:lvl>
    <w:lvl w:ilvl="6" w:tplc="A59E3084" w:tentative="1">
      <w:start w:val="1"/>
      <w:numFmt w:val="bullet"/>
      <w:lvlText w:val=""/>
      <w:lvlJc w:val="left"/>
      <w:pPr>
        <w:ind w:left="5040" w:hanging="360"/>
      </w:pPr>
      <w:rPr>
        <w:rFonts w:ascii="Symbol" w:hAnsi="Symbol" w:hint="default"/>
      </w:rPr>
    </w:lvl>
    <w:lvl w:ilvl="7" w:tplc="9AE865AA" w:tentative="1">
      <w:start w:val="1"/>
      <w:numFmt w:val="bullet"/>
      <w:lvlText w:val="o"/>
      <w:lvlJc w:val="left"/>
      <w:pPr>
        <w:ind w:left="5760" w:hanging="360"/>
      </w:pPr>
      <w:rPr>
        <w:rFonts w:ascii="Courier New" w:hAnsi="Courier New" w:cs="Courier New" w:hint="default"/>
      </w:rPr>
    </w:lvl>
    <w:lvl w:ilvl="8" w:tplc="C62647AC" w:tentative="1">
      <w:start w:val="1"/>
      <w:numFmt w:val="bullet"/>
      <w:lvlText w:val=""/>
      <w:lvlJc w:val="left"/>
      <w:pPr>
        <w:ind w:left="6480" w:hanging="360"/>
      </w:pPr>
      <w:rPr>
        <w:rFonts w:ascii="Wingdings" w:hAnsi="Wingdings" w:hint="default"/>
      </w:rPr>
    </w:lvl>
  </w:abstractNum>
  <w:abstractNum w:abstractNumId="207">
    <w:nsid w:val="2FC00EEB"/>
    <w:multiLevelType w:val="hybridMultilevel"/>
    <w:tmpl w:val="FC0AC0D0"/>
    <w:lvl w:ilvl="0" w:tplc="A612943C">
      <w:start w:val="1"/>
      <w:numFmt w:val="bullet"/>
      <w:lvlText w:val=""/>
      <w:lvlJc w:val="left"/>
      <w:pPr>
        <w:ind w:left="720" w:hanging="360"/>
      </w:pPr>
      <w:rPr>
        <w:rFonts w:ascii="Symbol" w:hAnsi="Symbol" w:hint="default"/>
      </w:rPr>
    </w:lvl>
    <w:lvl w:ilvl="1" w:tplc="383E1B18" w:tentative="1">
      <w:start w:val="1"/>
      <w:numFmt w:val="bullet"/>
      <w:lvlText w:val="o"/>
      <w:lvlJc w:val="left"/>
      <w:pPr>
        <w:ind w:left="1440" w:hanging="360"/>
      </w:pPr>
      <w:rPr>
        <w:rFonts w:ascii="Courier New" w:hAnsi="Courier New" w:cs="Courier New" w:hint="default"/>
      </w:rPr>
    </w:lvl>
    <w:lvl w:ilvl="2" w:tplc="EFE85D12">
      <w:start w:val="1"/>
      <w:numFmt w:val="bullet"/>
      <w:lvlText w:val=""/>
      <w:lvlJc w:val="left"/>
      <w:pPr>
        <w:ind w:left="2160" w:hanging="360"/>
      </w:pPr>
      <w:rPr>
        <w:rFonts w:ascii="Wingdings" w:hAnsi="Wingdings" w:hint="default"/>
      </w:rPr>
    </w:lvl>
    <w:lvl w:ilvl="3" w:tplc="19089D34" w:tentative="1">
      <w:start w:val="1"/>
      <w:numFmt w:val="bullet"/>
      <w:lvlText w:val=""/>
      <w:lvlJc w:val="left"/>
      <w:pPr>
        <w:ind w:left="2880" w:hanging="360"/>
      </w:pPr>
      <w:rPr>
        <w:rFonts w:ascii="Symbol" w:hAnsi="Symbol" w:hint="default"/>
      </w:rPr>
    </w:lvl>
    <w:lvl w:ilvl="4" w:tplc="83E44C08" w:tentative="1">
      <w:start w:val="1"/>
      <w:numFmt w:val="bullet"/>
      <w:lvlText w:val="o"/>
      <w:lvlJc w:val="left"/>
      <w:pPr>
        <w:ind w:left="3600" w:hanging="360"/>
      </w:pPr>
      <w:rPr>
        <w:rFonts w:ascii="Courier New" w:hAnsi="Courier New" w:cs="Courier New" w:hint="default"/>
      </w:rPr>
    </w:lvl>
    <w:lvl w:ilvl="5" w:tplc="662059A4" w:tentative="1">
      <w:start w:val="1"/>
      <w:numFmt w:val="bullet"/>
      <w:lvlText w:val=""/>
      <w:lvlJc w:val="left"/>
      <w:pPr>
        <w:ind w:left="4320" w:hanging="360"/>
      </w:pPr>
      <w:rPr>
        <w:rFonts w:ascii="Wingdings" w:hAnsi="Wingdings" w:hint="default"/>
      </w:rPr>
    </w:lvl>
    <w:lvl w:ilvl="6" w:tplc="733E7CDA" w:tentative="1">
      <w:start w:val="1"/>
      <w:numFmt w:val="bullet"/>
      <w:lvlText w:val=""/>
      <w:lvlJc w:val="left"/>
      <w:pPr>
        <w:ind w:left="5040" w:hanging="360"/>
      </w:pPr>
      <w:rPr>
        <w:rFonts w:ascii="Symbol" w:hAnsi="Symbol" w:hint="default"/>
      </w:rPr>
    </w:lvl>
    <w:lvl w:ilvl="7" w:tplc="3968D2EE" w:tentative="1">
      <w:start w:val="1"/>
      <w:numFmt w:val="bullet"/>
      <w:lvlText w:val="o"/>
      <w:lvlJc w:val="left"/>
      <w:pPr>
        <w:ind w:left="5760" w:hanging="360"/>
      </w:pPr>
      <w:rPr>
        <w:rFonts w:ascii="Courier New" w:hAnsi="Courier New" w:cs="Courier New" w:hint="default"/>
      </w:rPr>
    </w:lvl>
    <w:lvl w:ilvl="8" w:tplc="A6E424EE" w:tentative="1">
      <w:start w:val="1"/>
      <w:numFmt w:val="bullet"/>
      <w:lvlText w:val=""/>
      <w:lvlJc w:val="left"/>
      <w:pPr>
        <w:ind w:left="6480" w:hanging="360"/>
      </w:pPr>
      <w:rPr>
        <w:rFonts w:ascii="Wingdings" w:hAnsi="Wingdings" w:hint="default"/>
      </w:rPr>
    </w:lvl>
  </w:abstractNum>
  <w:abstractNum w:abstractNumId="208">
    <w:nsid w:val="2FFD2F5B"/>
    <w:multiLevelType w:val="hybridMultilevel"/>
    <w:tmpl w:val="F126DC90"/>
    <w:lvl w:ilvl="0" w:tplc="36F0EF0A">
      <w:start w:val="1"/>
      <w:numFmt w:val="bullet"/>
      <w:lvlText w:val=""/>
      <w:lvlJc w:val="left"/>
      <w:pPr>
        <w:ind w:left="720" w:hanging="360"/>
      </w:pPr>
      <w:rPr>
        <w:rFonts w:ascii="Symbol" w:hAnsi="Symbol" w:hint="default"/>
      </w:rPr>
    </w:lvl>
    <w:lvl w:ilvl="1" w:tplc="E58CDE42" w:tentative="1">
      <w:start w:val="1"/>
      <w:numFmt w:val="bullet"/>
      <w:lvlText w:val="o"/>
      <w:lvlJc w:val="left"/>
      <w:pPr>
        <w:ind w:left="1440" w:hanging="360"/>
      </w:pPr>
      <w:rPr>
        <w:rFonts w:ascii="Courier New" w:hAnsi="Courier New" w:cs="Courier New" w:hint="default"/>
      </w:rPr>
    </w:lvl>
    <w:lvl w:ilvl="2" w:tplc="4F54BD62">
      <w:start w:val="1"/>
      <w:numFmt w:val="bullet"/>
      <w:lvlText w:val=""/>
      <w:lvlJc w:val="left"/>
      <w:pPr>
        <w:ind w:left="2160" w:hanging="360"/>
      </w:pPr>
      <w:rPr>
        <w:rFonts w:ascii="Wingdings" w:hAnsi="Wingdings" w:hint="default"/>
      </w:rPr>
    </w:lvl>
    <w:lvl w:ilvl="3" w:tplc="D1B6D394" w:tentative="1">
      <w:start w:val="1"/>
      <w:numFmt w:val="bullet"/>
      <w:lvlText w:val=""/>
      <w:lvlJc w:val="left"/>
      <w:pPr>
        <w:ind w:left="2880" w:hanging="360"/>
      </w:pPr>
      <w:rPr>
        <w:rFonts w:ascii="Symbol" w:hAnsi="Symbol" w:hint="default"/>
      </w:rPr>
    </w:lvl>
    <w:lvl w:ilvl="4" w:tplc="564E6E82" w:tentative="1">
      <w:start w:val="1"/>
      <w:numFmt w:val="bullet"/>
      <w:lvlText w:val="o"/>
      <w:lvlJc w:val="left"/>
      <w:pPr>
        <w:ind w:left="3600" w:hanging="360"/>
      </w:pPr>
      <w:rPr>
        <w:rFonts w:ascii="Courier New" w:hAnsi="Courier New" w:cs="Courier New" w:hint="default"/>
      </w:rPr>
    </w:lvl>
    <w:lvl w:ilvl="5" w:tplc="FC8ABF94" w:tentative="1">
      <w:start w:val="1"/>
      <w:numFmt w:val="bullet"/>
      <w:lvlText w:val=""/>
      <w:lvlJc w:val="left"/>
      <w:pPr>
        <w:ind w:left="4320" w:hanging="360"/>
      </w:pPr>
      <w:rPr>
        <w:rFonts w:ascii="Wingdings" w:hAnsi="Wingdings" w:hint="default"/>
      </w:rPr>
    </w:lvl>
    <w:lvl w:ilvl="6" w:tplc="3BA0EE18" w:tentative="1">
      <w:start w:val="1"/>
      <w:numFmt w:val="bullet"/>
      <w:lvlText w:val=""/>
      <w:lvlJc w:val="left"/>
      <w:pPr>
        <w:ind w:left="5040" w:hanging="360"/>
      </w:pPr>
      <w:rPr>
        <w:rFonts w:ascii="Symbol" w:hAnsi="Symbol" w:hint="default"/>
      </w:rPr>
    </w:lvl>
    <w:lvl w:ilvl="7" w:tplc="BEB00196" w:tentative="1">
      <w:start w:val="1"/>
      <w:numFmt w:val="bullet"/>
      <w:lvlText w:val="o"/>
      <w:lvlJc w:val="left"/>
      <w:pPr>
        <w:ind w:left="5760" w:hanging="360"/>
      </w:pPr>
      <w:rPr>
        <w:rFonts w:ascii="Courier New" w:hAnsi="Courier New" w:cs="Courier New" w:hint="default"/>
      </w:rPr>
    </w:lvl>
    <w:lvl w:ilvl="8" w:tplc="0FBCDB58" w:tentative="1">
      <w:start w:val="1"/>
      <w:numFmt w:val="bullet"/>
      <w:lvlText w:val=""/>
      <w:lvlJc w:val="left"/>
      <w:pPr>
        <w:ind w:left="6480" w:hanging="360"/>
      </w:pPr>
      <w:rPr>
        <w:rFonts w:ascii="Wingdings" w:hAnsi="Wingdings" w:hint="default"/>
      </w:rPr>
    </w:lvl>
  </w:abstractNum>
  <w:abstractNum w:abstractNumId="209">
    <w:nsid w:val="30101666"/>
    <w:multiLevelType w:val="hybridMultilevel"/>
    <w:tmpl w:val="DC9CEA54"/>
    <w:lvl w:ilvl="0" w:tplc="41AE3954">
      <w:start w:val="1"/>
      <w:numFmt w:val="bullet"/>
      <w:lvlText w:val=""/>
      <w:lvlJc w:val="left"/>
      <w:pPr>
        <w:ind w:left="720" w:hanging="360"/>
      </w:pPr>
      <w:rPr>
        <w:rFonts w:ascii="Symbol" w:hAnsi="Symbol" w:hint="default"/>
      </w:rPr>
    </w:lvl>
    <w:lvl w:ilvl="1" w:tplc="979A807E">
      <w:start w:val="1"/>
      <w:numFmt w:val="bullet"/>
      <w:lvlText w:val="o"/>
      <w:lvlJc w:val="left"/>
      <w:pPr>
        <w:ind w:left="1440" w:hanging="360"/>
      </w:pPr>
      <w:rPr>
        <w:rFonts w:ascii="Courier New" w:hAnsi="Courier New" w:cs="Courier New" w:hint="default"/>
      </w:rPr>
    </w:lvl>
    <w:lvl w:ilvl="2" w:tplc="CFDEED44" w:tentative="1">
      <w:start w:val="1"/>
      <w:numFmt w:val="bullet"/>
      <w:lvlText w:val=""/>
      <w:lvlJc w:val="left"/>
      <w:pPr>
        <w:ind w:left="2160" w:hanging="360"/>
      </w:pPr>
      <w:rPr>
        <w:rFonts w:ascii="Wingdings" w:hAnsi="Wingdings" w:hint="default"/>
      </w:rPr>
    </w:lvl>
    <w:lvl w:ilvl="3" w:tplc="0DC6A0F4" w:tentative="1">
      <w:start w:val="1"/>
      <w:numFmt w:val="bullet"/>
      <w:lvlText w:val=""/>
      <w:lvlJc w:val="left"/>
      <w:pPr>
        <w:ind w:left="2880" w:hanging="360"/>
      </w:pPr>
      <w:rPr>
        <w:rFonts w:ascii="Symbol" w:hAnsi="Symbol" w:hint="default"/>
      </w:rPr>
    </w:lvl>
    <w:lvl w:ilvl="4" w:tplc="4BE02F64" w:tentative="1">
      <w:start w:val="1"/>
      <w:numFmt w:val="bullet"/>
      <w:lvlText w:val="o"/>
      <w:lvlJc w:val="left"/>
      <w:pPr>
        <w:ind w:left="3600" w:hanging="360"/>
      </w:pPr>
      <w:rPr>
        <w:rFonts w:ascii="Courier New" w:hAnsi="Courier New" w:cs="Courier New" w:hint="default"/>
      </w:rPr>
    </w:lvl>
    <w:lvl w:ilvl="5" w:tplc="836A1D62" w:tentative="1">
      <w:start w:val="1"/>
      <w:numFmt w:val="bullet"/>
      <w:lvlText w:val=""/>
      <w:lvlJc w:val="left"/>
      <w:pPr>
        <w:ind w:left="4320" w:hanging="360"/>
      </w:pPr>
      <w:rPr>
        <w:rFonts w:ascii="Wingdings" w:hAnsi="Wingdings" w:hint="default"/>
      </w:rPr>
    </w:lvl>
    <w:lvl w:ilvl="6" w:tplc="B93CB3C4" w:tentative="1">
      <w:start w:val="1"/>
      <w:numFmt w:val="bullet"/>
      <w:lvlText w:val=""/>
      <w:lvlJc w:val="left"/>
      <w:pPr>
        <w:ind w:left="5040" w:hanging="360"/>
      </w:pPr>
      <w:rPr>
        <w:rFonts w:ascii="Symbol" w:hAnsi="Symbol" w:hint="default"/>
      </w:rPr>
    </w:lvl>
    <w:lvl w:ilvl="7" w:tplc="13DAEB9E" w:tentative="1">
      <w:start w:val="1"/>
      <w:numFmt w:val="bullet"/>
      <w:lvlText w:val="o"/>
      <w:lvlJc w:val="left"/>
      <w:pPr>
        <w:ind w:left="5760" w:hanging="360"/>
      </w:pPr>
      <w:rPr>
        <w:rFonts w:ascii="Courier New" w:hAnsi="Courier New" w:cs="Courier New" w:hint="default"/>
      </w:rPr>
    </w:lvl>
    <w:lvl w:ilvl="8" w:tplc="9034A872" w:tentative="1">
      <w:start w:val="1"/>
      <w:numFmt w:val="bullet"/>
      <w:lvlText w:val=""/>
      <w:lvlJc w:val="left"/>
      <w:pPr>
        <w:ind w:left="6480" w:hanging="360"/>
      </w:pPr>
      <w:rPr>
        <w:rFonts w:ascii="Wingdings" w:hAnsi="Wingdings" w:hint="default"/>
      </w:rPr>
    </w:lvl>
  </w:abstractNum>
  <w:abstractNum w:abstractNumId="210">
    <w:nsid w:val="30DF1627"/>
    <w:multiLevelType w:val="hybridMultilevel"/>
    <w:tmpl w:val="0B6A357E"/>
    <w:lvl w:ilvl="0" w:tplc="7CF0A258">
      <w:start w:val="1"/>
      <w:numFmt w:val="bullet"/>
      <w:lvlText w:val=""/>
      <w:lvlJc w:val="left"/>
      <w:pPr>
        <w:ind w:left="720" w:hanging="360"/>
      </w:pPr>
      <w:rPr>
        <w:rFonts w:ascii="Symbol" w:hAnsi="Symbol" w:hint="default"/>
      </w:rPr>
    </w:lvl>
    <w:lvl w:ilvl="1" w:tplc="9A9AA4EE">
      <w:start w:val="1"/>
      <w:numFmt w:val="bullet"/>
      <w:lvlText w:val="o"/>
      <w:lvlJc w:val="left"/>
      <w:pPr>
        <w:ind w:left="1440" w:hanging="360"/>
      </w:pPr>
      <w:rPr>
        <w:rFonts w:ascii="Courier New" w:hAnsi="Courier New" w:cs="Courier New" w:hint="default"/>
      </w:rPr>
    </w:lvl>
    <w:lvl w:ilvl="2" w:tplc="D7E27396" w:tentative="1">
      <w:start w:val="1"/>
      <w:numFmt w:val="bullet"/>
      <w:lvlText w:val=""/>
      <w:lvlJc w:val="left"/>
      <w:pPr>
        <w:ind w:left="2160" w:hanging="360"/>
      </w:pPr>
      <w:rPr>
        <w:rFonts w:ascii="Wingdings" w:hAnsi="Wingdings" w:hint="default"/>
      </w:rPr>
    </w:lvl>
    <w:lvl w:ilvl="3" w:tplc="CD96B30A" w:tentative="1">
      <w:start w:val="1"/>
      <w:numFmt w:val="bullet"/>
      <w:lvlText w:val=""/>
      <w:lvlJc w:val="left"/>
      <w:pPr>
        <w:ind w:left="2880" w:hanging="360"/>
      </w:pPr>
      <w:rPr>
        <w:rFonts w:ascii="Symbol" w:hAnsi="Symbol" w:hint="default"/>
      </w:rPr>
    </w:lvl>
    <w:lvl w:ilvl="4" w:tplc="F58820A4" w:tentative="1">
      <w:start w:val="1"/>
      <w:numFmt w:val="bullet"/>
      <w:lvlText w:val="o"/>
      <w:lvlJc w:val="left"/>
      <w:pPr>
        <w:ind w:left="3600" w:hanging="360"/>
      </w:pPr>
      <w:rPr>
        <w:rFonts w:ascii="Courier New" w:hAnsi="Courier New" w:cs="Courier New" w:hint="default"/>
      </w:rPr>
    </w:lvl>
    <w:lvl w:ilvl="5" w:tplc="94FCFAB2" w:tentative="1">
      <w:start w:val="1"/>
      <w:numFmt w:val="bullet"/>
      <w:lvlText w:val=""/>
      <w:lvlJc w:val="left"/>
      <w:pPr>
        <w:ind w:left="4320" w:hanging="360"/>
      </w:pPr>
      <w:rPr>
        <w:rFonts w:ascii="Wingdings" w:hAnsi="Wingdings" w:hint="default"/>
      </w:rPr>
    </w:lvl>
    <w:lvl w:ilvl="6" w:tplc="2B7A74DE" w:tentative="1">
      <w:start w:val="1"/>
      <w:numFmt w:val="bullet"/>
      <w:lvlText w:val=""/>
      <w:lvlJc w:val="left"/>
      <w:pPr>
        <w:ind w:left="5040" w:hanging="360"/>
      </w:pPr>
      <w:rPr>
        <w:rFonts w:ascii="Symbol" w:hAnsi="Symbol" w:hint="default"/>
      </w:rPr>
    </w:lvl>
    <w:lvl w:ilvl="7" w:tplc="09EE698C" w:tentative="1">
      <w:start w:val="1"/>
      <w:numFmt w:val="bullet"/>
      <w:lvlText w:val="o"/>
      <w:lvlJc w:val="left"/>
      <w:pPr>
        <w:ind w:left="5760" w:hanging="360"/>
      </w:pPr>
      <w:rPr>
        <w:rFonts w:ascii="Courier New" w:hAnsi="Courier New" w:cs="Courier New" w:hint="default"/>
      </w:rPr>
    </w:lvl>
    <w:lvl w:ilvl="8" w:tplc="7E863DFA" w:tentative="1">
      <w:start w:val="1"/>
      <w:numFmt w:val="bullet"/>
      <w:lvlText w:val=""/>
      <w:lvlJc w:val="left"/>
      <w:pPr>
        <w:ind w:left="6480" w:hanging="360"/>
      </w:pPr>
      <w:rPr>
        <w:rFonts w:ascii="Wingdings" w:hAnsi="Wingdings" w:hint="default"/>
      </w:rPr>
    </w:lvl>
  </w:abstractNum>
  <w:abstractNum w:abstractNumId="211">
    <w:nsid w:val="310E3383"/>
    <w:multiLevelType w:val="hybridMultilevel"/>
    <w:tmpl w:val="BE64B9E2"/>
    <w:lvl w:ilvl="0" w:tplc="8E9C6AD8">
      <w:start w:val="1"/>
      <w:numFmt w:val="bullet"/>
      <w:lvlText w:val=""/>
      <w:lvlJc w:val="left"/>
      <w:pPr>
        <w:ind w:left="720" w:hanging="360"/>
      </w:pPr>
      <w:rPr>
        <w:rFonts w:ascii="Symbol" w:hAnsi="Symbol" w:hint="default"/>
      </w:rPr>
    </w:lvl>
    <w:lvl w:ilvl="1" w:tplc="44888894" w:tentative="1">
      <w:start w:val="1"/>
      <w:numFmt w:val="bullet"/>
      <w:lvlText w:val="o"/>
      <w:lvlJc w:val="left"/>
      <w:pPr>
        <w:ind w:left="1440" w:hanging="360"/>
      </w:pPr>
      <w:rPr>
        <w:rFonts w:ascii="Courier New" w:hAnsi="Courier New" w:cs="Courier New" w:hint="default"/>
      </w:rPr>
    </w:lvl>
    <w:lvl w:ilvl="2" w:tplc="1EFE5D48" w:tentative="1">
      <w:start w:val="1"/>
      <w:numFmt w:val="bullet"/>
      <w:lvlText w:val=""/>
      <w:lvlJc w:val="left"/>
      <w:pPr>
        <w:ind w:left="2160" w:hanging="360"/>
      </w:pPr>
      <w:rPr>
        <w:rFonts w:ascii="Wingdings" w:hAnsi="Wingdings" w:hint="default"/>
      </w:rPr>
    </w:lvl>
    <w:lvl w:ilvl="3" w:tplc="F34095CE" w:tentative="1">
      <w:start w:val="1"/>
      <w:numFmt w:val="bullet"/>
      <w:lvlText w:val=""/>
      <w:lvlJc w:val="left"/>
      <w:pPr>
        <w:ind w:left="2880" w:hanging="360"/>
      </w:pPr>
      <w:rPr>
        <w:rFonts w:ascii="Symbol" w:hAnsi="Symbol" w:hint="default"/>
      </w:rPr>
    </w:lvl>
    <w:lvl w:ilvl="4" w:tplc="7736CDF0" w:tentative="1">
      <w:start w:val="1"/>
      <w:numFmt w:val="bullet"/>
      <w:lvlText w:val="o"/>
      <w:lvlJc w:val="left"/>
      <w:pPr>
        <w:ind w:left="3600" w:hanging="360"/>
      </w:pPr>
      <w:rPr>
        <w:rFonts w:ascii="Courier New" w:hAnsi="Courier New" w:cs="Courier New" w:hint="default"/>
      </w:rPr>
    </w:lvl>
    <w:lvl w:ilvl="5" w:tplc="0EFE87A4" w:tentative="1">
      <w:start w:val="1"/>
      <w:numFmt w:val="bullet"/>
      <w:lvlText w:val=""/>
      <w:lvlJc w:val="left"/>
      <w:pPr>
        <w:ind w:left="4320" w:hanging="360"/>
      </w:pPr>
      <w:rPr>
        <w:rFonts w:ascii="Wingdings" w:hAnsi="Wingdings" w:hint="default"/>
      </w:rPr>
    </w:lvl>
    <w:lvl w:ilvl="6" w:tplc="02BC3A4C" w:tentative="1">
      <w:start w:val="1"/>
      <w:numFmt w:val="bullet"/>
      <w:lvlText w:val=""/>
      <w:lvlJc w:val="left"/>
      <w:pPr>
        <w:ind w:left="5040" w:hanging="360"/>
      </w:pPr>
      <w:rPr>
        <w:rFonts w:ascii="Symbol" w:hAnsi="Symbol" w:hint="default"/>
      </w:rPr>
    </w:lvl>
    <w:lvl w:ilvl="7" w:tplc="E13E95CE" w:tentative="1">
      <w:start w:val="1"/>
      <w:numFmt w:val="bullet"/>
      <w:lvlText w:val="o"/>
      <w:lvlJc w:val="left"/>
      <w:pPr>
        <w:ind w:left="5760" w:hanging="360"/>
      </w:pPr>
      <w:rPr>
        <w:rFonts w:ascii="Courier New" w:hAnsi="Courier New" w:cs="Courier New" w:hint="default"/>
      </w:rPr>
    </w:lvl>
    <w:lvl w:ilvl="8" w:tplc="A1A83214" w:tentative="1">
      <w:start w:val="1"/>
      <w:numFmt w:val="bullet"/>
      <w:lvlText w:val=""/>
      <w:lvlJc w:val="left"/>
      <w:pPr>
        <w:ind w:left="6480" w:hanging="360"/>
      </w:pPr>
      <w:rPr>
        <w:rFonts w:ascii="Wingdings" w:hAnsi="Wingdings" w:hint="default"/>
      </w:rPr>
    </w:lvl>
  </w:abstractNum>
  <w:abstractNum w:abstractNumId="212">
    <w:nsid w:val="31147A10"/>
    <w:multiLevelType w:val="hybridMultilevel"/>
    <w:tmpl w:val="376A3C92"/>
    <w:lvl w:ilvl="0" w:tplc="3FA2B74E">
      <w:start w:val="1"/>
      <w:numFmt w:val="bullet"/>
      <w:lvlText w:val=""/>
      <w:lvlJc w:val="left"/>
      <w:pPr>
        <w:ind w:left="720" w:hanging="360"/>
      </w:pPr>
      <w:rPr>
        <w:rFonts w:ascii="Symbol" w:hAnsi="Symbol" w:hint="default"/>
      </w:rPr>
    </w:lvl>
    <w:lvl w:ilvl="1" w:tplc="BE96FCB0">
      <w:start w:val="1"/>
      <w:numFmt w:val="bullet"/>
      <w:lvlText w:val="o"/>
      <w:lvlJc w:val="left"/>
      <w:pPr>
        <w:ind w:left="1440" w:hanging="360"/>
      </w:pPr>
      <w:rPr>
        <w:rFonts w:ascii="Courier New" w:hAnsi="Courier New" w:cs="Courier New" w:hint="default"/>
      </w:rPr>
    </w:lvl>
    <w:lvl w:ilvl="2" w:tplc="8B0CD76C" w:tentative="1">
      <w:start w:val="1"/>
      <w:numFmt w:val="bullet"/>
      <w:lvlText w:val=""/>
      <w:lvlJc w:val="left"/>
      <w:pPr>
        <w:ind w:left="2160" w:hanging="360"/>
      </w:pPr>
      <w:rPr>
        <w:rFonts w:ascii="Wingdings" w:hAnsi="Wingdings" w:hint="default"/>
      </w:rPr>
    </w:lvl>
    <w:lvl w:ilvl="3" w:tplc="02E0ABA6" w:tentative="1">
      <w:start w:val="1"/>
      <w:numFmt w:val="bullet"/>
      <w:lvlText w:val=""/>
      <w:lvlJc w:val="left"/>
      <w:pPr>
        <w:ind w:left="2880" w:hanging="360"/>
      </w:pPr>
      <w:rPr>
        <w:rFonts w:ascii="Symbol" w:hAnsi="Symbol" w:hint="default"/>
      </w:rPr>
    </w:lvl>
    <w:lvl w:ilvl="4" w:tplc="B2C00EFC" w:tentative="1">
      <w:start w:val="1"/>
      <w:numFmt w:val="bullet"/>
      <w:lvlText w:val="o"/>
      <w:lvlJc w:val="left"/>
      <w:pPr>
        <w:ind w:left="3600" w:hanging="360"/>
      </w:pPr>
      <w:rPr>
        <w:rFonts w:ascii="Courier New" w:hAnsi="Courier New" w:cs="Courier New" w:hint="default"/>
      </w:rPr>
    </w:lvl>
    <w:lvl w:ilvl="5" w:tplc="39BEB65A" w:tentative="1">
      <w:start w:val="1"/>
      <w:numFmt w:val="bullet"/>
      <w:lvlText w:val=""/>
      <w:lvlJc w:val="left"/>
      <w:pPr>
        <w:ind w:left="4320" w:hanging="360"/>
      </w:pPr>
      <w:rPr>
        <w:rFonts w:ascii="Wingdings" w:hAnsi="Wingdings" w:hint="default"/>
      </w:rPr>
    </w:lvl>
    <w:lvl w:ilvl="6" w:tplc="38628EC8" w:tentative="1">
      <w:start w:val="1"/>
      <w:numFmt w:val="bullet"/>
      <w:lvlText w:val=""/>
      <w:lvlJc w:val="left"/>
      <w:pPr>
        <w:ind w:left="5040" w:hanging="360"/>
      </w:pPr>
      <w:rPr>
        <w:rFonts w:ascii="Symbol" w:hAnsi="Symbol" w:hint="default"/>
      </w:rPr>
    </w:lvl>
    <w:lvl w:ilvl="7" w:tplc="03703830" w:tentative="1">
      <w:start w:val="1"/>
      <w:numFmt w:val="bullet"/>
      <w:lvlText w:val="o"/>
      <w:lvlJc w:val="left"/>
      <w:pPr>
        <w:ind w:left="5760" w:hanging="360"/>
      </w:pPr>
      <w:rPr>
        <w:rFonts w:ascii="Courier New" w:hAnsi="Courier New" w:cs="Courier New" w:hint="default"/>
      </w:rPr>
    </w:lvl>
    <w:lvl w:ilvl="8" w:tplc="06C64F8C" w:tentative="1">
      <w:start w:val="1"/>
      <w:numFmt w:val="bullet"/>
      <w:lvlText w:val=""/>
      <w:lvlJc w:val="left"/>
      <w:pPr>
        <w:ind w:left="6480" w:hanging="360"/>
      </w:pPr>
      <w:rPr>
        <w:rFonts w:ascii="Wingdings" w:hAnsi="Wingdings" w:hint="default"/>
      </w:rPr>
    </w:lvl>
  </w:abstractNum>
  <w:abstractNum w:abstractNumId="213">
    <w:nsid w:val="31455EE9"/>
    <w:multiLevelType w:val="hybridMultilevel"/>
    <w:tmpl w:val="C5340658"/>
    <w:lvl w:ilvl="0" w:tplc="A992BFB8">
      <w:start w:val="1"/>
      <w:numFmt w:val="bullet"/>
      <w:lvlText w:val=""/>
      <w:lvlJc w:val="left"/>
      <w:pPr>
        <w:ind w:left="720" w:hanging="360"/>
      </w:pPr>
      <w:rPr>
        <w:rFonts w:ascii="Symbol" w:hAnsi="Symbol" w:hint="default"/>
      </w:rPr>
    </w:lvl>
    <w:lvl w:ilvl="1" w:tplc="67AA7ABC" w:tentative="1">
      <w:start w:val="1"/>
      <w:numFmt w:val="bullet"/>
      <w:lvlText w:val="o"/>
      <w:lvlJc w:val="left"/>
      <w:pPr>
        <w:ind w:left="1440" w:hanging="360"/>
      </w:pPr>
      <w:rPr>
        <w:rFonts w:ascii="Courier New" w:hAnsi="Courier New" w:cs="Courier New" w:hint="default"/>
      </w:rPr>
    </w:lvl>
    <w:lvl w:ilvl="2" w:tplc="FD1CAC60" w:tentative="1">
      <w:start w:val="1"/>
      <w:numFmt w:val="bullet"/>
      <w:lvlText w:val=""/>
      <w:lvlJc w:val="left"/>
      <w:pPr>
        <w:ind w:left="2160" w:hanging="360"/>
      </w:pPr>
      <w:rPr>
        <w:rFonts w:ascii="Wingdings" w:hAnsi="Wingdings" w:hint="default"/>
      </w:rPr>
    </w:lvl>
    <w:lvl w:ilvl="3" w:tplc="86222B52" w:tentative="1">
      <w:start w:val="1"/>
      <w:numFmt w:val="bullet"/>
      <w:lvlText w:val=""/>
      <w:lvlJc w:val="left"/>
      <w:pPr>
        <w:ind w:left="2880" w:hanging="360"/>
      </w:pPr>
      <w:rPr>
        <w:rFonts w:ascii="Symbol" w:hAnsi="Symbol" w:hint="default"/>
      </w:rPr>
    </w:lvl>
    <w:lvl w:ilvl="4" w:tplc="57D63FBC" w:tentative="1">
      <w:start w:val="1"/>
      <w:numFmt w:val="bullet"/>
      <w:lvlText w:val="o"/>
      <w:lvlJc w:val="left"/>
      <w:pPr>
        <w:ind w:left="3600" w:hanging="360"/>
      </w:pPr>
      <w:rPr>
        <w:rFonts w:ascii="Courier New" w:hAnsi="Courier New" w:cs="Courier New" w:hint="default"/>
      </w:rPr>
    </w:lvl>
    <w:lvl w:ilvl="5" w:tplc="919A2BEC" w:tentative="1">
      <w:start w:val="1"/>
      <w:numFmt w:val="bullet"/>
      <w:lvlText w:val=""/>
      <w:lvlJc w:val="left"/>
      <w:pPr>
        <w:ind w:left="4320" w:hanging="360"/>
      </w:pPr>
      <w:rPr>
        <w:rFonts w:ascii="Wingdings" w:hAnsi="Wingdings" w:hint="default"/>
      </w:rPr>
    </w:lvl>
    <w:lvl w:ilvl="6" w:tplc="848A1A7C" w:tentative="1">
      <w:start w:val="1"/>
      <w:numFmt w:val="bullet"/>
      <w:lvlText w:val=""/>
      <w:lvlJc w:val="left"/>
      <w:pPr>
        <w:ind w:left="5040" w:hanging="360"/>
      </w:pPr>
      <w:rPr>
        <w:rFonts w:ascii="Symbol" w:hAnsi="Symbol" w:hint="default"/>
      </w:rPr>
    </w:lvl>
    <w:lvl w:ilvl="7" w:tplc="5CDE26BA" w:tentative="1">
      <w:start w:val="1"/>
      <w:numFmt w:val="bullet"/>
      <w:lvlText w:val="o"/>
      <w:lvlJc w:val="left"/>
      <w:pPr>
        <w:ind w:left="5760" w:hanging="360"/>
      </w:pPr>
      <w:rPr>
        <w:rFonts w:ascii="Courier New" w:hAnsi="Courier New" w:cs="Courier New" w:hint="default"/>
      </w:rPr>
    </w:lvl>
    <w:lvl w:ilvl="8" w:tplc="3A900B06" w:tentative="1">
      <w:start w:val="1"/>
      <w:numFmt w:val="bullet"/>
      <w:lvlText w:val=""/>
      <w:lvlJc w:val="left"/>
      <w:pPr>
        <w:ind w:left="6480" w:hanging="360"/>
      </w:pPr>
      <w:rPr>
        <w:rFonts w:ascii="Wingdings" w:hAnsi="Wingdings" w:hint="default"/>
      </w:rPr>
    </w:lvl>
  </w:abstractNum>
  <w:abstractNum w:abstractNumId="214">
    <w:nsid w:val="31844353"/>
    <w:multiLevelType w:val="hybridMultilevel"/>
    <w:tmpl w:val="2E189EB6"/>
    <w:lvl w:ilvl="0" w:tplc="1CF689B8">
      <w:start w:val="1"/>
      <w:numFmt w:val="bullet"/>
      <w:lvlText w:val=""/>
      <w:lvlJc w:val="left"/>
      <w:pPr>
        <w:ind w:left="720" w:hanging="360"/>
      </w:pPr>
      <w:rPr>
        <w:rFonts w:ascii="Symbol" w:hAnsi="Symbol" w:hint="default"/>
      </w:rPr>
    </w:lvl>
    <w:lvl w:ilvl="1" w:tplc="D592EC84" w:tentative="1">
      <w:start w:val="1"/>
      <w:numFmt w:val="bullet"/>
      <w:lvlText w:val="o"/>
      <w:lvlJc w:val="left"/>
      <w:pPr>
        <w:ind w:left="1440" w:hanging="360"/>
      </w:pPr>
      <w:rPr>
        <w:rFonts w:ascii="Courier New" w:hAnsi="Courier New" w:cs="Courier New" w:hint="default"/>
      </w:rPr>
    </w:lvl>
    <w:lvl w:ilvl="2" w:tplc="327C236A">
      <w:start w:val="1"/>
      <w:numFmt w:val="bullet"/>
      <w:lvlText w:val=""/>
      <w:lvlJc w:val="left"/>
      <w:pPr>
        <w:ind w:left="2160" w:hanging="360"/>
      </w:pPr>
      <w:rPr>
        <w:rFonts w:ascii="Wingdings" w:hAnsi="Wingdings" w:hint="default"/>
      </w:rPr>
    </w:lvl>
    <w:lvl w:ilvl="3" w:tplc="EACE6FAE" w:tentative="1">
      <w:start w:val="1"/>
      <w:numFmt w:val="bullet"/>
      <w:lvlText w:val=""/>
      <w:lvlJc w:val="left"/>
      <w:pPr>
        <w:ind w:left="2880" w:hanging="360"/>
      </w:pPr>
      <w:rPr>
        <w:rFonts w:ascii="Symbol" w:hAnsi="Symbol" w:hint="default"/>
      </w:rPr>
    </w:lvl>
    <w:lvl w:ilvl="4" w:tplc="C6A41DB8" w:tentative="1">
      <w:start w:val="1"/>
      <w:numFmt w:val="bullet"/>
      <w:lvlText w:val="o"/>
      <w:lvlJc w:val="left"/>
      <w:pPr>
        <w:ind w:left="3600" w:hanging="360"/>
      </w:pPr>
      <w:rPr>
        <w:rFonts w:ascii="Courier New" w:hAnsi="Courier New" w:cs="Courier New" w:hint="default"/>
      </w:rPr>
    </w:lvl>
    <w:lvl w:ilvl="5" w:tplc="81E0D902" w:tentative="1">
      <w:start w:val="1"/>
      <w:numFmt w:val="bullet"/>
      <w:lvlText w:val=""/>
      <w:lvlJc w:val="left"/>
      <w:pPr>
        <w:ind w:left="4320" w:hanging="360"/>
      </w:pPr>
      <w:rPr>
        <w:rFonts w:ascii="Wingdings" w:hAnsi="Wingdings" w:hint="default"/>
      </w:rPr>
    </w:lvl>
    <w:lvl w:ilvl="6" w:tplc="A0B02998" w:tentative="1">
      <w:start w:val="1"/>
      <w:numFmt w:val="bullet"/>
      <w:lvlText w:val=""/>
      <w:lvlJc w:val="left"/>
      <w:pPr>
        <w:ind w:left="5040" w:hanging="360"/>
      </w:pPr>
      <w:rPr>
        <w:rFonts w:ascii="Symbol" w:hAnsi="Symbol" w:hint="default"/>
      </w:rPr>
    </w:lvl>
    <w:lvl w:ilvl="7" w:tplc="12C2D870" w:tentative="1">
      <w:start w:val="1"/>
      <w:numFmt w:val="bullet"/>
      <w:lvlText w:val="o"/>
      <w:lvlJc w:val="left"/>
      <w:pPr>
        <w:ind w:left="5760" w:hanging="360"/>
      </w:pPr>
      <w:rPr>
        <w:rFonts w:ascii="Courier New" w:hAnsi="Courier New" w:cs="Courier New" w:hint="default"/>
      </w:rPr>
    </w:lvl>
    <w:lvl w:ilvl="8" w:tplc="F80C9D88" w:tentative="1">
      <w:start w:val="1"/>
      <w:numFmt w:val="bullet"/>
      <w:lvlText w:val=""/>
      <w:lvlJc w:val="left"/>
      <w:pPr>
        <w:ind w:left="6480" w:hanging="360"/>
      </w:pPr>
      <w:rPr>
        <w:rFonts w:ascii="Wingdings" w:hAnsi="Wingdings" w:hint="default"/>
      </w:rPr>
    </w:lvl>
  </w:abstractNum>
  <w:abstractNum w:abstractNumId="215">
    <w:nsid w:val="31B70824"/>
    <w:multiLevelType w:val="hybridMultilevel"/>
    <w:tmpl w:val="E0F48790"/>
    <w:lvl w:ilvl="0" w:tplc="20D01752">
      <w:start w:val="1"/>
      <w:numFmt w:val="bullet"/>
      <w:lvlText w:val=""/>
      <w:lvlJc w:val="left"/>
      <w:pPr>
        <w:ind w:left="720" w:hanging="360"/>
      </w:pPr>
      <w:rPr>
        <w:rFonts w:ascii="Symbol" w:hAnsi="Symbol" w:hint="default"/>
      </w:rPr>
    </w:lvl>
    <w:lvl w:ilvl="1" w:tplc="2B0CC5F2" w:tentative="1">
      <w:start w:val="1"/>
      <w:numFmt w:val="bullet"/>
      <w:lvlText w:val="o"/>
      <w:lvlJc w:val="left"/>
      <w:pPr>
        <w:ind w:left="1440" w:hanging="360"/>
      </w:pPr>
      <w:rPr>
        <w:rFonts w:ascii="Courier New" w:hAnsi="Courier New" w:cs="Courier New" w:hint="default"/>
      </w:rPr>
    </w:lvl>
    <w:lvl w:ilvl="2" w:tplc="710E991E">
      <w:start w:val="1"/>
      <w:numFmt w:val="bullet"/>
      <w:lvlText w:val=""/>
      <w:lvlJc w:val="left"/>
      <w:pPr>
        <w:ind w:left="2160" w:hanging="360"/>
      </w:pPr>
      <w:rPr>
        <w:rFonts w:ascii="Wingdings" w:hAnsi="Wingdings" w:hint="default"/>
      </w:rPr>
    </w:lvl>
    <w:lvl w:ilvl="3" w:tplc="980A5C92" w:tentative="1">
      <w:start w:val="1"/>
      <w:numFmt w:val="bullet"/>
      <w:lvlText w:val=""/>
      <w:lvlJc w:val="left"/>
      <w:pPr>
        <w:ind w:left="2880" w:hanging="360"/>
      </w:pPr>
      <w:rPr>
        <w:rFonts w:ascii="Symbol" w:hAnsi="Symbol" w:hint="default"/>
      </w:rPr>
    </w:lvl>
    <w:lvl w:ilvl="4" w:tplc="C85ADFEA" w:tentative="1">
      <w:start w:val="1"/>
      <w:numFmt w:val="bullet"/>
      <w:lvlText w:val="o"/>
      <w:lvlJc w:val="left"/>
      <w:pPr>
        <w:ind w:left="3600" w:hanging="360"/>
      </w:pPr>
      <w:rPr>
        <w:rFonts w:ascii="Courier New" w:hAnsi="Courier New" w:cs="Courier New" w:hint="default"/>
      </w:rPr>
    </w:lvl>
    <w:lvl w:ilvl="5" w:tplc="BF28DA6A" w:tentative="1">
      <w:start w:val="1"/>
      <w:numFmt w:val="bullet"/>
      <w:lvlText w:val=""/>
      <w:lvlJc w:val="left"/>
      <w:pPr>
        <w:ind w:left="4320" w:hanging="360"/>
      </w:pPr>
      <w:rPr>
        <w:rFonts w:ascii="Wingdings" w:hAnsi="Wingdings" w:hint="default"/>
      </w:rPr>
    </w:lvl>
    <w:lvl w:ilvl="6" w:tplc="BD9A3D50" w:tentative="1">
      <w:start w:val="1"/>
      <w:numFmt w:val="bullet"/>
      <w:lvlText w:val=""/>
      <w:lvlJc w:val="left"/>
      <w:pPr>
        <w:ind w:left="5040" w:hanging="360"/>
      </w:pPr>
      <w:rPr>
        <w:rFonts w:ascii="Symbol" w:hAnsi="Symbol" w:hint="default"/>
      </w:rPr>
    </w:lvl>
    <w:lvl w:ilvl="7" w:tplc="7A3E28E8" w:tentative="1">
      <w:start w:val="1"/>
      <w:numFmt w:val="bullet"/>
      <w:lvlText w:val="o"/>
      <w:lvlJc w:val="left"/>
      <w:pPr>
        <w:ind w:left="5760" w:hanging="360"/>
      </w:pPr>
      <w:rPr>
        <w:rFonts w:ascii="Courier New" w:hAnsi="Courier New" w:cs="Courier New" w:hint="default"/>
      </w:rPr>
    </w:lvl>
    <w:lvl w:ilvl="8" w:tplc="B93A54B2" w:tentative="1">
      <w:start w:val="1"/>
      <w:numFmt w:val="bullet"/>
      <w:lvlText w:val=""/>
      <w:lvlJc w:val="left"/>
      <w:pPr>
        <w:ind w:left="6480" w:hanging="360"/>
      </w:pPr>
      <w:rPr>
        <w:rFonts w:ascii="Wingdings" w:hAnsi="Wingdings" w:hint="default"/>
      </w:rPr>
    </w:lvl>
  </w:abstractNum>
  <w:abstractNum w:abstractNumId="216">
    <w:nsid w:val="31D91AF0"/>
    <w:multiLevelType w:val="hybridMultilevel"/>
    <w:tmpl w:val="256887DA"/>
    <w:lvl w:ilvl="0" w:tplc="21484B7E">
      <w:start w:val="1"/>
      <w:numFmt w:val="bullet"/>
      <w:lvlText w:val=""/>
      <w:lvlJc w:val="left"/>
      <w:pPr>
        <w:ind w:left="720" w:hanging="360"/>
      </w:pPr>
      <w:rPr>
        <w:rFonts w:ascii="Symbol" w:hAnsi="Symbol" w:hint="default"/>
      </w:rPr>
    </w:lvl>
    <w:lvl w:ilvl="1" w:tplc="A5B6A4A0">
      <w:start w:val="1"/>
      <w:numFmt w:val="bullet"/>
      <w:lvlText w:val="o"/>
      <w:lvlJc w:val="left"/>
      <w:pPr>
        <w:ind w:left="1440" w:hanging="360"/>
      </w:pPr>
      <w:rPr>
        <w:rFonts w:ascii="Courier New" w:hAnsi="Courier New" w:cs="Courier New" w:hint="default"/>
      </w:rPr>
    </w:lvl>
    <w:lvl w:ilvl="2" w:tplc="0ED8F190" w:tentative="1">
      <w:start w:val="1"/>
      <w:numFmt w:val="bullet"/>
      <w:lvlText w:val=""/>
      <w:lvlJc w:val="left"/>
      <w:pPr>
        <w:ind w:left="2160" w:hanging="360"/>
      </w:pPr>
      <w:rPr>
        <w:rFonts w:ascii="Wingdings" w:hAnsi="Wingdings" w:hint="default"/>
      </w:rPr>
    </w:lvl>
    <w:lvl w:ilvl="3" w:tplc="C38A32FE" w:tentative="1">
      <w:start w:val="1"/>
      <w:numFmt w:val="bullet"/>
      <w:lvlText w:val=""/>
      <w:lvlJc w:val="left"/>
      <w:pPr>
        <w:ind w:left="2880" w:hanging="360"/>
      </w:pPr>
      <w:rPr>
        <w:rFonts w:ascii="Symbol" w:hAnsi="Symbol" w:hint="default"/>
      </w:rPr>
    </w:lvl>
    <w:lvl w:ilvl="4" w:tplc="8506D614" w:tentative="1">
      <w:start w:val="1"/>
      <w:numFmt w:val="bullet"/>
      <w:lvlText w:val="o"/>
      <w:lvlJc w:val="left"/>
      <w:pPr>
        <w:ind w:left="3600" w:hanging="360"/>
      </w:pPr>
      <w:rPr>
        <w:rFonts w:ascii="Courier New" w:hAnsi="Courier New" w:cs="Courier New" w:hint="default"/>
      </w:rPr>
    </w:lvl>
    <w:lvl w:ilvl="5" w:tplc="45D0BFEA" w:tentative="1">
      <w:start w:val="1"/>
      <w:numFmt w:val="bullet"/>
      <w:lvlText w:val=""/>
      <w:lvlJc w:val="left"/>
      <w:pPr>
        <w:ind w:left="4320" w:hanging="360"/>
      </w:pPr>
      <w:rPr>
        <w:rFonts w:ascii="Wingdings" w:hAnsi="Wingdings" w:hint="default"/>
      </w:rPr>
    </w:lvl>
    <w:lvl w:ilvl="6" w:tplc="E920F78C" w:tentative="1">
      <w:start w:val="1"/>
      <w:numFmt w:val="bullet"/>
      <w:lvlText w:val=""/>
      <w:lvlJc w:val="left"/>
      <w:pPr>
        <w:ind w:left="5040" w:hanging="360"/>
      </w:pPr>
      <w:rPr>
        <w:rFonts w:ascii="Symbol" w:hAnsi="Symbol" w:hint="default"/>
      </w:rPr>
    </w:lvl>
    <w:lvl w:ilvl="7" w:tplc="3BDCCE70" w:tentative="1">
      <w:start w:val="1"/>
      <w:numFmt w:val="bullet"/>
      <w:lvlText w:val="o"/>
      <w:lvlJc w:val="left"/>
      <w:pPr>
        <w:ind w:left="5760" w:hanging="360"/>
      </w:pPr>
      <w:rPr>
        <w:rFonts w:ascii="Courier New" w:hAnsi="Courier New" w:cs="Courier New" w:hint="default"/>
      </w:rPr>
    </w:lvl>
    <w:lvl w:ilvl="8" w:tplc="47AA9658" w:tentative="1">
      <w:start w:val="1"/>
      <w:numFmt w:val="bullet"/>
      <w:lvlText w:val=""/>
      <w:lvlJc w:val="left"/>
      <w:pPr>
        <w:ind w:left="6480" w:hanging="360"/>
      </w:pPr>
      <w:rPr>
        <w:rFonts w:ascii="Wingdings" w:hAnsi="Wingdings" w:hint="default"/>
      </w:rPr>
    </w:lvl>
  </w:abstractNum>
  <w:abstractNum w:abstractNumId="217">
    <w:nsid w:val="323306C4"/>
    <w:multiLevelType w:val="hybridMultilevel"/>
    <w:tmpl w:val="9034C75A"/>
    <w:lvl w:ilvl="0" w:tplc="7396BB68">
      <w:start w:val="1"/>
      <w:numFmt w:val="bullet"/>
      <w:lvlText w:val=""/>
      <w:lvlJc w:val="left"/>
      <w:pPr>
        <w:ind w:left="720" w:hanging="360"/>
      </w:pPr>
      <w:rPr>
        <w:rFonts w:ascii="Symbol" w:hAnsi="Symbol" w:hint="default"/>
      </w:rPr>
    </w:lvl>
    <w:lvl w:ilvl="1" w:tplc="3800C0A6" w:tentative="1">
      <w:start w:val="1"/>
      <w:numFmt w:val="bullet"/>
      <w:lvlText w:val="o"/>
      <w:lvlJc w:val="left"/>
      <w:pPr>
        <w:ind w:left="1440" w:hanging="360"/>
      </w:pPr>
      <w:rPr>
        <w:rFonts w:ascii="Courier New" w:hAnsi="Courier New" w:cs="Courier New" w:hint="default"/>
      </w:rPr>
    </w:lvl>
    <w:lvl w:ilvl="2" w:tplc="12B0385C">
      <w:start w:val="1"/>
      <w:numFmt w:val="bullet"/>
      <w:lvlText w:val=""/>
      <w:lvlJc w:val="left"/>
      <w:pPr>
        <w:ind w:left="2160" w:hanging="360"/>
      </w:pPr>
      <w:rPr>
        <w:rFonts w:ascii="Wingdings" w:hAnsi="Wingdings" w:hint="default"/>
      </w:rPr>
    </w:lvl>
    <w:lvl w:ilvl="3" w:tplc="B09280D4" w:tentative="1">
      <w:start w:val="1"/>
      <w:numFmt w:val="bullet"/>
      <w:lvlText w:val=""/>
      <w:lvlJc w:val="left"/>
      <w:pPr>
        <w:ind w:left="2880" w:hanging="360"/>
      </w:pPr>
      <w:rPr>
        <w:rFonts w:ascii="Symbol" w:hAnsi="Symbol" w:hint="default"/>
      </w:rPr>
    </w:lvl>
    <w:lvl w:ilvl="4" w:tplc="A99672C2" w:tentative="1">
      <w:start w:val="1"/>
      <w:numFmt w:val="bullet"/>
      <w:lvlText w:val="o"/>
      <w:lvlJc w:val="left"/>
      <w:pPr>
        <w:ind w:left="3600" w:hanging="360"/>
      </w:pPr>
      <w:rPr>
        <w:rFonts w:ascii="Courier New" w:hAnsi="Courier New" w:cs="Courier New" w:hint="default"/>
      </w:rPr>
    </w:lvl>
    <w:lvl w:ilvl="5" w:tplc="E61EB2F2" w:tentative="1">
      <w:start w:val="1"/>
      <w:numFmt w:val="bullet"/>
      <w:lvlText w:val=""/>
      <w:lvlJc w:val="left"/>
      <w:pPr>
        <w:ind w:left="4320" w:hanging="360"/>
      </w:pPr>
      <w:rPr>
        <w:rFonts w:ascii="Wingdings" w:hAnsi="Wingdings" w:hint="default"/>
      </w:rPr>
    </w:lvl>
    <w:lvl w:ilvl="6" w:tplc="63923FBE" w:tentative="1">
      <w:start w:val="1"/>
      <w:numFmt w:val="bullet"/>
      <w:lvlText w:val=""/>
      <w:lvlJc w:val="left"/>
      <w:pPr>
        <w:ind w:left="5040" w:hanging="360"/>
      </w:pPr>
      <w:rPr>
        <w:rFonts w:ascii="Symbol" w:hAnsi="Symbol" w:hint="default"/>
      </w:rPr>
    </w:lvl>
    <w:lvl w:ilvl="7" w:tplc="A73AEBD6" w:tentative="1">
      <w:start w:val="1"/>
      <w:numFmt w:val="bullet"/>
      <w:lvlText w:val="o"/>
      <w:lvlJc w:val="left"/>
      <w:pPr>
        <w:ind w:left="5760" w:hanging="360"/>
      </w:pPr>
      <w:rPr>
        <w:rFonts w:ascii="Courier New" w:hAnsi="Courier New" w:cs="Courier New" w:hint="default"/>
      </w:rPr>
    </w:lvl>
    <w:lvl w:ilvl="8" w:tplc="018EFD20" w:tentative="1">
      <w:start w:val="1"/>
      <w:numFmt w:val="bullet"/>
      <w:lvlText w:val=""/>
      <w:lvlJc w:val="left"/>
      <w:pPr>
        <w:ind w:left="6480" w:hanging="360"/>
      </w:pPr>
      <w:rPr>
        <w:rFonts w:ascii="Wingdings" w:hAnsi="Wingdings" w:hint="default"/>
      </w:rPr>
    </w:lvl>
  </w:abstractNum>
  <w:abstractNum w:abstractNumId="218">
    <w:nsid w:val="324A1058"/>
    <w:multiLevelType w:val="hybridMultilevel"/>
    <w:tmpl w:val="7298AFEC"/>
    <w:lvl w:ilvl="0" w:tplc="89CA80B8">
      <w:start w:val="1"/>
      <w:numFmt w:val="bullet"/>
      <w:lvlText w:val=""/>
      <w:lvlJc w:val="left"/>
      <w:pPr>
        <w:ind w:left="720" w:hanging="360"/>
      </w:pPr>
      <w:rPr>
        <w:rFonts w:ascii="Symbol" w:hAnsi="Symbol" w:hint="default"/>
      </w:rPr>
    </w:lvl>
    <w:lvl w:ilvl="1" w:tplc="92AE88AC">
      <w:start w:val="1"/>
      <w:numFmt w:val="bullet"/>
      <w:lvlText w:val="o"/>
      <w:lvlJc w:val="left"/>
      <w:pPr>
        <w:ind w:left="1440" w:hanging="360"/>
      </w:pPr>
      <w:rPr>
        <w:rFonts w:ascii="Courier New" w:hAnsi="Courier New" w:cs="Courier New" w:hint="default"/>
      </w:rPr>
    </w:lvl>
    <w:lvl w:ilvl="2" w:tplc="D54086FC" w:tentative="1">
      <w:start w:val="1"/>
      <w:numFmt w:val="bullet"/>
      <w:lvlText w:val=""/>
      <w:lvlJc w:val="left"/>
      <w:pPr>
        <w:ind w:left="2160" w:hanging="360"/>
      </w:pPr>
      <w:rPr>
        <w:rFonts w:ascii="Wingdings" w:hAnsi="Wingdings" w:hint="default"/>
      </w:rPr>
    </w:lvl>
    <w:lvl w:ilvl="3" w:tplc="E44A7D90" w:tentative="1">
      <w:start w:val="1"/>
      <w:numFmt w:val="bullet"/>
      <w:lvlText w:val=""/>
      <w:lvlJc w:val="left"/>
      <w:pPr>
        <w:ind w:left="2880" w:hanging="360"/>
      </w:pPr>
      <w:rPr>
        <w:rFonts w:ascii="Symbol" w:hAnsi="Symbol" w:hint="default"/>
      </w:rPr>
    </w:lvl>
    <w:lvl w:ilvl="4" w:tplc="74F8E1B8" w:tentative="1">
      <w:start w:val="1"/>
      <w:numFmt w:val="bullet"/>
      <w:lvlText w:val="o"/>
      <w:lvlJc w:val="left"/>
      <w:pPr>
        <w:ind w:left="3600" w:hanging="360"/>
      </w:pPr>
      <w:rPr>
        <w:rFonts w:ascii="Courier New" w:hAnsi="Courier New" w:cs="Courier New" w:hint="default"/>
      </w:rPr>
    </w:lvl>
    <w:lvl w:ilvl="5" w:tplc="0700E336" w:tentative="1">
      <w:start w:val="1"/>
      <w:numFmt w:val="bullet"/>
      <w:lvlText w:val=""/>
      <w:lvlJc w:val="left"/>
      <w:pPr>
        <w:ind w:left="4320" w:hanging="360"/>
      </w:pPr>
      <w:rPr>
        <w:rFonts w:ascii="Wingdings" w:hAnsi="Wingdings" w:hint="default"/>
      </w:rPr>
    </w:lvl>
    <w:lvl w:ilvl="6" w:tplc="54E09264" w:tentative="1">
      <w:start w:val="1"/>
      <w:numFmt w:val="bullet"/>
      <w:lvlText w:val=""/>
      <w:lvlJc w:val="left"/>
      <w:pPr>
        <w:ind w:left="5040" w:hanging="360"/>
      </w:pPr>
      <w:rPr>
        <w:rFonts w:ascii="Symbol" w:hAnsi="Symbol" w:hint="default"/>
      </w:rPr>
    </w:lvl>
    <w:lvl w:ilvl="7" w:tplc="7BDE8F7E" w:tentative="1">
      <w:start w:val="1"/>
      <w:numFmt w:val="bullet"/>
      <w:lvlText w:val="o"/>
      <w:lvlJc w:val="left"/>
      <w:pPr>
        <w:ind w:left="5760" w:hanging="360"/>
      </w:pPr>
      <w:rPr>
        <w:rFonts w:ascii="Courier New" w:hAnsi="Courier New" w:cs="Courier New" w:hint="default"/>
      </w:rPr>
    </w:lvl>
    <w:lvl w:ilvl="8" w:tplc="4D6489C0" w:tentative="1">
      <w:start w:val="1"/>
      <w:numFmt w:val="bullet"/>
      <w:lvlText w:val=""/>
      <w:lvlJc w:val="left"/>
      <w:pPr>
        <w:ind w:left="6480" w:hanging="360"/>
      </w:pPr>
      <w:rPr>
        <w:rFonts w:ascii="Wingdings" w:hAnsi="Wingdings" w:hint="default"/>
      </w:rPr>
    </w:lvl>
  </w:abstractNum>
  <w:abstractNum w:abstractNumId="219">
    <w:nsid w:val="32966EA9"/>
    <w:multiLevelType w:val="hybridMultilevel"/>
    <w:tmpl w:val="48343F80"/>
    <w:lvl w:ilvl="0" w:tplc="673C034C">
      <w:start w:val="1"/>
      <w:numFmt w:val="bullet"/>
      <w:lvlText w:val=""/>
      <w:lvlJc w:val="left"/>
      <w:pPr>
        <w:ind w:left="720" w:hanging="360"/>
      </w:pPr>
      <w:rPr>
        <w:rFonts w:ascii="Symbol" w:hAnsi="Symbol" w:hint="default"/>
      </w:rPr>
    </w:lvl>
    <w:lvl w:ilvl="1" w:tplc="D142496C">
      <w:start w:val="1"/>
      <w:numFmt w:val="bullet"/>
      <w:lvlText w:val="o"/>
      <w:lvlJc w:val="left"/>
      <w:pPr>
        <w:ind w:left="1440" w:hanging="360"/>
      </w:pPr>
      <w:rPr>
        <w:rFonts w:ascii="Courier New" w:hAnsi="Courier New" w:cs="Courier New" w:hint="default"/>
      </w:rPr>
    </w:lvl>
    <w:lvl w:ilvl="2" w:tplc="36F813CA" w:tentative="1">
      <w:start w:val="1"/>
      <w:numFmt w:val="bullet"/>
      <w:lvlText w:val=""/>
      <w:lvlJc w:val="left"/>
      <w:pPr>
        <w:ind w:left="2160" w:hanging="360"/>
      </w:pPr>
      <w:rPr>
        <w:rFonts w:ascii="Wingdings" w:hAnsi="Wingdings" w:hint="default"/>
      </w:rPr>
    </w:lvl>
    <w:lvl w:ilvl="3" w:tplc="A2D8C5F0" w:tentative="1">
      <w:start w:val="1"/>
      <w:numFmt w:val="bullet"/>
      <w:lvlText w:val=""/>
      <w:lvlJc w:val="left"/>
      <w:pPr>
        <w:ind w:left="2880" w:hanging="360"/>
      </w:pPr>
      <w:rPr>
        <w:rFonts w:ascii="Symbol" w:hAnsi="Symbol" w:hint="default"/>
      </w:rPr>
    </w:lvl>
    <w:lvl w:ilvl="4" w:tplc="3CB8AEE2" w:tentative="1">
      <w:start w:val="1"/>
      <w:numFmt w:val="bullet"/>
      <w:lvlText w:val="o"/>
      <w:lvlJc w:val="left"/>
      <w:pPr>
        <w:ind w:left="3600" w:hanging="360"/>
      </w:pPr>
      <w:rPr>
        <w:rFonts w:ascii="Courier New" w:hAnsi="Courier New" w:cs="Courier New" w:hint="default"/>
      </w:rPr>
    </w:lvl>
    <w:lvl w:ilvl="5" w:tplc="8384ECD2" w:tentative="1">
      <w:start w:val="1"/>
      <w:numFmt w:val="bullet"/>
      <w:lvlText w:val=""/>
      <w:lvlJc w:val="left"/>
      <w:pPr>
        <w:ind w:left="4320" w:hanging="360"/>
      </w:pPr>
      <w:rPr>
        <w:rFonts w:ascii="Wingdings" w:hAnsi="Wingdings" w:hint="default"/>
      </w:rPr>
    </w:lvl>
    <w:lvl w:ilvl="6" w:tplc="B61835F6" w:tentative="1">
      <w:start w:val="1"/>
      <w:numFmt w:val="bullet"/>
      <w:lvlText w:val=""/>
      <w:lvlJc w:val="left"/>
      <w:pPr>
        <w:ind w:left="5040" w:hanging="360"/>
      </w:pPr>
      <w:rPr>
        <w:rFonts w:ascii="Symbol" w:hAnsi="Symbol" w:hint="default"/>
      </w:rPr>
    </w:lvl>
    <w:lvl w:ilvl="7" w:tplc="A6CA3C02" w:tentative="1">
      <w:start w:val="1"/>
      <w:numFmt w:val="bullet"/>
      <w:lvlText w:val="o"/>
      <w:lvlJc w:val="left"/>
      <w:pPr>
        <w:ind w:left="5760" w:hanging="360"/>
      </w:pPr>
      <w:rPr>
        <w:rFonts w:ascii="Courier New" w:hAnsi="Courier New" w:cs="Courier New" w:hint="default"/>
      </w:rPr>
    </w:lvl>
    <w:lvl w:ilvl="8" w:tplc="69986702" w:tentative="1">
      <w:start w:val="1"/>
      <w:numFmt w:val="bullet"/>
      <w:lvlText w:val=""/>
      <w:lvlJc w:val="left"/>
      <w:pPr>
        <w:ind w:left="6480" w:hanging="360"/>
      </w:pPr>
      <w:rPr>
        <w:rFonts w:ascii="Wingdings" w:hAnsi="Wingdings" w:hint="default"/>
      </w:rPr>
    </w:lvl>
  </w:abstractNum>
  <w:abstractNum w:abstractNumId="220">
    <w:nsid w:val="32A3443D"/>
    <w:multiLevelType w:val="hybridMultilevel"/>
    <w:tmpl w:val="2EB8967E"/>
    <w:lvl w:ilvl="0" w:tplc="06D68C9C">
      <w:start w:val="1"/>
      <w:numFmt w:val="bullet"/>
      <w:lvlText w:val=""/>
      <w:lvlJc w:val="left"/>
      <w:pPr>
        <w:ind w:left="720" w:hanging="360"/>
      </w:pPr>
      <w:rPr>
        <w:rFonts w:ascii="Symbol" w:hAnsi="Symbol" w:hint="default"/>
      </w:rPr>
    </w:lvl>
    <w:lvl w:ilvl="1" w:tplc="E0CEF84A" w:tentative="1">
      <w:start w:val="1"/>
      <w:numFmt w:val="bullet"/>
      <w:lvlText w:val="o"/>
      <w:lvlJc w:val="left"/>
      <w:pPr>
        <w:ind w:left="1440" w:hanging="360"/>
      </w:pPr>
      <w:rPr>
        <w:rFonts w:ascii="Courier New" w:hAnsi="Courier New" w:cs="Courier New" w:hint="default"/>
      </w:rPr>
    </w:lvl>
    <w:lvl w:ilvl="2" w:tplc="B0EC0024">
      <w:start w:val="1"/>
      <w:numFmt w:val="bullet"/>
      <w:lvlText w:val=""/>
      <w:lvlJc w:val="left"/>
      <w:pPr>
        <w:ind w:left="2160" w:hanging="360"/>
      </w:pPr>
      <w:rPr>
        <w:rFonts w:ascii="Wingdings" w:hAnsi="Wingdings" w:hint="default"/>
      </w:rPr>
    </w:lvl>
    <w:lvl w:ilvl="3" w:tplc="A618942C" w:tentative="1">
      <w:start w:val="1"/>
      <w:numFmt w:val="bullet"/>
      <w:lvlText w:val=""/>
      <w:lvlJc w:val="left"/>
      <w:pPr>
        <w:ind w:left="2880" w:hanging="360"/>
      </w:pPr>
      <w:rPr>
        <w:rFonts w:ascii="Symbol" w:hAnsi="Symbol" w:hint="default"/>
      </w:rPr>
    </w:lvl>
    <w:lvl w:ilvl="4" w:tplc="D254851E" w:tentative="1">
      <w:start w:val="1"/>
      <w:numFmt w:val="bullet"/>
      <w:lvlText w:val="o"/>
      <w:lvlJc w:val="left"/>
      <w:pPr>
        <w:ind w:left="3600" w:hanging="360"/>
      </w:pPr>
      <w:rPr>
        <w:rFonts w:ascii="Courier New" w:hAnsi="Courier New" w:cs="Courier New" w:hint="default"/>
      </w:rPr>
    </w:lvl>
    <w:lvl w:ilvl="5" w:tplc="70D4F670" w:tentative="1">
      <w:start w:val="1"/>
      <w:numFmt w:val="bullet"/>
      <w:lvlText w:val=""/>
      <w:lvlJc w:val="left"/>
      <w:pPr>
        <w:ind w:left="4320" w:hanging="360"/>
      </w:pPr>
      <w:rPr>
        <w:rFonts w:ascii="Wingdings" w:hAnsi="Wingdings" w:hint="default"/>
      </w:rPr>
    </w:lvl>
    <w:lvl w:ilvl="6" w:tplc="D26C2D96" w:tentative="1">
      <w:start w:val="1"/>
      <w:numFmt w:val="bullet"/>
      <w:lvlText w:val=""/>
      <w:lvlJc w:val="left"/>
      <w:pPr>
        <w:ind w:left="5040" w:hanging="360"/>
      </w:pPr>
      <w:rPr>
        <w:rFonts w:ascii="Symbol" w:hAnsi="Symbol" w:hint="default"/>
      </w:rPr>
    </w:lvl>
    <w:lvl w:ilvl="7" w:tplc="5CF824A4" w:tentative="1">
      <w:start w:val="1"/>
      <w:numFmt w:val="bullet"/>
      <w:lvlText w:val="o"/>
      <w:lvlJc w:val="left"/>
      <w:pPr>
        <w:ind w:left="5760" w:hanging="360"/>
      </w:pPr>
      <w:rPr>
        <w:rFonts w:ascii="Courier New" w:hAnsi="Courier New" w:cs="Courier New" w:hint="default"/>
      </w:rPr>
    </w:lvl>
    <w:lvl w:ilvl="8" w:tplc="24BC8B38" w:tentative="1">
      <w:start w:val="1"/>
      <w:numFmt w:val="bullet"/>
      <w:lvlText w:val=""/>
      <w:lvlJc w:val="left"/>
      <w:pPr>
        <w:ind w:left="6480" w:hanging="360"/>
      </w:pPr>
      <w:rPr>
        <w:rFonts w:ascii="Wingdings" w:hAnsi="Wingdings" w:hint="default"/>
      </w:rPr>
    </w:lvl>
  </w:abstractNum>
  <w:abstractNum w:abstractNumId="221">
    <w:nsid w:val="32D55E77"/>
    <w:multiLevelType w:val="hybridMultilevel"/>
    <w:tmpl w:val="95D81696"/>
    <w:lvl w:ilvl="0" w:tplc="F4FAB068">
      <w:start w:val="1"/>
      <w:numFmt w:val="bullet"/>
      <w:lvlText w:val=""/>
      <w:lvlJc w:val="left"/>
      <w:pPr>
        <w:ind w:left="720" w:hanging="360"/>
      </w:pPr>
      <w:rPr>
        <w:rFonts w:ascii="Symbol" w:hAnsi="Symbol" w:hint="default"/>
      </w:rPr>
    </w:lvl>
    <w:lvl w:ilvl="1" w:tplc="F35829C4" w:tentative="1">
      <w:start w:val="1"/>
      <w:numFmt w:val="bullet"/>
      <w:lvlText w:val="o"/>
      <w:lvlJc w:val="left"/>
      <w:pPr>
        <w:ind w:left="1440" w:hanging="360"/>
      </w:pPr>
      <w:rPr>
        <w:rFonts w:ascii="Courier New" w:hAnsi="Courier New" w:cs="Courier New" w:hint="default"/>
      </w:rPr>
    </w:lvl>
    <w:lvl w:ilvl="2" w:tplc="9E20CD16">
      <w:start w:val="1"/>
      <w:numFmt w:val="bullet"/>
      <w:lvlText w:val=""/>
      <w:lvlJc w:val="left"/>
      <w:pPr>
        <w:ind w:left="2160" w:hanging="360"/>
      </w:pPr>
      <w:rPr>
        <w:rFonts w:ascii="Wingdings" w:hAnsi="Wingdings" w:hint="default"/>
      </w:rPr>
    </w:lvl>
    <w:lvl w:ilvl="3" w:tplc="7938F608" w:tentative="1">
      <w:start w:val="1"/>
      <w:numFmt w:val="bullet"/>
      <w:lvlText w:val=""/>
      <w:lvlJc w:val="left"/>
      <w:pPr>
        <w:ind w:left="2880" w:hanging="360"/>
      </w:pPr>
      <w:rPr>
        <w:rFonts w:ascii="Symbol" w:hAnsi="Symbol" w:hint="default"/>
      </w:rPr>
    </w:lvl>
    <w:lvl w:ilvl="4" w:tplc="40BAB220" w:tentative="1">
      <w:start w:val="1"/>
      <w:numFmt w:val="bullet"/>
      <w:lvlText w:val="o"/>
      <w:lvlJc w:val="left"/>
      <w:pPr>
        <w:ind w:left="3600" w:hanging="360"/>
      </w:pPr>
      <w:rPr>
        <w:rFonts w:ascii="Courier New" w:hAnsi="Courier New" w:cs="Courier New" w:hint="default"/>
      </w:rPr>
    </w:lvl>
    <w:lvl w:ilvl="5" w:tplc="FA74D6A8" w:tentative="1">
      <w:start w:val="1"/>
      <w:numFmt w:val="bullet"/>
      <w:lvlText w:val=""/>
      <w:lvlJc w:val="left"/>
      <w:pPr>
        <w:ind w:left="4320" w:hanging="360"/>
      </w:pPr>
      <w:rPr>
        <w:rFonts w:ascii="Wingdings" w:hAnsi="Wingdings" w:hint="default"/>
      </w:rPr>
    </w:lvl>
    <w:lvl w:ilvl="6" w:tplc="6990438E" w:tentative="1">
      <w:start w:val="1"/>
      <w:numFmt w:val="bullet"/>
      <w:lvlText w:val=""/>
      <w:lvlJc w:val="left"/>
      <w:pPr>
        <w:ind w:left="5040" w:hanging="360"/>
      </w:pPr>
      <w:rPr>
        <w:rFonts w:ascii="Symbol" w:hAnsi="Symbol" w:hint="default"/>
      </w:rPr>
    </w:lvl>
    <w:lvl w:ilvl="7" w:tplc="E93AD39A" w:tentative="1">
      <w:start w:val="1"/>
      <w:numFmt w:val="bullet"/>
      <w:lvlText w:val="o"/>
      <w:lvlJc w:val="left"/>
      <w:pPr>
        <w:ind w:left="5760" w:hanging="360"/>
      </w:pPr>
      <w:rPr>
        <w:rFonts w:ascii="Courier New" w:hAnsi="Courier New" w:cs="Courier New" w:hint="default"/>
      </w:rPr>
    </w:lvl>
    <w:lvl w:ilvl="8" w:tplc="7678763A" w:tentative="1">
      <w:start w:val="1"/>
      <w:numFmt w:val="bullet"/>
      <w:lvlText w:val=""/>
      <w:lvlJc w:val="left"/>
      <w:pPr>
        <w:ind w:left="6480" w:hanging="360"/>
      </w:pPr>
      <w:rPr>
        <w:rFonts w:ascii="Wingdings" w:hAnsi="Wingdings" w:hint="default"/>
      </w:rPr>
    </w:lvl>
  </w:abstractNum>
  <w:abstractNum w:abstractNumId="222">
    <w:nsid w:val="32E9422D"/>
    <w:multiLevelType w:val="hybridMultilevel"/>
    <w:tmpl w:val="D0BEC440"/>
    <w:lvl w:ilvl="0" w:tplc="5798F556">
      <w:start w:val="1"/>
      <w:numFmt w:val="bullet"/>
      <w:lvlText w:val=""/>
      <w:lvlJc w:val="left"/>
      <w:pPr>
        <w:ind w:left="720" w:hanging="360"/>
      </w:pPr>
      <w:rPr>
        <w:rFonts w:ascii="Symbol" w:hAnsi="Symbol" w:hint="default"/>
      </w:rPr>
    </w:lvl>
    <w:lvl w:ilvl="1" w:tplc="84727B06">
      <w:start w:val="1"/>
      <w:numFmt w:val="bullet"/>
      <w:lvlText w:val="o"/>
      <w:lvlJc w:val="left"/>
      <w:pPr>
        <w:ind w:left="1440" w:hanging="360"/>
      </w:pPr>
      <w:rPr>
        <w:rFonts w:ascii="Courier New" w:hAnsi="Courier New" w:cs="Courier New" w:hint="default"/>
      </w:rPr>
    </w:lvl>
    <w:lvl w:ilvl="2" w:tplc="37341160" w:tentative="1">
      <w:start w:val="1"/>
      <w:numFmt w:val="bullet"/>
      <w:lvlText w:val=""/>
      <w:lvlJc w:val="left"/>
      <w:pPr>
        <w:ind w:left="2160" w:hanging="360"/>
      </w:pPr>
      <w:rPr>
        <w:rFonts w:ascii="Wingdings" w:hAnsi="Wingdings" w:hint="default"/>
      </w:rPr>
    </w:lvl>
    <w:lvl w:ilvl="3" w:tplc="07C2138C" w:tentative="1">
      <w:start w:val="1"/>
      <w:numFmt w:val="bullet"/>
      <w:lvlText w:val=""/>
      <w:lvlJc w:val="left"/>
      <w:pPr>
        <w:ind w:left="2880" w:hanging="360"/>
      </w:pPr>
      <w:rPr>
        <w:rFonts w:ascii="Symbol" w:hAnsi="Symbol" w:hint="default"/>
      </w:rPr>
    </w:lvl>
    <w:lvl w:ilvl="4" w:tplc="4B3A4D4A" w:tentative="1">
      <w:start w:val="1"/>
      <w:numFmt w:val="bullet"/>
      <w:lvlText w:val="o"/>
      <w:lvlJc w:val="left"/>
      <w:pPr>
        <w:ind w:left="3600" w:hanging="360"/>
      </w:pPr>
      <w:rPr>
        <w:rFonts w:ascii="Courier New" w:hAnsi="Courier New" w:cs="Courier New" w:hint="default"/>
      </w:rPr>
    </w:lvl>
    <w:lvl w:ilvl="5" w:tplc="893A0F42" w:tentative="1">
      <w:start w:val="1"/>
      <w:numFmt w:val="bullet"/>
      <w:lvlText w:val=""/>
      <w:lvlJc w:val="left"/>
      <w:pPr>
        <w:ind w:left="4320" w:hanging="360"/>
      </w:pPr>
      <w:rPr>
        <w:rFonts w:ascii="Wingdings" w:hAnsi="Wingdings" w:hint="default"/>
      </w:rPr>
    </w:lvl>
    <w:lvl w:ilvl="6" w:tplc="BC6CEACE" w:tentative="1">
      <w:start w:val="1"/>
      <w:numFmt w:val="bullet"/>
      <w:lvlText w:val=""/>
      <w:lvlJc w:val="left"/>
      <w:pPr>
        <w:ind w:left="5040" w:hanging="360"/>
      </w:pPr>
      <w:rPr>
        <w:rFonts w:ascii="Symbol" w:hAnsi="Symbol" w:hint="default"/>
      </w:rPr>
    </w:lvl>
    <w:lvl w:ilvl="7" w:tplc="835C09C4" w:tentative="1">
      <w:start w:val="1"/>
      <w:numFmt w:val="bullet"/>
      <w:lvlText w:val="o"/>
      <w:lvlJc w:val="left"/>
      <w:pPr>
        <w:ind w:left="5760" w:hanging="360"/>
      </w:pPr>
      <w:rPr>
        <w:rFonts w:ascii="Courier New" w:hAnsi="Courier New" w:cs="Courier New" w:hint="default"/>
      </w:rPr>
    </w:lvl>
    <w:lvl w:ilvl="8" w:tplc="2982A3B0" w:tentative="1">
      <w:start w:val="1"/>
      <w:numFmt w:val="bullet"/>
      <w:lvlText w:val=""/>
      <w:lvlJc w:val="left"/>
      <w:pPr>
        <w:ind w:left="6480" w:hanging="360"/>
      </w:pPr>
      <w:rPr>
        <w:rFonts w:ascii="Wingdings" w:hAnsi="Wingdings" w:hint="default"/>
      </w:rPr>
    </w:lvl>
  </w:abstractNum>
  <w:abstractNum w:abstractNumId="223">
    <w:nsid w:val="3327099F"/>
    <w:multiLevelType w:val="hybridMultilevel"/>
    <w:tmpl w:val="A0545EBE"/>
    <w:lvl w:ilvl="0" w:tplc="2D14CB54">
      <w:start w:val="1"/>
      <w:numFmt w:val="bullet"/>
      <w:lvlText w:val=""/>
      <w:lvlJc w:val="left"/>
      <w:pPr>
        <w:ind w:left="720" w:hanging="360"/>
      </w:pPr>
      <w:rPr>
        <w:rFonts w:ascii="Symbol" w:hAnsi="Symbol" w:hint="default"/>
      </w:rPr>
    </w:lvl>
    <w:lvl w:ilvl="1" w:tplc="E0DCDB06">
      <w:start w:val="1"/>
      <w:numFmt w:val="bullet"/>
      <w:lvlText w:val="o"/>
      <w:lvlJc w:val="left"/>
      <w:pPr>
        <w:ind w:left="1440" w:hanging="360"/>
      </w:pPr>
      <w:rPr>
        <w:rFonts w:ascii="Courier New" w:hAnsi="Courier New" w:cs="Courier New" w:hint="default"/>
      </w:rPr>
    </w:lvl>
    <w:lvl w:ilvl="2" w:tplc="1846A52C" w:tentative="1">
      <w:start w:val="1"/>
      <w:numFmt w:val="bullet"/>
      <w:lvlText w:val=""/>
      <w:lvlJc w:val="left"/>
      <w:pPr>
        <w:ind w:left="2160" w:hanging="360"/>
      </w:pPr>
      <w:rPr>
        <w:rFonts w:ascii="Wingdings" w:hAnsi="Wingdings" w:hint="default"/>
      </w:rPr>
    </w:lvl>
    <w:lvl w:ilvl="3" w:tplc="2EC4818C" w:tentative="1">
      <w:start w:val="1"/>
      <w:numFmt w:val="bullet"/>
      <w:lvlText w:val=""/>
      <w:lvlJc w:val="left"/>
      <w:pPr>
        <w:ind w:left="2880" w:hanging="360"/>
      </w:pPr>
      <w:rPr>
        <w:rFonts w:ascii="Symbol" w:hAnsi="Symbol" w:hint="default"/>
      </w:rPr>
    </w:lvl>
    <w:lvl w:ilvl="4" w:tplc="541E94FC" w:tentative="1">
      <w:start w:val="1"/>
      <w:numFmt w:val="bullet"/>
      <w:lvlText w:val="o"/>
      <w:lvlJc w:val="left"/>
      <w:pPr>
        <w:ind w:left="3600" w:hanging="360"/>
      </w:pPr>
      <w:rPr>
        <w:rFonts w:ascii="Courier New" w:hAnsi="Courier New" w:cs="Courier New" w:hint="default"/>
      </w:rPr>
    </w:lvl>
    <w:lvl w:ilvl="5" w:tplc="2F3C7BBC" w:tentative="1">
      <w:start w:val="1"/>
      <w:numFmt w:val="bullet"/>
      <w:lvlText w:val=""/>
      <w:lvlJc w:val="left"/>
      <w:pPr>
        <w:ind w:left="4320" w:hanging="360"/>
      </w:pPr>
      <w:rPr>
        <w:rFonts w:ascii="Wingdings" w:hAnsi="Wingdings" w:hint="default"/>
      </w:rPr>
    </w:lvl>
    <w:lvl w:ilvl="6" w:tplc="75629CF6" w:tentative="1">
      <w:start w:val="1"/>
      <w:numFmt w:val="bullet"/>
      <w:lvlText w:val=""/>
      <w:lvlJc w:val="left"/>
      <w:pPr>
        <w:ind w:left="5040" w:hanging="360"/>
      </w:pPr>
      <w:rPr>
        <w:rFonts w:ascii="Symbol" w:hAnsi="Symbol" w:hint="default"/>
      </w:rPr>
    </w:lvl>
    <w:lvl w:ilvl="7" w:tplc="0A969686" w:tentative="1">
      <w:start w:val="1"/>
      <w:numFmt w:val="bullet"/>
      <w:lvlText w:val="o"/>
      <w:lvlJc w:val="left"/>
      <w:pPr>
        <w:ind w:left="5760" w:hanging="360"/>
      </w:pPr>
      <w:rPr>
        <w:rFonts w:ascii="Courier New" w:hAnsi="Courier New" w:cs="Courier New" w:hint="default"/>
      </w:rPr>
    </w:lvl>
    <w:lvl w:ilvl="8" w:tplc="29CE2BE0" w:tentative="1">
      <w:start w:val="1"/>
      <w:numFmt w:val="bullet"/>
      <w:lvlText w:val=""/>
      <w:lvlJc w:val="left"/>
      <w:pPr>
        <w:ind w:left="6480" w:hanging="360"/>
      </w:pPr>
      <w:rPr>
        <w:rFonts w:ascii="Wingdings" w:hAnsi="Wingdings" w:hint="default"/>
      </w:rPr>
    </w:lvl>
  </w:abstractNum>
  <w:abstractNum w:abstractNumId="224">
    <w:nsid w:val="33434B81"/>
    <w:multiLevelType w:val="hybridMultilevel"/>
    <w:tmpl w:val="C7521C5E"/>
    <w:lvl w:ilvl="0" w:tplc="84ECD832">
      <w:start w:val="1"/>
      <w:numFmt w:val="bullet"/>
      <w:lvlText w:val=""/>
      <w:lvlJc w:val="left"/>
      <w:pPr>
        <w:ind w:left="720" w:hanging="360"/>
      </w:pPr>
      <w:rPr>
        <w:rFonts w:ascii="Symbol" w:hAnsi="Symbol" w:hint="default"/>
      </w:rPr>
    </w:lvl>
    <w:lvl w:ilvl="1" w:tplc="9E9EAF58">
      <w:start w:val="1"/>
      <w:numFmt w:val="bullet"/>
      <w:lvlText w:val="o"/>
      <w:lvlJc w:val="left"/>
      <w:pPr>
        <w:ind w:left="1440" w:hanging="360"/>
      </w:pPr>
      <w:rPr>
        <w:rFonts w:ascii="Courier New" w:hAnsi="Courier New" w:cs="Courier New" w:hint="default"/>
      </w:rPr>
    </w:lvl>
    <w:lvl w:ilvl="2" w:tplc="4050948E" w:tentative="1">
      <w:start w:val="1"/>
      <w:numFmt w:val="bullet"/>
      <w:lvlText w:val=""/>
      <w:lvlJc w:val="left"/>
      <w:pPr>
        <w:ind w:left="2160" w:hanging="360"/>
      </w:pPr>
      <w:rPr>
        <w:rFonts w:ascii="Wingdings" w:hAnsi="Wingdings" w:hint="default"/>
      </w:rPr>
    </w:lvl>
    <w:lvl w:ilvl="3" w:tplc="726E5E38" w:tentative="1">
      <w:start w:val="1"/>
      <w:numFmt w:val="bullet"/>
      <w:lvlText w:val=""/>
      <w:lvlJc w:val="left"/>
      <w:pPr>
        <w:ind w:left="2880" w:hanging="360"/>
      </w:pPr>
      <w:rPr>
        <w:rFonts w:ascii="Symbol" w:hAnsi="Symbol" w:hint="default"/>
      </w:rPr>
    </w:lvl>
    <w:lvl w:ilvl="4" w:tplc="E7F064B4" w:tentative="1">
      <w:start w:val="1"/>
      <w:numFmt w:val="bullet"/>
      <w:lvlText w:val="o"/>
      <w:lvlJc w:val="left"/>
      <w:pPr>
        <w:ind w:left="3600" w:hanging="360"/>
      </w:pPr>
      <w:rPr>
        <w:rFonts w:ascii="Courier New" w:hAnsi="Courier New" w:cs="Courier New" w:hint="default"/>
      </w:rPr>
    </w:lvl>
    <w:lvl w:ilvl="5" w:tplc="B27A8FAC" w:tentative="1">
      <w:start w:val="1"/>
      <w:numFmt w:val="bullet"/>
      <w:lvlText w:val=""/>
      <w:lvlJc w:val="left"/>
      <w:pPr>
        <w:ind w:left="4320" w:hanging="360"/>
      </w:pPr>
      <w:rPr>
        <w:rFonts w:ascii="Wingdings" w:hAnsi="Wingdings" w:hint="default"/>
      </w:rPr>
    </w:lvl>
    <w:lvl w:ilvl="6" w:tplc="5B50A6AE" w:tentative="1">
      <w:start w:val="1"/>
      <w:numFmt w:val="bullet"/>
      <w:lvlText w:val=""/>
      <w:lvlJc w:val="left"/>
      <w:pPr>
        <w:ind w:left="5040" w:hanging="360"/>
      </w:pPr>
      <w:rPr>
        <w:rFonts w:ascii="Symbol" w:hAnsi="Symbol" w:hint="default"/>
      </w:rPr>
    </w:lvl>
    <w:lvl w:ilvl="7" w:tplc="123AAFDA" w:tentative="1">
      <w:start w:val="1"/>
      <w:numFmt w:val="bullet"/>
      <w:lvlText w:val="o"/>
      <w:lvlJc w:val="left"/>
      <w:pPr>
        <w:ind w:left="5760" w:hanging="360"/>
      </w:pPr>
      <w:rPr>
        <w:rFonts w:ascii="Courier New" w:hAnsi="Courier New" w:cs="Courier New" w:hint="default"/>
      </w:rPr>
    </w:lvl>
    <w:lvl w:ilvl="8" w:tplc="B6ECF166" w:tentative="1">
      <w:start w:val="1"/>
      <w:numFmt w:val="bullet"/>
      <w:lvlText w:val=""/>
      <w:lvlJc w:val="left"/>
      <w:pPr>
        <w:ind w:left="6480" w:hanging="360"/>
      </w:pPr>
      <w:rPr>
        <w:rFonts w:ascii="Wingdings" w:hAnsi="Wingdings" w:hint="default"/>
      </w:rPr>
    </w:lvl>
  </w:abstractNum>
  <w:abstractNum w:abstractNumId="225">
    <w:nsid w:val="338B2009"/>
    <w:multiLevelType w:val="hybridMultilevel"/>
    <w:tmpl w:val="822E88C6"/>
    <w:lvl w:ilvl="0" w:tplc="884A144C">
      <w:start w:val="1"/>
      <w:numFmt w:val="bullet"/>
      <w:lvlText w:val=""/>
      <w:lvlJc w:val="left"/>
      <w:pPr>
        <w:ind w:left="720" w:hanging="360"/>
      </w:pPr>
      <w:rPr>
        <w:rFonts w:ascii="Symbol" w:hAnsi="Symbol" w:hint="default"/>
      </w:rPr>
    </w:lvl>
    <w:lvl w:ilvl="1" w:tplc="182CAEBA" w:tentative="1">
      <w:start w:val="1"/>
      <w:numFmt w:val="bullet"/>
      <w:lvlText w:val="o"/>
      <w:lvlJc w:val="left"/>
      <w:pPr>
        <w:ind w:left="1440" w:hanging="360"/>
      </w:pPr>
      <w:rPr>
        <w:rFonts w:ascii="Courier New" w:hAnsi="Courier New" w:cs="Courier New" w:hint="default"/>
      </w:rPr>
    </w:lvl>
    <w:lvl w:ilvl="2" w:tplc="C48A82F6">
      <w:start w:val="1"/>
      <w:numFmt w:val="bullet"/>
      <w:lvlText w:val=""/>
      <w:lvlJc w:val="left"/>
      <w:pPr>
        <w:ind w:left="2160" w:hanging="360"/>
      </w:pPr>
      <w:rPr>
        <w:rFonts w:ascii="Wingdings" w:hAnsi="Wingdings" w:hint="default"/>
      </w:rPr>
    </w:lvl>
    <w:lvl w:ilvl="3" w:tplc="7A9C1AAA" w:tentative="1">
      <w:start w:val="1"/>
      <w:numFmt w:val="bullet"/>
      <w:lvlText w:val=""/>
      <w:lvlJc w:val="left"/>
      <w:pPr>
        <w:ind w:left="2880" w:hanging="360"/>
      </w:pPr>
      <w:rPr>
        <w:rFonts w:ascii="Symbol" w:hAnsi="Symbol" w:hint="default"/>
      </w:rPr>
    </w:lvl>
    <w:lvl w:ilvl="4" w:tplc="56C2C726" w:tentative="1">
      <w:start w:val="1"/>
      <w:numFmt w:val="bullet"/>
      <w:lvlText w:val="o"/>
      <w:lvlJc w:val="left"/>
      <w:pPr>
        <w:ind w:left="3600" w:hanging="360"/>
      </w:pPr>
      <w:rPr>
        <w:rFonts w:ascii="Courier New" w:hAnsi="Courier New" w:cs="Courier New" w:hint="default"/>
      </w:rPr>
    </w:lvl>
    <w:lvl w:ilvl="5" w:tplc="8EA8250E" w:tentative="1">
      <w:start w:val="1"/>
      <w:numFmt w:val="bullet"/>
      <w:lvlText w:val=""/>
      <w:lvlJc w:val="left"/>
      <w:pPr>
        <w:ind w:left="4320" w:hanging="360"/>
      </w:pPr>
      <w:rPr>
        <w:rFonts w:ascii="Wingdings" w:hAnsi="Wingdings" w:hint="default"/>
      </w:rPr>
    </w:lvl>
    <w:lvl w:ilvl="6" w:tplc="0FA6A872" w:tentative="1">
      <w:start w:val="1"/>
      <w:numFmt w:val="bullet"/>
      <w:lvlText w:val=""/>
      <w:lvlJc w:val="left"/>
      <w:pPr>
        <w:ind w:left="5040" w:hanging="360"/>
      </w:pPr>
      <w:rPr>
        <w:rFonts w:ascii="Symbol" w:hAnsi="Symbol" w:hint="default"/>
      </w:rPr>
    </w:lvl>
    <w:lvl w:ilvl="7" w:tplc="A54E38C0" w:tentative="1">
      <w:start w:val="1"/>
      <w:numFmt w:val="bullet"/>
      <w:lvlText w:val="o"/>
      <w:lvlJc w:val="left"/>
      <w:pPr>
        <w:ind w:left="5760" w:hanging="360"/>
      </w:pPr>
      <w:rPr>
        <w:rFonts w:ascii="Courier New" w:hAnsi="Courier New" w:cs="Courier New" w:hint="default"/>
      </w:rPr>
    </w:lvl>
    <w:lvl w:ilvl="8" w:tplc="9EEEBD90" w:tentative="1">
      <w:start w:val="1"/>
      <w:numFmt w:val="bullet"/>
      <w:lvlText w:val=""/>
      <w:lvlJc w:val="left"/>
      <w:pPr>
        <w:ind w:left="6480" w:hanging="360"/>
      </w:pPr>
      <w:rPr>
        <w:rFonts w:ascii="Wingdings" w:hAnsi="Wingdings" w:hint="default"/>
      </w:rPr>
    </w:lvl>
  </w:abstractNum>
  <w:abstractNum w:abstractNumId="226">
    <w:nsid w:val="33980226"/>
    <w:multiLevelType w:val="hybridMultilevel"/>
    <w:tmpl w:val="5952FEE8"/>
    <w:lvl w:ilvl="0" w:tplc="BBE48B1C">
      <w:start w:val="1"/>
      <w:numFmt w:val="bullet"/>
      <w:lvlText w:val=""/>
      <w:lvlJc w:val="left"/>
      <w:pPr>
        <w:ind w:left="720" w:hanging="360"/>
      </w:pPr>
      <w:rPr>
        <w:rFonts w:ascii="Symbol" w:hAnsi="Symbol" w:hint="default"/>
      </w:rPr>
    </w:lvl>
    <w:lvl w:ilvl="1" w:tplc="5C06B428">
      <w:start w:val="1"/>
      <w:numFmt w:val="bullet"/>
      <w:lvlText w:val="o"/>
      <w:lvlJc w:val="left"/>
      <w:pPr>
        <w:ind w:left="1440" w:hanging="360"/>
      </w:pPr>
      <w:rPr>
        <w:rFonts w:ascii="Courier New" w:hAnsi="Courier New" w:cs="Courier New" w:hint="default"/>
      </w:rPr>
    </w:lvl>
    <w:lvl w:ilvl="2" w:tplc="E390B386" w:tentative="1">
      <w:start w:val="1"/>
      <w:numFmt w:val="bullet"/>
      <w:lvlText w:val=""/>
      <w:lvlJc w:val="left"/>
      <w:pPr>
        <w:ind w:left="2160" w:hanging="360"/>
      </w:pPr>
      <w:rPr>
        <w:rFonts w:ascii="Wingdings" w:hAnsi="Wingdings" w:hint="default"/>
      </w:rPr>
    </w:lvl>
    <w:lvl w:ilvl="3" w:tplc="BD2A687E" w:tentative="1">
      <w:start w:val="1"/>
      <w:numFmt w:val="bullet"/>
      <w:lvlText w:val=""/>
      <w:lvlJc w:val="left"/>
      <w:pPr>
        <w:ind w:left="2880" w:hanging="360"/>
      </w:pPr>
      <w:rPr>
        <w:rFonts w:ascii="Symbol" w:hAnsi="Symbol" w:hint="default"/>
      </w:rPr>
    </w:lvl>
    <w:lvl w:ilvl="4" w:tplc="FF4824F2" w:tentative="1">
      <w:start w:val="1"/>
      <w:numFmt w:val="bullet"/>
      <w:lvlText w:val="o"/>
      <w:lvlJc w:val="left"/>
      <w:pPr>
        <w:ind w:left="3600" w:hanging="360"/>
      </w:pPr>
      <w:rPr>
        <w:rFonts w:ascii="Courier New" w:hAnsi="Courier New" w:cs="Courier New" w:hint="default"/>
      </w:rPr>
    </w:lvl>
    <w:lvl w:ilvl="5" w:tplc="D6729660" w:tentative="1">
      <w:start w:val="1"/>
      <w:numFmt w:val="bullet"/>
      <w:lvlText w:val=""/>
      <w:lvlJc w:val="left"/>
      <w:pPr>
        <w:ind w:left="4320" w:hanging="360"/>
      </w:pPr>
      <w:rPr>
        <w:rFonts w:ascii="Wingdings" w:hAnsi="Wingdings" w:hint="default"/>
      </w:rPr>
    </w:lvl>
    <w:lvl w:ilvl="6" w:tplc="7638BD82" w:tentative="1">
      <w:start w:val="1"/>
      <w:numFmt w:val="bullet"/>
      <w:lvlText w:val=""/>
      <w:lvlJc w:val="left"/>
      <w:pPr>
        <w:ind w:left="5040" w:hanging="360"/>
      </w:pPr>
      <w:rPr>
        <w:rFonts w:ascii="Symbol" w:hAnsi="Symbol" w:hint="default"/>
      </w:rPr>
    </w:lvl>
    <w:lvl w:ilvl="7" w:tplc="C996FD6C" w:tentative="1">
      <w:start w:val="1"/>
      <w:numFmt w:val="bullet"/>
      <w:lvlText w:val="o"/>
      <w:lvlJc w:val="left"/>
      <w:pPr>
        <w:ind w:left="5760" w:hanging="360"/>
      </w:pPr>
      <w:rPr>
        <w:rFonts w:ascii="Courier New" w:hAnsi="Courier New" w:cs="Courier New" w:hint="default"/>
      </w:rPr>
    </w:lvl>
    <w:lvl w:ilvl="8" w:tplc="DC146DF4" w:tentative="1">
      <w:start w:val="1"/>
      <w:numFmt w:val="bullet"/>
      <w:lvlText w:val=""/>
      <w:lvlJc w:val="left"/>
      <w:pPr>
        <w:ind w:left="6480" w:hanging="360"/>
      </w:pPr>
      <w:rPr>
        <w:rFonts w:ascii="Wingdings" w:hAnsi="Wingdings" w:hint="default"/>
      </w:rPr>
    </w:lvl>
  </w:abstractNum>
  <w:abstractNum w:abstractNumId="227">
    <w:nsid w:val="33C26223"/>
    <w:multiLevelType w:val="hybridMultilevel"/>
    <w:tmpl w:val="5518E3BE"/>
    <w:lvl w:ilvl="0" w:tplc="6FE2B30C">
      <w:start w:val="1"/>
      <w:numFmt w:val="bullet"/>
      <w:lvlText w:val=""/>
      <w:lvlJc w:val="left"/>
      <w:pPr>
        <w:ind w:left="720" w:hanging="360"/>
      </w:pPr>
      <w:rPr>
        <w:rFonts w:ascii="Symbol" w:hAnsi="Symbol" w:hint="default"/>
      </w:rPr>
    </w:lvl>
    <w:lvl w:ilvl="1" w:tplc="75AA67CE">
      <w:start w:val="1"/>
      <w:numFmt w:val="bullet"/>
      <w:lvlText w:val="o"/>
      <w:lvlJc w:val="left"/>
      <w:pPr>
        <w:ind w:left="1440" w:hanging="360"/>
      </w:pPr>
      <w:rPr>
        <w:rFonts w:ascii="Courier New" w:hAnsi="Courier New" w:cs="Courier New" w:hint="default"/>
      </w:rPr>
    </w:lvl>
    <w:lvl w:ilvl="2" w:tplc="A3BCF046" w:tentative="1">
      <w:start w:val="1"/>
      <w:numFmt w:val="bullet"/>
      <w:lvlText w:val=""/>
      <w:lvlJc w:val="left"/>
      <w:pPr>
        <w:ind w:left="2160" w:hanging="360"/>
      </w:pPr>
      <w:rPr>
        <w:rFonts w:ascii="Wingdings" w:hAnsi="Wingdings" w:hint="default"/>
      </w:rPr>
    </w:lvl>
    <w:lvl w:ilvl="3" w:tplc="3202E8A0" w:tentative="1">
      <w:start w:val="1"/>
      <w:numFmt w:val="bullet"/>
      <w:lvlText w:val=""/>
      <w:lvlJc w:val="left"/>
      <w:pPr>
        <w:ind w:left="2880" w:hanging="360"/>
      </w:pPr>
      <w:rPr>
        <w:rFonts w:ascii="Symbol" w:hAnsi="Symbol" w:hint="default"/>
      </w:rPr>
    </w:lvl>
    <w:lvl w:ilvl="4" w:tplc="D9AC2A02" w:tentative="1">
      <w:start w:val="1"/>
      <w:numFmt w:val="bullet"/>
      <w:lvlText w:val="o"/>
      <w:lvlJc w:val="left"/>
      <w:pPr>
        <w:ind w:left="3600" w:hanging="360"/>
      </w:pPr>
      <w:rPr>
        <w:rFonts w:ascii="Courier New" w:hAnsi="Courier New" w:cs="Courier New" w:hint="default"/>
      </w:rPr>
    </w:lvl>
    <w:lvl w:ilvl="5" w:tplc="E44241C8" w:tentative="1">
      <w:start w:val="1"/>
      <w:numFmt w:val="bullet"/>
      <w:lvlText w:val=""/>
      <w:lvlJc w:val="left"/>
      <w:pPr>
        <w:ind w:left="4320" w:hanging="360"/>
      </w:pPr>
      <w:rPr>
        <w:rFonts w:ascii="Wingdings" w:hAnsi="Wingdings" w:hint="default"/>
      </w:rPr>
    </w:lvl>
    <w:lvl w:ilvl="6" w:tplc="F6000534" w:tentative="1">
      <w:start w:val="1"/>
      <w:numFmt w:val="bullet"/>
      <w:lvlText w:val=""/>
      <w:lvlJc w:val="left"/>
      <w:pPr>
        <w:ind w:left="5040" w:hanging="360"/>
      </w:pPr>
      <w:rPr>
        <w:rFonts w:ascii="Symbol" w:hAnsi="Symbol" w:hint="default"/>
      </w:rPr>
    </w:lvl>
    <w:lvl w:ilvl="7" w:tplc="00EE2950" w:tentative="1">
      <w:start w:val="1"/>
      <w:numFmt w:val="bullet"/>
      <w:lvlText w:val="o"/>
      <w:lvlJc w:val="left"/>
      <w:pPr>
        <w:ind w:left="5760" w:hanging="360"/>
      </w:pPr>
      <w:rPr>
        <w:rFonts w:ascii="Courier New" w:hAnsi="Courier New" w:cs="Courier New" w:hint="default"/>
      </w:rPr>
    </w:lvl>
    <w:lvl w:ilvl="8" w:tplc="4D960264" w:tentative="1">
      <w:start w:val="1"/>
      <w:numFmt w:val="bullet"/>
      <w:lvlText w:val=""/>
      <w:lvlJc w:val="left"/>
      <w:pPr>
        <w:ind w:left="6480" w:hanging="360"/>
      </w:pPr>
      <w:rPr>
        <w:rFonts w:ascii="Wingdings" w:hAnsi="Wingdings" w:hint="default"/>
      </w:rPr>
    </w:lvl>
  </w:abstractNum>
  <w:abstractNum w:abstractNumId="228">
    <w:nsid w:val="33ED53BD"/>
    <w:multiLevelType w:val="hybridMultilevel"/>
    <w:tmpl w:val="9C9EEA06"/>
    <w:lvl w:ilvl="0" w:tplc="9CE68C0A">
      <w:start w:val="1"/>
      <w:numFmt w:val="bullet"/>
      <w:lvlText w:val=""/>
      <w:lvlJc w:val="left"/>
      <w:pPr>
        <w:ind w:left="720" w:hanging="360"/>
      </w:pPr>
      <w:rPr>
        <w:rFonts w:ascii="Symbol" w:hAnsi="Symbol" w:hint="default"/>
      </w:rPr>
    </w:lvl>
    <w:lvl w:ilvl="1" w:tplc="D6B0D026" w:tentative="1">
      <w:start w:val="1"/>
      <w:numFmt w:val="bullet"/>
      <w:lvlText w:val="o"/>
      <w:lvlJc w:val="left"/>
      <w:pPr>
        <w:ind w:left="1440" w:hanging="360"/>
      </w:pPr>
      <w:rPr>
        <w:rFonts w:ascii="Courier New" w:hAnsi="Courier New" w:cs="Courier New" w:hint="default"/>
      </w:rPr>
    </w:lvl>
    <w:lvl w:ilvl="2" w:tplc="DC7E7240" w:tentative="1">
      <w:start w:val="1"/>
      <w:numFmt w:val="bullet"/>
      <w:lvlText w:val=""/>
      <w:lvlJc w:val="left"/>
      <w:pPr>
        <w:ind w:left="2160" w:hanging="360"/>
      </w:pPr>
      <w:rPr>
        <w:rFonts w:ascii="Wingdings" w:hAnsi="Wingdings" w:hint="default"/>
      </w:rPr>
    </w:lvl>
    <w:lvl w:ilvl="3" w:tplc="6C4C1D70" w:tentative="1">
      <w:start w:val="1"/>
      <w:numFmt w:val="bullet"/>
      <w:lvlText w:val=""/>
      <w:lvlJc w:val="left"/>
      <w:pPr>
        <w:ind w:left="2880" w:hanging="360"/>
      </w:pPr>
      <w:rPr>
        <w:rFonts w:ascii="Symbol" w:hAnsi="Symbol" w:hint="default"/>
      </w:rPr>
    </w:lvl>
    <w:lvl w:ilvl="4" w:tplc="A8B26828" w:tentative="1">
      <w:start w:val="1"/>
      <w:numFmt w:val="bullet"/>
      <w:lvlText w:val="o"/>
      <w:lvlJc w:val="left"/>
      <w:pPr>
        <w:ind w:left="3600" w:hanging="360"/>
      </w:pPr>
      <w:rPr>
        <w:rFonts w:ascii="Courier New" w:hAnsi="Courier New" w:cs="Courier New" w:hint="default"/>
      </w:rPr>
    </w:lvl>
    <w:lvl w:ilvl="5" w:tplc="54D62DF2" w:tentative="1">
      <w:start w:val="1"/>
      <w:numFmt w:val="bullet"/>
      <w:lvlText w:val=""/>
      <w:lvlJc w:val="left"/>
      <w:pPr>
        <w:ind w:left="4320" w:hanging="360"/>
      </w:pPr>
      <w:rPr>
        <w:rFonts w:ascii="Wingdings" w:hAnsi="Wingdings" w:hint="default"/>
      </w:rPr>
    </w:lvl>
    <w:lvl w:ilvl="6" w:tplc="1982DF8E" w:tentative="1">
      <w:start w:val="1"/>
      <w:numFmt w:val="bullet"/>
      <w:lvlText w:val=""/>
      <w:lvlJc w:val="left"/>
      <w:pPr>
        <w:ind w:left="5040" w:hanging="360"/>
      </w:pPr>
      <w:rPr>
        <w:rFonts w:ascii="Symbol" w:hAnsi="Symbol" w:hint="default"/>
      </w:rPr>
    </w:lvl>
    <w:lvl w:ilvl="7" w:tplc="D81A1C4A" w:tentative="1">
      <w:start w:val="1"/>
      <w:numFmt w:val="bullet"/>
      <w:lvlText w:val="o"/>
      <w:lvlJc w:val="left"/>
      <w:pPr>
        <w:ind w:left="5760" w:hanging="360"/>
      </w:pPr>
      <w:rPr>
        <w:rFonts w:ascii="Courier New" w:hAnsi="Courier New" w:cs="Courier New" w:hint="default"/>
      </w:rPr>
    </w:lvl>
    <w:lvl w:ilvl="8" w:tplc="BC243462" w:tentative="1">
      <w:start w:val="1"/>
      <w:numFmt w:val="bullet"/>
      <w:lvlText w:val=""/>
      <w:lvlJc w:val="left"/>
      <w:pPr>
        <w:ind w:left="6480" w:hanging="360"/>
      </w:pPr>
      <w:rPr>
        <w:rFonts w:ascii="Wingdings" w:hAnsi="Wingdings" w:hint="default"/>
      </w:rPr>
    </w:lvl>
  </w:abstractNum>
  <w:abstractNum w:abstractNumId="229">
    <w:nsid w:val="343E6E59"/>
    <w:multiLevelType w:val="hybridMultilevel"/>
    <w:tmpl w:val="1D06D1F6"/>
    <w:lvl w:ilvl="0" w:tplc="5B94A098">
      <w:start w:val="1"/>
      <w:numFmt w:val="bullet"/>
      <w:lvlText w:val=""/>
      <w:lvlJc w:val="left"/>
      <w:pPr>
        <w:ind w:left="720" w:hanging="360"/>
      </w:pPr>
      <w:rPr>
        <w:rFonts w:ascii="Symbol" w:hAnsi="Symbol" w:hint="default"/>
      </w:rPr>
    </w:lvl>
    <w:lvl w:ilvl="1" w:tplc="4F527EA4">
      <w:start w:val="1"/>
      <w:numFmt w:val="bullet"/>
      <w:lvlText w:val="o"/>
      <w:lvlJc w:val="left"/>
      <w:pPr>
        <w:ind w:left="1440" w:hanging="360"/>
      </w:pPr>
      <w:rPr>
        <w:rFonts w:ascii="Courier New" w:hAnsi="Courier New" w:cs="Courier New" w:hint="default"/>
      </w:rPr>
    </w:lvl>
    <w:lvl w:ilvl="2" w:tplc="D5C6A5A4" w:tentative="1">
      <w:start w:val="1"/>
      <w:numFmt w:val="bullet"/>
      <w:lvlText w:val=""/>
      <w:lvlJc w:val="left"/>
      <w:pPr>
        <w:ind w:left="2160" w:hanging="360"/>
      </w:pPr>
      <w:rPr>
        <w:rFonts w:ascii="Wingdings" w:hAnsi="Wingdings" w:hint="default"/>
      </w:rPr>
    </w:lvl>
    <w:lvl w:ilvl="3" w:tplc="FEEA185E" w:tentative="1">
      <w:start w:val="1"/>
      <w:numFmt w:val="bullet"/>
      <w:lvlText w:val=""/>
      <w:lvlJc w:val="left"/>
      <w:pPr>
        <w:ind w:left="2880" w:hanging="360"/>
      </w:pPr>
      <w:rPr>
        <w:rFonts w:ascii="Symbol" w:hAnsi="Symbol" w:hint="default"/>
      </w:rPr>
    </w:lvl>
    <w:lvl w:ilvl="4" w:tplc="21F299CA" w:tentative="1">
      <w:start w:val="1"/>
      <w:numFmt w:val="bullet"/>
      <w:lvlText w:val="o"/>
      <w:lvlJc w:val="left"/>
      <w:pPr>
        <w:ind w:left="3600" w:hanging="360"/>
      </w:pPr>
      <w:rPr>
        <w:rFonts w:ascii="Courier New" w:hAnsi="Courier New" w:cs="Courier New" w:hint="default"/>
      </w:rPr>
    </w:lvl>
    <w:lvl w:ilvl="5" w:tplc="4F921038" w:tentative="1">
      <w:start w:val="1"/>
      <w:numFmt w:val="bullet"/>
      <w:lvlText w:val=""/>
      <w:lvlJc w:val="left"/>
      <w:pPr>
        <w:ind w:left="4320" w:hanging="360"/>
      </w:pPr>
      <w:rPr>
        <w:rFonts w:ascii="Wingdings" w:hAnsi="Wingdings" w:hint="default"/>
      </w:rPr>
    </w:lvl>
    <w:lvl w:ilvl="6" w:tplc="AD82C7CA" w:tentative="1">
      <w:start w:val="1"/>
      <w:numFmt w:val="bullet"/>
      <w:lvlText w:val=""/>
      <w:lvlJc w:val="left"/>
      <w:pPr>
        <w:ind w:left="5040" w:hanging="360"/>
      </w:pPr>
      <w:rPr>
        <w:rFonts w:ascii="Symbol" w:hAnsi="Symbol" w:hint="default"/>
      </w:rPr>
    </w:lvl>
    <w:lvl w:ilvl="7" w:tplc="292CE214" w:tentative="1">
      <w:start w:val="1"/>
      <w:numFmt w:val="bullet"/>
      <w:lvlText w:val="o"/>
      <w:lvlJc w:val="left"/>
      <w:pPr>
        <w:ind w:left="5760" w:hanging="360"/>
      </w:pPr>
      <w:rPr>
        <w:rFonts w:ascii="Courier New" w:hAnsi="Courier New" w:cs="Courier New" w:hint="default"/>
      </w:rPr>
    </w:lvl>
    <w:lvl w:ilvl="8" w:tplc="C4F46C58" w:tentative="1">
      <w:start w:val="1"/>
      <w:numFmt w:val="bullet"/>
      <w:lvlText w:val=""/>
      <w:lvlJc w:val="left"/>
      <w:pPr>
        <w:ind w:left="6480" w:hanging="360"/>
      </w:pPr>
      <w:rPr>
        <w:rFonts w:ascii="Wingdings" w:hAnsi="Wingdings" w:hint="default"/>
      </w:rPr>
    </w:lvl>
  </w:abstractNum>
  <w:abstractNum w:abstractNumId="230">
    <w:nsid w:val="34420ECB"/>
    <w:multiLevelType w:val="hybridMultilevel"/>
    <w:tmpl w:val="8BBE7806"/>
    <w:lvl w:ilvl="0" w:tplc="FFD088EA">
      <w:start w:val="1"/>
      <w:numFmt w:val="bullet"/>
      <w:lvlText w:val=""/>
      <w:lvlJc w:val="left"/>
      <w:pPr>
        <w:ind w:left="720" w:hanging="360"/>
      </w:pPr>
      <w:rPr>
        <w:rFonts w:ascii="Symbol" w:hAnsi="Symbol" w:hint="default"/>
      </w:rPr>
    </w:lvl>
    <w:lvl w:ilvl="1" w:tplc="15EA06EE">
      <w:start w:val="1"/>
      <w:numFmt w:val="bullet"/>
      <w:lvlText w:val="o"/>
      <w:lvlJc w:val="left"/>
      <w:pPr>
        <w:ind w:left="1440" w:hanging="360"/>
      </w:pPr>
      <w:rPr>
        <w:rFonts w:ascii="Courier New" w:hAnsi="Courier New" w:cs="Courier New" w:hint="default"/>
      </w:rPr>
    </w:lvl>
    <w:lvl w:ilvl="2" w:tplc="4BB60C98" w:tentative="1">
      <w:start w:val="1"/>
      <w:numFmt w:val="bullet"/>
      <w:lvlText w:val=""/>
      <w:lvlJc w:val="left"/>
      <w:pPr>
        <w:ind w:left="2160" w:hanging="360"/>
      </w:pPr>
      <w:rPr>
        <w:rFonts w:ascii="Wingdings" w:hAnsi="Wingdings" w:hint="default"/>
      </w:rPr>
    </w:lvl>
    <w:lvl w:ilvl="3" w:tplc="794E05B8" w:tentative="1">
      <w:start w:val="1"/>
      <w:numFmt w:val="bullet"/>
      <w:lvlText w:val=""/>
      <w:lvlJc w:val="left"/>
      <w:pPr>
        <w:ind w:left="2880" w:hanging="360"/>
      </w:pPr>
      <w:rPr>
        <w:rFonts w:ascii="Symbol" w:hAnsi="Symbol" w:hint="default"/>
      </w:rPr>
    </w:lvl>
    <w:lvl w:ilvl="4" w:tplc="A84634A6" w:tentative="1">
      <w:start w:val="1"/>
      <w:numFmt w:val="bullet"/>
      <w:lvlText w:val="o"/>
      <w:lvlJc w:val="left"/>
      <w:pPr>
        <w:ind w:left="3600" w:hanging="360"/>
      </w:pPr>
      <w:rPr>
        <w:rFonts w:ascii="Courier New" w:hAnsi="Courier New" w:cs="Courier New" w:hint="default"/>
      </w:rPr>
    </w:lvl>
    <w:lvl w:ilvl="5" w:tplc="406E4A10" w:tentative="1">
      <w:start w:val="1"/>
      <w:numFmt w:val="bullet"/>
      <w:lvlText w:val=""/>
      <w:lvlJc w:val="left"/>
      <w:pPr>
        <w:ind w:left="4320" w:hanging="360"/>
      </w:pPr>
      <w:rPr>
        <w:rFonts w:ascii="Wingdings" w:hAnsi="Wingdings" w:hint="default"/>
      </w:rPr>
    </w:lvl>
    <w:lvl w:ilvl="6" w:tplc="9D88037E" w:tentative="1">
      <w:start w:val="1"/>
      <w:numFmt w:val="bullet"/>
      <w:lvlText w:val=""/>
      <w:lvlJc w:val="left"/>
      <w:pPr>
        <w:ind w:left="5040" w:hanging="360"/>
      </w:pPr>
      <w:rPr>
        <w:rFonts w:ascii="Symbol" w:hAnsi="Symbol" w:hint="default"/>
      </w:rPr>
    </w:lvl>
    <w:lvl w:ilvl="7" w:tplc="7488299C" w:tentative="1">
      <w:start w:val="1"/>
      <w:numFmt w:val="bullet"/>
      <w:lvlText w:val="o"/>
      <w:lvlJc w:val="left"/>
      <w:pPr>
        <w:ind w:left="5760" w:hanging="360"/>
      </w:pPr>
      <w:rPr>
        <w:rFonts w:ascii="Courier New" w:hAnsi="Courier New" w:cs="Courier New" w:hint="default"/>
      </w:rPr>
    </w:lvl>
    <w:lvl w:ilvl="8" w:tplc="A4F499FA" w:tentative="1">
      <w:start w:val="1"/>
      <w:numFmt w:val="bullet"/>
      <w:lvlText w:val=""/>
      <w:lvlJc w:val="left"/>
      <w:pPr>
        <w:ind w:left="6480" w:hanging="360"/>
      </w:pPr>
      <w:rPr>
        <w:rFonts w:ascii="Wingdings" w:hAnsi="Wingdings" w:hint="default"/>
      </w:rPr>
    </w:lvl>
  </w:abstractNum>
  <w:abstractNum w:abstractNumId="231">
    <w:nsid w:val="34502D55"/>
    <w:multiLevelType w:val="hybridMultilevel"/>
    <w:tmpl w:val="AD66D4A0"/>
    <w:lvl w:ilvl="0" w:tplc="83F02520">
      <w:start w:val="1"/>
      <w:numFmt w:val="bullet"/>
      <w:lvlText w:val=""/>
      <w:lvlJc w:val="left"/>
      <w:pPr>
        <w:ind w:left="720" w:hanging="360"/>
      </w:pPr>
      <w:rPr>
        <w:rFonts w:ascii="Symbol" w:hAnsi="Symbol" w:hint="default"/>
      </w:rPr>
    </w:lvl>
    <w:lvl w:ilvl="1" w:tplc="AAAADCAE">
      <w:start w:val="1"/>
      <w:numFmt w:val="bullet"/>
      <w:lvlText w:val="o"/>
      <w:lvlJc w:val="left"/>
      <w:pPr>
        <w:ind w:left="1440" w:hanging="360"/>
      </w:pPr>
      <w:rPr>
        <w:rFonts w:ascii="Courier New" w:hAnsi="Courier New" w:cs="Courier New" w:hint="default"/>
      </w:rPr>
    </w:lvl>
    <w:lvl w:ilvl="2" w:tplc="A530AA04" w:tentative="1">
      <w:start w:val="1"/>
      <w:numFmt w:val="bullet"/>
      <w:lvlText w:val=""/>
      <w:lvlJc w:val="left"/>
      <w:pPr>
        <w:ind w:left="2160" w:hanging="360"/>
      </w:pPr>
      <w:rPr>
        <w:rFonts w:ascii="Wingdings" w:hAnsi="Wingdings" w:hint="default"/>
      </w:rPr>
    </w:lvl>
    <w:lvl w:ilvl="3" w:tplc="105604A2" w:tentative="1">
      <w:start w:val="1"/>
      <w:numFmt w:val="bullet"/>
      <w:lvlText w:val=""/>
      <w:lvlJc w:val="left"/>
      <w:pPr>
        <w:ind w:left="2880" w:hanging="360"/>
      </w:pPr>
      <w:rPr>
        <w:rFonts w:ascii="Symbol" w:hAnsi="Symbol" w:hint="default"/>
      </w:rPr>
    </w:lvl>
    <w:lvl w:ilvl="4" w:tplc="FE243A84" w:tentative="1">
      <w:start w:val="1"/>
      <w:numFmt w:val="bullet"/>
      <w:lvlText w:val="o"/>
      <w:lvlJc w:val="left"/>
      <w:pPr>
        <w:ind w:left="3600" w:hanging="360"/>
      </w:pPr>
      <w:rPr>
        <w:rFonts w:ascii="Courier New" w:hAnsi="Courier New" w:cs="Courier New" w:hint="default"/>
      </w:rPr>
    </w:lvl>
    <w:lvl w:ilvl="5" w:tplc="364431D0" w:tentative="1">
      <w:start w:val="1"/>
      <w:numFmt w:val="bullet"/>
      <w:lvlText w:val=""/>
      <w:lvlJc w:val="left"/>
      <w:pPr>
        <w:ind w:left="4320" w:hanging="360"/>
      </w:pPr>
      <w:rPr>
        <w:rFonts w:ascii="Wingdings" w:hAnsi="Wingdings" w:hint="default"/>
      </w:rPr>
    </w:lvl>
    <w:lvl w:ilvl="6" w:tplc="559476FE" w:tentative="1">
      <w:start w:val="1"/>
      <w:numFmt w:val="bullet"/>
      <w:lvlText w:val=""/>
      <w:lvlJc w:val="left"/>
      <w:pPr>
        <w:ind w:left="5040" w:hanging="360"/>
      </w:pPr>
      <w:rPr>
        <w:rFonts w:ascii="Symbol" w:hAnsi="Symbol" w:hint="default"/>
      </w:rPr>
    </w:lvl>
    <w:lvl w:ilvl="7" w:tplc="61F0D326" w:tentative="1">
      <w:start w:val="1"/>
      <w:numFmt w:val="bullet"/>
      <w:lvlText w:val="o"/>
      <w:lvlJc w:val="left"/>
      <w:pPr>
        <w:ind w:left="5760" w:hanging="360"/>
      </w:pPr>
      <w:rPr>
        <w:rFonts w:ascii="Courier New" w:hAnsi="Courier New" w:cs="Courier New" w:hint="default"/>
      </w:rPr>
    </w:lvl>
    <w:lvl w:ilvl="8" w:tplc="0E52ADDC" w:tentative="1">
      <w:start w:val="1"/>
      <w:numFmt w:val="bullet"/>
      <w:lvlText w:val=""/>
      <w:lvlJc w:val="left"/>
      <w:pPr>
        <w:ind w:left="6480" w:hanging="360"/>
      </w:pPr>
      <w:rPr>
        <w:rFonts w:ascii="Wingdings" w:hAnsi="Wingdings" w:hint="default"/>
      </w:rPr>
    </w:lvl>
  </w:abstractNum>
  <w:abstractNum w:abstractNumId="232">
    <w:nsid w:val="34607C7D"/>
    <w:multiLevelType w:val="hybridMultilevel"/>
    <w:tmpl w:val="1804AC06"/>
    <w:lvl w:ilvl="0" w:tplc="F6C6B63E">
      <w:start w:val="1"/>
      <w:numFmt w:val="bullet"/>
      <w:lvlText w:val=""/>
      <w:lvlJc w:val="left"/>
      <w:pPr>
        <w:ind w:left="720" w:hanging="360"/>
      </w:pPr>
      <w:rPr>
        <w:rFonts w:ascii="Symbol" w:hAnsi="Symbol" w:hint="default"/>
      </w:rPr>
    </w:lvl>
    <w:lvl w:ilvl="1" w:tplc="1E60A1D0" w:tentative="1">
      <w:start w:val="1"/>
      <w:numFmt w:val="bullet"/>
      <w:lvlText w:val="o"/>
      <w:lvlJc w:val="left"/>
      <w:pPr>
        <w:ind w:left="1440" w:hanging="360"/>
      </w:pPr>
      <w:rPr>
        <w:rFonts w:ascii="Courier New" w:hAnsi="Courier New" w:cs="Courier New" w:hint="default"/>
      </w:rPr>
    </w:lvl>
    <w:lvl w:ilvl="2" w:tplc="59B25EAA" w:tentative="1">
      <w:start w:val="1"/>
      <w:numFmt w:val="bullet"/>
      <w:lvlText w:val=""/>
      <w:lvlJc w:val="left"/>
      <w:pPr>
        <w:ind w:left="2160" w:hanging="360"/>
      </w:pPr>
      <w:rPr>
        <w:rFonts w:ascii="Wingdings" w:hAnsi="Wingdings" w:hint="default"/>
      </w:rPr>
    </w:lvl>
    <w:lvl w:ilvl="3" w:tplc="1070DD50" w:tentative="1">
      <w:start w:val="1"/>
      <w:numFmt w:val="bullet"/>
      <w:lvlText w:val=""/>
      <w:lvlJc w:val="left"/>
      <w:pPr>
        <w:ind w:left="2880" w:hanging="360"/>
      </w:pPr>
      <w:rPr>
        <w:rFonts w:ascii="Symbol" w:hAnsi="Symbol" w:hint="default"/>
      </w:rPr>
    </w:lvl>
    <w:lvl w:ilvl="4" w:tplc="F10294DA" w:tentative="1">
      <w:start w:val="1"/>
      <w:numFmt w:val="bullet"/>
      <w:lvlText w:val="o"/>
      <w:lvlJc w:val="left"/>
      <w:pPr>
        <w:ind w:left="3600" w:hanging="360"/>
      </w:pPr>
      <w:rPr>
        <w:rFonts w:ascii="Courier New" w:hAnsi="Courier New" w:cs="Courier New" w:hint="default"/>
      </w:rPr>
    </w:lvl>
    <w:lvl w:ilvl="5" w:tplc="FC5848F6" w:tentative="1">
      <w:start w:val="1"/>
      <w:numFmt w:val="bullet"/>
      <w:lvlText w:val=""/>
      <w:lvlJc w:val="left"/>
      <w:pPr>
        <w:ind w:left="4320" w:hanging="360"/>
      </w:pPr>
      <w:rPr>
        <w:rFonts w:ascii="Wingdings" w:hAnsi="Wingdings" w:hint="default"/>
      </w:rPr>
    </w:lvl>
    <w:lvl w:ilvl="6" w:tplc="914229F0" w:tentative="1">
      <w:start w:val="1"/>
      <w:numFmt w:val="bullet"/>
      <w:lvlText w:val=""/>
      <w:lvlJc w:val="left"/>
      <w:pPr>
        <w:ind w:left="5040" w:hanging="360"/>
      </w:pPr>
      <w:rPr>
        <w:rFonts w:ascii="Symbol" w:hAnsi="Symbol" w:hint="default"/>
      </w:rPr>
    </w:lvl>
    <w:lvl w:ilvl="7" w:tplc="2444CE52" w:tentative="1">
      <w:start w:val="1"/>
      <w:numFmt w:val="bullet"/>
      <w:lvlText w:val="o"/>
      <w:lvlJc w:val="left"/>
      <w:pPr>
        <w:ind w:left="5760" w:hanging="360"/>
      </w:pPr>
      <w:rPr>
        <w:rFonts w:ascii="Courier New" w:hAnsi="Courier New" w:cs="Courier New" w:hint="default"/>
      </w:rPr>
    </w:lvl>
    <w:lvl w:ilvl="8" w:tplc="A036DB1C" w:tentative="1">
      <w:start w:val="1"/>
      <w:numFmt w:val="bullet"/>
      <w:lvlText w:val=""/>
      <w:lvlJc w:val="left"/>
      <w:pPr>
        <w:ind w:left="6480" w:hanging="360"/>
      </w:pPr>
      <w:rPr>
        <w:rFonts w:ascii="Wingdings" w:hAnsi="Wingdings" w:hint="default"/>
      </w:rPr>
    </w:lvl>
  </w:abstractNum>
  <w:abstractNum w:abstractNumId="233">
    <w:nsid w:val="347A6BBB"/>
    <w:multiLevelType w:val="hybridMultilevel"/>
    <w:tmpl w:val="43CC5A7A"/>
    <w:lvl w:ilvl="0" w:tplc="81FC4054">
      <w:start w:val="1"/>
      <w:numFmt w:val="bullet"/>
      <w:lvlText w:val=""/>
      <w:lvlJc w:val="left"/>
      <w:pPr>
        <w:ind w:left="720" w:hanging="360"/>
      </w:pPr>
      <w:rPr>
        <w:rFonts w:ascii="Symbol" w:hAnsi="Symbol" w:hint="default"/>
      </w:rPr>
    </w:lvl>
    <w:lvl w:ilvl="1" w:tplc="30A0EE06">
      <w:start w:val="1"/>
      <w:numFmt w:val="bullet"/>
      <w:lvlText w:val="o"/>
      <w:lvlJc w:val="left"/>
      <w:pPr>
        <w:ind w:left="1440" w:hanging="360"/>
      </w:pPr>
      <w:rPr>
        <w:rFonts w:ascii="Courier New" w:hAnsi="Courier New" w:cs="Courier New" w:hint="default"/>
      </w:rPr>
    </w:lvl>
    <w:lvl w:ilvl="2" w:tplc="E89A1534" w:tentative="1">
      <w:start w:val="1"/>
      <w:numFmt w:val="bullet"/>
      <w:lvlText w:val=""/>
      <w:lvlJc w:val="left"/>
      <w:pPr>
        <w:ind w:left="2160" w:hanging="360"/>
      </w:pPr>
      <w:rPr>
        <w:rFonts w:ascii="Wingdings" w:hAnsi="Wingdings" w:hint="default"/>
      </w:rPr>
    </w:lvl>
    <w:lvl w:ilvl="3" w:tplc="B6600ED4" w:tentative="1">
      <w:start w:val="1"/>
      <w:numFmt w:val="bullet"/>
      <w:lvlText w:val=""/>
      <w:lvlJc w:val="left"/>
      <w:pPr>
        <w:ind w:left="2880" w:hanging="360"/>
      </w:pPr>
      <w:rPr>
        <w:rFonts w:ascii="Symbol" w:hAnsi="Symbol" w:hint="default"/>
      </w:rPr>
    </w:lvl>
    <w:lvl w:ilvl="4" w:tplc="5EF6932C" w:tentative="1">
      <w:start w:val="1"/>
      <w:numFmt w:val="bullet"/>
      <w:lvlText w:val="o"/>
      <w:lvlJc w:val="left"/>
      <w:pPr>
        <w:ind w:left="3600" w:hanging="360"/>
      </w:pPr>
      <w:rPr>
        <w:rFonts w:ascii="Courier New" w:hAnsi="Courier New" w:cs="Courier New" w:hint="default"/>
      </w:rPr>
    </w:lvl>
    <w:lvl w:ilvl="5" w:tplc="83EA1E44" w:tentative="1">
      <w:start w:val="1"/>
      <w:numFmt w:val="bullet"/>
      <w:lvlText w:val=""/>
      <w:lvlJc w:val="left"/>
      <w:pPr>
        <w:ind w:left="4320" w:hanging="360"/>
      </w:pPr>
      <w:rPr>
        <w:rFonts w:ascii="Wingdings" w:hAnsi="Wingdings" w:hint="default"/>
      </w:rPr>
    </w:lvl>
    <w:lvl w:ilvl="6" w:tplc="901279EE" w:tentative="1">
      <w:start w:val="1"/>
      <w:numFmt w:val="bullet"/>
      <w:lvlText w:val=""/>
      <w:lvlJc w:val="left"/>
      <w:pPr>
        <w:ind w:left="5040" w:hanging="360"/>
      </w:pPr>
      <w:rPr>
        <w:rFonts w:ascii="Symbol" w:hAnsi="Symbol" w:hint="default"/>
      </w:rPr>
    </w:lvl>
    <w:lvl w:ilvl="7" w:tplc="27FC70A8" w:tentative="1">
      <w:start w:val="1"/>
      <w:numFmt w:val="bullet"/>
      <w:lvlText w:val="o"/>
      <w:lvlJc w:val="left"/>
      <w:pPr>
        <w:ind w:left="5760" w:hanging="360"/>
      </w:pPr>
      <w:rPr>
        <w:rFonts w:ascii="Courier New" w:hAnsi="Courier New" w:cs="Courier New" w:hint="default"/>
      </w:rPr>
    </w:lvl>
    <w:lvl w:ilvl="8" w:tplc="6B8AECB4" w:tentative="1">
      <w:start w:val="1"/>
      <w:numFmt w:val="bullet"/>
      <w:lvlText w:val=""/>
      <w:lvlJc w:val="left"/>
      <w:pPr>
        <w:ind w:left="6480" w:hanging="360"/>
      </w:pPr>
      <w:rPr>
        <w:rFonts w:ascii="Wingdings" w:hAnsi="Wingdings" w:hint="default"/>
      </w:rPr>
    </w:lvl>
  </w:abstractNum>
  <w:abstractNum w:abstractNumId="234">
    <w:nsid w:val="34B70D01"/>
    <w:multiLevelType w:val="hybridMultilevel"/>
    <w:tmpl w:val="2B329CFA"/>
    <w:lvl w:ilvl="0" w:tplc="CC3CCCC8">
      <w:start w:val="1"/>
      <w:numFmt w:val="bullet"/>
      <w:lvlText w:val=""/>
      <w:lvlJc w:val="left"/>
      <w:pPr>
        <w:ind w:left="720" w:hanging="360"/>
      </w:pPr>
      <w:rPr>
        <w:rFonts w:ascii="Symbol" w:hAnsi="Symbol" w:hint="default"/>
      </w:rPr>
    </w:lvl>
    <w:lvl w:ilvl="1" w:tplc="C6786640">
      <w:start w:val="1"/>
      <w:numFmt w:val="bullet"/>
      <w:lvlText w:val="o"/>
      <w:lvlJc w:val="left"/>
      <w:pPr>
        <w:ind w:left="1440" w:hanging="360"/>
      </w:pPr>
      <w:rPr>
        <w:rFonts w:ascii="Courier New" w:hAnsi="Courier New" w:cs="Courier New" w:hint="default"/>
      </w:rPr>
    </w:lvl>
    <w:lvl w:ilvl="2" w:tplc="32CAF694" w:tentative="1">
      <w:start w:val="1"/>
      <w:numFmt w:val="bullet"/>
      <w:lvlText w:val=""/>
      <w:lvlJc w:val="left"/>
      <w:pPr>
        <w:ind w:left="2160" w:hanging="360"/>
      </w:pPr>
      <w:rPr>
        <w:rFonts w:ascii="Wingdings" w:hAnsi="Wingdings" w:hint="default"/>
      </w:rPr>
    </w:lvl>
    <w:lvl w:ilvl="3" w:tplc="31062EC8" w:tentative="1">
      <w:start w:val="1"/>
      <w:numFmt w:val="bullet"/>
      <w:lvlText w:val=""/>
      <w:lvlJc w:val="left"/>
      <w:pPr>
        <w:ind w:left="2880" w:hanging="360"/>
      </w:pPr>
      <w:rPr>
        <w:rFonts w:ascii="Symbol" w:hAnsi="Symbol" w:hint="default"/>
      </w:rPr>
    </w:lvl>
    <w:lvl w:ilvl="4" w:tplc="FEB4017C" w:tentative="1">
      <w:start w:val="1"/>
      <w:numFmt w:val="bullet"/>
      <w:lvlText w:val="o"/>
      <w:lvlJc w:val="left"/>
      <w:pPr>
        <w:ind w:left="3600" w:hanging="360"/>
      </w:pPr>
      <w:rPr>
        <w:rFonts w:ascii="Courier New" w:hAnsi="Courier New" w:cs="Courier New" w:hint="default"/>
      </w:rPr>
    </w:lvl>
    <w:lvl w:ilvl="5" w:tplc="3FCAA8FC" w:tentative="1">
      <w:start w:val="1"/>
      <w:numFmt w:val="bullet"/>
      <w:lvlText w:val=""/>
      <w:lvlJc w:val="left"/>
      <w:pPr>
        <w:ind w:left="4320" w:hanging="360"/>
      </w:pPr>
      <w:rPr>
        <w:rFonts w:ascii="Wingdings" w:hAnsi="Wingdings" w:hint="default"/>
      </w:rPr>
    </w:lvl>
    <w:lvl w:ilvl="6" w:tplc="7A7A1B18" w:tentative="1">
      <w:start w:val="1"/>
      <w:numFmt w:val="bullet"/>
      <w:lvlText w:val=""/>
      <w:lvlJc w:val="left"/>
      <w:pPr>
        <w:ind w:left="5040" w:hanging="360"/>
      </w:pPr>
      <w:rPr>
        <w:rFonts w:ascii="Symbol" w:hAnsi="Symbol" w:hint="default"/>
      </w:rPr>
    </w:lvl>
    <w:lvl w:ilvl="7" w:tplc="B128F3E6" w:tentative="1">
      <w:start w:val="1"/>
      <w:numFmt w:val="bullet"/>
      <w:lvlText w:val="o"/>
      <w:lvlJc w:val="left"/>
      <w:pPr>
        <w:ind w:left="5760" w:hanging="360"/>
      </w:pPr>
      <w:rPr>
        <w:rFonts w:ascii="Courier New" w:hAnsi="Courier New" w:cs="Courier New" w:hint="default"/>
      </w:rPr>
    </w:lvl>
    <w:lvl w:ilvl="8" w:tplc="775EF1DE" w:tentative="1">
      <w:start w:val="1"/>
      <w:numFmt w:val="bullet"/>
      <w:lvlText w:val=""/>
      <w:lvlJc w:val="left"/>
      <w:pPr>
        <w:ind w:left="6480" w:hanging="360"/>
      </w:pPr>
      <w:rPr>
        <w:rFonts w:ascii="Wingdings" w:hAnsi="Wingdings" w:hint="default"/>
      </w:rPr>
    </w:lvl>
  </w:abstractNum>
  <w:abstractNum w:abstractNumId="235">
    <w:nsid w:val="34C108B5"/>
    <w:multiLevelType w:val="hybridMultilevel"/>
    <w:tmpl w:val="6CE8851C"/>
    <w:lvl w:ilvl="0" w:tplc="EFC4CAAA">
      <w:start w:val="1"/>
      <w:numFmt w:val="bullet"/>
      <w:lvlText w:val=""/>
      <w:lvlJc w:val="left"/>
      <w:pPr>
        <w:ind w:left="720" w:hanging="360"/>
      </w:pPr>
      <w:rPr>
        <w:rFonts w:ascii="Symbol" w:hAnsi="Symbol" w:hint="default"/>
      </w:rPr>
    </w:lvl>
    <w:lvl w:ilvl="1" w:tplc="5B5682CE">
      <w:start w:val="1"/>
      <w:numFmt w:val="bullet"/>
      <w:lvlText w:val="o"/>
      <w:lvlJc w:val="left"/>
      <w:pPr>
        <w:ind w:left="1440" w:hanging="360"/>
      </w:pPr>
      <w:rPr>
        <w:rFonts w:ascii="Courier New" w:hAnsi="Courier New" w:cs="Courier New" w:hint="default"/>
      </w:rPr>
    </w:lvl>
    <w:lvl w:ilvl="2" w:tplc="7C58B862" w:tentative="1">
      <w:start w:val="1"/>
      <w:numFmt w:val="bullet"/>
      <w:lvlText w:val=""/>
      <w:lvlJc w:val="left"/>
      <w:pPr>
        <w:ind w:left="2160" w:hanging="360"/>
      </w:pPr>
      <w:rPr>
        <w:rFonts w:ascii="Wingdings" w:hAnsi="Wingdings" w:hint="default"/>
      </w:rPr>
    </w:lvl>
    <w:lvl w:ilvl="3" w:tplc="212621BC" w:tentative="1">
      <w:start w:val="1"/>
      <w:numFmt w:val="bullet"/>
      <w:lvlText w:val=""/>
      <w:lvlJc w:val="left"/>
      <w:pPr>
        <w:ind w:left="2880" w:hanging="360"/>
      </w:pPr>
      <w:rPr>
        <w:rFonts w:ascii="Symbol" w:hAnsi="Symbol" w:hint="default"/>
      </w:rPr>
    </w:lvl>
    <w:lvl w:ilvl="4" w:tplc="89981D8A" w:tentative="1">
      <w:start w:val="1"/>
      <w:numFmt w:val="bullet"/>
      <w:lvlText w:val="o"/>
      <w:lvlJc w:val="left"/>
      <w:pPr>
        <w:ind w:left="3600" w:hanging="360"/>
      </w:pPr>
      <w:rPr>
        <w:rFonts w:ascii="Courier New" w:hAnsi="Courier New" w:cs="Courier New" w:hint="default"/>
      </w:rPr>
    </w:lvl>
    <w:lvl w:ilvl="5" w:tplc="A3B4DCB8" w:tentative="1">
      <w:start w:val="1"/>
      <w:numFmt w:val="bullet"/>
      <w:lvlText w:val=""/>
      <w:lvlJc w:val="left"/>
      <w:pPr>
        <w:ind w:left="4320" w:hanging="360"/>
      </w:pPr>
      <w:rPr>
        <w:rFonts w:ascii="Wingdings" w:hAnsi="Wingdings" w:hint="default"/>
      </w:rPr>
    </w:lvl>
    <w:lvl w:ilvl="6" w:tplc="19BEE930" w:tentative="1">
      <w:start w:val="1"/>
      <w:numFmt w:val="bullet"/>
      <w:lvlText w:val=""/>
      <w:lvlJc w:val="left"/>
      <w:pPr>
        <w:ind w:left="5040" w:hanging="360"/>
      </w:pPr>
      <w:rPr>
        <w:rFonts w:ascii="Symbol" w:hAnsi="Symbol" w:hint="default"/>
      </w:rPr>
    </w:lvl>
    <w:lvl w:ilvl="7" w:tplc="91DAC73A" w:tentative="1">
      <w:start w:val="1"/>
      <w:numFmt w:val="bullet"/>
      <w:lvlText w:val="o"/>
      <w:lvlJc w:val="left"/>
      <w:pPr>
        <w:ind w:left="5760" w:hanging="360"/>
      </w:pPr>
      <w:rPr>
        <w:rFonts w:ascii="Courier New" w:hAnsi="Courier New" w:cs="Courier New" w:hint="default"/>
      </w:rPr>
    </w:lvl>
    <w:lvl w:ilvl="8" w:tplc="7150827C" w:tentative="1">
      <w:start w:val="1"/>
      <w:numFmt w:val="bullet"/>
      <w:lvlText w:val=""/>
      <w:lvlJc w:val="left"/>
      <w:pPr>
        <w:ind w:left="6480" w:hanging="360"/>
      </w:pPr>
      <w:rPr>
        <w:rFonts w:ascii="Wingdings" w:hAnsi="Wingdings" w:hint="default"/>
      </w:rPr>
    </w:lvl>
  </w:abstractNum>
  <w:abstractNum w:abstractNumId="236">
    <w:nsid w:val="34F26292"/>
    <w:multiLevelType w:val="hybridMultilevel"/>
    <w:tmpl w:val="791228D2"/>
    <w:lvl w:ilvl="0" w:tplc="7D6865C6">
      <w:start w:val="1"/>
      <w:numFmt w:val="bullet"/>
      <w:lvlText w:val=""/>
      <w:lvlJc w:val="left"/>
      <w:pPr>
        <w:ind w:left="720" w:hanging="360"/>
      </w:pPr>
      <w:rPr>
        <w:rFonts w:ascii="Symbol" w:hAnsi="Symbol" w:hint="default"/>
      </w:rPr>
    </w:lvl>
    <w:lvl w:ilvl="1" w:tplc="F0467256">
      <w:start w:val="1"/>
      <w:numFmt w:val="bullet"/>
      <w:lvlText w:val="o"/>
      <w:lvlJc w:val="left"/>
      <w:pPr>
        <w:ind w:left="1440" w:hanging="360"/>
      </w:pPr>
      <w:rPr>
        <w:rFonts w:ascii="Courier New" w:hAnsi="Courier New" w:cs="Courier New" w:hint="default"/>
      </w:rPr>
    </w:lvl>
    <w:lvl w:ilvl="2" w:tplc="EE746364" w:tentative="1">
      <w:start w:val="1"/>
      <w:numFmt w:val="bullet"/>
      <w:lvlText w:val=""/>
      <w:lvlJc w:val="left"/>
      <w:pPr>
        <w:ind w:left="2160" w:hanging="360"/>
      </w:pPr>
      <w:rPr>
        <w:rFonts w:ascii="Wingdings" w:hAnsi="Wingdings" w:hint="default"/>
      </w:rPr>
    </w:lvl>
    <w:lvl w:ilvl="3" w:tplc="66ECDA00" w:tentative="1">
      <w:start w:val="1"/>
      <w:numFmt w:val="bullet"/>
      <w:lvlText w:val=""/>
      <w:lvlJc w:val="left"/>
      <w:pPr>
        <w:ind w:left="2880" w:hanging="360"/>
      </w:pPr>
      <w:rPr>
        <w:rFonts w:ascii="Symbol" w:hAnsi="Symbol" w:hint="default"/>
      </w:rPr>
    </w:lvl>
    <w:lvl w:ilvl="4" w:tplc="B7E68980" w:tentative="1">
      <w:start w:val="1"/>
      <w:numFmt w:val="bullet"/>
      <w:lvlText w:val="o"/>
      <w:lvlJc w:val="left"/>
      <w:pPr>
        <w:ind w:left="3600" w:hanging="360"/>
      </w:pPr>
      <w:rPr>
        <w:rFonts w:ascii="Courier New" w:hAnsi="Courier New" w:cs="Courier New" w:hint="default"/>
      </w:rPr>
    </w:lvl>
    <w:lvl w:ilvl="5" w:tplc="6C381D82" w:tentative="1">
      <w:start w:val="1"/>
      <w:numFmt w:val="bullet"/>
      <w:lvlText w:val=""/>
      <w:lvlJc w:val="left"/>
      <w:pPr>
        <w:ind w:left="4320" w:hanging="360"/>
      </w:pPr>
      <w:rPr>
        <w:rFonts w:ascii="Wingdings" w:hAnsi="Wingdings" w:hint="default"/>
      </w:rPr>
    </w:lvl>
    <w:lvl w:ilvl="6" w:tplc="536EF756" w:tentative="1">
      <w:start w:val="1"/>
      <w:numFmt w:val="bullet"/>
      <w:lvlText w:val=""/>
      <w:lvlJc w:val="left"/>
      <w:pPr>
        <w:ind w:left="5040" w:hanging="360"/>
      </w:pPr>
      <w:rPr>
        <w:rFonts w:ascii="Symbol" w:hAnsi="Symbol" w:hint="default"/>
      </w:rPr>
    </w:lvl>
    <w:lvl w:ilvl="7" w:tplc="68B2E7A6" w:tentative="1">
      <w:start w:val="1"/>
      <w:numFmt w:val="bullet"/>
      <w:lvlText w:val="o"/>
      <w:lvlJc w:val="left"/>
      <w:pPr>
        <w:ind w:left="5760" w:hanging="360"/>
      </w:pPr>
      <w:rPr>
        <w:rFonts w:ascii="Courier New" w:hAnsi="Courier New" w:cs="Courier New" w:hint="default"/>
      </w:rPr>
    </w:lvl>
    <w:lvl w:ilvl="8" w:tplc="834A57CA" w:tentative="1">
      <w:start w:val="1"/>
      <w:numFmt w:val="bullet"/>
      <w:lvlText w:val=""/>
      <w:lvlJc w:val="left"/>
      <w:pPr>
        <w:ind w:left="6480" w:hanging="360"/>
      </w:pPr>
      <w:rPr>
        <w:rFonts w:ascii="Wingdings" w:hAnsi="Wingdings" w:hint="default"/>
      </w:rPr>
    </w:lvl>
  </w:abstractNum>
  <w:abstractNum w:abstractNumId="237">
    <w:nsid w:val="3526257F"/>
    <w:multiLevelType w:val="hybridMultilevel"/>
    <w:tmpl w:val="4E3EF640"/>
    <w:lvl w:ilvl="0" w:tplc="9E942EE0">
      <w:start w:val="1"/>
      <w:numFmt w:val="bullet"/>
      <w:lvlText w:val=""/>
      <w:lvlJc w:val="left"/>
      <w:pPr>
        <w:ind w:left="720" w:hanging="360"/>
      </w:pPr>
      <w:rPr>
        <w:rFonts w:ascii="Symbol" w:hAnsi="Symbol" w:hint="default"/>
      </w:rPr>
    </w:lvl>
    <w:lvl w:ilvl="1" w:tplc="C1708A4C">
      <w:start w:val="1"/>
      <w:numFmt w:val="bullet"/>
      <w:lvlText w:val="o"/>
      <w:lvlJc w:val="left"/>
      <w:pPr>
        <w:ind w:left="1440" w:hanging="360"/>
      </w:pPr>
      <w:rPr>
        <w:rFonts w:ascii="Courier New" w:hAnsi="Courier New" w:cs="Courier New" w:hint="default"/>
      </w:rPr>
    </w:lvl>
    <w:lvl w:ilvl="2" w:tplc="0DB2A0BC" w:tentative="1">
      <w:start w:val="1"/>
      <w:numFmt w:val="bullet"/>
      <w:lvlText w:val=""/>
      <w:lvlJc w:val="left"/>
      <w:pPr>
        <w:ind w:left="2160" w:hanging="360"/>
      </w:pPr>
      <w:rPr>
        <w:rFonts w:ascii="Wingdings" w:hAnsi="Wingdings" w:hint="default"/>
      </w:rPr>
    </w:lvl>
    <w:lvl w:ilvl="3" w:tplc="D180B930" w:tentative="1">
      <w:start w:val="1"/>
      <w:numFmt w:val="bullet"/>
      <w:lvlText w:val=""/>
      <w:lvlJc w:val="left"/>
      <w:pPr>
        <w:ind w:left="2880" w:hanging="360"/>
      </w:pPr>
      <w:rPr>
        <w:rFonts w:ascii="Symbol" w:hAnsi="Symbol" w:hint="default"/>
      </w:rPr>
    </w:lvl>
    <w:lvl w:ilvl="4" w:tplc="0C2AE752" w:tentative="1">
      <w:start w:val="1"/>
      <w:numFmt w:val="bullet"/>
      <w:lvlText w:val="o"/>
      <w:lvlJc w:val="left"/>
      <w:pPr>
        <w:ind w:left="3600" w:hanging="360"/>
      </w:pPr>
      <w:rPr>
        <w:rFonts w:ascii="Courier New" w:hAnsi="Courier New" w:cs="Courier New" w:hint="default"/>
      </w:rPr>
    </w:lvl>
    <w:lvl w:ilvl="5" w:tplc="B70A7DE4" w:tentative="1">
      <w:start w:val="1"/>
      <w:numFmt w:val="bullet"/>
      <w:lvlText w:val=""/>
      <w:lvlJc w:val="left"/>
      <w:pPr>
        <w:ind w:left="4320" w:hanging="360"/>
      </w:pPr>
      <w:rPr>
        <w:rFonts w:ascii="Wingdings" w:hAnsi="Wingdings" w:hint="default"/>
      </w:rPr>
    </w:lvl>
    <w:lvl w:ilvl="6" w:tplc="14CAE5C4" w:tentative="1">
      <w:start w:val="1"/>
      <w:numFmt w:val="bullet"/>
      <w:lvlText w:val=""/>
      <w:lvlJc w:val="left"/>
      <w:pPr>
        <w:ind w:left="5040" w:hanging="360"/>
      </w:pPr>
      <w:rPr>
        <w:rFonts w:ascii="Symbol" w:hAnsi="Symbol" w:hint="default"/>
      </w:rPr>
    </w:lvl>
    <w:lvl w:ilvl="7" w:tplc="30E6711C" w:tentative="1">
      <w:start w:val="1"/>
      <w:numFmt w:val="bullet"/>
      <w:lvlText w:val="o"/>
      <w:lvlJc w:val="left"/>
      <w:pPr>
        <w:ind w:left="5760" w:hanging="360"/>
      </w:pPr>
      <w:rPr>
        <w:rFonts w:ascii="Courier New" w:hAnsi="Courier New" w:cs="Courier New" w:hint="default"/>
      </w:rPr>
    </w:lvl>
    <w:lvl w:ilvl="8" w:tplc="CBFC31E0" w:tentative="1">
      <w:start w:val="1"/>
      <w:numFmt w:val="bullet"/>
      <w:lvlText w:val=""/>
      <w:lvlJc w:val="left"/>
      <w:pPr>
        <w:ind w:left="6480" w:hanging="360"/>
      </w:pPr>
      <w:rPr>
        <w:rFonts w:ascii="Wingdings" w:hAnsi="Wingdings" w:hint="default"/>
      </w:rPr>
    </w:lvl>
  </w:abstractNum>
  <w:abstractNum w:abstractNumId="238">
    <w:nsid w:val="35787013"/>
    <w:multiLevelType w:val="hybridMultilevel"/>
    <w:tmpl w:val="C244492E"/>
    <w:lvl w:ilvl="0" w:tplc="D78A770C">
      <w:start w:val="1"/>
      <w:numFmt w:val="bullet"/>
      <w:lvlText w:val=""/>
      <w:lvlJc w:val="left"/>
      <w:pPr>
        <w:ind w:left="720" w:hanging="360"/>
      </w:pPr>
      <w:rPr>
        <w:rFonts w:ascii="Symbol" w:hAnsi="Symbol" w:hint="default"/>
      </w:rPr>
    </w:lvl>
    <w:lvl w:ilvl="1" w:tplc="6532BA0A">
      <w:start w:val="1"/>
      <w:numFmt w:val="bullet"/>
      <w:lvlText w:val="o"/>
      <w:lvlJc w:val="left"/>
      <w:pPr>
        <w:ind w:left="1440" w:hanging="360"/>
      </w:pPr>
      <w:rPr>
        <w:rFonts w:ascii="Courier New" w:hAnsi="Courier New" w:cs="Courier New" w:hint="default"/>
      </w:rPr>
    </w:lvl>
    <w:lvl w:ilvl="2" w:tplc="97CAC2C8" w:tentative="1">
      <w:start w:val="1"/>
      <w:numFmt w:val="bullet"/>
      <w:lvlText w:val=""/>
      <w:lvlJc w:val="left"/>
      <w:pPr>
        <w:ind w:left="2160" w:hanging="360"/>
      </w:pPr>
      <w:rPr>
        <w:rFonts w:ascii="Wingdings" w:hAnsi="Wingdings" w:hint="default"/>
      </w:rPr>
    </w:lvl>
    <w:lvl w:ilvl="3" w:tplc="145C6F44" w:tentative="1">
      <w:start w:val="1"/>
      <w:numFmt w:val="bullet"/>
      <w:lvlText w:val=""/>
      <w:lvlJc w:val="left"/>
      <w:pPr>
        <w:ind w:left="2880" w:hanging="360"/>
      </w:pPr>
      <w:rPr>
        <w:rFonts w:ascii="Symbol" w:hAnsi="Symbol" w:hint="default"/>
      </w:rPr>
    </w:lvl>
    <w:lvl w:ilvl="4" w:tplc="F2FAFEC8" w:tentative="1">
      <w:start w:val="1"/>
      <w:numFmt w:val="bullet"/>
      <w:lvlText w:val="o"/>
      <w:lvlJc w:val="left"/>
      <w:pPr>
        <w:ind w:left="3600" w:hanging="360"/>
      </w:pPr>
      <w:rPr>
        <w:rFonts w:ascii="Courier New" w:hAnsi="Courier New" w:cs="Courier New" w:hint="default"/>
      </w:rPr>
    </w:lvl>
    <w:lvl w:ilvl="5" w:tplc="E36E91EE" w:tentative="1">
      <w:start w:val="1"/>
      <w:numFmt w:val="bullet"/>
      <w:lvlText w:val=""/>
      <w:lvlJc w:val="left"/>
      <w:pPr>
        <w:ind w:left="4320" w:hanging="360"/>
      </w:pPr>
      <w:rPr>
        <w:rFonts w:ascii="Wingdings" w:hAnsi="Wingdings" w:hint="default"/>
      </w:rPr>
    </w:lvl>
    <w:lvl w:ilvl="6" w:tplc="F1A02308" w:tentative="1">
      <w:start w:val="1"/>
      <w:numFmt w:val="bullet"/>
      <w:lvlText w:val=""/>
      <w:lvlJc w:val="left"/>
      <w:pPr>
        <w:ind w:left="5040" w:hanging="360"/>
      </w:pPr>
      <w:rPr>
        <w:rFonts w:ascii="Symbol" w:hAnsi="Symbol" w:hint="default"/>
      </w:rPr>
    </w:lvl>
    <w:lvl w:ilvl="7" w:tplc="3514B53A" w:tentative="1">
      <w:start w:val="1"/>
      <w:numFmt w:val="bullet"/>
      <w:lvlText w:val="o"/>
      <w:lvlJc w:val="left"/>
      <w:pPr>
        <w:ind w:left="5760" w:hanging="360"/>
      </w:pPr>
      <w:rPr>
        <w:rFonts w:ascii="Courier New" w:hAnsi="Courier New" w:cs="Courier New" w:hint="default"/>
      </w:rPr>
    </w:lvl>
    <w:lvl w:ilvl="8" w:tplc="036A6F0C" w:tentative="1">
      <w:start w:val="1"/>
      <w:numFmt w:val="bullet"/>
      <w:lvlText w:val=""/>
      <w:lvlJc w:val="left"/>
      <w:pPr>
        <w:ind w:left="6480" w:hanging="360"/>
      </w:pPr>
      <w:rPr>
        <w:rFonts w:ascii="Wingdings" w:hAnsi="Wingdings" w:hint="default"/>
      </w:rPr>
    </w:lvl>
  </w:abstractNum>
  <w:abstractNum w:abstractNumId="239">
    <w:nsid w:val="35CE5E94"/>
    <w:multiLevelType w:val="hybridMultilevel"/>
    <w:tmpl w:val="21CABE52"/>
    <w:lvl w:ilvl="0" w:tplc="EC32EE04">
      <w:start w:val="1"/>
      <w:numFmt w:val="bullet"/>
      <w:lvlText w:val=""/>
      <w:lvlJc w:val="left"/>
      <w:pPr>
        <w:ind w:left="720" w:hanging="360"/>
      </w:pPr>
      <w:rPr>
        <w:rFonts w:ascii="Symbol" w:hAnsi="Symbol" w:hint="default"/>
      </w:rPr>
    </w:lvl>
    <w:lvl w:ilvl="1" w:tplc="B8A646E4">
      <w:start w:val="1"/>
      <w:numFmt w:val="bullet"/>
      <w:lvlText w:val="o"/>
      <w:lvlJc w:val="left"/>
      <w:pPr>
        <w:ind w:left="1440" w:hanging="360"/>
      </w:pPr>
      <w:rPr>
        <w:rFonts w:ascii="Courier New" w:hAnsi="Courier New" w:cs="Courier New" w:hint="default"/>
      </w:rPr>
    </w:lvl>
    <w:lvl w:ilvl="2" w:tplc="F604BC48" w:tentative="1">
      <w:start w:val="1"/>
      <w:numFmt w:val="bullet"/>
      <w:lvlText w:val=""/>
      <w:lvlJc w:val="left"/>
      <w:pPr>
        <w:ind w:left="2160" w:hanging="360"/>
      </w:pPr>
      <w:rPr>
        <w:rFonts w:ascii="Wingdings" w:hAnsi="Wingdings" w:hint="default"/>
      </w:rPr>
    </w:lvl>
    <w:lvl w:ilvl="3" w:tplc="C8BA126C" w:tentative="1">
      <w:start w:val="1"/>
      <w:numFmt w:val="bullet"/>
      <w:lvlText w:val=""/>
      <w:lvlJc w:val="left"/>
      <w:pPr>
        <w:ind w:left="2880" w:hanging="360"/>
      </w:pPr>
      <w:rPr>
        <w:rFonts w:ascii="Symbol" w:hAnsi="Symbol" w:hint="default"/>
      </w:rPr>
    </w:lvl>
    <w:lvl w:ilvl="4" w:tplc="FAC284BA" w:tentative="1">
      <w:start w:val="1"/>
      <w:numFmt w:val="bullet"/>
      <w:lvlText w:val="o"/>
      <w:lvlJc w:val="left"/>
      <w:pPr>
        <w:ind w:left="3600" w:hanging="360"/>
      </w:pPr>
      <w:rPr>
        <w:rFonts w:ascii="Courier New" w:hAnsi="Courier New" w:cs="Courier New" w:hint="default"/>
      </w:rPr>
    </w:lvl>
    <w:lvl w:ilvl="5" w:tplc="35626C38" w:tentative="1">
      <w:start w:val="1"/>
      <w:numFmt w:val="bullet"/>
      <w:lvlText w:val=""/>
      <w:lvlJc w:val="left"/>
      <w:pPr>
        <w:ind w:left="4320" w:hanging="360"/>
      </w:pPr>
      <w:rPr>
        <w:rFonts w:ascii="Wingdings" w:hAnsi="Wingdings" w:hint="default"/>
      </w:rPr>
    </w:lvl>
    <w:lvl w:ilvl="6" w:tplc="04E077DA" w:tentative="1">
      <w:start w:val="1"/>
      <w:numFmt w:val="bullet"/>
      <w:lvlText w:val=""/>
      <w:lvlJc w:val="left"/>
      <w:pPr>
        <w:ind w:left="5040" w:hanging="360"/>
      </w:pPr>
      <w:rPr>
        <w:rFonts w:ascii="Symbol" w:hAnsi="Symbol" w:hint="default"/>
      </w:rPr>
    </w:lvl>
    <w:lvl w:ilvl="7" w:tplc="6274524C" w:tentative="1">
      <w:start w:val="1"/>
      <w:numFmt w:val="bullet"/>
      <w:lvlText w:val="o"/>
      <w:lvlJc w:val="left"/>
      <w:pPr>
        <w:ind w:left="5760" w:hanging="360"/>
      </w:pPr>
      <w:rPr>
        <w:rFonts w:ascii="Courier New" w:hAnsi="Courier New" w:cs="Courier New" w:hint="default"/>
      </w:rPr>
    </w:lvl>
    <w:lvl w:ilvl="8" w:tplc="8D6AAB0C" w:tentative="1">
      <w:start w:val="1"/>
      <w:numFmt w:val="bullet"/>
      <w:lvlText w:val=""/>
      <w:lvlJc w:val="left"/>
      <w:pPr>
        <w:ind w:left="6480" w:hanging="360"/>
      </w:pPr>
      <w:rPr>
        <w:rFonts w:ascii="Wingdings" w:hAnsi="Wingdings" w:hint="default"/>
      </w:rPr>
    </w:lvl>
  </w:abstractNum>
  <w:abstractNum w:abstractNumId="240">
    <w:nsid w:val="35F93DC2"/>
    <w:multiLevelType w:val="hybridMultilevel"/>
    <w:tmpl w:val="0E02CD7C"/>
    <w:lvl w:ilvl="0" w:tplc="C6AA0E82">
      <w:start w:val="1"/>
      <w:numFmt w:val="bullet"/>
      <w:lvlText w:val=""/>
      <w:lvlJc w:val="left"/>
      <w:pPr>
        <w:ind w:left="720" w:hanging="360"/>
      </w:pPr>
      <w:rPr>
        <w:rFonts w:ascii="Symbol" w:hAnsi="Symbol" w:hint="default"/>
      </w:rPr>
    </w:lvl>
    <w:lvl w:ilvl="1" w:tplc="D8A868CA" w:tentative="1">
      <w:start w:val="1"/>
      <w:numFmt w:val="bullet"/>
      <w:lvlText w:val="o"/>
      <w:lvlJc w:val="left"/>
      <w:pPr>
        <w:ind w:left="1440" w:hanging="360"/>
      </w:pPr>
      <w:rPr>
        <w:rFonts w:ascii="Courier New" w:hAnsi="Courier New" w:cs="Courier New" w:hint="default"/>
      </w:rPr>
    </w:lvl>
    <w:lvl w:ilvl="2" w:tplc="6D30215E">
      <w:start w:val="1"/>
      <w:numFmt w:val="bullet"/>
      <w:lvlText w:val=""/>
      <w:lvlJc w:val="left"/>
      <w:pPr>
        <w:ind w:left="2160" w:hanging="360"/>
      </w:pPr>
      <w:rPr>
        <w:rFonts w:ascii="Wingdings" w:hAnsi="Wingdings" w:hint="default"/>
      </w:rPr>
    </w:lvl>
    <w:lvl w:ilvl="3" w:tplc="707A65E4" w:tentative="1">
      <w:start w:val="1"/>
      <w:numFmt w:val="bullet"/>
      <w:lvlText w:val=""/>
      <w:lvlJc w:val="left"/>
      <w:pPr>
        <w:ind w:left="2880" w:hanging="360"/>
      </w:pPr>
      <w:rPr>
        <w:rFonts w:ascii="Symbol" w:hAnsi="Symbol" w:hint="default"/>
      </w:rPr>
    </w:lvl>
    <w:lvl w:ilvl="4" w:tplc="566600BA" w:tentative="1">
      <w:start w:val="1"/>
      <w:numFmt w:val="bullet"/>
      <w:lvlText w:val="o"/>
      <w:lvlJc w:val="left"/>
      <w:pPr>
        <w:ind w:left="3600" w:hanging="360"/>
      </w:pPr>
      <w:rPr>
        <w:rFonts w:ascii="Courier New" w:hAnsi="Courier New" w:cs="Courier New" w:hint="default"/>
      </w:rPr>
    </w:lvl>
    <w:lvl w:ilvl="5" w:tplc="6012100A" w:tentative="1">
      <w:start w:val="1"/>
      <w:numFmt w:val="bullet"/>
      <w:lvlText w:val=""/>
      <w:lvlJc w:val="left"/>
      <w:pPr>
        <w:ind w:left="4320" w:hanging="360"/>
      </w:pPr>
      <w:rPr>
        <w:rFonts w:ascii="Wingdings" w:hAnsi="Wingdings" w:hint="default"/>
      </w:rPr>
    </w:lvl>
    <w:lvl w:ilvl="6" w:tplc="B4026404" w:tentative="1">
      <w:start w:val="1"/>
      <w:numFmt w:val="bullet"/>
      <w:lvlText w:val=""/>
      <w:lvlJc w:val="left"/>
      <w:pPr>
        <w:ind w:left="5040" w:hanging="360"/>
      </w:pPr>
      <w:rPr>
        <w:rFonts w:ascii="Symbol" w:hAnsi="Symbol" w:hint="default"/>
      </w:rPr>
    </w:lvl>
    <w:lvl w:ilvl="7" w:tplc="5B483FFE" w:tentative="1">
      <w:start w:val="1"/>
      <w:numFmt w:val="bullet"/>
      <w:lvlText w:val="o"/>
      <w:lvlJc w:val="left"/>
      <w:pPr>
        <w:ind w:left="5760" w:hanging="360"/>
      </w:pPr>
      <w:rPr>
        <w:rFonts w:ascii="Courier New" w:hAnsi="Courier New" w:cs="Courier New" w:hint="default"/>
      </w:rPr>
    </w:lvl>
    <w:lvl w:ilvl="8" w:tplc="624A2FC4" w:tentative="1">
      <w:start w:val="1"/>
      <w:numFmt w:val="bullet"/>
      <w:lvlText w:val=""/>
      <w:lvlJc w:val="left"/>
      <w:pPr>
        <w:ind w:left="6480" w:hanging="360"/>
      </w:pPr>
      <w:rPr>
        <w:rFonts w:ascii="Wingdings" w:hAnsi="Wingdings" w:hint="default"/>
      </w:rPr>
    </w:lvl>
  </w:abstractNum>
  <w:abstractNum w:abstractNumId="241">
    <w:nsid w:val="36023375"/>
    <w:multiLevelType w:val="hybridMultilevel"/>
    <w:tmpl w:val="900818C2"/>
    <w:lvl w:ilvl="0" w:tplc="1D84B9EE">
      <w:start w:val="1"/>
      <w:numFmt w:val="bullet"/>
      <w:lvlText w:val=""/>
      <w:lvlJc w:val="left"/>
      <w:pPr>
        <w:ind w:left="720" w:hanging="360"/>
      </w:pPr>
      <w:rPr>
        <w:rFonts w:ascii="Symbol" w:hAnsi="Symbol" w:hint="default"/>
      </w:rPr>
    </w:lvl>
    <w:lvl w:ilvl="1" w:tplc="8926D97C" w:tentative="1">
      <w:start w:val="1"/>
      <w:numFmt w:val="bullet"/>
      <w:lvlText w:val="o"/>
      <w:lvlJc w:val="left"/>
      <w:pPr>
        <w:ind w:left="1440" w:hanging="360"/>
      </w:pPr>
      <w:rPr>
        <w:rFonts w:ascii="Courier New" w:hAnsi="Courier New" w:cs="Courier New" w:hint="default"/>
      </w:rPr>
    </w:lvl>
    <w:lvl w:ilvl="2" w:tplc="0A583D5C">
      <w:start w:val="1"/>
      <w:numFmt w:val="bullet"/>
      <w:lvlText w:val=""/>
      <w:lvlJc w:val="left"/>
      <w:pPr>
        <w:ind w:left="2160" w:hanging="360"/>
      </w:pPr>
      <w:rPr>
        <w:rFonts w:ascii="Wingdings" w:hAnsi="Wingdings" w:hint="default"/>
      </w:rPr>
    </w:lvl>
    <w:lvl w:ilvl="3" w:tplc="556C99DA" w:tentative="1">
      <w:start w:val="1"/>
      <w:numFmt w:val="bullet"/>
      <w:lvlText w:val=""/>
      <w:lvlJc w:val="left"/>
      <w:pPr>
        <w:ind w:left="2880" w:hanging="360"/>
      </w:pPr>
      <w:rPr>
        <w:rFonts w:ascii="Symbol" w:hAnsi="Symbol" w:hint="default"/>
      </w:rPr>
    </w:lvl>
    <w:lvl w:ilvl="4" w:tplc="EE468B42" w:tentative="1">
      <w:start w:val="1"/>
      <w:numFmt w:val="bullet"/>
      <w:lvlText w:val="o"/>
      <w:lvlJc w:val="left"/>
      <w:pPr>
        <w:ind w:left="3600" w:hanging="360"/>
      </w:pPr>
      <w:rPr>
        <w:rFonts w:ascii="Courier New" w:hAnsi="Courier New" w:cs="Courier New" w:hint="default"/>
      </w:rPr>
    </w:lvl>
    <w:lvl w:ilvl="5" w:tplc="F38CCC8A" w:tentative="1">
      <w:start w:val="1"/>
      <w:numFmt w:val="bullet"/>
      <w:lvlText w:val=""/>
      <w:lvlJc w:val="left"/>
      <w:pPr>
        <w:ind w:left="4320" w:hanging="360"/>
      </w:pPr>
      <w:rPr>
        <w:rFonts w:ascii="Wingdings" w:hAnsi="Wingdings" w:hint="default"/>
      </w:rPr>
    </w:lvl>
    <w:lvl w:ilvl="6" w:tplc="5B182FD8" w:tentative="1">
      <w:start w:val="1"/>
      <w:numFmt w:val="bullet"/>
      <w:lvlText w:val=""/>
      <w:lvlJc w:val="left"/>
      <w:pPr>
        <w:ind w:left="5040" w:hanging="360"/>
      </w:pPr>
      <w:rPr>
        <w:rFonts w:ascii="Symbol" w:hAnsi="Symbol" w:hint="default"/>
      </w:rPr>
    </w:lvl>
    <w:lvl w:ilvl="7" w:tplc="C97C300C" w:tentative="1">
      <w:start w:val="1"/>
      <w:numFmt w:val="bullet"/>
      <w:lvlText w:val="o"/>
      <w:lvlJc w:val="left"/>
      <w:pPr>
        <w:ind w:left="5760" w:hanging="360"/>
      </w:pPr>
      <w:rPr>
        <w:rFonts w:ascii="Courier New" w:hAnsi="Courier New" w:cs="Courier New" w:hint="default"/>
      </w:rPr>
    </w:lvl>
    <w:lvl w:ilvl="8" w:tplc="A51486C4" w:tentative="1">
      <w:start w:val="1"/>
      <w:numFmt w:val="bullet"/>
      <w:lvlText w:val=""/>
      <w:lvlJc w:val="left"/>
      <w:pPr>
        <w:ind w:left="6480" w:hanging="360"/>
      </w:pPr>
      <w:rPr>
        <w:rFonts w:ascii="Wingdings" w:hAnsi="Wingdings" w:hint="default"/>
      </w:rPr>
    </w:lvl>
  </w:abstractNum>
  <w:abstractNum w:abstractNumId="242">
    <w:nsid w:val="36534E89"/>
    <w:multiLevelType w:val="hybridMultilevel"/>
    <w:tmpl w:val="373675A4"/>
    <w:lvl w:ilvl="0" w:tplc="79C859DA">
      <w:start w:val="1"/>
      <w:numFmt w:val="bullet"/>
      <w:lvlText w:val=""/>
      <w:lvlJc w:val="left"/>
      <w:pPr>
        <w:ind w:left="720" w:hanging="360"/>
      </w:pPr>
      <w:rPr>
        <w:rFonts w:ascii="Symbol" w:hAnsi="Symbol" w:hint="default"/>
      </w:rPr>
    </w:lvl>
    <w:lvl w:ilvl="1" w:tplc="8C3A2414" w:tentative="1">
      <w:start w:val="1"/>
      <w:numFmt w:val="bullet"/>
      <w:lvlText w:val="o"/>
      <w:lvlJc w:val="left"/>
      <w:pPr>
        <w:ind w:left="1440" w:hanging="360"/>
      </w:pPr>
      <w:rPr>
        <w:rFonts w:ascii="Courier New" w:hAnsi="Courier New" w:cs="Courier New" w:hint="default"/>
      </w:rPr>
    </w:lvl>
    <w:lvl w:ilvl="2" w:tplc="7FDCB226">
      <w:start w:val="1"/>
      <w:numFmt w:val="bullet"/>
      <w:lvlText w:val=""/>
      <w:lvlJc w:val="left"/>
      <w:pPr>
        <w:ind w:left="2160" w:hanging="360"/>
      </w:pPr>
      <w:rPr>
        <w:rFonts w:ascii="Wingdings" w:hAnsi="Wingdings" w:hint="default"/>
      </w:rPr>
    </w:lvl>
    <w:lvl w:ilvl="3" w:tplc="D3ECA874" w:tentative="1">
      <w:start w:val="1"/>
      <w:numFmt w:val="bullet"/>
      <w:lvlText w:val=""/>
      <w:lvlJc w:val="left"/>
      <w:pPr>
        <w:ind w:left="2880" w:hanging="360"/>
      </w:pPr>
      <w:rPr>
        <w:rFonts w:ascii="Symbol" w:hAnsi="Symbol" w:hint="default"/>
      </w:rPr>
    </w:lvl>
    <w:lvl w:ilvl="4" w:tplc="12489C10" w:tentative="1">
      <w:start w:val="1"/>
      <w:numFmt w:val="bullet"/>
      <w:lvlText w:val="o"/>
      <w:lvlJc w:val="left"/>
      <w:pPr>
        <w:ind w:left="3600" w:hanging="360"/>
      </w:pPr>
      <w:rPr>
        <w:rFonts w:ascii="Courier New" w:hAnsi="Courier New" w:cs="Courier New" w:hint="default"/>
      </w:rPr>
    </w:lvl>
    <w:lvl w:ilvl="5" w:tplc="C3508A2A" w:tentative="1">
      <w:start w:val="1"/>
      <w:numFmt w:val="bullet"/>
      <w:lvlText w:val=""/>
      <w:lvlJc w:val="left"/>
      <w:pPr>
        <w:ind w:left="4320" w:hanging="360"/>
      </w:pPr>
      <w:rPr>
        <w:rFonts w:ascii="Wingdings" w:hAnsi="Wingdings" w:hint="default"/>
      </w:rPr>
    </w:lvl>
    <w:lvl w:ilvl="6" w:tplc="FA9CBAB0" w:tentative="1">
      <w:start w:val="1"/>
      <w:numFmt w:val="bullet"/>
      <w:lvlText w:val=""/>
      <w:lvlJc w:val="left"/>
      <w:pPr>
        <w:ind w:left="5040" w:hanging="360"/>
      </w:pPr>
      <w:rPr>
        <w:rFonts w:ascii="Symbol" w:hAnsi="Symbol" w:hint="default"/>
      </w:rPr>
    </w:lvl>
    <w:lvl w:ilvl="7" w:tplc="7CC4C944" w:tentative="1">
      <w:start w:val="1"/>
      <w:numFmt w:val="bullet"/>
      <w:lvlText w:val="o"/>
      <w:lvlJc w:val="left"/>
      <w:pPr>
        <w:ind w:left="5760" w:hanging="360"/>
      </w:pPr>
      <w:rPr>
        <w:rFonts w:ascii="Courier New" w:hAnsi="Courier New" w:cs="Courier New" w:hint="default"/>
      </w:rPr>
    </w:lvl>
    <w:lvl w:ilvl="8" w:tplc="CF1E5DF6" w:tentative="1">
      <w:start w:val="1"/>
      <w:numFmt w:val="bullet"/>
      <w:lvlText w:val=""/>
      <w:lvlJc w:val="left"/>
      <w:pPr>
        <w:ind w:left="6480" w:hanging="360"/>
      </w:pPr>
      <w:rPr>
        <w:rFonts w:ascii="Wingdings" w:hAnsi="Wingdings" w:hint="default"/>
      </w:rPr>
    </w:lvl>
  </w:abstractNum>
  <w:abstractNum w:abstractNumId="243">
    <w:nsid w:val="369C3E31"/>
    <w:multiLevelType w:val="hybridMultilevel"/>
    <w:tmpl w:val="2B301426"/>
    <w:lvl w:ilvl="0" w:tplc="69E62204">
      <w:start w:val="1"/>
      <w:numFmt w:val="bullet"/>
      <w:lvlText w:val=""/>
      <w:lvlJc w:val="left"/>
      <w:pPr>
        <w:ind w:left="720" w:hanging="360"/>
      </w:pPr>
      <w:rPr>
        <w:rFonts w:ascii="Symbol" w:hAnsi="Symbol" w:hint="default"/>
      </w:rPr>
    </w:lvl>
    <w:lvl w:ilvl="1" w:tplc="3758A582">
      <w:start w:val="1"/>
      <w:numFmt w:val="bullet"/>
      <w:lvlText w:val="o"/>
      <w:lvlJc w:val="left"/>
      <w:pPr>
        <w:ind w:left="1440" w:hanging="360"/>
      </w:pPr>
      <w:rPr>
        <w:rFonts w:ascii="Courier New" w:hAnsi="Courier New" w:cs="Courier New" w:hint="default"/>
      </w:rPr>
    </w:lvl>
    <w:lvl w:ilvl="2" w:tplc="1A8231EE" w:tentative="1">
      <w:start w:val="1"/>
      <w:numFmt w:val="bullet"/>
      <w:lvlText w:val=""/>
      <w:lvlJc w:val="left"/>
      <w:pPr>
        <w:ind w:left="2160" w:hanging="360"/>
      </w:pPr>
      <w:rPr>
        <w:rFonts w:ascii="Wingdings" w:hAnsi="Wingdings" w:hint="default"/>
      </w:rPr>
    </w:lvl>
    <w:lvl w:ilvl="3" w:tplc="F46466FA" w:tentative="1">
      <w:start w:val="1"/>
      <w:numFmt w:val="bullet"/>
      <w:lvlText w:val=""/>
      <w:lvlJc w:val="left"/>
      <w:pPr>
        <w:ind w:left="2880" w:hanging="360"/>
      </w:pPr>
      <w:rPr>
        <w:rFonts w:ascii="Symbol" w:hAnsi="Symbol" w:hint="default"/>
      </w:rPr>
    </w:lvl>
    <w:lvl w:ilvl="4" w:tplc="FD18186C" w:tentative="1">
      <w:start w:val="1"/>
      <w:numFmt w:val="bullet"/>
      <w:lvlText w:val="o"/>
      <w:lvlJc w:val="left"/>
      <w:pPr>
        <w:ind w:left="3600" w:hanging="360"/>
      </w:pPr>
      <w:rPr>
        <w:rFonts w:ascii="Courier New" w:hAnsi="Courier New" w:cs="Courier New" w:hint="default"/>
      </w:rPr>
    </w:lvl>
    <w:lvl w:ilvl="5" w:tplc="313C42C6" w:tentative="1">
      <w:start w:val="1"/>
      <w:numFmt w:val="bullet"/>
      <w:lvlText w:val=""/>
      <w:lvlJc w:val="left"/>
      <w:pPr>
        <w:ind w:left="4320" w:hanging="360"/>
      </w:pPr>
      <w:rPr>
        <w:rFonts w:ascii="Wingdings" w:hAnsi="Wingdings" w:hint="default"/>
      </w:rPr>
    </w:lvl>
    <w:lvl w:ilvl="6" w:tplc="03FE7046" w:tentative="1">
      <w:start w:val="1"/>
      <w:numFmt w:val="bullet"/>
      <w:lvlText w:val=""/>
      <w:lvlJc w:val="left"/>
      <w:pPr>
        <w:ind w:left="5040" w:hanging="360"/>
      </w:pPr>
      <w:rPr>
        <w:rFonts w:ascii="Symbol" w:hAnsi="Symbol" w:hint="default"/>
      </w:rPr>
    </w:lvl>
    <w:lvl w:ilvl="7" w:tplc="AE104ED8" w:tentative="1">
      <w:start w:val="1"/>
      <w:numFmt w:val="bullet"/>
      <w:lvlText w:val="o"/>
      <w:lvlJc w:val="left"/>
      <w:pPr>
        <w:ind w:left="5760" w:hanging="360"/>
      </w:pPr>
      <w:rPr>
        <w:rFonts w:ascii="Courier New" w:hAnsi="Courier New" w:cs="Courier New" w:hint="default"/>
      </w:rPr>
    </w:lvl>
    <w:lvl w:ilvl="8" w:tplc="2F623F92" w:tentative="1">
      <w:start w:val="1"/>
      <w:numFmt w:val="bullet"/>
      <w:lvlText w:val=""/>
      <w:lvlJc w:val="left"/>
      <w:pPr>
        <w:ind w:left="6480" w:hanging="360"/>
      </w:pPr>
      <w:rPr>
        <w:rFonts w:ascii="Wingdings" w:hAnsi="Wingdings" w:hint="default"/>
      </w:rPr>
    </w:lvl>
  </w:abstractNum>
  <w:abstractNum w:abstractNumId="244">
    <w:nsid w:val="36CE4592"/>
    <w:multiLevelType w:val="hybridMultilevel"/>
    <w:tmpl w:val="8CA640DA"/>
    <w:lvl w:ilvl="0" w:tplc="5636D4DC">
      <w:start w:val="1"/>
      <w:numFmt w:val="bullet"/>
      <w:lvlText w:val=""/>
      <w:lvlJc w:val="left"/>
      <w:pPr>
        <w:ind w:left="720" w:hanging="360"/>
      </w:pPr>
      <w:rPr>
        <w:rFonts w:ascii="Symbol" w:hAnsi="Symbol" w:hint="default"/>
      </w:rPr>
    </w:lvl>
    <w:lvl w:ilvl="1" w:tplc="B29C89CE">
      <w:start w:val="1"/>
      <w:numFmt w:val="bullet"/>
      <w:lvlText w:val="o"/>
      <w:lvlJc w:val="left"/>
      <w:pPr>
        <w:ind w:left="1440" w:hanging="360"/>
      </w:pPr>
      <w:rPr>
        <w:rFonts w:ascii="Courier New" w:hAnsi="Courier New" w:cs="Courier New" w:hint="default"/>
      </w:rPr>
    </w:lvl>
    <w:lvl w:ilvl="2" w:tplc="48405752" w:tentative="1">
      <w:start w:val="1"/>
      <w:numFmt w:val="bullet"/>
      <w:lvlText w:val=""/>
      <w:lvlJc w:val="left"/>
      <w:pPr>
        <w:ind w:left="2160" w:hanging="360"/>
      </w:pPr>
      <w:rPr>
        <w:rFonts w:ascii="Wingdings" w:hAnsi="Wingdings" w:hint="default"/>
      </w:rPr>
    </w:lvl>
    <w:lvl w:ilvl="3" w:tplc="52E6BA84" w:tentative="1">
      <w:start w:val="1"/>
      <w:numFmt w:val="bullet"/>
      <w:lvlText w:val=""/>
      <w:lvlJc w:val="left"/>
      <w:pPr>
        <w:ind w:left="2880" w:hanging="360"/>
      </w:pPr>
      <w:rPr>
        <w:rFonts w:ascii="Symbol" w:hAnsi="Symbol" w:hint="default"/>
      </w:rPr>
    </w:lvl>
    <w:lvl w:ilvl="4" w:tplc="08C236B0" w:tentative="1">
      <w:start w:val="1"/>
      <w:numFmt w:val="bullet"/>
      <w:lvlText w:val="o"/>
      <w:lvlJc w:val="left"/>
      <w:pPr>
        <w:ind w:left="3600" w:hanging="360"/>
      </w:pPr>
      <w:rPr>
        <w:rFonts w:ascii="Courier New" w:hAnsi="Courier New" w:cs="Courier New" w:hint="default"/>
      </w:rPr>
    </w:lvl>
    <w:lvl w:ilvl="5" w:tplc="6B7CDB06" w:tentative="1">
      <w:start w:val="1"/>
      <w:numFmt w:val="bullet"/>
      <w:lvlText w:val=""/>
      <w:lvlJc w:val="left"/>
      <w:pPr>
        <w:ind w:left="4320" w:hanging="360"/>
      </w:pPr>
      <w:rPr>
        <w:rFonts w:ascii="Wingdings" w:hAnsi="Wingdings" w:hint="default"/>
      </w:rPr>
    </w:lvl>
    <w:lvl w:ilvl="6" w:tplc="31805940" w:tentative="1">
      <w:start w:val="1"/>
      <w:numFmt w:val="bullet"/>
      <w:lvlText w:val=""/>
      <w:lvlJc w:val="left"/>
      <w:pPr>
        <w:ind w:left="5040" w:hanging="360"/>
      </w:pPr>
      <w:rPr>
        <w:rFonts w:ascii="Symbol" w:hAnsi="Symbol" w:hint="default"/>
      </w:rPr>
    </w:lvl>
    <w:lvl w:ilvl="7" w:tplc="486E19BC" w:tentative="1">
      <w:start w:val="1"/>
      <w:numFmt w:val="bullet"/>
      <w:lvlText w:val="o"/>
      <w:lvlJc w:val="left"/>
      <w:pPr>
        <w:ind w:left="5760" w:hanging="360"/>
      </w:pPr>
      <w:rPr>
        <w:rFonts w:ascii="Courier New" w:hAnsi="Courier New" w:cs="Courier New" w:hint="default"/>
      </w:rPr>
    </w:lvl>
    <w:lvl w:ilvl="8" w:tplc="B5180B92" w:tentative="1">
      <w:start w:val="1"/>
      <w:numFmt w:val="bullet"/>
      <w:lvlText w:val=""/>
      <w:lvlJc w:val="left"/>
      <w:pPr>
        <w:ind w:left="6480" w:hanging="360"/>
      </w:pPr>
      <w:rPr>
        <w:rFonts w:ascii="Wingdings" w:hAnsi="Wingdings" w:hint="default"/>
      </w:rPr>
    </w:lvl>
  </w:abstractNum>
  <w:abstractNum w:abstractNumId="245">
    <w:nsid w:val="37113DF1"/>
    <w:multiLevelType w:val="hybridMultilevel"/>
    <w:tmpl w:val="062C12B0"/>
    <w:lvl w:ilvl="0" w:tplc="29702E5A">
      <w:start w:val="1"/>
      <w:numFmt w:val="bullet"/>
      <w:lvlText w:val=""/>
      <w:lvlJc w:val="left"/>
      <w:pPr>
        <w:ind w:left="720" w:hanging="360"/>
      </w:pPr>
      <w:rPr>
        <w:rFonts w:ascii="Symbol" w:hAnsi="Symbol" w:hint="default"/>
      </w:rPr>
    </w:lvl>
    <w:lvl w:ilvl="1" w:tplc="9AE2778C">
      <w:start w:val="1"/>
      <w:numFmt w:val="bullet"/>
      <w:lvlText w:val="o"/>
      <w:lvlJc w:val="left"/>
      <w:pPr>
        <w:ind w:left="1440" w:hanging="360"/>
      </w:pPr>
      <w:rPr>
        <w:rFonts w:ascii="Courier New" w:hAnsi="Courier New" w:cs="Courier New" w:hint="default"/>
      </w:rPr>
    </w:lvl>
    <w:lvl w:ilvl="2" w:tplc="93D26EA4" w:tentative="1">
      <w:start w:val="1"/>
      <w:numFmt w:val="bullet"/>
      <w:lvlText w:val=""/>
      <w:lvlJc w:val="left"/>
      <w:pPr>
        <w:ind w:left="2160" w:hanging="360"/>
      </w:pPr>
      <w:rPr>
        <w:rFonts w:ascii="Wingdings" w:hAnsi="Wingdings" w:hint="default"/>
      </w:rPr>
    </w:lvl>
    <w:lvl w:ilvl="3" w:tplc="1BE457AA" w:tentative="1">
      <w:start w:val="1"/>
      <w:numFmt w:val="bullet"/>
      <w:lvlText w:val=""/>
      <w:lvlJc w:val="left"/>
      <w:pPr>
        <w:ind w:left="2880" w:hanging="360"/>
      </w:pPr>
      <w:rPr>
        <w:rFonts w:ascii="Symbol" w:hAnsi="Symbol" w:hint="default"/>
      </w:rPr>
    </w:lvl>
    <w:lvl w:ilvl="4" w:tplc="A4B64456" w:tentative="1">
      <w:start w:val="1"/>
      <w:numFmt w:val="bullet"/>
      <w:lvlText w:val="o"/>
      <w:lvlJc w:val="left"/>
      <w:pPr>
        <w:ind w:left="3600" w:hanging="360"/>
      </w:pPr>
      <w:rPr>
        <w:rFonts w:ascii="Courier New" w:hAnsi="Courier New" w:cs="Courier New" w:hint="default"/>
      </w:rPr>
    </w:lvl>
    <w:lvl w:ilvl="5" w:tplc="11E00450" w:tentative="1">
      <w:start w:val="1"/>
      <w:numFmt w:val="bullet"/>
      <w:lvlText w:val=""/>
      <w:lvlJc w:val="left"/>
      <w:pPr>
        <w:ind w:left="4320" w:hanging="360"/>
      </w:pPr>
      <w:rPr>
        <w:rFonts w:ascii="Wingdings" w:hAnsi="Wingdings" w:hint="default"/>
      </w:rPr>
    </w:lvl>
    <w:lvl w:ilvl="6" w:tplc="DCE87156" w:tentative="1">
      <w:start w:val="1"/>
      <w:numFmt w:val="bullet"/>
      <w:lvlText w:val=""/>
      <w:lvlJc w:val="left"/>
      <w:pPr>
        <w:ind w:left="5040" w:hanging="360"/>
      </w:pPr>
      <w:rPr>
        <w:rFonts w:ascii="Symbol" w:hAnsi="Symbol" w:hint="default"/>
      </w:rPr>
    </w:lvl>
    <w:lvl w:ilvl="7" w:tplc="724EABD2" w:tentative="1">
      <w:start w:val="1"/>
      <w:numFmt w:val="bullet"/>
      <w:lvlText w:val="o"/>
      <w:lvlJc w:val="left"/>
      <w:pPr>
        <w:ind w:left="5760" w:hanging="360"/>
      </w:pPr>
      <w:rPr>
        <w:rFonts w:ascii="Courier New" w:hAnsi="Courier New" w:cs="Courier New" w:hint="default"/>
      </w:rPr>
    </w:lvl>
    <w:lvl w:ilvl="8" w:tplc="0374B36A" w:tentative="1">
      <w:start w:val="1"/>
      <w:numFmt w:val="bullet"/>
      <w:lvlText w:val=""/>
      <w:lvlJc w:val="left"/>
      <w:pPr>
        <w:ind w:left="6480" w:hanging="360"/>
      </w:pPr>
      <w:rPr>
        <w:rFonts w:ascii="Wingdings" w:hAnsi="Wingdings" w:hint="default"/>
      </w:rPr>
    </w:lvl>
  </w:abstractNum>
  <w:abstractNum w:abstractNumId="246">
    <w:nsid w:val="371E3F65"/>
    <w:multiLevelType w:val="hybridMultilevel"/>
    <w:tmpl w:val="8ADA4076"/>
    <w:lvl w:ilvl="0" w:tplc="4E629126">
      <w:start w:val="1"/>
      <w:numFmt w:val="bullet"/>
      <w:lvlText w:val=""/>
      <w:lvlJc w:val="left"/>
      <w:pPr>
        <w:ind w:left="720" w:hanging="360"/>
      </w:pPr>
      <w:rPr>
        <w:rFonts w:ascii="Symbol" w:hAnsi="Symbol" w:hint="default"/>
      </w:rPr>
    </w:lvl>
    <w:lvl w:ilvl="1" w:tplc="E690D07A">
      <w:start w:val="1"/>
      <w:numFmt w:val="bullet"/>
      <w:lvlText w:val="o"/>
      <w:lvlJc w:val="left"/>
      <w:pPr>
        <w:ind w:left="1440" w:hanging="360"/>
      </w:pPr>
      <w:rPr>
        <w:rFonts w:ascii="Courier New" w:hAnsi="Courier New" w:cs="Courier New" w:hint="default"/>
      </w:rPr>
    </w:lvl>
    <w:lvl w:ilvl="2" w:tplc="7C6CAE22" w:tentative="1">
      <w:start w:val="1"/>
      <w:numFmt w:val="bullet"/>
      <w:lvlText w:val=""/>
      <w:lvlJc w:val="left"/>
      <w:pPr>
        <w:ind w:left="2160" w:hanging="360"/>
      </w:pPr>
      <w:rPr>
        <w:rFonts w:ascii="Wingdings" w:hAnsi="Wingdings" w:hint="default"/>
      </w:rPr>
    </w:lvl>
    <w:lvl w:ilvl="3" w:tplc="F612A57C" w:tentative="1">
      <w:start w:val="1"/>
      <w:numFmt w:val="bullet"/>
      <w:lvlText w:val=""/>
      <w:lvlJc w:val="left"/>
      <w:pPr>
        <w:ind w:left="2880" w:hanging="360"/>
      </w:pPr>
      <w:rPr>
        <w:rFonts w:ascii="Symbol" w:hAnsi="Symbol" w:hint="default"/>
      </w:rPr>
    </w:lvl>
    <w:lvl w:ilvl="4" w:tplc="2222C426" w:tentative="1">
      <w:start w:val="1"/>
      <w:numFmt w:val="bullet"/>
      <w:lvlText w:val="o"/>
      <w:lvlJc w:val="left"/>
      <w:pPr>
        <w:ind w:left="3600" w:hanging="360"/>
      </w:pPr>
      <w:rPr>
        <w:rFonts w:ascii="Courier New" w:hAnsi="Courier New" w:cs="Courier New" w:hint="default"/>
      </w:rPr>
    </w:lvl>
    <w:lvl w:ilvl="5" w:tplc="833C0534" w:tentative="1">
      <w:start w:val="1"/>
      <w:numFmt w:val="bullet"/>
      <w:lvlText w:val=""/>
      <w:lvlJc w:val="left"/>
      <w:pPr>
        <w:ind w:left="4320" w:hanging="360"/>
      </w:pPr>
      <w:rPr>
        <w:rFonts w:ascii="Wingdings" w:hAnsi="Wingdings" w:hint="default"/>
      </w:rPr>
    </w:lvl>
    <w:lvl w:ilvl="6" w:tplc="FB32531A" w:tentative="1">
      <w:start w:val="1"/>
      <w:numFmt w:val="bullet"/>
      <w:lvlText w:val=""/>
      <w:lvlJc w:val="left"/>
      <w:pPr>
        <w:ind w:left="5040" w:hanging="360"/>
      </w:pPr>
      <w:rPr>
        <w:rFonts w:ascii="Symbol" w:hAnsi="Symbol" w:hint="default"/>
      </w:rPr>
    </w:lvl>
    <w:lvl w:ilvl="7" w:tplc="9E6E4904" w:tentative="1">
      <w:start w:val="1"/>
      <w:numFmt w:val="bullet"/>
      <w:lvlText w:val="o"/>
      <w:lvlJc w:val="left"/>
      <w:pPr>
        <w:ind w:left="5760" w:hanging="360"/>
      </w:pPr>
      <w:rPr>
        <w:rFonts w:ascii="Courier New" w:hAnsi="Courier New" w:cs="Courier New" w:hint="default"/>
      </w:rPr>
    </w:lvl>
    <w:lvl w:ilvl="8" w:tplc="6DEC6C8C" w:tentative="1">
      <w:start w:val="1"/>
      <w:numFmt w:val="bullet"/>
      <w:lvlText w:val=""/>
      <w:lvlJc w:val="left"/>
      <w:pPr>
        <w:ind w:left="6480" w:hanging="360"/>
      </w:pPr>
      <w:rPr>
        <w:rFonts w:ascii="Wingdings" w:hAnsi="Wingdings" w:hint="default"/>
      </w:rPr>
    </w:lvl>
  </w:abstractNum>
  <w:abstractNum w:abstractNumId="247">
    <w:nsid w:val="3781175A"/>
    <w:multiLevelType w:val="hybridMultilevel"/>
    <w:tmpl w:val="006A58A0"/>
    <w:lvl w:ilvl="0" w:tplc="632290CA">
      <w:start w:val="1"/>
      <w:numFmt w:val="bullet"/>
      <w:lvlText w:val=""/>
      <w:lvlJc w:val="left"/>
      <w:pPr>
        <w:ind w:left="720" w:hanging="360"/>
      </w:pPr>
      <w:rPr>
        <w:rFonts w:ascii="Symbol" w:hAnsi="Symbol" w:hint="default"/>
      </w:rPr>
    </w:lvl>
    <w:lvl w:ilvl="1" w:tplc="1F763762" w:tentative="1">
      <w:start w:val="1"/>
      <w:numFmt w:val="bullet"/>
      <w:lvlText w:val="o"/>
      <w:lvlJc w:val="left"/>
      <w:pPr>
        <w:ind w:left="1440" w:hanging="360"/>
      </w:pPr>
      <w:rPr>
        <w:rFonts w:ascii="Courier New" w:hAnsi="Courier New" w:cs="Courier New" w:hint="default"/>
      </w:rPr>
    </w:lvl>
    <w:lvl w:ilvl="2" w:tplc="00BA3C50">
      <w:start w:val="1"/>
      <w:numFmt w:val="bullet"/>
      <w:lvlText w:val=""/>
      <w:lvlJc w:val="left"/>
      <w:pPr>
        <w:ind w:left="2160" w:hanging="360"/>
      </w:pPr>
      <w:rPr>
        <w:rFonts w:ascii="Wingdings" w:hAnsi="Wingdings" w:hint="default"/>
      </w:rPr>
    </w:lvl>
    <w:lvl w:ilvl="3" w:tplc="269467D2" w:tentative="1">
      <w:start w:val="1"/>
      <w:numFmt w:val="bullet"/>
      <w:lvlText w:val=""/>
      <w:lvlJc w:val="left"/>
      <w:pPr>
        <w:ind w:left="2880" w:hanging="360"/>
      </w:pPr>
      <w:rPr>
        <w:rFonts w:ascii="Symbol" w:hAnsi="Symbol" w:hint="default"/>
      </w:rPr>
    </w:lvl>
    <w:lvl w:ilvl="4" w:tplc="7436D8FA" w:tentative="1">
      <w:start w:val="1"/>
      <w:numFmt w:val="bullet"/>
      <w:lvlText w:val="o"/>
      <w:lvlJc w:val="left"/>
      <w:pPr>
        <w:ind w:left="3600" w:hanging="360"/>
      </w:pPr>
      <w:rPr>
        <w:rFonts w:ascii="Courier New" w:hAnsi="Courier New" w:cs="Courier New" w:hint="default"/>
      </w:rPr>
    </w:lvl>
    <w:lvl w:ilvl="5" w:tplc="A8D222FC" w:tentative="1">
      <w:start w:val="1"/>
      <w:numFmt w:val="bullet"/>
      <w:lvlText w:val=""/>
      <w:lvlJc w:val="left"/>
      <w:pPr>
        <w:ind w:left="4320" w:hanging="360"/>
      </w:pPr>
      <w:rPr>
        <w:rFonts w:ascii="Wingdings" w:hAnsi="Wingdings" w:hint="default"/>
      </w:rPr>
    </w:lvl>
    <w:lvl w:ilvl="6" w:tplc="A56CC4AC" w:tentative="1">
      <w:start w:val="1"/>
      <w:numFmt w:val="bullet"/>
      <w:lvlText w:val=""/>
      <w:lvlJc w:val="left"/>
      <w:pPr>
        <w:ind w:left="5040" w:hanging="360"/>
      </w:pPr>
      <w:rPr>
        <w:rFonts w:ascii="Symbol" w:hAnsi="Symbol" w:hint="default"/>
      </w:rPr>
    </w:lvl>
    <w:lvl w:ilvl="7" w:tplc="B7D03034" w:tentative="1">
      <w:start w:val="1"/>
      <w:numFmt w:val="bullet"/>
      <w:lvlText w:val="o"/>
      <w:lvlJc w:val="left"/>
      <w:pPr>
        <w:ind w:left="5760" w:hanging="360"/>
      </w:pPr>
      <w:rPr>
        <w:rFonts w:ascii="Courier New" w:hAnsi="Courier New" w:cs="Courier New" w:hint="default"/>
      </w:rPr>
    </w:lvl>
    <w:lvl w:ilvl="8" w:tplc="B2A0528C" w:tentative="1">
      <w:start w:val="1"/>
      <w:numFmt w:val="bullet"/>
      <w:lvlText w:val=""/>
      <w:lvlJc w:val="left"/>
      <w:pPr>
        <w:ind w:left="6480" w:hanging="360"/>
      </w:pPr>
      <w:rPr>
        <w:rFonts w:ascii="Wingdings" w:hAnsi="Wingdings" w:hint="default"/>
      </w:rPr>
    </w:lvl>
  </w:abstractNum>
  <w:abstractNum w:abstractNumId="248">
    <w:nsid w:val="37817F8F"/>
    <w:multiLevelType w:val="hybridMultilevel"/>
    <w:tmpl w:val="A69C37F2"/>
    <w:lvl w:ilvl="0" w:tplc="C3D0B6CA">
      <w:start w:val="1"/>
      <w:numFmt w:val="bullet"/>
      <w:lvlText w:val=""/>
      <w:lvlJc w:val="left"/>
      <w:pPr>
        <w:ind w:left="720" w:hanging="360"/>
      </w:pPr>
      <w:rPr>
        <w:rFonts w:ascii="Symbol" w:hAnsi="Symbol" w:hint="default"/>
      </w:rPr>
    </w:lvl>
    <w:lvl w:ilvl="1" w:tplc="D3ECA0DA" w:tentative="1">
      <w:start w:val="1"/>
      <w:numFmt w:val="bullet"/>
      <w:lvlText w:val="o"/>
      <w:lvlJc w:val="left"/>
      <w:pPr>
        <w:ind w:left="1440" w:hanging="360"/>
      </w:pPr>
      <w:rPr>
        <w:rFonts w:ascii="Courier New" w:hAnsi="Courier New" w:cs="Courier New" w:hint="default"/>
      </w:rPr>
    </w:lvl>
    <w:lvl w:ilvl="2" w:tplc="4DDA2E36">
      <w:start w:val="1"/>
      <w:numFmt w:val="bullet"/>
      <w:lvlText w:val=""/>
      <w:lvlJc w:val="left"/>
      <w:pPr>
        <w:ind w:left="2160" w:hanging="360"/>
      </w:pPr>
      <w:rPr>
        <w:rFonts w:ascii="Wingdings" w:hAnsi="Wingdings" w:hint="default"/>
      </w:rPr>
    </w:lvl>
    <w:lvl w:ilvl="3" w:tplc="2F9A9382" w:tentative="1">
      <w:start w:val="1"/>
      <w:numFmt w:val="bullet"/>
      <w:lvlText w:val=""/>
      <w:lvlJc w:val="left"/>
      <w:pPr>
        <w:ind w:left="2880" w:hanging="360"/>
      </w:pPr>
      <w:rPr>
        <w:rFonts w:ascii="Symbol" w:hAnsi="Symbol" w:hint="default"/>
      </w:rPr>
    </w:lvl>
    <w:lvl w:ilvl="4" w:tplc="6C7C31D4" w:tentative="1">
      <w:start w:val="1"/>
      <w:numFmt w:val="bullet"/>
      <w:lvlText w:val="o"/>
      <w:lvlJc w:val="left"/>
      <w:pPr>
        <w:ind w:left="3600" w:hanging="360"/>
      </w:pPr>
      <w:rPr>
        <w:rFonts w:ascii="Courier New" w:hAnsi="Courier New" w:cs="Courier New" w:hint="default"/>
      </w:rPr>
    </w:lvl>
    <w:lvl w:ilvl="5" w:tplc="F69C8AB6" w:tentative="1">
      <w:start w:val="1"/>
      <w:numFmt w:val="bullet"/>
      <w:lvlText w:val=""/>
      <w:lvlJc w:val="left"/>
      <w:pPr>
        <w:ind w:left="4320" w:hanging="360"/>
      </w:pPr>
      <w:rPr>
        <w:rFonts w:ascii="Wingdings" w:hAnsi="Wingdings" w:hint="default"/>
      </w:rPr>
    </w:lvl>
    <w:lvl w:ilvl="6" w:tplc="E860722E" w:tentative="1">
      <w:start w:val="1"/>
      <w:numFmt w:val="bullet"/>
      <w:lvlText w:val=""/>
      <w:lvlJc w:val="left"/>
      <w:pPr>
        <w:ind w:left="5040" w:hanging="360"/>
      </w:pPr>
      <w:rPr>
        <w:rFonts w:ascii="Symbol" w:hAnsi="Symbol" w:hint="default"/>
      </w:rPr>
    </w:lvl>
    <w:lvl w:ilvl="7" w:tplc="CD9A0FE0" w:tentative="1">
      <w:start w:val="1"/>
      <w:numFmt w:val="bullet"/>
      <w:lvlText w:val="o"/>
      <w:lvlJc w:val="left"/>
      <w:pPr>
        <w:ind w:left="5760" w:hanging="360"/>
      </w:pPr>
      <w:rPr>
        <w:rFonts w:ascii="Courier New" w:hAnsi="Courier New" w:cs="Courier New" w:hint="default"/>
      </w:rPr>
    </w:lvl>
    <w:lvl w:ilvl="8" w:tplc="506EFFE4" w:tentative="1">
      <w:start w:val="1"/>
      <w:numFmt w:val="bullet"/>
      <w:lvlText w:val=""/>
      <w:lvlJc w:val="left"/>
      <w:pPr>
        <w:ind w:left="6480" w:hanging="360"/>
      </w:pPr>
      <w:rPr>
        <w:rFonts w:ascii="Wingdings" w:hAnsi="Wingdings" w:hint="default"/>
      </w:rPr>
    </w:lvl>
  </w:abstractNum>
  <w:abstractNum w:abstractNumId="249">
    <w:nsid w:val="37F14496"/>
    <w:multiLevelType w:val="hybridMultilevel"/>
    <w:tmpl w:val="BEC4DEA0"/>
    <w:lvl w:ilvl="0" w:tplc="277050DC">
      <w:start w:val="1"/>
      <w:numFmt w:val="lowerLetter"/>
      <w:lvlText w:val="(%1)"/>
      <w:lvlJc w:val="left"/>
      <w:pPr>
        <w:ind w:left="165" w:hanging="404"/>
        <w:jc w:val="left"/>
      </w:pPr>
      <w:rPr>
        <w:rFonts w:ascii="Century Schoolbook" w:eastAsia="Century Schoolbook" w:hAnsi="Century Schoolbook" w:cs="Century Schoolbook" w:hint="default"/>
        <w:spacing w:val="-15"/>
        <w:w w:val="100"/>
        <w:sz w:val="24"/>
        <w:szCs w:val="24"/>
      </w:rPr>
    </w:lvl>
    <w:lvl w:ilvl="1" w:tplc="788C09B0">
      <w:start w:val="1"/>
      <w:numFmt w:val="decimal"/>
      <w:lvlText w:val="(%2)"/>
      <w:lvlJc w:val="left"/>
      <w:pPr>
        <w:ind w:left="165" w:hanging="404"/>
        <w:jc w:val="left"/>
      </w:pPr>
      <w:rPr>
        <w:rFonts w:ascii="Century Schoolbook" w:eastAsia="Century Schoolbook" w:hAnsi="Century Schoolbook" w:cs="Century Schoolbook" w:hint="default"/>
        <w:spacing w:val="-15"/>
        <w:w w:val="100"/>
        <w:sz w:val="24"/>
        <w:szCs w:val="24"/>
      </w:rPr>
    </w:lvl>
    <w:lvl w:ilvl="2" w:tplc="0922C982">
      <w:numFmt w:val="bullet"/>
      <w:lvlText w:val="•"/>
      <w:lvlJc w:val="left"/>
      <w:pPr>
        <w:ind w:left="2131" w:hanging="404"/>
      </w:pPr>
      <w:rPr>
        <w:rFonts w:hint="default"/>
      </w:rPr>
    </w:lvl>
    <w:lvl w:ilvl="3" w:tplc="34DE79F4">
      <w:numFmt w:val="bullet"/>
      <w:lvlText w:val="•"/>
      <w:lvlJc w:val="left"/>
      <w:pPr>
        <w:ind w:left="3117" w:hanging="404"/>
      </w:pPr>
      <w:rPr>
        <w:rFonts w:hint="default"/>
      </w:rPr>
    </w:lvl>
    <w:lvl w:ilvl="4" w:tplc="296C8252">
      <w:numFmt w:val="bullet"/>
      <w:lvlText w:val="•"/>
      <w:lvlJc w:val="left"/>
      <w:pPr>
        <w:ind w:left="4103" w:hanging="404"/>
      </w:pPr>
      <w:rPr>
        <w:rFonts w:hint="default"/>
      </w:rPr>
    </w:lvl>
    <w:lvl w:ilvl="5" w:tplc="1844328C">
      <w:numFmt w:val="bullet"/>
      <w:lvlText w:val="•"/>
      <w:lvlJc w:val="left"/>
      <w:pPr>
        <w:ind w:left="5089" w:hanging="404"/>
      </w:pPr>
      <w:rPr>
        <w:rFonts w:hint="default"/>
      </w:rPr>
    </w:lvl>
    <w:lvl w:ilvl="6" w:tplc="A93AACFC">
      <w:numFmt w:val="bullet"/>
      <w:lvlText w:val="•"/>
      <w:lvlJc w:val="left"/>
      <w:pPr>
        <w:ind w:left="6074" w:hanging="404"/>
      </w:pPr>
      <w:rPr>
        <w:rFonts w:hint="default"/>
      </w:rPr>
    </w:lvl>
    <w:lvl w:ilvl="7" w:tplc="C558468E">
      <w:numFmt w:val="bullet"/>
      <w:lvlText w:val="•"/>
      <w:lvlJc w:val="left"/>
      <w:pPr>
        <w:ind w:left="7060" w:hanging="404"/>
      </w:pPr>
      <w:rPr>
        <w:rFonts w:hint="default"/>
      </w:rPr>
    </w:lvl>
    <w:lvl w:ilvl="8" w:tplc="045C891E">
      <w:numFmt w:val="bullet"/>
      <w:lvlText w:val="•"/>
      <w:lvlJc w:val="left"/>
      <w:pPr>
        <w:ind w:left="8046" w:hanging="404"/>
      </w:pPr>
      <w:rPr>
        <w:rFonts w:hint="default"/>
      </w:rPr>
    </w:lvl>
  </w:abstractNum>
  <w:abstractNum w:abstractNumId="250">
    <w:nsid w:val="389438E2"/>
    <w:multiLevelType w:val="hybridMultilevel"/>
    <w:tmpl w:val="01DA7666"/>
    <w:lvl w:ilvl="0" w:tplc="912CC39A">
      <w:start w:val="1"/>
      <w:numFmt w:val="bullet"/>
      <w:lvlText w:val=""/>
      <w:lvlJc w:val="left"/>
      <w:pPr>
        <w:ind w:left="720" w:hanging="360"/>
      </w:pPr>
      <w:rPr>
        <w:rFonts w:ascii="Symbol" w:hAnsi="Symbol" w:hint="default"/>
      </w:rPr>
    </w:lvl>
    <w:lvl w:ilvl="1" w:tplc="8892D32C" w:tentative="1">
      <w:start w:val="1"/>
      <w:numFmt w:val="bullet"/>
      <w:lvlText w:val="o"/>
      <w:lvlJc w:val="left"/>
      <w:pPr>
        <w:ind w:left="1440" w:hanging="360"/>
      </w:pPr>
      <w:rPr>
        <w:rFonts w:ascii="Courier New" w:hAnsi="Courier New" w:cs="Courier New" w:hint="default"/>
      </w:rPr>
    </w:lvl>
    <w:lvl w:ilvl="2" w:tplc="F63CEA44">
      <w:start w:val="1"/>
      <w:numFmt w:val="bullet"/>
      <w:lvlText w:val=""/>
      <w:lvlJc w:val="left"/>
      <w:pPr>
        <w:ind w:left="2160" w:hanging="360"/>
      </w:pPr>
      <w:rPr>
        <w:rFonts w:ascii="Wingdings" w:hAnsi="Wingdings" w:hint="default"/>
      </w:rPr>
    </w:lvl>
    <w:lvl w:ilvl="3" w:tplc="BAFE277C" w:tentative="1">
      <w:start w:val="1"/>
      <w:numFmt w:val="bullet"/>
      <w:lvlText w:val=""/>
      <w:lvlJc w:val="left"/>
      <w:pPr>
        <w:ind w:left="2880" w:hanging="360"/>
      </w:pPr>
      <w:rPr>
        <w:rFonts w:ascii="Symbol" w:hAnsi="Symbol" w:hint="default"/>
      </w:rPr>
    </w:lvl>
    <w:lvl w:ilvl="4" w:tplc="3856A6AE" w:tentative="1">
      <w:start w:val="1"/>
      <w:numFmt w:val="bullet"/>
      <w:lvlText w:val="o"/>
      <w:lvlJc w:val="left"/>
      <w:pPr>
        <w:ind w:left="3600" w:hanging="360"/>
      </w:pPr>
      <w:rPr>
        <w:rFonts w:ascii="Courier New" w:hAnsi="Courier New" w:cs="Courier New" w:hint="default"/>
      </w:rPr>
    </w:lvl>
    <w:lvl w:ilvl="5" w:tplc="03262A66" w:tentative="1">
      <w:start w:val="1"/>
      <w:numFmt w:val="bullet"/>
      <w:lvlText w:val=""/>
      <w:lvlJc w:val="left"/>
      <w:pPr>
        <w:ind w:left="4320" w:hanging="360"/>
      </w:pPr>
      <w:rPr>
        <w:rFonts w:ascii="Wingdings" w:hAnsi="Wingdings" w:hint="default"/>
      </w:rPr>
    </w:lvl>
    <w:lvl w:ilvl="6" w:tplc="153E5010" w:tentative="1">
      <w:start w:val="1"/>
      <w:numFmt w:val="bullet"/>
      <w:lvlText w:val=""/>
      <w:lvlJc w:val="left"/>
      <w:pPr>
        <w:ind w:left="5040" w:hanging="360"/>
      </w:pPr>
      <w:rPr>
        <w:rFonts w:ascii="Symbol" w:hAnsi="Symbol" w:hint="default"/>
      </w:rPr>
    </w:lvl>
    <w:lvl w:ilvl="7" w:tplc="ED28B860" w:tentative="1">
      <w:start w:val="1"/>
      <w:numFmt w:val="bullet"/>
      <w:lvlText w:val="o"/>
      <w:lvlJc w:val="left"/>
      <w:pPr>
        <w:ind w:left="5760" w:hanging="360"/>
      </w:pPr>
      <w:rPr>
        <w:rFonts w:ascii="Courier New" w:hAnsi="Courier New" w:cs="Courier New" w:hint="default"/>
      </w:rPr>
    </w:lvl>
    <w:lvl w:ilvl="8" w:tplc="D97890DE" w:tentative="1">
      <w:start w:val="1"/>
      <w:numFmt w:val="bullet"/>
      <w:lvlText w:val=""/>
      <w:lvlJc w:val="left"/>
      <w:pPr>
        <w:ind w:left="6480" w:hanging="360"/>
      </w:pPr>
      <w:rPr>
        <w:rFonts w:ascii="Wingdings" w:hAnsi="Wingdings" w:hint="default"/>
      </w:rPr>
    </w:lvl>
  </w:abstractNum>
  <w:abstractNum w:abstractNumId="251">
    <w:nsid w:val="38A126C6"/>
    <w:multiLevelType w:val="hybridMultilevel"/>
    <w:tmpl w:val="83A85D68"/>
    <w:lvl w:ilvl="0" w:tplc="FCA02076">
      <w:start w:val="1"/>
      <w:numFmt w:val="bullet"/>
      <w:lvlText w:val=""/>
      <w:lvlJc w:val="left"/>
      <w:pPr>
        <w:ind w:left="720" w:hanging="360"/>
      </w:pPr>
      <w:rPr>
        <w:rFonts w:ascii="Symbol" w:hAnsi="Symbol" w:hint="default"/>
      </w:rPr>
    </w:lvl>
    <w:lvl w:ilvl="1" w:tplc="BDD4E292">
      <w:start w:val="1"/>
      <w:numFmt w:val="bullet"/>
      <w:lvlText w:val="o"/>
      <w:lvlJc w:val="left"/>
      <w:pPr>
        <w:ind w:left="1440" w:hanging="360"/>
      </w:pPr>
      <w:rPr>
        <w:rFonts w:ascii="Courier New" w:hAnsi="Courier New" w:cs="Courier New" w:hint="default"/>
      </w:rPr>
    </w:lvl>
    <w:lvl w:ilvl="2" w:tplc="77427F92" w:tentative="1">
      <w:start w:val="1"/>
      <w:numFmt w:val="bullet"/>
      <w:lvlText w:val=""/>
      <w:lvlJc w:val="left"/>
      <w:pPr>
        <w:ind w:left="2160" w:hanging="360"/>
      </w:pPr>
      <w:rPr>
        <w:rFonts w:ascii="Wingdings" w:hAnsi="Wingdings" w:hint="default"/>
      </w:rPr>
    </w:lvl>
    <w:lvl w:ilvl="3" w:tplc="8E780354" w:tentative="1">
      <w:start w:val="1"/>
      <w:numFmt w:val="bullet"/>
      <w:lvlText w:val=""/>
      <w:lvlJc w:val="left"/>
      <w:pPr>
        <w:ind w:left="2880" w:hanging="360"/>
      </w:pPr>
      <w:rPr>
        <w:rFonts w:ascii="Symbol" w:hAnsi="Symbol" w:hint="default"/>
      </w:rPr>
    </w:lvl>
    <w:lvl w:ilvl="4" w:tplc="F704E318" w:tentative="1">
      <w:start w:val="1"/>
      <w:numFmt w:val="bullet"/>
      <w:lvlText w:val="o"/>
      <w:lvlJc w:val="left"/>
      <w:pPr>
        <w:ind w:left="3600" w:hanging="360"/>
      </w:pPr>
      <w:rPr>
        <w:rFonts w:ascii="Courier New" w:hAnsi="Courier New" w:cs="Courier New" w:hint="default"/>
      </w:rPr>
    </w:lvl>
    <w:lvl w:ilvl="5" w:tplc="9A2E70F8" w:tentative="1">
      <w:start w:val="1"/>
      <w:numFmt w:val="bullet"/>
      <w:lvlText w:val=""/>
      <w:lvlJc w:val="left"/>
      <w:pPr>
        <w:ind w:left="4320" w:hanging="360"/>
      </w:pPr>
      <w:rPr>
        <w:rFonts w:ascii="Wingdings" w:hAnsi="Wingdings" w:hint="default"/>
      </w:rPr>
    </w:lvl>
    <w:lvl w:ilvl="6" w:tplc="3B5C8BD0" w:tentative="1">
      <w:start w:val="1"/>
      <w:numFmt w:val="bullet"/>
      <w:lvlText w:val=""/>
      <w:lvlJc w:val="left"/>
      <w:pPr>
        <w:ind w:left="5040" w:hanging="360"/>
      </w:pPr>
      <w:rPr>
        <w:rFonts w:ascii="Symbol" w:hAnsi="Symbol" w:hint="default"/>
      </w:rPr>
    </w:lvl>
    <w:lvl w:ilvl="7" w:tplc="5044CADE" w:tentative="1">
      <w:start w:val="1"/>
      <w:numFmt w:val="bullet"/>
      <w:lvlText w:val="o"/>
      <w:lvlJc w:val="left"/>
      <w:pPr>
        <w:ind w:left="5760" w:hanging="360"/>
      </w:pPr>
      <w:rPr>
        <w:rFonts w:ascii="Courier New" w:hAnsi="Courier New" w:cs="Courier New" w:hint="default"/>
      </w:rPr>
    </w:lvl>
    <w:lvl w:ilvl="8" w:tplc="3CEEBEF0" w:tentative="1">
      <w:start w:val="1"/>
      <w:numFmt w:val="bullet"/>
      <w:lvlText w:val=""/>
      <w:lvlJc w:val="left"/>
      <w:pPr>
        <w:ind w:left="6480" w:hanging="360"/>
      </w:pPr>
      <w:rPr>
        <w:rFonts w:ascii="Wingdings" w:hAnsi="Wingdings" w:hint="default"/>
      </w:rPr>
    </w:lvl>
  </w:abstractNum>
  <w:abstractNum w:abstractNumId="252">
    <w:nsid w:val="38DE68A0"/>
    <w:multiLevelType w:val="hybridMultilevel"/>
    <w:tmpl w:val="31202316"/>
    <w:lvl w:ilvl="0" w:tplc="4ED49084">
      <w:start w:val="1"/>
      <w:numFmt w:val="bullet"/>
      <w:lvlText w:val=""/>
      <w:lvlJc w:val="left"/>
      <w:pPr>
        <w:ind w:left="720" w:hanging="360"/>
      </w:pPr>
      <w:rPr>
        <w:rFonts w:ascii="Symbol" w:hAnsi="Symbol" w:hint="default"/>
      </w:rPr>
    </w:lvl>
    <w:lvl w:ilvl="1" w:tplc="A1E09320" w:tentative="1">
      <w:start w:val="1"/>
      <w:numFmt w:val="bullet"/>
      <w:lvlText w:val="o"/>
      <w:lvlJc w:val="left"/>
      <w:pPr>
        <w:ind w:left="1440" w:hanging="360"/>
      </w:pPr>
      <w:rPr>
        <w:rFonts w:ascii="Courier New" w:hAnsi="Courier New" w:cs="Courier New" w:hint="default"/>
      </w:rPr>
    </w:lvl>
    <w:lvl w:ilvl="2" w:tplc="B694BCAE">
      <w:start w:val="1"/>
      <w:numFmt w:val="bullet"/>
      <w:lvlText w:val=""/>
      <w:lvlJc w:val="left"/>
      <w:pPr>
        <w:ind w:left="2160" w:hanging="360"/>
      </w:pPr>
      <w:rPr>
        <w:rFonts w:ascii="Wingdings" w:hAnsi="Wingdings" w:hint="default"/>
      </w:rPr>
    </w:lvl>
    <w:lvl w:ilvl="3" w:tplc="D82A4B28" w:tentative="1">
      <w:start w:val="1"/>
      <w:numFmt w:val="bullet"/>
      <w:lvlText w:val=""/>
      <w:lvlJc w:val="left"/>
      <w:pPr>
        <w:ind w:left="2880" w:hanging="360"/>
      </w:pPr>
      <w:rPr>
        <w:rFonts w:ascii="Symbol" w:hAnsi="Symbol" w:hint="default"/>
      </w:rPr>
    </w:lvl>
    <w:lvl w:ilvl="4" w:tplc="8B1893F6" w:tentative="1">
      <w:start w:val="1"/>
      <w:numFmt w:val="bullet"/>
      <w:lvlText w:val="o"/>
      <w:lvlJc w:val="left"/>
      <w:pPr>
        <w:ind w:left="3600" w:hanging="360"/>
      </w:pPr>
      <w:rPr>
        <w:rFonts w:ascii="Courier New" w:hAnsi="Courier New" w:cs="Courier New" w:hint="default"/>
      </w:rPr>
    </w:lvl>
    <w:lvl w:ilvl="5" w:tplc="E3A4AB00" w:tentative="1">
      <w:start w:val="1"/>
      <w:numFmt w:val="bullet"/>
      <w:lvlText w:val=""/>
      <w:lvlJc w:val="left"/>
      <w:pPr>
        <w:ind w:left="4320" w:hanging="360"/>
      </w:pPr>
      <w:rPr>
        <w:rFonts w:ascii="Wingdings" w:hAnsi="Wingdings" w:hint="default"/>
      </w:rPr>
    </w:lvl>
    <w:lvl w:ilvl="6" w:tplc="AB2EAB70" w:tentative="1">
      <w:start w:val="1"/>
      <w:numFmt w:val="bullet"/>
      <w:lvlText w:val=""/>
      <w:lvlJc w:val="left"/>
      <w:pPr>
        <w:ind w:left="5040" w:hanging="360"/>
      </w:pPr>
      <w:rPr>
        <w:rFonts w:ascii="Symbol" w:hAnsi="Symbol" w:hint="default"/>
      </w:rPr>
    </w:lvl>
    <w:lvl w:ilvl="7" w:tplc="6D9A0E82" w:tentative="1">
      <w:start w:val="1"/>
      <w:numFmt w:val="bullet"/>
      <w:lvlText w:val="o"/>
      <w:lvlJc w:val="left"/>
      <w:pPr>
        <w:ind w:left="5760" w:hanging="360"/>
      </w:pPr>
      <w:rPr>
        <w:rFonts w:ascii="Courier New" w:hAnsi="Courier New" w:cs="Courier New" w:hint="default"/>
      </w:rPr>
    </w:lvl>
    <w:lvl w:ilvl="8" w:tplc="F6A81E0C" w:tentative="1">
      <w:start w:val="1"/>
      <w:numFmt w:val="bullet"/>
      <w:lvlText w:val=""/>
      <w:lvlJc w:val="left"/>
      <w:pPr>
        <w:ind w:left="6480" w:hanging="360"/>
      </w:pPr>
      <w:rPr>
        <w:rFonts w:ascii="Wingdings" w:hAnsi="Wingdings" w:hint="default"/>
      </w:rPr>
    </w:lvl>
  </w:abstractNum>
  <w:abstractNum w:abstractNumId="253">
    <w:nsid w:val="38E976D4"/>
    <w:multiLevelType w:val="hybridMultilevel"/>
    <w:tmpl w:val="EC5667DC"/>
    <w:lvl w:ilvl="0" w:tplc="C4F09F5A">
      <w:start w:val="1"/>
      <w:numFmt w:val="bullet"/>
      <w:lvlText w:val=""/>
      <w:lvlJc w:val="left"/>
      <w:pPr>
        <w:ind w:left="720" w:hanging="360"/>
      </w:pPr>
      <w:rPr>
        <w:rFonts w:ascii="Symbol" w:hAnsi="Symbol" w:hint="default"/>
      </w:rPr>
    </w:lvl>
    <w:lvl w:ilvl="1" w:tplc="E0F6E818">
      <w:start w:val="1"/>
      <w:numFmt w:val="bullet"/>
      <w:lvlText w:val="o"/>
      <w:lvlJc w:val="left"/>
      <w:pPr>
        <w:ind w:left="1440" w:hanging="360"/>
      </w:pPr>
      <w:rPr>
        <w:rFonts w:ascii="Courier New" w:hAnsi="Courier New" w:cs="Courier New" w:hint="default"/>
      </w:rPr>
    </w:lvl>
    <w:lvl w:ilvl="2" w:tplc="779890C0" w:tentative="1">
      <w:start w:val="1"/>
      <w:numFmt w:val="bullet"/>
      <w:lvlText w:val=""/>
      <w:lvlJc w:val="left"/>
      <w:pPr>
        <w:ind w:left="2160" w:hanging="360"/>
      </w:pPr>
      <w:rPr>
        <w:rFonts w:ascii="Wingdings" w:hAnsi="Wingdings" w:hint="default"/>
      </w:rPr>
    </w:lvl>
    <w:lvl w:ilvl="3" w:tplc="A96E613A" w:tentative="1">
      <w:start w:val="1"/>
      <w:numFmt w:val="bullet"/>
      <w:lvlText w:val=""/>
      <w:lvlJc w:val="left"/>
      <w:pPr>
        <w:ind w:left="2880" w:hanging="360"/>
      </w:pPr>
      <w:rPr>
        <w:rFonts w:ascii="Symbol" w:hAnsi="Symbol" w:hint="default"/>
      </w:rPr>
    </w:lvl>
    <w:lvl w:ilvl="4" w:tplc="5204BCB0" w:tentative="1">
      <w:start w:val="1"/>
      <w:numFmt w:val="bullet"/>
      <w:lvlText w:val="o"/>
      <w:lvlJc w:val="left"/>
      <w:pPr>
        <w:ind w:left="3600" w:hanging="360"/>
      </w:pPr>
      <w:rPr>
        <w:rFonts w:ascii="Courier New" w:hAnsi="Courier New" w:cs="Courier New" w:hint="default"/>
      </w:rPr>
    </w:lvl>
    <w:lvl w:ilvl="5" w:tplc="3320AE26" w:tentative="1">
      <w:start w:val="1"/>
      <w:numFmt w:val="bullet"/>
      <w:lvlText w:val=""/>
      <w:lvlJc w:val="left"/>
      <w:pPr>
        <w:ind w:left="4320" w:hanging="360"/>
      </w:pPr>
      <w:rPr>
        <w:rFonts w:ascii="Wingdings" w:hAnsi="Wingdings" w:hint="default"/>
      </w:rPr>
    </w:lvl>
    <w:lvl w:ilvl="6" w:tplc="5A8E7AF0" w:tentative="1">
      <w:start w:val="1"/>
      <w:numFmt w:val="bullet"/>
      <w:lvlText w:val=""/>
      <w:lvlJc w:val="left"/>
      <w:pPr>
        <w:ind w:left="5040" w:hanging="360"/>
      </w:pPr>
      <w:rPr>
        <w:rFonts w:ascii="Symbol" w:hAnsi="Symbol" w:hint="default"/>
      </w:rPr>
    </w:lvl>
    <w:lvl w:ilvl="7" w:tplc="C3D2E7E8" w:tentative="1">
      <w:start w:val="1"/>
      <w:numFmt w:val="bullet"/>
      <w:lvlText w:val="o"/>
      <w:lvlJc w:val="left"/>
      <w:pPr>
        <w:ind w:left="5760" w:hanging="360"/>
      </w:pPr>
      <w:rPr>
        <w:rFonts w:ascii="Courier New" w:hAnsi="Courier New" w:cs="Courier New" w:hint="default"/>
      </w:rPr>
    </w:lvl>
    <w:lvl w:ilvl="8" w:tplc="5F6ADA42" w:tentative="1">
      <w:start w:val="1"/>
      <w:numFmt w:val="bullet"/>
      <w:lvlText w:val=""/>
      <w:lvlJc w:val="left"/>
      <w:pPr>
        <w:ind w:left="6480" w:hanging="360"/>
      </w:pPr>
      <w:rPr>
        <w:rFonts w:ascii="Wingdings" w:hAnsi="Wingdings" w:hint="default"/>
      </w:rPr>
    </w:lvl>
  </w:abstractNum>
  <w:abstractNum w:abstractNumId="254">
    <w:nsid w:val="391352B3"/>
    <w:multiLevelType w:val="hybridMultilevel"/>
    <w:tmpl w:val="AB182D1C"/>
    <w:lvl w:ilvl="0" w:tplc="19EA757C">
      <w:start w:val="1"/>
      <w:numFmt w:val="bullet"/>
      <w:lvlText w:val=""/>
      <w:lvlJc w:val="left"/>
      <w:pPr>
        <w:ind w:left="720" w:hanging="360"/>
      </w:pPr>
      <w:rPr>
        <w:rFonts w:ascii="Symbol" w:hAnsi="Symbol" w:hint="default"/>
      </w:rPr>
    </w:lvl>
    <w:lvl w:ilvl="1" w:tplc="745A442A" w:tentative="1">
      <w:start w:val="1"/>
      <w:numFmt w:val="bullet"/>
      <w:lvlText w:val="o"/>
      <w:lvlJc w:val="left"/>
      <w:pPr>
        <w:ind w:left="1440" w:hanging="360"/>
      </w:pPr>
      <w:rPr>
        <w:rFonts w:ascii="Courier New" w:hAnsi="Courier New" w:cs="Courier New" w:hint="default"/>
      </w:rPr>
    </w:lvl>
    <w:lvl w:ilvl="2" w:tplc="5FFCC52E">
      <w:start w:val="1"/>
      <w:numFmt w:val="bullet"/>
      <w:lvlText w:val=""/>
      <w:lvlJc w:val="left"/>
      <w:pPr>
        <w:ind w:left="2160" w:hanging="360"/>
      </w:pPr>
      <w:rPr>
        <w:rFonts w:ascii="Wingdings" w:hAnsi="Wingdings" w:hint="default"/>
      </w:rPr>
    </w:lvl>
    <w:lvl w:ilvl="3" w:tplc="FE54A1C4" w:tentative="1">
      <w:start w:val="1"/>
      <w:numFmt w:val="bullet"/>
      <w:lvlText w:val=""/>
      <w:lvlJc w:val="left"/>
      <w:pPr>
        <w:ind w:left="2880" w:hanging="360"/>
      </w:pPr>
      <w:rPr>
        <w:rFonts w:ascii="Symbol" w:hAnsi="Symbol" w:hint="default"/>
      </w:rPr>
    </w:lvl>
    <w:lvl w:ilvl="4" w:tplc="766C8C1E" w:tentative="1">
      <w:start w:val="1"/>
      <w:numFmt w:val="bullet"/>
      <w:lvlText w:val="o"/>
      <w:lvlJc w:val="left"/>
      <w:pPr>
        <w:ind w:left="3600" w:hanging="360"/>
      </w:pPr>
      <w:rPr>
        <w:rFonts w:ascii="Courier New" w:hAnsi="Courier New" w:cs="Courier New" w:hint="default"/>
      </w:rPr>
    </w:lvl>
    <w:lvl w:ilvl="5" w:tplc="D1DEAD44" w:tentative="1">
      <w:start w:val="1"/>
      <w:numFmt w:val="bullet"/>
      <w:lvlText w:val=""/>
      <w:lvlJc w:val="left"/>
      <w:pPr>
        <w:ind w:left="4320" w:hanging="360"/>
      </w:pPr>
      <w:rPr>
        <w:rFonts w:ascii="Wingdings" w:hAnsi="Wingdings" w:hint="default"/>
      </w:rPr>
    </w:lvl>
    <w:lvl w:ilvl="6" w:tplc="A8206872" w:tentative="1">
      <w:start w:val="1"/>
      <w:numFmt w:val="bullet"/>
      <w:lvlText w:val=""/>
      <w:lvlJc w:val="left"/>
      <w:pPr>
        <w:ind w:left="5040" w:hanging="360"/>
      </w:pPr>
      <w:rPr>
        <w:rFonts w:ascii="Symbol" w:hAnsi="Symbol" w:hint="default"/>
      </w:rPr>
    </w:lvl>
    <w:lvl w:ilvl="7" w:tplc="74AEC088" w:tentative="1">
      <w:start w:val="1"/>
      <w:numFmt w:val="bullet"/>
      <w:lvlText w:val="o"/>
      <w:lvlJc w:val="left"/>
      <w:pPr>
        <w:ind w:left="5760" w:hanging="360"/>
      </w:pPr>
      <w:rPr>
        <w:rFonts w:ascii="Courier New" w:hAnsi="Courier New" w:cs="Courier New" w:hint="default"/>
      </w:rPr>
    </w:lvl>
    <w:lvl w:ilvl="8" w:tplc="BA3C3644" w:tentative="1">
      <w:start w:val="1"/>
      <w:numFmt w:val="bullet"/>
      <w:lvlText w:val=""/>
      <w:lvlJc w:val="left"/>
      <w:pPr>
        <w:ind w:left="6480" w:hanging="360"/>
      </w:pPr>
      <w:rPr>
        <w:rFonts w:ascii="Wingdings" w:hAnsi="Wingdings" w:hint="default"/>
      </w:rPr>
    </w:lvl>
  </w:abstractNum>
  <w:abstractNum w:abstractNumId="255">
    <w:nsid w:val="391E02AD"/>
    <w:multiLevelType w:val="hybridMultilevel"/>
    <w:tmpl w:val="9780AC1E"/>
    <w:lvl w:ilvl="0" w:tplc="8DF0BF6E">
      <w:start w:val="1"/>
      <w:numFmt w:val="bullet"/>
      <w:lvlText w:val=""/>
      <w:lvlJc w:val="left"/>
      <w:pPr>
        <w:ind w:left="720" w:hanging="360"/>
      </w:pPr>
      <w:rPr>
        <w:rFonts w:ascii="Symbol" w:hAnsi="Symbol" w:hint="default"/>
      </w:rPr>
    </w:lvl>
    <w:lvl w:ilvl="1" w:tplc="8B6058C8">
      <w:start w:val="1"/>
      <w:numFmt w:val="bullet"/>
      <w:lvlText w:val="o"/>
      <w:lvlJc w:val="left"/>
      <w:pPr>
        <w:ind w:left="1440" w:hanging="360"/>
      </w:pPr>
      <w:rPr>
        <w:rFonts w:ascii="Courier New" w:hAnsi="Courier New" w:cs="Courier New" w:hint="default"/>
      </w:rPr>
    </w:lvl>
    <w:lvl w:ilvl="2" w:tplc="64A81DDE" w:tentative="1">
      <w:start w:val="1"/>
      <w:numFmt w:val="bullet"/>
      <w:lvlText w:val=""/>
      <w:lvlJc w:val="left"/>
      <w:pPr>
        <w:ind w:left="2160" w:hanging="360"/>
      </w:pPr>
      <w:rPr>
        <w:rFonts w:ascii="Wingdings" w:hAnsi="Wingdings" w:hint="default"/>
      </w:rPr>
    </w:lvl>
    <w:lvl w:ilvl="3" w:tplc="595A48E8" w:tentative="1">
      <w:start w:val="1"/>
      <w:numFmt w:val="bullet"/>
      <w:lvlText w:val=""/>
      <w:lvlJc w:val="left"/>
      <w:pPr>
        <w:ind w:left="2880" w:hanging="360"/>
      </w:pPr>
      <w:rPr>
        <w:rFonts w:ascii="Symbol" w:hAnsi="Symbol" w:hint="default"/>
      </w:rPr>
    </w:lvl>
    <w:lvl w:ilvl="4" w:tplc="725A72A2" w:tentative="1">
      <w:start w:val="1"/>
      <w:numFmt w:val="bullet"/>
      <w:lvlText w:val="o"/>
      <w:lvlJc w:val="left"/>
      <w:pPr>
        <w:ind w:left="3600" w:hanging="360"/>
      </w:pPr>
      <w:rPr>
        <w:rFonts w:ascii="Courier New" w:hAnsi="Courier New" w:cs="Courier New" w:hint="default"/>
      </w:rPr>
    </w:lvl>
    <w:lvl w:ilvl="5" w:tplc="21F03F6A" w:tentative="1">
      <w:start w:val="1"/>
      <w:numFmt w:val="bullet"/>
      <w:lvlText w:val=""/>
      <w:lvlJc w:val="left"/>
      <w:pPr>
        <w:ind w:left="4320" w:hanging="360"/>
      </w:pPr>
      <w:rPr>
        <w:rFonts w:ascii="Wingdings" w:hAnsi="Wingdings" w:hint="default"/>
      </w:rPr>
    </w:lvl>
    <w:lvl w:ilvl="6" w:tplc="482AF9DA" w:tentative="1">
      <w:start w:val="1"/>
      <w:numFmt w:val="bullet"/>
      <w:lvlText w:val=""/>
      <w:lvlJc w:val="left"/>
      <w:pPr>
        <w:ind w:left="5040" w:hanging="360"/>
      </w:pPr>
      <w:rPr>
        <w:rFonts w:ascii="Symbol" w:hAnsi="Symbol" w:hint="default"/>
      </w:rPr>
    </w:lvl>
    <w:lvl w:ilvl="7" w:tplc="D4CC0C74" w:tentative="1">
      <w:start w:val="1"/>
      <w:numFmt w:val="bullet"/>
      <w:lvlText w:val="o"/>
      <w:lvlJc w:val="left"/>
      <w:pPr>
        <w:ind w:left="5760" w:hanging="360"/>
      </w:pPr>
      <w:rPr>
        <w:rFonts w:ascii="Courier New" w:hAnsi="Courier New" w:cs="Courier New" w:hint="default"/>
      </w:rPr>
    </w:lvl>
    <w:lvl w:ilvl="8" w:tplc="18D86D8E" w:tentative="1">
      <w:start w:val="1"/>
      <w:numFmt w:val="bullet"/>
      <w:lvlText w:val=""/>
      <w:lvlJc w:val="left"/>
      <w:pPr>
        <w:ind w:left="6480" w:hanging="360"/>
      </w:pPr>
      <w:rPr>
        <w:rFonts w:ascii="Wingdings" w:hAnsi="Wingdings" w:hint="default"/>
      </w:rPr>
    </w:lvl>
  </w:abstractNum>
  <w:abstractNum w:abstractNumId="256">
    <w:nsid w:val="398559DF"/>
    <w:multiLevelType w:val="hybridMultilevel"/>
    <w:tmpl w:val="37E488DC"/>
    <w:lvl w:ilvl="0" w:tplc="C1BE09E8">
      <w:start w:val="1"/>
      <w:numFmt w:val="bullet"/>
      <w:lvlText w:val=""/>
      <w:lvlJc w:val="left"/>
      <w:pPr>
        <w:ind w:left="720" w:hanging="360"/>
      </w:pPr>
      <w:rPr>
        <w:rFonts w:ascii="Symbol" w:hAnsi="Symbol" w:hint="default"/>
      </w:rPr>
    </w:lvl>
    <w:lvl w:ilvl="1" w:tplc="4378AD20" w:tentative="1">
      <w:start w:val="1"/>
      <w:numFmt w:val="bullet"/>
      <w:lvlText w:val="o"/>
      <w:lvlJc w:val="left"/>
      <w:pPr>
        <w:ind w:left="1440" w:hanging="360"/>
      </w:pPr>
      <w:rPr>
        <w:rFonts w:ascii="Courier New" w:hAnsi="Courier New" w:cs="Courier New" w:hint="default"/>
      </w:rPr>
    </w:lvl>
    <w:lvl w:ilvl="2" w:tplc="421EEFE2">
      <w:start w:val="1"/>
      <w:numFmt w:val="bullet"/>
      <w:lvlText w:val=""/>
      <w:lvlJc w:val="left"/>
      <w:pPr>
        <w:ind w:left="2160" w:hanging="360"/>
      </w:pPr>
      <w:rPr>
        <w:rFonts w:ascii="Wingdings" w:hAnsi="Wingdings" w:hint="default"/>
      </w:rPr>
    </w:lvl>
    <w:lvl w:ilvl="3" w:tplc="4D54EFC2" w:tentative="1">
      <w:start w:val="1"/>
      <w:numFmt w:val="bullet"/>
      <w:lvlText w:val=""/>
      <w:lvlJc w:val="left"/>
      <w:pPr>
        <w:ind w:left="2880" w:hanging="360"/>
      </w:pPr>
      <w:rPr>
        <w:rFonts w:ascii="Symbol" w:hAnsi="Symbol" w:hint="default"/>
      </w:rPr>
    </w:lvl>
    <w:lvl w:ilvl="4" w:tplc="77F8D5EE" w:tentative="1">
      <w:start w:val="1"/>
      <w:numFmt w:val="bullet"/>
      <w:lvlText w:val="o"/>
      <w:lvlJc w:val="left"/>
      <w:pPr>
        <w:ind w:left="3600" w:hanging="360"/>
      </w:pPr>
      <w:rPr>
        <w:rFonts w:ascii="Courier New" w:hAnsi="Courier New" w:cs="Courier New" w:hint="default"/>
      </w:rPr>
    </w:lvl>
    <w:lvl w:ilvl="5" w:tplc="B828529C" w:tentative="1">
      <w:start w:val="1"/>
      <w:numFmt w:val="bullet"/>
      <w:lvlText w:val=""/>
      <w:lvlJc w:val="left"/>
      <w:pPr>
        <w:ind w:left="4320" w:hanging="360"/>
      </w:pPr>
      <w:rPr>
        <w:rFonts w:ascii="Wingdings" w:hAnsi="Wingdings" w:hint="default"/>
      </w:rPr>
    </w:lvl>
    <w:lvl w:ilvl="6" w:tplc="B1BAD9B4" w:tentative="1">
      <w:start w:val="1"/>
      <w:numFmt w:val="bullet"/>
      <w:lvlText w:val=""/>
      <w:lvlJc w:val="left"/>
      <w:pPr>
        <w:ind w:left="5040" w:hanging="360"/>
      </w:pPr>
      <w:rPr>
        <w:rFonts w:ascii="Symbol" w:hAnsi="Symbol" w:hint="default"/>
      </w:rPr>
    </w:lvl>
    <w:lvl w:ilvl="7" w:tplc="67F6E6D6" w:tentative="1">
      <w:start w:val="1"/>
      <w:numFmt w:val="bullet"/>
      <w:lvlText w:val="o"/>
      <w:lvlJc w:val="left"/>
      <w:pPr>
        <w:ind w:left="5760" w:hanging="360"/>
      </w:pPr>
      <w:rPr>
        <w:rFonts w:ascii="Courier New" w:hAnsi="Courier New" w:cs="Courier New" w:hint="default"/>
      </w:rPr>
    </w:lvl>
    <w:lvl w:ilvl="8" w:tplc="5D72608A" w:tentative="1">
      <w:start w:val="1"/>
      <w:numFmt w:val="bullet"/>
      <w:lvlText w:val=""/>
      <w:lvlJc w:val="left"/>
      <w:pPr>
        <w:ind w:left="6480" w:hanging="360"/>
      </w:pPr>
      <w:rPr>
        <w:rFonts w:ascii="Wingdings" w:hAnsi="Wingdings" w:hint="default"/>
      </w:rPr>
    </w:lvl>
  </w:abstractNum>
  <w:abstractNum w:abstractNumId="257">
    <w:nsid w:val="39CD24A1"/>
    <w:multiLevelType w:val="hybridMultilevel"/>
    <w:tmpl w:val="BAE68896"/>
    <w:lvl w:ilvl="0" w:tplc="581A74D0">
      <w:start w:val="1"/>
      <w:numFmt w:val="bullet"/>
      <w:lvlText w:val=""/>
      <w:lvlJc w:val="left"/>
      <w:pPr>
        <w:ind w:left="720" w:hanging="360"/>
      </w:pPr>
      <w:rPr>
        <w:rFonts w:ascii="Symbol" w:hAnsi="Symbol" w:hint="default"/>
      </w:rPr>
    </w:lvl>
    <w:lvl w:ilvl="1" w:tplc="BA20D068" w:tentative="1">
      <w:start w:val="1"/>
      <w:numFmt w:val="bullet"/>
      <w:lvlText w:val="o"/>
      <w:lvlJc w:val="left"/>
      <w:pPr>
        <w:ind w:left="1440" w:hanging="360"/>
      </w:pPr>
      <w:rPr>
        <w:rFonts w:ascii="Courier New" w:hAnsi="Courier New" w:cs="Courier New" w:hint="default"/>
      </w:rPr>
    </w:lvl>
    <w:lvl w:ilvl="2" w:tplc="9A58B072">
      <w:start w:val="1"/>
      <w:numFmt w:val="bullet"/>
      <w:lvlText w:val=""/>
      <w:lvlJc w:val="left"/>
      <w:pPr>
        <w:ind w:left="2160" w:hanging="360"/>
      </w:pPr>
      <w:rPr>
        <w:rFonts w:ascii="Wingdings" w:hAnsi="Wingdings" w:hint="default"/>
      </w:rPr>
    </w:lvl>
    <w:lvl w:ilvl="3" w:tplc="BB6A4330" w:tentative="1">
      <w:start w:val="1"/>
      <w:numFmt w:val="bullet"/>
      <w:lvlText w:val=""/>
      <w:lvlJc w:val="left"/>
      <w:pPr>
        <w:ind w:left="2880" w:hanging="360"/>
      </w:pPr>
      <w:rPr>
        <w:rFonts w:ascii="Symbol" w:hAnsi="Symbol" w:hint="default"/>
      </w:rPr>
    </w:lvl>
    <w:lvl w:ilvl="4" w:tplc="1518944A" w:tentative="1">
      <w:start w:val="1"/>
      <w:numFmt w:val="bullet"/>
      <w:lvlText w:val="o"/>
      <w:lvlJc w:val="left"/>
      <w:pPr>
        <w:ind w:left="3600" w:hanging="360"/>
      </w:pPr>
      <w:rPr>
        <w:rFonts w:ascii="Courier New" w:hAnsi="Courier New" w:cs="Courier New" w:hint="default"/>
      </w:rPr>
    </w:lvl>
    <w:lvl w:ilvl="5" w:tplc="79B8227E" w:tentative="1">
      <w:start w:val="1"/>
      <w:numFmt w:val="bullet"/>
      <w:lvlText w:val=""/>
      <w:lvlJc w:val="left"/>
      <w:pPr>
        <w:ind w:left="4320" w:hanging="360"/>
      </w:pPr>
      <w:rPr>
        <w:rFonts w:ascii="Wingdings" w:hAnsi="Wingdings" w:hint="default"/>
      </w:rPr>
    </w:lvl>
    <w:lvl w:ilvl="6" w:tplc="87903A50" w:tentative="1">
      <w:start w:val="1"/>
      <w:numFmt w:val="bullet"/>
      <w:lvlText w:val=""/>
      <w:lvlJc w:val="left"/>
      <w:pPr>
        <w:ind w:left="5040" w:hanging="360"/>
      </w:pPr>
      <w:rPr>
        <w:rFonts w:ascii="Symbol" w:hAnsi="Symbol" w:hint="default"/>
      </w:rPr>
    </w:lvl>
    <w:lvl w:ilvl="7" w:tplc="6066C0A0" w:tentative="1">
      <w:start w:val="1"/>
      <w:numFmt w:val="bullet"/>
      <w:lvlText w:val="o"/>
      <w:lvlJc w:val="left"/>
      <w:pPr>
        <w:ind w:left="5760" w:hanging="360"/>
      </w:pPr>
      <w:rPr>
        <w:rFonts w:ascii="Courier New" w:hAnsi="Courier New" w:cs="Courier New" w:hint="default"/>
      </w:rPr>
    </w:lvl>
    <w:lvl w:ilvl="8" w:tplc="74988A3C" w:tentative="1">
      <w:start w:val="1"/>
      <w:numFmt w:val="bullet"/>
      <w:lvlText w:val=""/>
      <w:lvlJc w:val="left"/>
      <w:pPr>
        <w:ind w:left="6480" w:hanging="360"/>
      </w:pPr>
      <w:rPr>
        <w:rFonts w:ascii="Wingdings" w:hAnsi="Wingdings" w:hint="default"/>
      </w:rPr>
    </w:lvl>
  </w:abstractNum>
  <w:abstractNum w:abstractNumId="258">
    <w:nsid w:val="39DB4274"/>
    <w:multiLevelType w:val="hybridMultilevel"/>
    <w:tmpl w:val="3AE2840C"/>
    <w:lvl w:ilvl="0" w:tplc="2AAC8DCC">
      <w:start w:val="1"/>
      <w:numFmt w:val="bullet"/>
      <w:lvlText w:val=""/>
      <w:lvlJc w:val="left"/>
      <w:pPr>
        <w:ind w:left="720" w:hanging="360"/>
      </w:pPr>
      <w:rPr>
        <w:rFonts w:ascii="Symbol" w:hAnsi="Symbol" w:hint="default"/>
      </w:rPr>
    </w:lvl>
    <w:lvl w:ilvl="1" w:tplc="44A8756C">
      <w:start w:val="1"/>
      <w:numFmt w:val="bullet"/>
      <w:lvlText w:val="o"/>
      <w:lvlJc w:val="left"/>
      <w:pPr>
        <w:ind w:left="1440" w:hanging="360"/>
      </w:pPr>
      <w:rPr>
        <w:rFonts w:ascii="Courier New" w:hAnsi="Courier New" w:cs="Courier New" w:hint="default"/>
      </w:rPr>
    </w:lvl>
    <w:lvl w:ilvl="2" w:tplc="144E40C8" w:tentative="1">
      <w:start w:val="1"/>
      <w:numFmt w:val="bullet"/>
      <w:lvlText w:val=""/>
      <w:lvlJc w:val="left"/>
      <w:pPr>
        <w:ind w:left="2160" w:hanging="360"/>
      </w:pPr>
      <w:rPr>
        <w:rFonts w:ascii="Wingdings" w:hAnsi="Wingdings" w:hint="default"/>
      </w:rPr>
    </w:lvl>
    <w:lvl w:ilvl="3" w:tplc="A6A824E0" w:tentative="1">
      <w:start w:val="1"/>
      <w:numFmt w:val="bullet"/>
      <w:lvlText w:val=""/>
      <w:lvlJc w:val="left"/>
      <w:pPr>
        <w:ind w:left="2880" w:hanging="360"/>
      </w:pPr>
      <w:rPr>
        <w:rFonts w:ascii="Symbol" w:hAnsi="Symbol" w:hint="default"/>
      </w:rPr>
    </w:lvl>
    <w:lvl w:ilvl="4" w:tplc="0C66E606" w:tentative="1">
      <w:start w:val="1"/>
      <w:numFmt w:val="bullet"/>
      <w:lvlText w:val="o"/>
      <w:lvlJc w:val="left"/>
      <w:pPr>
        <w:ind w:left="3600" w:hanging="360"/>
      </w:pPr>
      <w:rPr>
        <w:rFonts w:ascii="Courier New" w:hAnsi="Courier New" w:cs="Courier New" w:hint="default"/>
      </w:rPr>
    </w:lvl>
    <w:lvl w:ilvl="5" w:tplc="FBA48C34" w:tentative="1">
      <w:start w:val="1"/>
      <w:numFmt w:val="bullet"/>
      <w:lvlText w:val=""/>
      <w:lvlJc w:val="left"/>
      <w:pPr>
        <w:ind w:left="4320" w:hanging="360"/>
      </w:pPr>
      <w:rPr>
        <w:rFonts w:ascii="Wingdings" w:hAnsi="Wingdings" w:hint="default"/>
      </w:rPr>
    </w:lvl>
    <w:lvl w:ilvl="6" w:tplc="48BE0E56" w:tentative="1">
      <w:start w:val="1"/>
      <w:numFmt w:val="bullet"/>
      <w:lvlText w:val=""/>
      <w:lvlJc w:val="left"/>
      <w:pPr>
        <w:ind w:left="5040" w:hanging="360"/>
      </w:pPr>
      <w:rPr>
        <w:rFonts w:ascii="Symbol" w:hAnsi="Symbol" w:hint="default"/>
      </w:rPr>
    </w:lvl>
    <w:lvl w:ilvl="7" w:tplc="515CAEC8" w:tentative="1">
      <w:start w:val="1"/>
      <w:numFmt w:val="bullet"/>
      <w:lvlText w:val="o"/>
      <w:lvlJc w:val="left"/>
      <w:pPr>
        <w:ind w:left="5760" w:hanging="360"/>
      </w:pPr>
      <w:rPr>
        <w:rFonts w:ascii="Courier New" w:hAnsi="Courier New" w:cs="Courier New" w:hint="default"/>
      </w:rPr>
    </w:lvl>
    <w:lvl w:ilvl="8" w:tplc="A8EE4B5E" w:tentative="1">
      <w:start w:val="1"/>
      <w:numFmt w:val="bullet"/>
      <w:lvlText w:val=""/>
      <w:lvlJc w:val="left"/>
      <w:pPr>
        <w:ind w:left="6480" w:hanging="360"/>
      </w:pPr>
      <w:rPr>
        <w:rFonts w:ascii="Wingdings" w:hAnsi="Wingdings" w:hint="default"/>
      </w:rPr>
    </w:lvl>
  </w:abstractNum>
  <w:abstractNum w:abstractNumId="259">
    <w:nsid w:val="39FB0C6A"/>
    <w:multiLevelType w:val="hybridMultilevel"/>
    <w:tmpl w:val="FD626230"/>
    <w:lvl w:ilvl="0" w:tplc="4CFE3E8C">
      <w:start w:val="1"/>
      <w:numFmt w:val="bullet"/>
      <w:lvlText w:val=""/>
      <w:lvlJc w:val="left"/>
      <w:pPr>
        <w:ind w:left="720" w:hanging="360"/>
      </w:pPr>
      <w:rPr>
        <w:rFonts w:ascii="Symbol" w:hAnsi="Symbol" w:hint="default"/>
      </w:rPr>
    </w:lvl>
    <w:lvl w:ilvl="1" w:tplc="D3D8C54A">
      <w:start w:val="1"/>
      <w:numFmt w:val="bullet"/>
      <w:lvlText w:val="o"/>
      <w:lvlJc w:val="left"/>
      <w:pPr>
        <w:ind w:left="1440" w:hanging="360"/>
      </w:pPr>
      <w:rPr>
        <w:rFonts w:ascii="Courier New" w:hAnsi="Courier New" w:cs="Courier New" w:hint="default"/>
      </w:rPr>
    </w:lvl>
    <w:lvl w:ilvl="2" w:tplc="6502623C" w:tentative="1">
      <w:start w:val="1"/>
      <w:numFmt w:val="bullet"/>
      <w:lvlText w:val=""/>
      <w:lvlJc w:val="left"/>
      <w:pPr>
        <w:ind w:left="2160" w:hanging="360"/>
      </w:pPr>
      <w:rPr>
        <w:rFonts w:ascii="Wingdings" w:hAnsi="Wingdings" w:hint="default"/>
      </w:rPr>
    </w:lvl>
    <w:lvl w:ilvl="3" w:tplc="2954EC98" w:tentative="1">
      <w:start w:val="1"/>
      <w:numFmt w:val="bullet"/>
      <w:lvlText w:val=""/>
      <w:lvlJc w:val="left"/>
      <w:pPr>
        <w:ind w:left="2880" w:hanging="360"/>
      </w:pPr>
      <w:rPr>
        <w:rFonts w:ascii="Symbol" w:hAnsi="Symbol" w:hint="default"/>
      </w:rPr>
    </w:lvl>
    <w:lvl w:ilvl="4" w:tplc="3CBA0780" w:tentative="1">
      <w:start w:val="1"/>
      <w:numFmt w:val="bullet"/>
      <w:lvlText w:val="o"/>
      <w:lvlJc w:val="left"/>
      <w:pPr>
        <w:ind w:left="3600" w:hanging="360"/>
      </w:pPr>
      <w:rPr>
        <w:rFonts w:ascii="Courier New" w:hAnsi="Courier New" w:cs="Courier New" w:hint="default"/>
      </w:rPr>
    </w:lvl>
    <w:lvl w:ilvl="5" w:tplc="3DECE974" w:tentative="1">
      <w:start w:val="1"/>
      <w:numFmt w:val="bullet"/>
      <w:lvlText w:val=""/>
      <w:lvlJc w:val="left"/>
      <w:pPr>
        <w:ind w:left="4320" w:hanging="360"/>
      </w:pPr>
      <w:rPr>
        <w:rFonts w:ascii="Wingdings" w:hAnsi="Wingdings" w:hint="default"/>
      </w:rPr>
    </w:lvl>
    <w:lvl w:ilvl="6" w:tplc="9402A6DA" w:tentative="1">
      <w:start w:val="1"/>
      <w:numFmt w:val="bullet"/>
      <w:lvlText w:val=""/>
      <w:lvlJc w:val="left"/>
      <w:pPr>
        <w:ind w:left="5040" w:hanging="360"/>
      </w:pPr>
      <w:rPr>
        <w:rFonts w:ascii="Symbol" w:hAnsi="Symbol" w:hint="default"/>
      </w:rPr>
    </w:lvl>
    <w:lvl w:ilvl="7" w:tplc="76287728" w:tentative="1">
      <w:start w:val="1"/>
      <w:numFmt w:val="bullet"/>
      <w:lvlText w:val="o"/>
      <w:lvlJc w:val="left"/>
      <w:pPr>
        <w:ind w:left="5760" w:hanging="360"/>
      </w:pPr>
      <w:rPr>
        <w:rFonts w:ascii="Courier New" w:hAnsi="Courier New" w:cs="Courier New" w:hint="default"/>
      </w:rPr>
    </w:lvl>
    <w:lvl w:ilvl="8" w:tplc="A5402028" w:tentative="1">
      <w:start w:val="1"/>
      <w:numFmt w:val="bullet"/>
      <w:lvlText w:val=""/>
      <w:lvlJc w:val="left"/>
      <w:pPr>
        <w:ind w:left="6480" w:hanging="360"/>
      </w:pPr>
      <w:rPr>
        <w:rFonts w:ascii="Wingdings" w:hAnsi="Wingdings" w:hint="default"/>
      </w:rPr>
    </w:lvl>
  </w:abstractNum>
  <w:abstractNum w:abstractNumId="260">
    <w:nsid w:val="3A7E2F47"/>
    <w:multiLevelType w:val="hybridMultilevel"/>
    <w:tmpl w:val="E2C2CC0C"/>
    <w:lvl w:ilvl="0" w:tplc="9D6CD39E">
      <w:start w:val="1"/>
      <w:numFmt w:val="bullet"/>
      <w:lvlText w:val=""/>
      <w:lvlJc w:val="left"/>
      <w:pPr>
        <w:ind w:left="720" w:hanging="360"/>
      </w:pPr>
      <w:rPr>
        <w:rFonts w:ascii="Symbol" w:hAnsi="Symbol" w:hint="default"/>
      </w:rPr>
    </w:lvl>
    <w:lvl w:ilvl="1" w:tplc="E55EE7EA" w:tentative="1">
      <w:start w:val="1"/>
      <w:numFmt w:val="bullet"/>
      <w:lvlText w:val="o"/>
      <w:lvlJc w:val="left"/>
      <w:pPr>
        <w:ind w:left="1440" w:hanging="360"/>
      </w:pPr>
      <w:rPr>
        <w:rFonts w:ascii="Courier New" w:hAnsi="Courier New" w:cs="Courier New" w:hint="default"/>
      </w:rPr>
    </w:lvl>
    <w:lvl w:ilvl="2" w:tplc="780E529C">
      <w:start w:val="1"/>
      <w:numFmt w:val="bullet"/>
      <w:lvlText w:val=""/>
      <w:lvlJc w:val="left"/>
      <w:pPr>
        <w:ind w:left="2160" w:hanging="360"/>
      </w:pPr>
      <w:rPr>
        <w:rFonts w:ascii="Wingdings" w:hAnsi="Wingdings" w:hint="default"/>
      </w:rPr>
    </w:lvl>
    <w:lvl w:ilvl="3" w:tplc="A2CA8A94" w:tentative="1">
      <w:start w:val="1"/>
      <w:numFmt w:val="bullet"/>
      <w:lvlText w:val=""/>
      <w:lvlJc w:val="left"/>
      <w:pPr>
        <w:ind w:left="2880" w:hanging="360"/>
      </w:pPr>
      <w:rPr>
        <w:rFonts w:ascii="Symbol" w:hAnsi="Symbol" w:hint="default"/>
      </w:rPr>
    </w:lvl>
    <w:lvl w:ilvl="4" w:tplc="EFF63BC6" w:tentative="1">
      <w:start w:val="1"/>
      <w:numFmt w:val="bullet"/>
      <w:lvlText w:val="o"/>
      <w:lvlJc w:val="left"/>
      <w:pPr>
        <w:ind w:left="3600" w:hanging="360"/>
      </w:pPr>
      <w:rPr>
        <w:rFonts w:ascii="Courier New" w:hAnsi="Courier New" w:cs="Courier New" w:hint="default"/>
      </w:rPr>
    </w:lvl>
    <w:lvl w:ilvl="5" w:tplc="A1C46AD6" w:tentative="1">
      <w:start w:val="1"/>
      <w:numFmt w:val="bullet"/>
      <w:lvlText w:val=""/>
      <w:lvlJc w:val="left"/>
      <w:pPr>
        <w:ind w:left="4320" w:hanging="360"/>
      </w:pPr>
      <w:rPr>
        <w:rFonts w:ascii="Wingdings" w:hAnsi="Wingdings" w:hint="default"/>
      </w:rPr>
    </w:lvl>
    <w:lvl w:ilvl="6" w:tplc="24CE3942" w:tentative="1">
      <w:start w:val="1"/>
      <w:numFmt w:val="bullet"/>
      <w:lvlText w:val=""/>
      <w:lvlJc w:val="left"/>
      <w:pPr>
        <w:ind w:left="5040" w:hanging="360"/>
      </w:pPr>
      <w:rPr>
        <w:rFonts w:ascii="Symbol" w:hAnsi="Symbol" w:hint="default"/>
      </w:rPr>
    </w:lvl>
    <w:lvl w:ilvl="7" w:tplc="E0E40C56" w:tentative="1">
      <w:start w:val="1"/>
      <w:numFmt w:val="bullet"/>
      <w:lvlText w:val="o"/>
      <w:lvlJc w:val="left"/>
      <w:pPr>
        <w:ind w:left="5760" w:hanging="360"/>
      </w:pPr>
      <w:rPr>
        <w:rFonts w:ascii="Courier New" w:hAnsi="Courier New" w:cs="Courier New" w:hint="default"/>
      </w:rPr>
    </w:lvl>
    <w:lvl w:ilvl="8" w:tplc="80A2574C" w:tentative="1">
      <w:start w:val="1"/>
      <w:numFmt w:val="bullet"/>
      <w:lvlText w:val=""/>
      <w:lvlJc w:val="left"/>
      <w:pPr>
        <w:ind w:left="6480" w:hanging="360"/>
      </w:pPr>
      <w:rPr>
        <w:rFonts w:ascii="Wingdings" w:hAnsi="Wingdings" w:hint="default"/>
      </w:rPr>
    </w:lvl>
  </w:abstractNum>
  <w:abstractNum w:abstractNumId="261">
    <w:nsid w:val="3AFE680D"/>
    <w:multiLevelType w:val="hybridMultilevel"/>
    <w:tmpl w:val="05422724"/>
    <w:lvl w:ilvl="0" w:tplc="0BCCEB3E">
      <w:start w:val="1"/>
      <w:numFmt w:val="bullet"/>
      <w:lvlText w:val=""/>
      <w:lvlJc w:val="left"/>
      <w:pPr>
        <w:ind w:left="720" w:hanging="360"/>
      </w:pPr>
      <w:rPr>
        <w:rFonts w:ascii="Symbol" w:hAnsi="Symbol" w:hint="default"/>
      </w:rPr>
    </w:lvl>
    <w:lvl w:ilvl="1" w:tplc="565ECF62" w:tentative="1">
      <w:start w:val="1"/>
      <w:numFmt w:val="bullet"/>
      <w:lvlText w:val="o"/>
      <w:lvlJc w:val="left"/>
      <w:pPr>
        <w:ind w:left="1440" w:hanging="360"/>
      </w:pPr>
      <w:rPr>
        <w:rFonts w:ascii="Courier New" w:hAnsi="Courier New" w:cs="Courier New" w:hint="default"/>
      </w:rPr>
    </w:lvl>
    <w:lvl w:ilvl="2" w:tplc="8E106306">
      <w:start w:val="1"/>
      <w:numFmt w:val="bullet"/>
      <w:lvlText w:val=""/>
      <w:lvlJc w:val="left"/>
      <w:pPr>
        <w:ind w:left="2160" w:hanging="360"/>
      </w:pPr>
      <w:rPr>
        <w:rFonts w:ascii="Wingdings" w:hAnsi="Wingdings" w:hint="default"/>
      </w:rPr>
    </w:lvl>
    <w:lvl w:ilvl="3" w:tplc="71C03944" w:tentative="1">
      <w:start w:val="1"/>
      <w:numFmt w:val="bullet"/>
      <w:lvlText w:val=""/>
      <w:lvlJc w:val="left"/>
      <w:pPr>
        <w:ind w:left="2880" w:hanging="360"/>
      </w:pPr>
      <w:rPr>
        <w:rFonts w:ascii="Symbol" w:hAnsi="Symbol" w:hint="default"/>
      </w:rPr>
    </w:lvl>
    <w:lvl w:ilvl="4" w:tplc="750CD8C8" w:tentative="1">
      <w:start w:val="1"/>
      <w:numFmt w:val="bullet"/>
      <w:lvlText w:val="o"/>
      <w:lvlJc w:val="left"/>
      <w:pPr>
        <w:ind w:left="3600" w:hanging="360"/>
      </w:pPr>
      <w:rPr>
        <w:rFonts w:ascii="Courier New" w:hAnsi="Courier New" w:cs="Courier New" w:hint="default"/>
      </w:rPr>
    </w:lvl>
    <w:lvl w:ilvl="5" w:tplc="2EDAA722" w:tentative="1">
      <w:start w:val="1"/>
      <w:numFmt w:val="bullet"/>
      <w:lvlText w:val=""/>
      <w:lvlJc w:val="left"/>
      <w:pPr>
        <w:ind w:left="4320" w:hanging="360"/>
      </w:pPr>
      <w:rPr>
        <w:rFonts w:ascii="Wingdings" w:hAnsi="Wingdings" w:hint="default"/>
      </w:rPr>
    </w:lvl>
    <w:lvl w:ilvl="6" w:tplc="5CA80BA4" w:tentative="1">
      <w:start w:val="1"/>
      <w:numFmt w:val="bullet"/>
      <w:lvlText w:val=""/>
      <w:lvlJc w:val="left"/>
      <w:pPr>
        <w:ind w:left="5040" w:hanging="360"/>
      </w:pPr>
      <w:rPr>
        <w:rFonts w:ascii="Symbol" w:hAnsi="Symbol" w:hint="default"/>
      </w:rPr>
    </w:lvl>
    <w:lvl w:ilvl="7" w:tplc="D71CDFAC" w:tentative="1">
      <w:start w:val="1"/>
      <w:numFmt w:val="bullet"/>
      <w:lvlText w:val="o"/>
      <w:lvlJc w:val="left"/>
      <w:pPr>
        <w:ind w:left="5760" w:hanging="360"/>
      </w:pPr>
      <w:rPr>
        <w:rFonts w:ascii="Courier New" w:hAnsi="Courier New" w:cs="Courier New" w:hint="default"/>
      </w:rPr>
    </w:lvl>
    <w:lvl w:ilvl="8" w:tplc="4BFC8908" w:tentative="1">
      <w:start w:val="1"/>
      <w:numFmt w:val="bullet"/>
      <w:lvlText w:val=""/>
      <w:lvlJc w:val="left"/>
      <w:pPr>
        <w:ind w:left="6480" w:hanging="360"/>
      </w:pPr>
      <w:rPr>
        <w:rFonts w:ascii="Wingdings" w:hAnsi="Wingdings" w:hint="default"/>
      </w:rPr>
    </w:lvl>
  </w:abstractNum>
  <w:abstractNum w:abstractNumId="262">
    <w:nsid w:val="3B01424C"/>
    <w:multiLevelType w:val="hybridMultilevel"/>
    <w:tmpl w:val="30BE3868"/>
    <w:lvl w:ilvl="0" w:tplc="606C6654">
      <w:start w:val="1"/>
      <w:numFmt w:val="bullet"/>
      <w:lvlText w:val=""/>
      <w:lvlJc w:val="left"/>
      <w:pPr>
        <w:ind w:left="720" w:hanging="360"/>
      </w:pPr>
      <w:rPr>
        <w:rFonts w:ascii="Symbol" w:hAnsi="Symbol" w:hint="default"/>
      </w:rPr>
    </w:lvl>
    <w:lvl w:ilvl="1" w:tplc="3B1E626E">
      <w:start w:val="1"/>
      <w:numFmt w:val="bullet"/>
      <w:lvlText w:val="o"/>
      <w:lvlJc w:val="left"/>
      <w:pPr>
        <w:ind w:left="1440" w:hanging="360"/>
      </w:pPr>
      <w:rPr>
        <w:rFonts w:ascii="Courier New" w:hAnsi="Courier New" w:cs="Courier New" w:hint="default"/>
      </w:rPr>
    </w:lvl>
    <w:lvl w:ilvl="2" w:tplc="7944B55A" w:tentative="1">
      <w:start w:val="1"/>
      <w:numFmt w:val="bullet"/>
      <w:lvlText w:val=""/>
      <w:lvlJc w:val="left"/>
      <w:pPr>
        <w:ind w:left="2160" w:hanging="360"/>
      </w:pPr>
      <w:rPr>
        <w:rFonts w:ascii="Wingdings" w:hAnsi="Wingdings" w:hint="default"/>
      </w:rPr>
    </w:lvl>
    <w:lvl w:ilvl="3" w:tplc="EFA646E0" w:tentative="1">
      <w:start w:val="1"/>
      <w:numFmt w:val="bullet"/>
      <w:lvlText w:val=""/>
      <w:lvlJc w:val="left"/>
      <w:pPr>
        <w:ind w:left="2880" w:hanging="360"/>
      </w:pPr>
      <w:rPr>
        <w:rFonts w:ascii="Symbol" w:hAnsi="Symbol" w:hint="default"/>
      </w:rPr>
    </w:lvl>
    <w:lvl w:ilvl="4" w:tplc="69C0777A" w:tentative="1">
      <w:start w:val="1"/>
      <w:numFmt w:val="bullet"/>
      <w:lvlText w:val="o"/>
      <w:lvlJc w:val="left"/>
      <w:pPr>
        <w:ind w:left="3600" w:hanging="360"/>
      </w:pPr>
      <w:rPr>
        <w:rFonts w:ascii="Courier New" w:hAnsi="Courier New" w:cs="Courier New" w:hint="default"/>
      </w:rPr>
    </w:lvl>
    <w:lvl w:ilvl="5" w:tplc="0866971C" w:tentative="1">
      <w:start w:val="1"/>
      <w:numFmt w:val="bullet"/>
      <w:lvlText w:val=""/>
      <w:lvlJc w:val="left"/>
      <w:pPr>
        <w:ind w:left="4320" w:hanging="360"/>
      </w:pPr>
      <w:rPr>
        <w:rFonts w:ascii="Wingdings" w:hAnsi="Wingdings" w:hint="default"/>
      </w:rPr>
    </w:lvl>
    <w:lvl w:ilvl="6" w:tplc="9F224BEC" w:tentative="1">
      <w:start w:val="1"/>
      <w:numFmt w:val="bullet"/>
      <w:lvlText w:val=""/>
      <w:lvlJc w:val="left"/>
      <w:pPr>
        <w:ind w:left="5040" w:hanging="360"/>
      </w:pPr>
      <w:rPr>
        <w:rFonts w:ascii="Symbol" w:hAnsi="Symbol" w:hint="default"/>
      </w:rPr>
    </w:lvl>
    <w:lvl w:ilvl="7" w:tplc="FC9C91F0" w:tentative="1">
      <w:start w:val="1"/>
      <w:numFmt w:val="bullet"/>
      <w:lvlText w:val="o"/>
      <w:lvlJc w:val="left"/>
      <w:pPr>
        <w:ind w:left="5760" w:hanging="360"/>
      </w:pPr>
      <w:rPr>
        <w:rFonts w:ascii="Courier New" w:hAnsi="Courier New" w:cs="Courier New" w:hint="default"/>
      </w:rPr>
    </w:lvl>
    <w:lvl w:ilvl="8" w:tplc="4AB0B342" w:tentative="1">
      <w:start w:val="1"/>
      <w:numFmt w:val="bullet"/>
      <w:lvlText w:val=""/>
      <w:lvlJc w:val="left"/>
      <w:pPr>
        <w:ind w:left="6480" w:hanging="360"/>
      </w:pPr>
      <w:rPr>
        <w:rFonts w:ascii="Wingdings" w:hAnsi="Wingdings" w:hint="default"/>
      </w:rPr>
    </w:lvl>
  </w:abstractNum>
  <w:abstractNum w:abstractNumId="263">
    <w:nsid w:val="3B1257C0"/>
    <w:multiLevelType w:val="hybridMultilevel"/>
    <w:tmpl w:val="5F665CDE"/>
    <w:lvl w:ilvl="0" w:tplc="0366DE04">
      <w:start w:val="1"/>
      <w:numFmt w:val="bullet"/>
      <w:lvlText w:val=""/>
      <w:lvlJc w:val="left"/>
      <w:pPr>
        <w:ind w:left="720" w:hanging="360"/>
      </w:pPr>
      <w:rPr>
        <w:rFonts w:ascii="Symbol" w:hAnsi="Symbol" w:hint="default"/>
      </w:rPr>
    </w:lvl>
    <w:lvl w:ilvl="1" w:tplc="BA528D7A" w:tentative="1">
      <w:start w:val="1"/>
      <w:numFmt w:val="bullet"/>
      <w:lvlText w:val="o"/>
      <w:lvlJc w:val="left"/>
      <w:pPr>
        <w:ind w:left="1440" w:hanging="360"/>
      </w:pPr>
      <w:rPr>
        <w:rFonts w:ascii="Courier New" w:hAnsi="Courier New" w:cs="Courier New" w:hint="default"/>
      </w:rPr>
    </w:lvl>
    <w:lvl w:ilvl="2" w:tplc="E474E570">
      <w:start w:val="1"/>
      <w:numFmt w:val="bullet"/>
      <w:lvlText w:val=""/>
      <w:lvlJc w:val="left"/>
      <w:pPr>
        <w:ind w:left="2160" w:hanging="360"/>
      </w:pPr>
      <w:rPr>
        <w:rFonts w:ascii="Wingdings" w:hAnsi="Wingdings" w:hint="default"/>
      </w:rPr>
    </w:lvl>
    <w:lvl w:ilvl="3" w:tplc="993AD28A" w:tentative="1">
      <w:start w:val="1"/>
      <w:numFmt w:val="bullet"/>
      <w:lvlText w:val=""/>
      <w:lvlJc w:val="left"/>
      <w:pPr>
        <w:ind w:left="2880" w:hanging="360"/>
      </w:pPr>
      <w:rPr>
        <w:rFonts w:ascii="Symbol" w:hAnsi="Symbol" w:hint="default"/>
      </w:rPr>
    </w:lvl>
    <w:lvl w:ilvl="4" w:tplc="98AA61DE" w:tentative="1">
      <w:start w:val="1"/>
      <w:numFmt w:val="bullet"/>
      <w:lvlText w:val="o"/>
      <w:lvlJc w:val="left"/>
      <w:pPr>
        <w:ind w:left="3600" w:hanging="360"/>
      </w:pPr>
      <w:rPr>
        <w:rFonts w:ascii="Courier New" w:hAnsi="Courier New" w:cs="Courier New" w:hint="default"/>
      </w:rPr>
    </w:lvl>
    <w:lvl w:ilvl="5" w:tplc="DECAB09C" w:tentative="1">
      <w:start w:val="1"/>
      <w:numFmt w:val="bullet"/>
      <w:lvlText w:val=""/>
      <w:lvlJc w:val="left"/>
      <w:pPr>
        <w:ind w:left="4320" w:hanging="360"/>
      </w:pPr>
      <w:rPr>
        <w:rFonts w:ascii="Wingdings" w:hAnsi="Wingdings" w:hint="default"/>
      </w:rPr>
    </w:lvl>
    <w:lvl w:ilvl="6" w:tplc="E454EF32" w:tentative="1">
      <w:start w:val="1"/>
      <w:numFmt w:val="bullet"/>
      <w:lvlText w:val=""/>
      <w:lvlJc w:val="left"/>
      <w:pPr>
        <w:ind w:left="5040" w:hanging="360"/>
      </w:pPr>
      <w:rPr>
        <w:rFonts w:ascii="Symbol" w:hAnsi="Symbol" w:hint="default"/>
      </w:rPr>
    </w:lvl>
    <w:lvl w:ilvl="7" w:tplc="EB163BBA" w:tentative="1">
      <w:start w:val="1"/>
      <w:numFmt w:val="bullet"/>
      <w:lvlText w:val="o"/>
      <w:lvlJc w:val="left"/>
      <w:pPr>
        <w:ind w:left="5760" w:hanging="360"/>
      </w:pPr>
      <w:rPr>
        <w:rFonts w:ascii="Courier New" w:hAnsi="Courier New" w:cs="Courier New" w:hint="default"/>
      </w:rPr>
    </w:lvl>
    <w:lvl w:ilvl="8" w:tplc="AD7E37B2" w:tentative="1">
      <w:start w:val="1"/>
      <w:numFmt w:val="bullet"/>
      <w:lvlText w:val=""/>
      <w:lvlJc w:val="left"/>
      <w:pPr>
        <w:ind w:left="6480" w:hanging="360"/>
      </w:pPr>
      <w:rPr>
        <w:rFonts w:ascii="Wingdings" w:hAnsi="Wingdings" w:hint="default"/>
      </w:rPr>
    </w:lvl>
  </w:abstractNum>
  <w:abstractNum w:abstractNumId="264">
    <w:nsid w:val="3B200709"/>
    <w:multiLevelType w:val="hybridMultilevel"/>
    <w:tmpl w:val="407EA11C"/>
    <w:lvl w:ilvl="0" w:tplc="19202752">
      <w:start w:val="1"/>
      <w:numFmt w:val="bullet"/>
      <w:lvlText w:val=""/>
      <w:lvlJc w:val="left"/>
      <w:pPr>
        <w:ind w:left="720" w:hanging="360"/>
      </w:pPr>
      <w:rPr>
        <w:rFonts w:ascii="Symbol" w:hAnsi="Symbol" w:hint="default"/>
      </w:rPr>
    </w:lvl>
    <w:lvl w:ilvl="1" w:tplc="DF543C7C">
      <w:start w:val="1"/>
      <w:numFmt w:val="bullet"/>
      <w:lvlText w:val="o"/>
      <w:lvlJc w:val="left"/>
      <w:pPr>
        <w:ind w:left="1440" w:hanging="360"/>
      </w:pPr>
      <w:rPr>
        <w:rFonts w:ascii="Courier New" w:hAnsi="Courier New" w:cs="Courier New" w:hint="default"/>
      </w:rPr>
    </w:lvl>
    <w:lvl w:ilvl="2" w:tplc="DCD2EB04" w:tentative="1">
      <w:start w:val="1"/>
      <w:numFmt w:val="bullet"/>
      <w:lvlText w:val=""/>
      <w:lvlJc w:val="left"/>
      <w:pPr>
        <w:ind w:left="2160" w:hanging="360"/>
      </w:pPr>
      <w:rPr>
        <w:rFonts w:ascii="Wingdings" w:hAnsi="Wingdings" w:hint="default"/>
      </w:rPr>
    </w:lvl>
    <w:lvl w:ilvl="3" w:tplc="AB0C8E0E" w:tentative="1">
      <w:start w:val="1"/>
      <w:numFmt w:val="bullet"/>
      <w:lvlText w:val=""/>
      <w:lvlJc w:val="left"/>
      <w:pPr>
        <w:ind w:left="2880" w:hanging="360"/>
      </w:pPr>
      <w:rPr>
        <w:rFonts w:ascii="Symbol" w:hAnsi="Symbol" w:hint="default"/>
      </w:rPr>
    </w:lvl>
    <w:lvl w:ilvl="4" w:tplc="5342A4F2" w:tentative="1">
      <w:start w:val="1"/>
      <w:numFmt w:val="bullet"/>
      <w:lvlText w:val="o"/>
      <w:lvlJc w:val="left"/>
      <w:pPr>
        <w:ind w:left="3600" w:hanging="360"/>
      </w:pPr>
      <w:rPr>
        <w:rFonts w:ascii="Courier New" w:hAnsi="Courier New" w:cs="Courier New" w:hint="default"/>
      </w:rPr>
    </w:lvl>
    <w:lvl w:ilvl="5" w:tplc="5660172E" w:tentative="1">
      <w:start w:val="1"/>
      <w:numFmt w:val="bullet"/>
      <w:lvlText w:val=""/>
      <w:lvlJc w:val="left"/>
      <w:pPr>
        <w:ind w:left="4320" w:hanging="360"/>
      </w:pPr>
      <w:rPr>
        <w:rFonts w:ascii="Wingdings" w:hAnsi="Wingdings" w:hint="default"/>
      </w:rPr>
    </w:lvl>
    <w:lvl w:ilvl="6" w:tplc="B8EEFB90" w:tentative="1">
      <w:start w:val="1"/>
      <w:numFmt w:val="bullet"/>
      <w:lvlText w:val=""/>
      <w:lvlJc w:val="left"/>
      <w:pPr>
        <w:ind w:left="5040" w:hanging="360"/>
      </w:pPr>
      <w:rPr>
        <w:rFonts w:ascii="Symbol" w:hAnsi="Symbol" w:hint="default"/>
      </w:rPr>
    </w:lvl>
    <w:lvl w:ilvl="7" w:tplc="7C3222D8" w:tentative="1">
      <w:start w:val="1"/>
      <w:numFmt w:val="bullet"/>
      <w:lvlText w:val="o"/>
      <w:lvlJc w:val="left"/>
      <w:pPr>
        <w:ind w:left="5760" w:hanging="360"/>
      </w:pPr>
      <w:rPr>
        <w:rFonts w:ascii="Courier New" w:hAnsi="Courier New" w:cs="Courier New" w:hint="default"/>
      </w:rPr>
    </w:lvl>
    <w:lvl w:ilvl="8" w:tplc="1D441298" w:tentative="1">
      <w:start w:val="1"/>
      <w:numFmt w:val="bullet"/>
      <w:lvlText w:val=""/>
      <w:lvlJc w:val="left"/>
      <w:pPr>
        <w:ind w:left="6480" w:hanging="360"/>
      </w:pPr>
      <w:rPr>
        <w:rFonts w:ascii="Wingdings" w:hAnsi="Wingdings" w:hint="default"/>
      </w:rPr>
    </w:lvl>
  </w:abstractNum>
  <w:abstractNum w:abstractNumId="265">
    <w:nsid w:val="3B6B2605"/>
    <w:multiLevelType w:val="hybridMultilevel"/>
    <w:tmpl w:val="87925C7E"/>
    <w:lvl w:ilvl="0" w:tplc="C46CF586">
      <w:start w:val="1"/>
      <w:numFmt w:val="bullet"/>
      <w:lvlText w:val=""/>
      <w:lvlJc w:val="left"/>
      <w:pPr>
        <w:ind w:left="720" w:hanging="360"/>
      </w:pPr>
      <w:rPr>
        <w:rFonts w:ascii="Symbol" w:hAnsi="Symbol" w:hint="default"/>
      </w:rPr>
    </w:lvl>
    <w:lvl w:ilvl="1" w:tplc="BE22CB06" w:tentative="1">
      <w:start w:val="1"/>
      <w:numFmt w:val="bullet"/>
      <w:lvlText w:val="o"/>
      <w:lvlJc w:val="left"/>
      <w:pPr>
        <w:ind w:left="1440" w:hanging="360"/>
      </w:pPr>
      <w:rPr>
        <w:rFonts w:ascii="Courier New" w:hAnsi="Courier New" w:cs="Courier New" w:hint="default"/>
      </w:rPr>
    </w:lvl>
    <w:lvl w:ilvl="2" w:tplc="48C2A7BE">
      <w:start w:val="1"/>
      <w:numFmt w:val="bullet"/>
      <w:lvlText w:val=""/>
      <w:lvlJc w:val="left"/>
      <w:pPr>
        <w:ind w:left="2160" w:hanging="360"/>
      </w:pPr>
      <w:rPr>
        <w:rFonts w:ascii="Wingdings" w:hAnsi="Wingdings" w:hint="default"/>
      </w:rPr>
    </w:lvl>
    <w:lvl w:ilvl="3" w:tplc="D6BED15A" w:tentative="1">
      <w:start w:val="1"/>
      <w:numFmt w:val="bullet"/>
      <w:lvlText w:val=""/>
      <w:lvlJc w:val="left"/>
      <w:pPr>
        <w:ind w:left="2880" w:hanging="360"/>
      </w:pPr>
      <w:rPr>
        <w:rFonts w:ascii="Symbol" w:hAnsi="Symbol" w:hint="default"/>
      </w:rPr>
    </w:lvl>
    <w:lvl w:ilvl="4" w:tplc="09CEA1A0" w:tentative="1">
      <w:start w:val="1"/>
      <w:numFmt w:val="bullet"/>
      <w:lvlText w:val="o"/>
      <w:lvlJc w:val="left"/>
      <w:pPr>
        <w:ind w:left="3600" w:hanging="360"/>
      </w:pPr>
      <w:rPr>
        <w:rFonts w:ascii="Courier New" w:hAnsi="Courier New" w:cs="Courier New" w:hint="default"/>
      </w:rPr>
    </w:lvl>
    <w:lvl w:ilvl="5" w:tplc="F79CDE46" w:tentative="1">
      <w:start w:val="1"/>
      <w:numFmt w:val="bullet"/>
      <w:lvlText w:val=""/>
      <w:lvlJc w:val="left"/>
      <w:pPr>
        <w:ind w:left="4320" w:hanging="360"/>
      </w:pPr>
      <w:rPr>
        <w:rFonts w:ascii="Wingdings" w:hAnsi="Wingdings" w:hint="default"/>
      </w:rPr>
    </w:lvl>
    <w:lvl w:ilvl="6" w:tplc="A64E7E28" w:tentative="1">
      <w:start w:val="1"/>
      <w:numFmt w:val="bullet"/>
      <w:lvlText w:val=""/>
      <w:lvlJc w:val="left"/>
      <w:pPr>
        <w:ind w:left="5040" w:hanging="360"/>
      </w:pPr>
      <w:rPr>
        <w:rFonts w:ascii="Symbol" w:hAnsi="Symbol" w:hint="default"/>
      </w:rPr>
    </w:lvl>
    <w:lvl w:ilvl="7" w:tplc="4EEC47CE" w:tentative="1">
      <w:start w:val="1"/>
      <w:numFmt w:val="bullet"/>
      <w:lvlText w:val="o"/>
      <w:lvlJc w:val="left"/>
      <w:pPr>
        <w:ind w:left="5760" w:hanging="360"/>
      </w:pPr>
      <w:rPr>
        <w:rFonts w:ascii="Courier New" w:hAnsi="Courier New" w:cs="Courier New" w:hint="default"/>
      </w:rPr>
    </w:lvl>
    <w:lvl w:ilvl="8" w:tplc="FB96504C" w:tentative="1">
      <w:start w:val="1"/>
      <w:numFmt w:val="bullet"/>
      <w:lvlText w:val=""/>
      <w:lvlJc w:val="left"/>
      <w:pPr>
        <w:ind w:left="6480" w:hanging="360"/>
      </w:pPr>
      <w:rPr>
        <w:rFonts w:ascii="Wingdings" w:hAnsi="Wingdings" w:hint="default"/>
      </w:rPr>
    </w:lvl>
  </w:abstractNum>
  <w:abstractNum w:abstractNumId="266">
    <w:nsid w:val="3B957672"/>
    <w:multiLevelType w:val="hybridMultilevel"/>
    <w:tmpl w:val="A80C720E"/>
    <w:lvl w:ilvl="0" w:tplc="FB105F34">
      <w:start w:val="1"/>
      <w:numFmt w:val="bullet"/>
      <w:lvlText w:val=""/>
      <w:lvlJc w:val="left"/>
      <w:pPr>
        <w:ind w:left="720" w:hanging="360"/>
      </w:pPr>
      <w:rPr>
        <w:rFonts w:ascii="Symbol" w:hAnsi="Symbol" w:hint="default"/>
      </w:rPr>
    </w:lvl>
    <w:lvl w:ilvl="1" w:tplc="C2166398" w:tentative="1">
      <w:start w:val="1"/>
      <w:numFmt w:val="bullet"/>
      <w:lvlText w:val="o"/>
      <w:lvlJc w:val="left"/>
      <w:pPr>
        <w:ind w:left="1440" w:hanging="360"/>
      </w:pPr>
      <w:rPr>
        <w:rFonts w:ascii="Courier New" w:hAnsi="Courier New" w:cs="Courier New" w:hint="default"/>
      </w:rPr>
    </w:lvl>
    <w:lvl w:ilvl="2" w:tplc="3384B190">
      <w:start w:val="1"/>
      <w:numFmt w:val="bullet"/>
      <w:lvlText w:val=""/>
      <w:lvlJc w:val="left"/>
      <w:pPr>
        <w:ind w:left="2160" w:hanging="360"/>
      </w:pPr>
      <w:rPr>
        <w:rFonts w:ascii="Wingdings" w:hAnsi="Wingdings" w:hint="default"/>
      </w:rPr>
    </w:lvl>
    <w:lvl w:ilvl="3" w:tplc="8D348DD2" w:tentative="1">
      <w:start w:val="1"/>
      <w:numFmt w:val="bullet"/>
      <w:lvlText w:val=""/>
      <w:lvlJc w:val="left"/>
      <w:pPr>
        <w:ind w:left="2880" w:hanging="360"/>
      </w:pPr>
      <w:rPr>
        <w:rFonts w:ascii="Symbol" w:hAnsi="Symbol" w:hint="default"/>
      </w:rPr>
    </w:lvl>
    <w:lvl w:ilvl="4" w:tplc="3F480FD4" w:tentative="1">
      <w:start w:val="1"/>
      <w:numFmt w:val="bullet"/>
      <w:lvlText w:val="o"/>
      <w:lvlJc w:val="left"/>
      <w:pPr>
        <w:ind w:left="3600" w:hanging="360"/>
      </w:pPr>
      <w:rPr>
        <w:rFonts w:ascii="Courier New" w:hAnsi="Courier New" w:cs="Courier New" w:hint="default"/>
      </w:rPr>
    </w:lvl>
    <w:lvl w:ilvl="5" w:tplc="7A9C4144" w:tentative="1">
      <w:start w:val="1"/>
      <w:numFmt w:val="bullet"/>
      <w:lvlText w:val=""/>
      <w:lvlJc w:val="left"/>
      <w:pPr>
        <w:ind w:left="4320" w:hanging="360"/>
      </w:pPr>
      <w:rPr>
        <w:rFonts w:ascii="Wingdings" w:hAnsi="Wingdings" w:hint="default"/>
      </w:rPr>
    </w:lvl>
    <w:lvl w:ilvl="6" w:tplc="2A987A1A" w:tentative="1">
      <w:start w:val="1"/>
      <w:numFmt w:val="bullet"/>
      <w:lvlText w:val=""/>
      <w:lvlJc w:val="left"/>
      <w:pPr>
        <w:ind w:left="5040" w:hanging="360"/>
      </w:pPr>
      <w:rPr>
        <w:rFonts w:ascii="Symbol" w:hAnsi="Symbol" w:hint="default"/>
      </w:rPr>
    </w:lvl>
    <w:lvl w:ilvl="7" w:tplc="CB6C8340" w:tentative="1">
      <w:start w:val="1"/>
      <w:numFmt w:val="bullet"/>
      <w:lvlText w:val="o"/>
      <w:lvlJc w:val="left"/>
      <w:pPr>
        <w:ind w:left="5760" w:hanging="360"/>
      </w:pPr>
      <w:rPr>
        <w:rFonts w:ascii="Courier New" w:hAnsi="Courier New" w:cs="Courier New" w:hint="default"/>
      </w:rPr>
    </w:lvl>
    <w:lvl w:ilvl="8" w:tplc="BDF28AFC" w:tentative="1">
      <w:start w:val="1"/>
      <w:numFmt w:val="bullet"/>
      <w:lvlText w:val=""/>
      <w:lvlJc w:val="left"/>
      <w:pPr>
        <w:ind w:left="6480" w:hanging="360"/>
      </w:pPr>
      <w:rPr>
        <w:rFonts w:ascii="Wingdings" w:hAnsi="Wingdings" w:hint="default"/>
      </w:rPr>
    </w:lvl>
  </w:abstractNum>
  <w:abstractNum w:abstractNumId="267">
    <w:nsid w:val="3BB13233"/>
    <w:multiLevelType w:val="hybridMultilevel"/>
    <w:tmpl w:val="090A364A"/>
    <w:lvl w:ilvl="0" w:tplc="0490704A">
      <w:start w:val="1"/>
      <w:numFmt w:val="bullet"/>
      <w:lvlText w:val=""/>
      <w:lvlJc w:val="left"/>
      <w:pPr>
        <w:ind w:left="720" w:hanging="360"/>
      </w:pPr>
      <w:rPr>
        <w:rFonts w:ascii="Symbol" w:hAnsi="Symbol" w:hint="default"/>
      </w:rPr>
    </w:lvl>
    <w:lvl w:ilvl="1" w:tplc="29A62026" w:tentative="1">
      <w:start w:val="1"/>
      <w:numFmt w:val="bullet"/>
      <w:lvlText w:val="o"/>
      <w:lvlJc w:val="left"/>
      <w:pPr>
        <w:ind w:left="1440" w:hanging="360"/>
      </w:pPr>
      <w:rPr>
        <w:rFonts w:ascii="Courier New" w:hAnsi="Courier New" w:cs="Courier New" w:hint="default"/>
      </w:rPr>
    </w:lvl>
    <w:lvl w:ilvl="2" w:tplc="DD20B182">
      <w:start w:val="1"/>
      <w:numFmt w:val="bullet"/>
      <w:lvlText w:val=""/>
      <w:lvlJc w:val="left"/>
      <w:pPr>
        <w:ind w:left="2160" w:hanging="360"/>
      </w:pPr>
      <w:rPr>
        <w:rFonts w:ascii="Wingdings" w:hAnsi="Wingdings" w:hint="default"/>
      </w:rPr>
    </w:lvl>
    <w:lvl w:ilvl="3" w:tplc="394EDC08" w:tentative="1">
      <w:start w:val="1"/>
      <w:numFmt w:val="bullet"/>
      <w:lvlText w:val=""/>
      <w:lvlJc w:val="left"/>
      <w:pPr>
        <w:ind w:left="2880" w:hanging="360"/>
      </w:pPr>
      <w:rPr>
        <w:rFonts w:ascii="Symbol" w:hAnsi="Symbol" w:hint="default"/>
      </w:rPr>
    </w:lvl>
    <w:lvl w:ilvl="4" w:tplc="97D445C4" w:tentative="1">
      <w:start w:val="1"/>
      <w:numFmt w:val="bullet"/>
      <w:lvlText w:val="o"/>
      <w:lvlJc w:val="left"/>
      <w:pPr>
        <w:ind w:left="3600" w:hanging="360"/>
      </w:pPr>
      <w:rPr>
        <w:rFonts w:ascii="Courier New" w:hAnsi="Courier New" w:cs="Courier New" w:hint="default"/>
      </w:rPr>
    </w:lvl>
    <w:lvl w:ilvl="5" w:tplc="D9345DAE" w:tentative="1">
      <w:start w:val="1"/>
      <w:numFmt w:val="bullet"/>
      <w:lvlText w:val=""/>
      <w:lvlJc w:val="left"/>
      <w:pPr>
        <w:ind w:left="4320" w:hanging="360"/>
      </w:pPr>
      <w:rPr>
        <w:rFonts w:ascii="Wingdings" w:hAnsi="Wingdings" w:hint="default"/>
      </w:rPr>
    </w:lvl>
    <w:lvl w:ilvl="6" w:tplc="51AED13C" w:tentative="1">
      <w:start w:val="1"/>
      <w:numFmt w:val="bullet"/>
      <w:lvlText w:val=""/>
      <w:lvlJc w:val="left"/>
      <w:pPr>
        <w:ind w:left="5040" w:hanging="360"/>
      </w:pPr>
      <w:rPr>
        <w:rFonts w:ascii="Symbol" w:hAnsi="Symbol" w:hint="default"/>
      </w:rPr>
    </w:lvl>
    <w:lvl w:ilvl="7" w:tplc="7DA82228" w:tentative="1">
      <w:start w:val="1"/>
      <w:numFmt w:val="bullet"/>
      <w:lvlText w:val="o"/>
      <w:lvlJc w:val="left"/>
      <w:pPr>
        <w:ind w:left="5760" w:hanging="360"/>
      </w:pPr>
      <w:rPr>
        <w:rFonts w:ascii="Courier New" w:hAnsi="Courier New" w:cs="Courier New" w:hint="default"/>
      </w:rPr>
    </w:lvl>
    <w:lvl w:ilvl="8" w:tplc="B0065D00" w:tentative="1">
      <w:start w:val="1"/>
      <w:numFmt w:val="bullet"/>
      <w:lvlText w:val=""/>
      <w:lvlJc w:val="left"/>
      <w:pPr>
        <w:ind w:left="6480" w:hanging="360"/>
      </w:pPr>
      <w:rPr>
        <w:rFonts w:ascii="Wingdings" w:hAnsi="Wingdings" w:hint="default"/>
      </w:rPr>
    </w:lvl>
  </w:abstractNum>
  <w:abstractNum w:abstractNumId="268">
    <w:nsid w:val="3BD64E98"/>
    <w:multiLevelType w:val="hybridMultilevel"/>
    <w:tmpl w:val="C41E4BDA"/>
    <w:lvl w:ilvl="0" w:tplc="68806D6A">
      <w:start w:val="1"/>
      <w:numFmt w:val="bullet"/>
      <w:lvlText w:val=""/>
      <w:lvlJc w:val="left"/>
      <w:pPr>
        <w:ind w:left="720" w:hanging="360"/>
      </w:pPr>
      <w:rPr>
        <w:rFonts w:ascii="Symbol" w:hAnsi="Symbol" w:hint="default"/>
      </w:rPr>
    </w:lvl>
    <w:lvl w:ilvl="1" w:tplc="D86E9DB2">
      <w:start w:val="1"/>
      <w:numFmt w:val="bullet"/>
      <w:lvlText w:val="o"/>
      <w:lvlJc w:val="left"/>
      <w:pPr>
        <w:ind w:left="1440" w:hanging="360"/>
      </w:pPr>
      <w:rPr>
        <w:rFonts w:ascii="Courier New" w:hAnsi="Courier New" w:cs="Courier New" w:hint="default"/>
      </w:rPr>
    </w:lvl>
    <w:lvl w:ilvl="2" w:tplc="4ECA357C" w:tentative="1">
      <w:start w:val="1"/>
      <w:numFmt w:val="bullet"/>
      <w:lvlText w:val=""/>
      <w:lvlJc w:val="left"/>
      <w:pPr>
        <w:ind w:left="2160" w:hanging="360"/>
      </w:pPr>
      <w:rPr>
        <w:rFonts w:ascii="Wingdings" w:hAnsi="Wingdings" w:hint="default"/>
      </w:rPr>
    </w:lvl>
    <w:lvl w:ilvl="3" w:tplc="4F18A78C" w:tentative="1">
      <w:start w:val="1"/>
      <w:numFmt w:val="bullet"/>
      <w:lvlText w:val=""/>
      <w:lvlJc w:val="left"/>
      <w:pPr>
        <w:ind w:left="2880" w:hanging="360"/>
      </w:pPr>
      <w:rPr>
        <w:rFonts w:ascii="Symbol" w:hAnsi="Symbol" w:hint="default"/>
      </w:rPr>
    </w:lvl>
    <w:lvl w:ilvl="4" w:tplc="25A0EDE2" w:tentative="1">
      <w:start w:val="1"/>
      <w:numFmt w:val="bullet"/>
      <w:lvlText w:val="o"/>
      <w:lvlJc w:val="left"/>
      <w:pPr>
        <w:ind w:left="3600" w:hanging="360"/>
      </w:pPr>
      <w:rPr>
        <w:rFonts w:ascii="Courier New" w:hAnsi="Courier New" w:cs="Courier New" w:hint="default"/>
      </w:rPr>
    </w:lvl>
    <w:lvl w:ilvl="5" w:tplc="9EA0F3D6" w:tentative="1">
      <w:start w:val="1"/>
      <w:numFmt w:val="bullet"/>
      <w:lvlText w:val=""/>
      <w:lvlJc w:val="left"/>
      <w:pPr>
        <w:ind w:left="4320" w:hanging="360"/>
      </w:pPr>
      <w:rPr>
        <w:rFonts w:ascii="Wingdings" w:hAnsi="Wingdings" w:hint="default"/>
      </w:rPr>
    </w:lvl>
    <w:lvl w:ilvl="6" w:tplc="EF4AAB66" w:tentative="1">
      <w:start w:val="1"/>
      <w:numFmt w:val="bullet"/>
      <w:lvlText w:val=""/>
      <w:lvlJc w:val="left"/>
      <w:pPr>
        <w:ind w:left="5040" w:hanging="360"/>
      </w:pPr>
      <w:rPr>
        <w:rFonts w:ascii="Symbol" w:hAnsi="Symbol" w:hint="default"/>
      </w:rPr>
    </w:lvl>
    <w:lvl w:ilvl="7" w:tplc="E638A39E" w:tentative="1">
      <w:start w:val="1"/>
      <w:numFmt w:val="bullet"/>
      <w:lvlText w:val="o"/>
      <w:lvlJc w:val="left"/>
      <w:pPr>
        <w:ind w:left="5760" w:hanging="360"/>
      </w:pPr>
      <w:rPr>
        <w:rFonts w:ascii="Courier New" w:hAnsi="Courier New" w:cs="Courier New" w:hint="default"/>
      </w:rPr>
    </w:lvl>
    <w:lvl w:ilvl="8" w:tplc="54E64F00" w:tentative="1">
      <w:start w:val="1"/>
      <w:numFmt w:val="bullet"/>
      <w:lvlText w:val=""/>
      <w:lvlJc w:val="left"/>
      <w:pPr>
        <w:ind w:left="6480" w:hanging="360"/>
      </w:pPr>
      <w:rPr>
        <w:rFonts w:ascii="Wingdings" w:hAnsi="Wingdings" w:hint="default"/>
      </w:rPr>
    </w:lvl>
  </w:abstractNum>
  <w:abstractNum w:abstractNumId="269">
    <w:nsid w:val="3CB06F76"/>
    <w:multiLevelType w:val="hybridMultilevel"/>
    <w:tmpl w:val="80664AF4"/>
    <w:lvl w:ilvl="0" w:tplc="C31A389C">
      <w:start w:val="1"/>
      <w:numFmt w:val="bullet"/>
      <w:lvlText w:val=""/>
      <w:lvlJc w:val="left"/>
      <w:pPr>
        <w:ind w:left="720" w:hanging="360"/>
      </w:pPr>
      <w:rPr>
        <w:rFonts w:ascii="Symbol" w:hAnsi="Symbol" w:hint="default"/>
      </w:rPr>
    </w:lvl>
    <w:lvl w:ilvl="1" w:tplc="20E8E7CA">
      <w:start w:val="1"/>
      <w:numFmt w:val="bullet"/>
      <w:lvlText w:val="o"/>
      <w:lvlJc w:val="left"/>
      <w:pPr>
        <w:ind w:left="1440" w:hanging="360"/>
      </w:pPr>
      <w:rPr>
        <w:rFonts w:ascii="Courier New" w:hAnsi="Courier New" w:cs="Courier New" w:hint="default"/>
      </w:rPr>
    </w:lvl>
    <w:lvl w:ilvl="2" w:tplc="B5D8D55E" w:tentative="1">
      <w:start w:val="1"/>
      <w:numFmt w:val="bullet"/>
      <w:lvlText w:val=""/>
      <w:lvlJc w:val="left"/>
      <w:pPr>
        <w:ind w:left="2160" w:hanging="360"/>
      </w:pPr>
      <w:rPr>
        <w:rFonts w:ascii="Wingdings" w:hAnsi="Wingdings" w:hint="default"/>
      </w:rPr>
    </w:lvl>
    <w:lvl w:ilvl="3" w:tplc="2FE827A4" w:tentative="1">
      <w:start w:val="1"/>
      <w:numFmt w:val="bullet"/>
      <w:lvlText w:val=""/>
      <w:lvlJc w:val="left"/>
      <w:pPr>
        <w:ind w:left="2880" w:hanging="360"/>
      </w:pPr>
      <w:rPr>
        <w:rFonts w:ascii="Symbol" w:hAnsi="Symbol" w:hint="default"/>
      </w:rPr>
    </w:lvl>
    <w:lvl w:ilvl="4" w:tplc="22D24248" w:tentative="1">
      <w:start w:val="1"/>
      <w:numFmt w:val="bullet"/>
      <w:lvlText w:val="o"/>
      <w:lvlJc w:val="left"/>
      <w:pPr>
        <w:ind w:left="3600" w:hanging="360"/>
      </w:pPr>
      <w:rPr>
        <w:rFonts w:ascii="Courier New" w:hAnsi="Courier New" w:cs="Courier New" w:hint="default"/>
      </w:rPr>
    </w:lvl>
    <w:lvl w:ilvl="5" w:tplc="1D56B190" w:tentative="1">
      <w:start w:val="1"/>
      <w:numFmt w:val="bullet"/>
      <w:lvlText w:val=""/>
      <w:lvlJc w:val="left"/>
      <w:pPr>
        <w:ind w:left="4320" w:hanging="360"/>
      </w:pPr>
      <w:rPr>
        <w:rFonts w:ascii="Wingdings" w:hAnsi="Wingdings" w:hint="default"/>
      </w:rPr>
    </w:lvl>
    <w:lvl w:ilvl="6" w:tplc="71AA10C4" w:tentative="1">
      <w:start w:val="1"/>
      <w:numFmt w:val="bullet"/>
      <w:lvlText w:val=""/>
      <w:lvlJc w:val="left"/>
      <w:pPr>
        <w:ind w:left="5040" w:hanging="360"/>
      </w:pPr>
      <w:rPr>
        <w:rFonts w:ascii="Symbol" w:hAnsi="Symbol" w:hint="default"/>
      </w:rPr>
    </w:lvl>
    <w:lvl w:ilvl="7" w:tplc="842C205A" w:tentative="1">
      <w:start w:val="1"/>
      <w:numFmt w:val="bullet"/>
      <w:lvlText w:val="o"/>
      <w:lvlJc w:val="left"/>
      <w:pPr>
        <w:ind w:left="5760" w:hanging="360"/>
      </w:pPr>
      <w:rPr>
        <w:rFonts w:ascii="Courier New" w:hAnsi="Courier New" w:cs="Courier New" w:hint="default"/>
      </w:rPr>
    </w:lvl>
    <w:lvl w:ilvl="8" w:tplc="62E42C20" w:tentative="1">
      <w:start w:val="1"/>
      <w:numFmt w:val="bullet"/>
      <w:lvlText w:val=""/>
      <w:lvlJc w:val="left"/>
      <w:pPr>
        <w:ind w:left="6480" w:hanging="360"/>
      </w:pPr>
      <w:rPr>
        <w:rFonts w:ascii="Wingdings" w:hAnsi="Wingdings" w:hint="default"/>
      </w:rPr>
    </w:lvl>
  </w:abstractNum>
  <w:abstractNum w:abstractNumId="270">
    <w:nsid w:val="3CBA6D61"/>
    <w:multiLevelType w:val="hybridMultilevel"/>
    <w:tmpl w:val="FE1E8740"/>
    <w:lvl w:ilvl="0" w:tplc="251631EC">
      <w:start w:val="1"/>
      <w:numFmt w:val="bullet"/>
      <w:lvlText w:val=""/>
      <w:lvlJc w:val="left"/>
      <w:pPr>
        <w:ind w:left="720" w:hanging="360"/>
      </w:pPr>
      <w:rPr>
        <w:rFonts w:ascii="Symbol" w:hAnsi="Symbol" w:hint="default"/>
      </w:rPr>
    </w:lvl>
    <w:lvl w:ilvl="1" w:tplc="AB824B5A">
      <w:start w:val="1"/>
      <w:numFmt w:val="bullet"/>
      <w:lvlText w:val="o"/>
      <w:lvlJc w:val="left"/>
      <w:pPr>
        <w:ind w:left="1440" w:hanging="360"/>
      </w:pPr>
      <w:rPr>
        <w:rFonts w:ascii="Courier New" w:hAnsi="Courier New" w:cs="Courier New" w:hint="default"/>
      </w:rPr>
    </w:lvl>
    <w:lvl w:ilvl="2" w:tplc="40FA1016" w:tentative="1">
      <w:start w:val="1"/>
      <w:numFmt w:val="bullet"/>
      <w:lvlText w:val=""/>
      <w:lvlJc w:val="left"/>
      <w:pPr>
        <w:ind w:left="2160" w:hanging="360"/>
      </w:pPr>
      <w:rPr>
        <w:rFonts w:ascii="Wingdings" w:hAnsi="Wingdings" w:hint="default"/>
      </w:rPr>
    </w:lvl>
    <w:lvl w:ilvl="3" w:tplc="94029762" w:tentative="1">
      <w:start w:val="1"/>
      <w:numFmt w:val="bullet"/>
      <w:lvlText w:val=""/>
      <w:lvlJc w:val="left"/>
      <w:pPr>
        <w:ind w:left="2880" w:hanging="360"/>
      </w:pPr>
      <w:rPr>
        <w:rFonts w:ascii="Symbol" w:hAnsi="Symbol" w:hint="default"/>
      </w:rPr>
    </w:lvl>
    <w:lvl w:ilvl="4" w:tplc="269814D0" w:tentative="1">
      <w:start w:val="1"/>
      <w:numFmt w:val="bullet"/>
      <w:lvlText w:val="o"/>
      <w:lvlJc w:val="left"/>
      <w:pPr>
        <w:ind w:left="3600" w:hanging="360"/>
      </w:pPr>
      <w:rPr>
        <w:rFonts w:ascii="Courier New" w:hAnsi="Courier New" w:cs="Courier New" w:hint="default"/>
      </w:rPr>
    </w:lvl>
    <w:lvl w:ilvl="5" w:tplc="F492301E" w:tentative="1">
      <w:start w:val="1"/>
      <w:numFmt w:val="bullet"/>
      <w:lvlText w:val=""/>
      <w:lvlJc w:val="left"/>
      <w:pPr>
        <w:ind w:left="4320" w:hanging="360"/>
      </w:pPr>
      <w:rPr>
        <w:rFonts w:ascii="Wingdings" w:hAnsi="Wingdings" w:hint="default"/>
      </w:rPr>
    </w:lvl>
    <w:lvl w:ilvl="6" w:tplc="59103CC4" w:tentative="1">
      <w:start w:val="1"/>
      <w:numFmt w:val="bullet"/>
      <w:lvlText w:val=""/>
      <w:lvlJc w:val="left"/>
      <w:pPr>
        <w:ind w:left="5040" w:hanging="360"/>
      </w:pPr>
      <w:rPr>
        <w:rFonts w:ascii="Symbol" w:hAnsi="Symbol" w:hint="default"/>
      </w:rPr>
    </w:lvl>
    <w:lvl w:ilvl="7" w:tplc="A454B084" w:tentative="1">
      <w:start w:val="1"/>
      <w:numFmt w:val="bullet"/>
      <w:lvlText w:val="o"/>
      <w:lvlJc w:val="left"/>
      <w:pPr>
        <w:ind w:left="5760" w:hanging="360"/>
      </w:pPr>
      <w:rPr>
        <w:rFonts w:ascii="Courier New" w:hAnsi="Courier New" w:cs="Courier New" w:hint="default"/>
      </w:rPr>
    </w:lvl>
    <w:lvl w:ilvl="8" w:tplc="4E129104" w:tentative="1">
      <w:start w:val="1"/>
      <w:numFmt w:val="bullet"/>
      <w:lvlText w:val=""/>
      <w:lvlJc w:val="left"/>
      <w:pPr>
        <w:ind w:left="6480" w:hanging="360"/>
      </w:pPr>
      <w:rPr>
        <w:rFonts w:ascii="Wingdings" w:hAnsi="Wingdings" w:hint="default"/>
      </w:rPr>
    </w:lvl>
  </w:abstractNum>
  <w:abstractNum w:abstractNumId="271">
    <w:nsid w:val="3CBF27AB"/>
    <w:multiLevelType w:val="hybridMultilevel"/>
    <w:tmpl w:val="2F681F7E"/>
    <w:lvl w:ilvl="0" w:tplc="8DCC39AC">
      <w:start w:val="1"/>
      <w:numFmt w:val="bullet"/>
      <w:lvlText w:val=""/>
      <w:lvlJc w:val="left"/>
      <w:pPr>
        <w:ind w:left="720" w:hanging="360"/>
      </w:pPr>
      <w:rPr>
        <w:rFonts w:ascii="Symbol" w:hAnsi="Symbol" w:hint="default"/>
      </w:rPr>
    </w:lvl>
    <w:lvl w:ilvl="1" w:tplc="0C209BB4">
      <w:start w:val="1"/>
      <w:numFmt w:val="bullet"/>
      <w:lvlText w:val="o"/>
      <w:lvlJc w:val="left"/>
      <w:pPr>
        <w:ind w:left="1440" w:hanging="360"/>
      </w:pPr>
      <w:rPr>
        <w:rFonts w:ascii="Courier New" w:hAnsi="Courier New" w:cs="Courier New" w:hint="default"/>
      </w:rPr>
    </w:lvl>
    <w:lvl w:ilvl="2" w:tplc="E0FA990A" w:tentative="1">
      <w:start w:val="1"/>
      <w:numFmt w:val="bullet"/>
      <w:lvlText w:val=""/>
      <w:lvlJc w:val="left"/>
      <w:pPr>
        <w:ind w:left="2160" w:hanging="360"/>
      </w:pPr>
      <w:rPr>
        <w:rFonts w:ascii="Wingdings" w:hAnsi="Wingdings" w:hint="default"/>
      </w:rPr>
    </w:lvl>
    <w:lvl w:ilvl="3" w:tplc="92C28D68" w:tentative="1">
      <w:start w:val="1"/>
      <w:numFmt w:val="bullet"/>
      <w:lvlText w:val=""/>
      <w:lvlJc w:val="left"/>
      <w:pPr>
        <w:ind w:left="2880" w:hanging="360"/>
      </w:pPr>
      <w:rPr>
        <w:rFonts w:ascii="Symbol" w:hAnsi="Symbol" w:hint="default"/>
      </w:rPr>
    </w:lvl>
    <w:lvl w:ilvl="4" w:tplc="6B9250E6" w:tentative="1">
      <w:start w:val="1"/>
      <w:numFmt w:val="bullet"/>
      <w:lvlText w:val="o"/>
      <w:lvlJc w:val="left"/>
      <w:pPr>
        <w:ind w:left="3600" w:hanging="360"/>
      </w:pPr>
      <w:rPr>
        <w:rFonts w:ascii="Courier New" w:hAnsi="Courier New" w:cs="Courier New" w:hint="default"/>
      </w:rPr>
    </w:lvl>
    <w:lvl w:ilvl="5" w:tplc="FDFEAE2E" w:tentative="1">
      <w:start w:val="1"/>
      <w:numFmt w:val="bullet"/>
      <w:lvlText w:val=""/>
      <w:lvlJc w:val="left"/>
      <w:pPr>
        <w:ind w:left="4320" w:hanging="360"/>
      </w:pPr>
      <w:rPr>
        <w:rFonts w:ascii="Wingdings" w:hAnsi="Wingdings" w:hint="default"/>
      </w:rPr>
    </w:lvl>
    <w:lvl w:ilvl="6" w:tplc="85A8FAAE" w:tentative="1">
      <w:start w:val="1"/>
      <w:numFmt w:val="bullet"/>
      <w:lvlText w:val=""/>
      <w:lvlJc w:val="left"/>
      <w:pPr>
        <w:ind w:left="5040" w:hanging="360"/>
      </w:pPr>
      <w:rPr>
        <w:rFonts w:ascii="Symbol" w:hAnsi="Symbol" w:hint="default"/>
      </w:rPr>
    </w:lvl>
    <w:lvl w:ilvl="7" w:tplc="86364FC0" w:tentative="1">
      <w:start w:val="1"/>
      <w:numFmt w:val="bullet"/>
      <w:lvlText w:val="o"/>
      <w:lvlJc w:val="left"/>
      <w:pPr>
        <w:ind w:left="5760" w:hanging="360"/>
      </w:pPr>
      <w:rPr>
        <w:rFonts w:ascii="Courier New" w:hAnsi="Courier New" w:cs="Courier New" w:hint="default"/>
      </w:rPr>
    </w:lvl>
    <w:lvl w:ilvl="8" w:tplc="E2EC3E82" w:tentative="1">
      <w:start w:val="1"/>
      <w:numFmt w:val="bullet"/>
      <w:lvlText w:val=""/>
      <w:lvlJc w:val="left"/>
      <w:pPr>
        <w:ind w:left="6480" w:hanging="360"/>
      </w:pPr>
      <w:rPr>
        <w:rFonts w:ascii="Wingdings" w:hAnsi="Wingdings" w:hint="default"/>
      </w:rPr>
    </w:lvl>
  </w:abstractNum>
  <w:abstractNum w:abstractNumId="272">
    <w:nsid w:val="3D147067"/>
    <w:multiLevelType w:val="hybridMultilevel"/>
    <w:tmpl w:val="B8AC1022"/>
    <w:lvl w:ilvl="0" w:tplc="29840F5E">
      <w:start w:val="1"/>
      <w:numFmt w:val="bullet"/>
      <w:lvlText w:val=""/>
      <w:lvlJc w:val="left"/>
      <w:pPr>
        <w:ind w:left="720" w:hanging="360"/>
      </w:pPr>
      <w:rPr>
        <w:rFonts w:ascii="Symbol" w:hAnsi="Symbol" w:hint="default"/>
      </w:rPr>
    </w:lvl>
    <w:lvl w:ilvl="1" w:tplc="0A8E4BAC" w:tentative="1">
      <w:start w:val="1"/>
      <w:numFmt w:val="bullet"/>
      <w:lvlText w:val="o"/>
      <w:lvlJc w:val="left"/>
      <w:pPr>
        <w:ind w:left="1440" w:hanging="360"/>
      </w:pPr>
      <w:rPr>
        <w:rFonts w:ascii="Courier New" w:hAnsi="Courier New" w:cs="Courier New" w:hint="default"/>
      </w:rPr>
    </w:lvl>
    <w:lvl w:ilvl="2" w:tplc="7F0EBE3E">
      <w:start w:val="1"/>
      <w:numFmt w:val="bullet"/>
      <w:lvlText w:val=""/>
      <w:lvlJc w:val="left"/>
      <w:pPr>
        <w:ind w:left="2160" w:hanging="360"/>
      </w:pPr>
      <w:rPr>
        <w:rFonts w:ascii="Wingdings" w:hAnsi="Wingdings" w:hint="default"/>
      </w:rPr>
    </w:lvl>
    <w:lvl w:ilvl="3" w:tplc="D9949392" w:tentative="1">
      <w:start w:val="1"/>
      <w:numFmt w:val="bullet"/>
      <w:lvlText w:val=""/>
      <w:lvlJc w:val="left"/>
      <w:pPr>
        <w:ind w:left="2880" w:hanging="360"/>
      </w:pPr>
      <w:rPr>
        <w:rFonts w:ascii="Symbol" w:hAnsi="Symbol" w:hint="default"/>
      </w:rPr>
    </w:lvl>
    <w:lvl w:ilvl="4" w:tplc="AA9003F4" w:tentative="1">
      <w:start w:val="1"/>
      <w:numFmt w:val="bullet"/>
      <w:lvlText w:val="o"/>
      <w:lvlJc w:val="left"/>
      <w:pPr>
        <w:ind w:left="3600" w:hanging="360"/>
      </w:pPr>
      <w:rPr>
        <w:rFonts w:ascii="Courier New" w:hAnsi="Courier New" w:cs="Courier New" w:hint="default"/>
      </w:rPr>
    </w:lvl>
    <w:lvl w:ilvl="5" w:tplc="EA58EE50" w:tentative="1">
      <w:start w:val="1"/>
      <w:numFmt w:val="bullet"/>
      <w:lvlText w:val=""/>
      <w:lvlJc w:val="left"/>
      <w:pPr>
        <w:ind w:left="4320" w:hanging="360"/>
      </w:pPr>
      <w:rPr>
        <w:rFonts w:ascii="Wingdings" w:hAnsi="Wingdings" w:hint="default"/>
      </w:rPr>
    </w:lvl>
    <w:lvl w:ilvl="6" w:tplc="2108A784" w:tentative="1">
      <w:start w:val="1"/>
      <w:numFmt w:val="bullet"/>
      <w:lvlText w:val=""/>
      <w:lvlJc w:val="left"/>
      <w:pPr>
        <w:ind w:left="5040" w:hanging="360"/>
      </w:pPr>
      <w:rPr>
        <w:rFonts w:ascii="Symbol" w:hAnsi="Symbol" w:hint="default"/>
      </w:rPr>
    </w:lvl>
    <w:lvl w:ilvl="7" w:tplc="17C8A88A" w:tentative="1">
      <w:start w:val="1"/>
      <w:numFmt w:val="bullet"/>
      <w:lvlText w:val="o"/>
      <w:lvlJc w:val="left"/>
      <w:pPr>
        <w:ind w:left="5760" w:hanging="360"/>
      </w:pPr>
      <w:rPr>
        <w:rFonts w:ascii="Courier New" w:hAnsi="Courier New" w:cs="Courier New" w:hint="default"/>
      </w:rPr>
    </w:lvl>
    <w:lvl w:ilvl="8" w:tplc="26D4E5BE" w:tentative="1">
      <w:start w:val="1"/>
      <w:numFmt w:val="bullet"/>
      <w:lvlText w:val=""/>
      <w:lvlJc w:val="left"/>
      <w:pPr>
        <w:ind w:left="6480" w:hanging="360"/>
      </w:pPr>
      <w:rPr>
        <w:rFonts w:ascii="Wingdings" w:hAnsi="Wingdings" w:hint="default"/>
      </w:rPr>
    </w:lvl>
  </w:abstractNum>
  <w:abstractNum w:abstractNumId="273">
    <w:nsid w:val="3D325AE6"/>
    <w:multiLevelType w:val="hybridMultilevel"/>
    <w:tmpl w:val="F138B41C"/>
    <w:lvl w:ilvl="0" w:tplc="411AD0A2">
      <w:start w:val="1"/>
      <w:numFmt w:val="bullet"/>
      <w:lvlText w:val=""/>
      <w:lvlJc w:val="left"/>
      <w:pPr>
        <w:ind w:left="720" w:hanging="360"/>
      </w:pPr>
      <w:rPr>
        <w:rFonts w:ascii="Symbol" w:hAnsi="Symbol" w:hint="default"/>
      </w:rPr>
    </w:lvl>
    <w:lvl w:ilvl="1" w:tplc="82DCCEF6">
      <w:start w:val="1"/>
      <w:numFmt w:val="bullet"/>
      <w:lvlText w:val="o"/>
      <w:lvlJc w:val="left"/>
      <w:pPr>
        <w:ind w:left="1440" w:hanging="360"/>
      </w:pPr>
      <w:rPr>
        <w:rFonts w:ascii="Courier New" w:hAnsi="Courier New" w:cs="Courier New" w:hint="default"/>
      </w:rPr>
    </w:lvl>
    <w:lvl w:ilvl="2" w:tplc="4F2E196A" w:tentative="1">
      <w:start w:val="1"/>
      <w:numFmt w:val="bullet"/>
      <w:lvlText w:val=""/>
      <w:lvlJc w:val="left"/>
      <w:pPr>
        <w:ind w:left="2160" w:hanging="360"/>
      </w:pPr>
      <w:rPr>
        <w:rFonts w:ascii="Wingdings" w:hAnsi="Wingdings" w:hint="default"/>
      </w:rPr>
    </w:lvl>
    <w:lvl w:ilvl="3" w:tplc="61B4C196" w:tentative="1">
      <w:start w:val="1"/>
      <w:numFmt w:val="bullet"/>
      <w:lvlText w:val=""/>
      <w:lvlJc w:val="left"/>
      <w:pPr>
        <w:ind w:left="2880" w:hanging="360"/>
      </w:pPr>
      <w:rPr>
        <w:rFonts w:ascii="Symbol" w:hAnsi="Symbol" w:hint="default"/>
      </w:rPr>
    </w:lvl>
    <w:lvl w:ilvl="4" w:tplc="1B3878D6" w:tentative="1">
      <w:start w:val="1"/>
      <w:numFmt w:val="bullet"/>
      <w:lvlText w:val="o"/>
      <w:lvlJc w:val="left"/>
      <w:pPr>
        <w:ind w:left="3600" w:hanging="360"/>
      </w:pPr>
      <w:rPr>
        <w:rFonts w:ascii="Courier New" w:hAnsi="Courier New" w:cs="Courier New" w:hint="default"/>
      </w:rPr>
    </w:lvl>
    <w:lvl w:ilvl="5" w:tplc="1B76E896" w:tentative="1">
      <w:start w:val="1"/>
      <w:numFmt w:val="bullet"/>
      <w:lvlText w:val=""/>
      <w:lvlJc w:val="left"/>
      <w:pPr>
        <w:ind w:left="4320" w:hanging="360"/>
      </w:pPr>
      <w:rPr>
        <w:rFonts w:ascii="Wingdings" w:hAnsi="Wingdings" w:hint="default"/>
      </w:rPr>
    </w:lvl>
    <w:lvl w:ilvl="6" w:tplc="4DAACEE2" w:tentative="1">
      <w:start w:val="1"/>
      <w:numFmt w:val="bullet"/>
      <w:lvlText w:val=""/>
      <w:lvlJc w:val="left"/>
      <w:pPr>
        <w:ind w:left="5040" w:hanging="360"/>
      </w:pPr>
      <w:rPr>
        <w:rFonts w:ascii="Symbol" w:hAnsi="Symbol" w:hint="default"/>
      </w:rPr>
    </w:lvl>
    <w:lvl w:ilvl="7" w:tplc="2ED87C66" w:tentative="1">
      <w:start w:val="1"/>
      <w:numFmt w:val="bullet"/>
      <w:lvlText w:val="o"/>
      <w:lvlJc w:val="left"/>
      <w:pPr>
        <w:ind w:left="5760" w:hanging="360"/>
      </w:pPr>
      <w:rPr>
        <w:rFonts w:ascii="Courier New" w:hAnsi="Courier New" w:cs="Courier New" w:hint="default"/>
      </w:rPr>
    </w:lvl>
    <w:lvl w:ilvl="8" w:tplc="B334599A" w:tentative="1">
      <w:start w:val="1"/>
      <w:numFmt w:val="bullet"/>
      <w:lvlText w:val=""/>
      <w:lvlJc w:val="left"/>
      <w:pPr>
        <w:ind w:left="6480" w:hanging="360"/>
      </w:pPr>
      <w:rPr>
        <w:rFonts w:ascii="Wingdings" w:hAnsi="Wingdings" w:hint="default"/>
      </w:rPr>
    </w:lvl>
  </w:abstractNum>
  <w:abstractNum w:abstractNumId="274">
    <w:nsid w:val="3D36715D"/>
    <w:multiLevelType w:val="hybridMultilevel"/>
    <w:tmpl w:val="A8EAB552"/>
    <w:lvl w:ilvl="0" w:tplc="A7E0D9FE">
      <w:start w:val="1"/>
      <w:numFmt w:val="bullet"/>
      <w:lvlText w:val=""/>
      <w:lvlJc w:val="left"/>
      <w:pPr>
        <w:ind w:left="720" w:hanging="360"/>
      </w:pPr>
      <w:rPr>
        <w:rFonts w:ascii="Symbol" w:hAnsi="Symbol" w:hint="default"/>
      </w:rPr>
    </w:lvl>
    <w:lvl w:ilvl="1" w:tplc="6EE853CA">
      <w:start w:val="1"/>
      <w:numFmt w:val="bullet"/>
      <w:lvlText w:val="o"/>
      <w:lvlJc w:val="left"/>
      <w:pPr>
        <w:ind w:left="1440" w:hanging="360"/>
      </w:pPr>
      <w:rPr>
        <w:rFonts w:ascii="Courier New" w:hAnsi="Courier New" w:cs="Courier New" w:hint="default"/>
      </w:rPr>
    </w:lvl>
    <w:lvl w:ilvl="2" w:tplc="D5221B8C" w:tentative="1">
      <w:start w:val="1"/>
      <w:numFmt w:val="bullet"/>
      <w:lvlText w:val=""/>
      <w:lvlJc w:val="left"/>
      <w:pPr>
        <w:ind w:left="2160" w:hanging="360"/>
      </w:pPr>
      <w:rPr>
        <w:rFonts w:ascii="Wingdings" w:hAnsi="Wingdings" w:hint="default"/>
      </w:rPr>
    </w:lvl>
    <w:lvl w:ilvl="3" w:tplc="3404F280" w:tentative="1">
      <w:start w:val="1"/>
      <w:numFmt w:val="bullet"/>
      <w:lvlText w:val=""/>
      <w:lvlJc w:val="left"/>
      <w:pPr>
        <w:ind w:left="2880" w:hanging="360"/>
      </w:pPr>
      <w:rPr>
        <w:rFonts w:ascii="Symbol" w:hAnsi="Symbol" w:hint="default"/>
      </w:rPr>
    </w:lvl>
    <w:lvl w:ilvl="4" w:tplc="D60051E6" w:tentative="1">
      <w:start w:val="1"/>
      <w:numFmt w:val="bullet"/>
      <w:lvlText w:val="o"/>
      <w:lvlJc w:val="left"/>
      <w:pPr>
        <w:ind w:left="3600" w:hanging="360"/>
      </w:pPr>
      <w:rPr>
        <w:rFonts w:ascii="Courier New" w:hAnsi="Courier New" w:cs="Courier New" w:hint="default"/>
      </w:rPr>
    </w:lvl>
    <w:lvl w:ilvl="5" w:tplc="5FF84368" w:tentative="1">
      <w:start w:val="1"/>
      <w:numFmt w:val="bullet"/>
      <w:lvlText w:val=""/>
      <w:lvlJc w:val="left"/>
      <w:pPr>
        <w:ind w:left="4320" w:hanging="360"/>
      </w:pPr>
      <w:rPr>
        <w:rFonts w:ascii="Wingdings" w:hAnsi="Wingdings" w:hint="default"/>
      </w:rPr>
    </w:lvl>
    <w:lvl w:ilvl="6" w:tplc="42F40490" w:tentative="1">
      <w:start w:val="1"/>
      <w:numFmt w:val="bullet"/>
      <w:lvlText w:val=""/>
      <w:lvlJc w:val="left"/>
      <w:pPr>
        <w:ind w:left="5040" w:hanging="360"/>
      </w:pPr>
      <w:rPr>
        <w:rFonts w:ascii="Symbol" w:hAnsi="Symbol" w:hint="default"/>
      </w:rPr>
    </w:lvl>
    <w:lvl w:ilvl="7" w:tplc="6E78513C" w:tentative="1">
      <w:start w:val="1"/>
      <w:numFmt w:val="bullet"/>
      <w:lvlText w:val="o"/>
      <w:lvlJc w:val="left"/>
      <w:pPr>
        <w:ind w:left="5760" w:hanging="360"/>
      </w:pPr>
      <w:rPr>
        <w:rFonts w:ascii="Courier New" w:hAnsi="Courier New" w:cs="Courier New" w:hint="default"/>
      </w:rPr>
    </w:lvl>
    <w:lvl w:ilvl="8" w:tplc="CD7A7A6E" w:tentative="1">
      <w:start w:val="1"/>
      <w:numFmt w:val="bullet"/>
      <w:lvlText w:val=""/>
      <w:lvlJc w:val="left"/>
      <w:pPr>
        <w:ind w:left="6480" w:hanging="360"/>
      </w:pPr>
      <w:rPr>
        <w:rFonts w:ascii="Wingdings" w:hAnsi="Wingdings" w:hint="default"/>
      </w:rPr>
    </w:lvl>
  </w:abstractNum>
  <w:abstractNum w:abstractNumId="275">
    <w:nsid w:val="3D4E206E"/>
    <w:multiLevelType w:val="hybridMultilevel"/>
    <w:tmpl w:val="B83A300C"/>
    <w:lvl w:ilvl="0" w:tplc="B1602A6C">
      <w:start w:val="1"/>
      <w:numFmt w:val="bullet"/>
      <w:lvlText w:val=""/>
      <w:lvlJc w:val="left"/>
      <w:pPr>
        <w:ind w:left="720" w:hanging="360"/>
      </w:pPr>
      <w:rPr>
        <w:rFonts w:ascii="Symbol" w:hAnsi="Symbol" w:hint="default"/>
      </w:rPr>
    </w:lvl>
    <w:lvl w:ilvl="1" w:tplc="D7E064F6" w:tentative="1">
      <w:start w:val="1"/>
      <w:numFmt w:val="bullet"/>
      <w:lvlText w:val="o"/>
      <w:lvlJc w:val="left"/>
      <w:pPr>
        <w:ind w:left="1440" w:hanging="360"/>
      </w:pPr>
      <w:rPr>
        <w:rFonts w:ascii="Courier New" w:hAnsi="Courier New" w:cs="Courier New" w:hint="default"/>
      </w:rPr>
    </w:lvl>
    <w:lvl w:ilvl="2" w:tplc="A64401A0">
      <w:start w:val="1"/>
      <w:numFmt w:val="bullet"/>
      <w:lvlText w:val=""/>
      <w:lvlJc w:val="left"/>
      <w:pPr>
        <w:ind w:left="2160" w:hanging="360"/>
      </w:pPr>
      <w:rPr>
        <w:rFonts w:ascii="Wingdings" w:hAnsi="Wingdings" w:hint="default"/>
      </w:rPr>
    </w:lvl>
    <w:lvl w:ilvl="3" w:tplc="CD3AD9D8" w:tentative="1">
      <w:start w:val="1"/>
      <w:numFmt w:val="bullet"/>
      <w:lvlText w:val=""/>
      <w:lvlJc w:val="left"/>
      <w:pPr>
        <w:ind w:left="2880" w:hanging="360"/>
      </w:pPr>
      <w:rPr>
        <w:rFonts w:ascii="Symbol" w:hAnsi="Symbol" w:hint="default"/>
      </w:rPr>
    </w:lvl>
    <w:lvl w:ilvl="4" w:tplc="F182CA38" w:tentative="1">
      <w:start w:val="1"/>
      <w:numFmt w:val="bullet"/>
      <w:lvlText w:val="o"/>
      <w:lvlJc w:val="left"/>
      <w:pPr>
        <w:ind w:left="3600" w:hanging="360"/>
      </w:pPr>
      <w:rPr>
        <w:rFonts w:ascii="Courier New" w:hAnsi="Courier New" w:cs="Courier New" w:hint="default"/>
      </w:rPr>
    </w:lvl>
    <w:lvl w:ilvl="5" w:tplc="4AE003BE" w:tentative="1">
      <w:start w:val="1"/>
      <w:numFmt w:val="bullet"/>
      <w:lvlText w:val=""/>
      <w:lvlJc w:val="left"/>
      <w:pPr>
        <w:ind w:left="4320" w:hanging="360"/>
      </w:pPr>
      <w:rPr>
        <w:rFonts w:ascii="Wingdings" w:hAnsi="Wingdings" w:hint="default"/>
      </w:rPr>
    </w:lvl>
    <w:lvl w:ilvl="6" w:tplc="04AC7E76" w:tentative="1">
      <w:start w:val="1"/>
      <w:numFmt w:val="bullet"/>
      <w:lvlText w:val=""/>
      <w:lvlJc w:val="left"/>
      <w:pPr>
        <w:ind w:left="5040" w:hanging="360"/>
      </w:pPr>
      <w:rPr>
        <w:rFonts w:ascii="Symbol" w:hAnsi="Symbol" w:hint="default"/>
      </w:rPr>
    </w:lvl>
    <w:lvl w:ilvl="7" w:tplc="0980B000" w:tentative="1">
      <w:start w:val="1"/>
      <w:numFmt w:val="bullet"/>
      <w:lvlText w:val="o"/>
      <w:lvlJc w:val="left"/>
      <w:pPr>
        <w:ind w:left="5760" w:hanging="360"/>
      </w:pPr>
      <w:rPr>
        <w:rFonts w:ascii="Courier New" w:hAnsi="Courier New" w:cs="Courier New" w:hint="default"/>
      </w:rPr>
    </w:lvl>
    <w:lvl w:ilvl="8" w:tplc="8F4265D8" w:tentative="1">
      <w:start w:val="1"/>
      <w:numFmt w:val="bullet"/>
      <w:lvlText w:val=""/>
      <w:lvlJc w:val="left"/>
      <w:pPr>
        <w:ind w:left="6480" w:hanging="360"/>
      </w:pPr>
      <w:rPr>
        <w:rFonts w:ascii="Wingdings" w:hAnsi="Wingdings" w:hint="default"/>
      </w:rPr>
    </w:lvl>
  </w:abstractNum>
  <w:abstractNum w:abstractNumId="276">
    <w:nsid w:val="3D7E44EE"/>
    <w:multiLevelType w:val="hybridMultilevel"/>
    <w:tmpl w:val="386A9338"/>
    <w:lvl w:ilvl="0" w:tplc="34C256B6">
      <w:start w:val="1"/>
      <w:numFmt w:val="bullet"/>
      <w:lvlText w:val=""/>
      <w:lvlJc w:val="left"/>
      <w:pPr>
        <w:ind w:left="720" w:hanging="360"/>
      </w:pPr>
      <w:rPr>
        <w:rFonts w:ascii="Symbol" w:hAnsi="Symbol" w:hint="default"/>
      </w:rPr>
    </w:lvl>
    <w:lvl w:ilvl="1" w:tplc="167E289E">
      <w:start w:val="1"/>
      <w:numFmt w:val="bullet"/>
      <w:lvlText w:val="o"/>
      <w:lvlJc w:val="left"/>
      <w:pPr>
        <w:ind w:left="1440" w:hanging="360"/>
      </w:pPr>
      <w:rPr>
        <w:rFonts w:ascii="Courier New" w:hAnsi="Courier New" w:cs="Courier New" w:hint="default"/>
      </w:rPr>
    </w:lvl>
    <w:lvl w:ilvl="2" w:tplc="BEC62776" w:tentative="1">
      <w:start w:val="1"/>
      <w:numFmt w:val="bullet"/>
      <w:lvlText w:val=""/>
      <w:lvlJc w:val="left"/>
      <w:pPr>
        <w:ind w:left="2160" w:hanging="360"/>
      </w:pPr>
      <w:rPr>
        <w:rFonts w:ascii="Wingdings" w:hAnsi="Wingdings" w:hint="default"/>
      </w:rPr>
    </w:lvl>
    <w:lvl w:ilvl="3" w:tplc="1D8A8FE0" w:tentative="1">
      <w:start w:val="1"/>
      <w:numFmt w:val="bullet"/>
      <w:lvlText w:val=""/>
      <w:lvlJc w:val="left"/>
      <w:pPr>
        <w:ind w:left="2880" w:hanging="360"/>
      </w:pPr>
      <w:rPr>
        <w:rFonts w:ascii="Symbol" w:hAnsi="Symbol" w:hint="default"/>
      </w:rPr>
    </w:lvl>
    <w:lvl w:ilvl="4" w:tplc="FFE0C97A" w:tentative="1">
      <w:start w:val="1"/>
      <w:numFmt w:val="bullet"/>
      <w:lvlText w:val="o"/>
      <w:lvlJc w:val="left"/>
      <w:pPr>
        <w:ind w:left="3600" w:hanging="360"/>
      </w:pPr>
      <w:rPr>
        <w:rFonts w:ascii="Courier New" w:hAnsi="Courier New" w:cs="Courier New" w:hint="default"/>
      </w:rPr>
    </w:lvl>
    <w:lvl w:ilvl="5" w:tplc="E9C83062" w:tentative="1">
      <w:start w:val="1"/>
      <w:numFmt w:val="bullet"/>
      <w:lvlText w:val=""/>
      <w:lvlJc w:val="left"/>
      <w:pPr>
        <w:ind w:left="4320" w:hanging="360"/>
      </w:pPr>
      <w:rPr>
        <w:rFonts w:ascii="Wingdings" w:hAnsi="Wingdings" w:hint="default"/>
      </w:rPr>
    </w:lvl>
    <w:lvl w:ilvl="6" w:tplc="A55EB3D6" w:tentative="1">
      <w:start w:val="1"/>
      <w:numFmt w:val="bullet"/>
      <w:lvlText w:val=""/>
      <w:lvlJc w:val="left"/>
      <w:pPr>
        <w:ind w:left="5040" w:hanging="360"/>
      </w:pPr>
      <w:rPr>
        <w:rFonts w:ascii="Symbol" w:hAnsi="Symbol" w:hint="default"/>
      </w:rPr>
    </w:lvl>
    <w:lvl w:ilvl="7" w:tplc="995495BA" w:tentative="1">
      <w:start w:val="1"/>
      <w:numFmt w:val="bullet"/>
      <w:lvlText w:val="o"/>
      <w:lvlJc w:val="left"/>
      <w:pPr>
        <w:ind w:left="5760" w:hanging="360"/>
      </w:pPr>
      <w:rPr>
        <w:rFonts w:ascii="Courier New" w:hAnsi="Courier New" w:cs="Courier New" w:hint="default"/>
      </w:rPr>
    </w:lvl>
    <w:lvl w:ilvl="8" w:tplc="ADAC1C54" w:tentative="1">
      <w:start w:val="1"/>
      <w:numFmt w:val="bullet"/>
      <w:lvlText w:val=""/>
      <w:lvlJc w:val="left"/>
      <w:pPr>
        <w:ind w:left="6480" w:hanging="360"/>
      </w:pPr>
      <w:rPr>
        <w:rFonts w:ascii="Wingdings" w:hAnsi="Wingdings" w:hint="default"/>
      </w:rPr>
    </w:lvl>
  </w:abstractNum>
  <w:abstractNum w:abstractNumId="277">
    <w:nsid w:val="3E5B70D5"/>
    <w:multiLevelType w:val="hybridMultilevel"/>
    <w:tmpl w:val="DB4CA228"/>
    <w:lvl w:ilvl="0" w:tplc="45344E78">
      <w:start w:val="1"/>
      <w:numFmt w:val="bullet"/>
      <w:lvlText w:val=""/>
      <w:lvlJc w:val="left"/>
      <w:pPr>
        <w:ind w:left="720" w:hanging="360"/>
      </w:pPr>
      <w:rPr>
        <w:rFonts w:ascii="Symbol" w:hAnsi="Symbol" w:hint="default"/>
      </w:rPr>
    </w:lvl>
    <w:lvl w:ilvl="1" w:tplc="BB7AEB7A">
      <w:start w:val="1"/>
      <w:numFmt w:val="bullet"/>
      <w:lvlText w:val="o"/>
      <w:lvlJc w:val="left"/>
      <w:pPr>
        <w:ind w:left="1440" w:hanging="360"/>
      </w:pPr>
      <w:rPr>
        <w:rFonts w:ascii="Courier New" w:hAnsi="Courier New" w:cs="Courier New" w:hint="default"/>
      </w:rPr>
    </w:lvl>
    <w:lvl w:ilvl="2" w:tplc="342013FC" w:tentative="1">
      <w:start w:val="1"/>
      <w:numFmt w:val="bullet"/>
      <w:lvlText w:val=""/>
      <w:lvlJc w:val="left"/>
      <w:pPr>
        <w:ind w:left="2160" w:hanging="360"/>
      </w:pPr>
      <w:rPr>
        <w:rFonts w:ascii="Wingdings" w:hAnsi="Wingdings" w:hint="default"/>
      </w:rPr>
    </w:lvl>
    <w:lvl w:ilvl="3" w:tplc="05340590" w:tentative="1">
      <w:start w:val="1"/>
      <w:numFmt w:val="bullet"/>
      <w:lvlText w:val=""/>
      <w:lvlJc w:val="left"/>
      <w:pPr>
        <w:ind w:left="2880" w:hanging="360"/>
      </w:pPr>
      <w:rPr>
        <w:rFonts w:ascii="Symbol" w:hAnsi="Symbol" w:hint="default"/>
      </w:rPr>
    </w:lvl>
    <w:lvl w:ilvl="4" w:tplc="CCF0B8CE" w:tentative="1">
      <w:start w:val="1"/>
      <w:numFmt w:val="bullet"/>
      <w:lvlText w:val="o"/>
      <w:lvlJc w:val="left"/>
      <w:pPr>
        <w:ind w:left="3600" w:hanging="360"/>
      </w:pPr>
      <w:rPr>
        <w:rFonts w:ascii="Courier New" w:hAnsi="Courier New" w:cs="Courier New" w:hint="default"/>
      </w:rPr>
    </w:lvl>
    <w:lvl w:ilvl="5" w:tplc="387C499E" w:tentative="1">
      <w:start w:val="1"/>
      <w:numFmt w:val="bullet"/>
      <w:lvlText w:val=""/>
      <w:lvlJc w:val="left"/>
      <w:pPr>
        <w:ind w:left="4320" w:hanging="360"/>
      </w:pPr>
      <w:rPr>
        <w:rFonts w:ascii="Wingdings" w:hAnsi="Wingdings" w:hint="default"/>
      </w:rPr>
    </w:lvl>
    <w:lvl w:ilvl="6" w:tplc="AB72D848" w:tentative="1">
      <w:start w:val="1"/>
      <w:numFmt w:val="bullet"/>
      <w:lvlText w:val=""/>
      <w:lvlJc w:val="left"/>
      <w:pPr>
        <w:ind w:left="5040" w:hanging="360"/>
      </w:pPr>
      <w:rPr>
        <w:rFonts w:ascii="Symbol" w:hAnsi="Symbol" w:hint="default"/>
      </w:rPr>
    </w:lvl>
    <w:lvl w:ilvl="7" w:tplc="DF08B43E" w:tentative="1">
      <w:start w:val="1"/>
      <w:numFmt w:val="bullet"/>
      <w:lvlText w:val="o"/>
      <w:lvlJc w:val="left"/>
      <w:pPr>
        <w:ind w:left="5760" w:hanging="360"/>
      </w:pPr>
      <w:rPr>
        <w:rFonts w:ascii="Courier New" w:hAnsi="Courier New" w:cs="Courier New" w:hint="default"/>
      </w:rPr>
    </w:lvl>
    <w:lvl w:ilvl="8" w:tplc="5936EAA8" w:tentative="1">
      <w:start w:val="1"/>
      <w:numFmt w:val="bullet"/>
      <w:lvlText w:val=""/>
      <w:lvlJc w:val="left"/>
      <w:pPr>
        <w:ind w:left="6480" w:hanging="360"/>
      </w:pPr>
      <w:rPr>
        <w:rFonts w:ascii="Wingdings" w:hAnsi="Wingdings" w:hint="default"/>
      </w:rPr>
    </w:lvl>
  </w:abstractNum>
  <w:abstractNum w:abstractNumId="278">
    <w:nsid w:val="3E976B7E"/>
    <w:multiLevelType w:val="hybridMultilevel"/>
    <w:tmpl w:val="1A323F30"/>
    <w:lvl w:ilvl="0" w:tplc="6534DF18">
      <w:start w:val="1"/>
      <w:numFmt w:val="bullet"/>
      <w:lvlText w:val=""/>
      <w:lvlJc w:val="left"/>
      <w:pPr>
        <w:ind w:left="720" w:hanging="360"/>
      </w:pPr>
      <w:rPr>
        <w:rFonts w:ascii="Symbol" w:hAnsi="Symbol" w:hint="default"/>
      </w:rPr>
    </w:lvl>
    <w:lvl w:ilvl="1" w:tplc="16F61BF2" w:tentative="1">
      <w:start w:val="1"/>
      <w:numFmt w:val="bullet"/>
      <w:lvlText w:val="o"/>
      <w:lvlJc w:val="left"/>
      <w:pPr>
        <w:ind w:left="1440" w:hanging="360"/>
      </w:pPr>
      <w:rPr>
        <w:rFonts w:ascii="Courier New" w:hAnsi="Courier New" w:cs="Courier New" w:hint="default"/>
      </w:rPr>
    </w:lvl>
    <w:lvl w:ilvl="2" w:tplc="57DE4CE8" w:tentative="1">
      <w:start w:val="1"/>
      <w:numFmt w:val="bullet"/>
      <w:lvlText w:val=""/>
      <w:lvlJc w:val="left"/>
      <w:pPr>
        <w:ind w:left="2160" w:hanging="360"/>
      </w:pPr>
      <w:rPr>
        <w:rFonts w:ascii="Wingdings" w:hAnsi="Wingdings" w:hint="default"/>
      </w:rPr>
    </w:lvl>
    <w:lvl w:ilvl="3" w:tplc="D9E24E44" w:tentative="1">
      <w:start w:val="1"/>
      <w:numFmt w:val="bullet"/>
      <w:lvlText w:val=""/>
      <w:lvlJc w:val="left"/>
      <w:pPr>
        <w:ind w:left="2880" w:hanging="360"/>
      </w:pPr>
      <w:rPr>
        <w:rFonts w:ascii="Symbol" w:hAnsi="Symbol" w:hint="default"/>
      </w:rPr>
    </w:lvl>
    <w:lvl w:ilvl="4" w:tplc="12548D60" w:tentative="1">
      <w:start w:val="1"/>
      <w:numFmt w:val="bullet"/>
      <w:lvlText w:val="o"/>
      <w:lvlJc w:val="left"/>
      <w:pPr>
        <w:ind w:left="3600" w:hanging="360"/>
      </w:pPr>
      <w:rPr>
        <w:rFonts w:ascii="Courier New" w:hAnsi="Courier New" w:cs="Courier New" w:hint="default"/>
      </w:rPr>
    </w:lvl>
    <w:lvl w:ilvl="5" w:tplc="17D0C95E" w:tentative="1">
      <w:start w:val="1"/>
      <w:numFmt w:val="bullet"/>
      <w:lvlText w:val=""/>
      <w:lvlJc w:val="left"/>
      <w:pPr>
        <w:ind w:left="4320" w:hanging="360"/>
      </w:pPr>
      <w:rPr>
        <w:rFonts w:ascii="Wingdings" w:hAnsi="Wingdings" w:hint="default"/>
      </w:rPr>
    </w:lvl>
    <w:lvl w:ilvl="6" w:tplc="BD06194A" w:tentative="1">
      <w:start w:val="1"/>
      <w:numFmt w:val="bullet"/>
      <w:lvlText w:val=""/>
      <w:lvlJc w:val="left"/>
      <w:pPr>
        <w:ind w:left="5040" w:hanging="360"/>
      </w:pPr>
      <w:rPr>
        <w:rFonts w:ascii="Symbol" w:hAnsi="Symbol" w:hint="default"/>
      </w:rPr>
    </w:lvl>
    <w:lvl w:ilvl="7" w:tplc="6B02A76C" w:tentative="1">
      <w:start w:val="1"/>
      <w:numFmt w:val="bullet"/>
      <w:lvlText w:val="o"/>
      <w:lvlJc w:val="left"/>
      <w:pPr>
        <w:ind w:left="5760" w:hanging="360"/>
      </w:pPr>
      <w:rPr>
        <w:rFonts w:ascii="Courier New" w:hAnsi="Courier New" w:cs="Courier New" w:hint="default"/>
      </w:rPr>
    </w:lvl>
    <w:lvl w:ilvl="8" w:tplc="4B9C2194" w:tentative="1">
      <w:start w:val="1"/>
      <w:numFmt w:val="bullet"/>
      <w:lvlText w:val=""/>
      <w:lvlJc w:val="left"/>
      <w:pPr>
        <w:ind w:left="6480" w:hanging="360"/>
      </w:pPr>
      <w:rPr>
        <w:rFonts w:ascii="Wingdings" w:hAnsi="Wingdings" w:hint="default"/>
      </w:rPr>
    </w:lvl>
  </w:abstractNum>
  <w:abstractNum w:abstractNumId="279">
    <w:nsid w:val="3F211382"/>
    <w:multiLevelType w:val="hybridMultilevel"/>
    <w:tmpl w:val="3516E086"/>
    <w:lvl w:ilvl="0" w:tplc="FADA4228">
      <w:start w:val="1"/>
      <w:numFmt w:val="bullet"/>
      <w:lvlText w:val=""/>
      <w:lvlJc w:val="left"/>
      <w:pPr>
        <w:ind w:left="720" w:hanging="360"/>
      </w:pPr>
      <w:rPr>
        <w:rFonts w:ascii="Symbol" w:hAnsi="Symbol" w:hint="default"/>
      </w:rPr>
    </w:lvl>
    <w:lvl w:ilvl="1" w:tplc="624C5270">
      <w:start w:val="1"/>
      <w:numFmt w:val="bullet"/>
      <w:lvlText w:val="o"/>
      <w:lvlJc w:val="left"/>
      <w:pPr>
        <w:ind w:left="1440" w:hanging="360"/>
      </w:pPr>
      <w:rPr>
        <w:rFonts w:ascii="Courier New" w:hAnsi="Courier New" w:cs="Courier New" w:hint="default"/>
      </w:rPr>
    </w:lvl>
    <w:lvl w:ilvl="2" w:tplc="0EF4F546" w:tentative="1">
      <w:start w:val="1"/>
      <w:numFmt w:val="bullet"/>
      <w:lvlText w:val=""/>
      <w:lvlJc w:val="left"/>
      <w:pPr>
        <w:ind w:left="2160" w:hanging="360"/>
      </w:pPr>
      <w:rPr>
        <w:rFonts w:ascii="Wingdings" w:hAnsi="Wingdings" w:hint="default"/>
      </w:rPr>
    </w:lvl>
    <w:lvl w:ilvl="3" w:tplc="32E2661C" w:tentative="1">
      <w:start w:val="1"/>
      <w:numFmt w:val="bullet"/>
      <w:lvlText w:val=""/>
      <w:lvlJc w:val="left"/>
      <w:pPr>
        <w:ind w:left="2880" w:hanging="360"/>
      </w:pPr>
      <w:rPr>
        <w:rFonts w:ascii="Symbol" w:hAnsi="Symbol" w:hint="default"/>
      </w:rPr>
    </w:lvl>
    <w:lvl w:ilvl="4" w:tplc="AB72B9BA" w:tentative="1">
      <w:start w:val="1"/>
      <w:numFmt w:val="bullet"/>
      <w:lvlText w:val="o"/>
      <w:lvlJc w:val="left"/>
      <w:pPr>
        <w:ind w:left="3600" w:hanging="360"/>
      </w:pPr>
      <w:rPr>
        <w:rFonts w:ascii="Courier New" w:hAnsi="Courier New" w:cs="Courier New" w:hint="default"/>
      </w:rPr>
    </w:lvl>
    <w:lvl w:ilvl="5" w:tplc="B0D693C0" w:tentative="1">
      <w:start w:val="1"/>
      <w:numFmt w:val="bullet"/>
      <w:lvlText w:val=""/>
      <w:lvlJc w:val="left"/>
      <w:pPr>
        <w:ind w:left="4320" w:hanging="360"/>
      </w:pPr>
      <w:rPr>
        <w:rFonts w:ascii="Wingdings" w:hAnsi="Wingdings" w:hint="default"/>
      </w:rPr>
    </w:lvl>
    <w:lvl w:ilvl="6" w:tplc="B5AAEEBE" w:tentative="1">
      <w:start w:val="1"/>
      <w:numFmt w:val="bullet"/>
      <w:lvlText w:val=""/>
      <w:lvlJc w:val="left"/>
      <w:pPr>
        <w:ind w:left="5040" w:hanging="360"/>
      </w:pPr>
      <w:rPr>
        <w:rFonts w:ascii="Symbol" w:hAnsi="Symbol" w:hint="default"/>
      </w:rPr>
    </w:lvl>
    <w:lvl w:ilvl="7" w:tplc="8D2065BE" w:tentative="1">
      <w:start w:val="1"/>
      <w:numFmt w:val="bullet"/>
      <w:lvlText w:val="o"/>
      <w:lvlJc w:val="left"/>
      <w:pPr>
        <w:ind w:left="5760" w:hanging="360"/>
      </w:pPr>
      <w:rPr>
        <w:rFonts w:ascii="Courier New" w:hAnsi="Courier New" w:cs="Courier New" w:hint="default"/>
      </w:rPr>
    </w:lvl>
    <w:lvl w:ilvl="8" w:tplc="B23E98BC" w:tentative="1">
      <w:start w:val="1"/>
      <w:numFmt w:val="bullet"/>
      <w:lvlText w:val=""/>
      <w:lvlJc w:val="left"/>
      <w:pPr>
        <w:ind w:left="6480" w:hanging="360"/>
      </w:pPr>
      <w:rPr>
        <w:rFonts w:ascii="Wingdings" w:hAnsi="Wingdings" w:hint="default"/>
      </w:rPr>
    </w:lvl>
  </w:abstractNum>
  <w:abstractNum w:abstractNumId="280">
    <w:nsid w:val="3F474A7A"/>
    <w:multiLevelType w:val="hybridMultilevel"/>
    <w:tmpl w:val="D8E6A640"/>
    <w:lvl w:ilvl="0" w:tplc="971475C0">
      <w:start w:val="1"/>
      <w:numFmt w:val="bullet"/>
      <w:lvlText w:val=""/>
      <w:lvlJc w:val="left"/>
      <w:pPr>
        <w:ind w:left="720" w:hanging="360"/>
      </w:pPr>
      <w:rPr>
        <w:rFonts w:ascii="Symbol" w:hAnsi="Symbol" w:hint="default"/>
      </w:rPr>
    </w:lvl>
    <w:lvl w:ilvl="1" w:tplc="DC4E39F4" w:tentative="1">
      <w:start w:val="1"/>
      <w:numFmt w:val="bullet"/>
      <w:lvlText w:val="o"/>
      <w:lvlJc w:val="left"/>
      <w:pPr>
        <w:ind w:left="1440" w:hanging="360"/>
      </w:pPr>
      <w:rPr>
        <w:rFonts w:ascii="Courier New" w:hAnsi="Courier New" w:cs="Courier New" w:hint="default"/>
      </w:rPr>
    </w:lvl>
    <w:lvl w:ilvl="2" w:tplc="948C6768">
      <w:start w:val="1"/>
      <w:numFmt w:val="bullet"/>
      <w:lvlText w:val=""/>
      <w:lvlJc w:val="left"/>
      <w:pPr>
        <w:ind w:left="2160" w:hanging="360"/>
      </w:pPr>
      <w:rPr>
        <w:rFonts w:ascii="Wingdings" w:hAnsi="Wingdings" w:hint="default"/>
      </w:rPr>
    </w:lvl>
    <w:lvl w:ilvl="3" w:tplc="83D64A58" w:tentative="1">
      <w:start w:val="1"/>
      <w:numFmt w:val="bullet"/>
      <w:lvlText w:val=""/>
      <w:lvlJc w:val="left"/>
      <w:pPr>
        <w:ind w:left="2880" w:hanging="360"/>
      </w:pPr>
      <w:rPr>
        <w:rFonts w:ascii="Symbol" w:hAnsi="Symbol" w:hint="default"/>
      </w:rPr>
    </w:lvl>
    <w:lvl w:ilvl="4" w:tplc="8C669516" w:tentative="1">
      <w:start w:val="1"/>
      <w:numFmt w:val="bullet"/>
      <w:lvlText w:val="o"/>
      <w:lvlJc w:val="left"/>
      <w:pPr>
        <w:ind w:left="3600" w:hanging="360"/>
      </w:pPr>
      <w:rPr>
        <w:rFonts w:ascii="Courier New" w:hAnsi="Courier New" w:cs="Courier New" w:hint="default"/>
      </w:rPr>
    </w:lvl>
    <w:lvl w:ilvl="5" w:tplc="0358956A" w:tentative="1">
      <w:start w:val="1"/>
      <w:numFmt w:val="bullet"/>
      <w:lvlText w:val=""/>
      <w:lvlJc w:val="left"/>
      <w:pPr>
        <w:ind w:left="4320" w:hanging="360"/>
      </w:pPr>
      <w:rPr>
        <w:rFonts w:ascii="Wingdings" w:hAnsi="Wingdings" w:hint="default"/>
      </w:rPr>
    </w:lvl>
    <w:lvl w:ilvl="6" w:tplc="8A602BB6" w:tentative="1">
      <w:start w:val="1"/>
      <w:numFmt w:val="bullet"/>
      <w:lvlText w:val=""/>
      <w:lvlJc w:val="left"/>
      <w:pPr>
        <w:ind w:left="5040" w:hanging="360"/>
      </w:pPr>
      <w:rPr>
        <w:rFonts w:ascii="Symbol" w:hAnsi="Symbol" w:hint="default"/>
      </w:rPr>
    </w:lvl>
    <w:lvl w:ilvl="7" w:tplc="5AAAC75C" w:tentative="1">
      <w:start w:val="1"/>
      <w:numFmt w:val="bullet"/>
      <w:lvlText w:val="o"/>
      <w:lvlJc w:val="left"/>
      <w:pPr>
        <w:ind w:left="5760" w:hanging="360"/>
      </w:pPr>
      <w:rPr>
        <w:rFonts w:ascii="Courier New" w:hAnsi="Courier New" w:cs="Courier New" w:hint="default"/>
      </w:rPr>
    </w:lvl>
    <w:lvl w:ilvl="8" w:tplc="B5A87658" w:tentative="1">
      <w:start w:val="1"/>
      <w:numFmt w:val="bullet"/>
      <w:lvlText w:val=""/>
      <w:lvlJc w:val="left"/>
      <w:pPr>
        <w:ind w:left="6480" w:hanging="360"/>
      </w:pPr>
      <w:rPr>
        <w:rFonts w:ascii="Wingdings" w:hAnsi="Wingdings" w:hint="default"/>
      </w:rPr>
    </w:lvl>
  </w:abstractNum>
  <w:abstractNum w:abstractNumId="281">
    <w:nsid w:val="3F91670C"/>
    <w:multiLevelType w:val="hybridMultilevel"/>
    <w:tmpl w:val="095437EE"/>
    <w:lvl w:ilvl="0" w:tplc="FDCAC91E">
      <w:start w:val="1"/>
      <w:numFmt w:val="bullet"/>
      <w:lvlText w:val=""/>
      <w:lvlJc w:val="left"/>
      <w:pPr>
        <w:ind w:left="720" w:hanging="360"/>
      </w:pPr>
      <w:rPr>
        <w:rFonts w:ascii="Symbol" w:hAnsi="Symbol" w:hint="default"/>
      </w:rPr>
    </w:lvl>
    <w:lvl w:ilvl="1" w:tplc="1158C14C">
      <w:start w:val="1"/>
      <w:numFmt w:val="bullet"/>
      <w:lvlText w:val="o"/>
      <w:lvlJc w:val="left"/>
      <w:pPr>
        <w:ind w:left="1440" w:hanging="360"/>
      </w:pPr>
      <w:rPr>
        <w:rFonts w:ascii="Courier New" w:hAnsi="Courier New" w:cs="Courier New" w:hint="default"/>
      </w:rPr>
    </w:lvl>
    <w:lvl w:ilvl="2" w:tplc="FF38CE9E" w:tentative="1">
      <w:start w:val="1"/>
      <w:numFmt w:val="bullet"/>
      <w:lvlText w:val=""/>
      <w:lvlJc w:val="left"/>
      <w:pPr>
        <w:ind w:left="2160" w:hanging="360"/>
      </w:pPr>
      <w:rPr>
        <w:rFonts w:ascii="Wingdings" w:hAnsi="Wingdings" w:hint="default"/>
      </w:rPr>
    </w:lvl>
    <w:lvl w:ilvl="3" w:tplc="108AE118" w:tentative="1">
      <w:start w:val="1"/>
      <w:numFmt w:val="bullet"/>
      <w:lvlText w:val=""/>
      <w:lvlJc w:val="left"/>
      <w:pPr>
        <w:ind w:left="2880" w:hanging="360"/>
      </w:pPr>
      <w:rPr>
        <w:rFonts w:ascii="Symbol" w:hAnsi="Symbol" w:hint="default"/>
      </w:rPr>
    </w:lvl>
    <w:lvl w:ilvl="4" w:tplc="1520EE34" w:tentative="1">
      <w:start w:val="1"/>
      <w:numFmt w:val="bullet"/>
      <w:lvlText w:val="o"/>
      <w:lvlJc w:val="left"/>
      <w:pPr>
        <w:ind w:left="3600" w:hanging="360"/>
      </w:pPr>
      <w:rPr>
        <w:rFonts w:ascii="Courier New" w:hAnsi="Courier New" w:cs="Courier New" w:hint="default"/>
      </w:rPr>
    </w:lvl>
    <w:lvl w:ilvl="5" w:tplc="00E48126" w:tentative="1">
      <w:start w:val="1"/>
      <w:numFmt w:val="bullet"/>
      <w:lvlText w:val=""/>
      <w:lvlJc w:val="left"/>
      <w:pPr>
        <w:ind w:left="4320" w:hanging="360"/>
      </w:pPr>
      <w:rPr>
        <w:rFonts w:ascii="Wingdings" w:hAnsi="Wingdings" w:hint="default"/>
      </w:rPr>
    </w:lvl>
    <w:lvl w:ilvl="6" w:tplc="FC1C8372" w:tentative="1">
      <w:start w:val="1"/>
      <w:numFmt w:val="bullet"/>
      <w:lvlText w:val=""/>
      <w:lvlJc w:val="left"/>
      <w:pPr>
        <w:ind w:left="5040" w:hanging="360"/>
      </w:pPr>
      <w:rPr>
        <w:rFonts w:ascii="Symbol" w:hAnsi="Symbol" w:hint="default"/>
      </w:rPr>
    </w:lvl>
    <w:lvl w:ilvl="7" w:tplc="169A92F6" w:tentative="1">
      <w:start w:val="1"/>
      <w:numFmt w:val="bullet"/>
      <w:lvlText w:val="o"/>
      <w:lvlJc w:val="left"/>
      <w:pPr>
        <w:ind w:left="5760" w:hanging="360"/>
      </w:pPr>
      <w:rPr>
        <w:rFonts w:ascii="Courier New" w:hAnsi="Courier New" w:cs="Courier New" w:hint="default"/>
      </w:rPr>
    </w:lvl>
    <w:lvl w:ilvl="8" w:tplc="54768A14" w:tentative="1">
      <w:start w:val="1"/>
      <w:numFmt w:val="bullet"/>
      <w:lvlText w:val=""/>
      <w:lvlJc w:val="left"/>
      <w:pPr>
        <w:ind w:left="6480" w:hanging="360"/>
      </w:pPr>
      <w:rPr>
        <w:rFonts w:ascii="Wingdings" w:hAnsi="Wingdings" w:hint="default"/>
      </w:rPr>
    </w:lvl>
  </w:abstractNum>
  <w:abstractNum w:abstractNumId="282">
    <w:nsid w:val="40570A8B"/>
    <w:multiLevelType w:val="hybridMultilevel"/>
    <w:tmpl w:val="455A1D10"/>
    <w:lvl w:ilvl="0" w:tplc="4A867CE4">
      <w:start w:val="1"/>
      <w:numFmt w:val="bullet"/>
      <w:lvlText w:val=""/>
      <w:lvlJc w:val="left"/>
      <w:pPr>
        <w:ind w:left="720" w:hanging="360"/>
      </w:pPr>
      <w:rPr>
        <w:rFonts w:ascii="Symbol" w:hAnsi="Symbol" w:hint="default"/>
      </w:rPr>
    </w:lvl>
    <w:lvl w:ilvl="1" w:tplc="B93472AC" w:tentative="1">
      <w:start w:val="1"/>
      <w:numFmt w:val="bullet"/>
      <w:lvlText w:val="o"/>
      <w:lvlJc w:val="left"/>
      <w:pPr>
        <w:ind w:left="1440" w:hanging="360"/>
      </w:pPr>
      <w:rPr>
        <w:rFonts w:ascii="Courier New" w:hAnsi="Courier New" w:cs="Courier New" w:hint="default"/>
      </w:rPr>
    </w:lvl>
    <w:lvl w:ilvl="2" w:tplc="C4FA6218">
      <w:start w:val="1"/>
      <w:numFmt w:val="bullet"/>
      <w:lvlText w:val=""/>
      <w:lvlJc w:val="left"/>
      <w:pPr>
        <w:ind w:left="2160" w:hanging="360"/>
      </w:pPr>
      <w:rPr>
        <w:rFonts w:ascii="Wingdings" w:hAnsi="Wingdings" w:hint="default"/>
      </w:rPr>
    </w:lvl>
    <w:lvl w:ilvl="3" w:tplc="AA88BB8C" w:tentative="1">
      <w:start w:val="1"/>
      <w:numFmt w:val="bullet"/>
      <w:lvlText w:val=""/>
      <w:lvlJc w:val="left"/>
      <w:pPr>
        <w:ind w:left="2880" w:hanging="360"/>
      </w:pPr>
      <w:rPr>
        <w:rFonts w:ascii="Symbol" w:hAnsi="Symbol" w:hint="default"/>
      </w:rPr>
    </w:lvl>
    <w:lvl w:ilvl="4" w:tplc="8E1A0776" w:tentative="1">
      <w:start w:val="1"/>
      <w:numFmt w:val="bullet"/>
      <w:lvlText w:val="o"/>
      <w:lvlJc w:val="left"/>
      <w:pPr>
        <w:ind w:left="3600" w:hanging="360"/>
      </w:pPr>
      <w:rPr>
        <w:rFonts w:ascii="Courier New" w:hAnsi="Courier New" w:cs="Courier New" w:hint="default"/>
      </w:rPr>
    </w:lvl>
    <w:lvl w:ilvl="5" w:tplc="A772374A" w:tentative="1">
      <w:start w:val="1"/>
      <w:numFmt w:val="bullet"/>
      <w:lvlText w:val=""/>
      <w:lvlJc w:val="left"/>
      <w:pPr>
        <w:ind w:left="4320" w:hanging="360"/>
      </w:pPr>
      <w:rPr>
        <w:rFonts w:ascii="Wingdings" w:hAnsi="Wingdings" w:hint="default"/>
      </w:rPr>
    </w:lvl>
    <w:lvl w:ilvl="6" w:tplc="8098D2A2" w:tentative="1">
      <w:start w:val="1"/>
      <w:numFmt w:val="bullet"/>
      <w:lvlText w:val=""/>
      <w:lvlJc w:val="left"/>
      <w:pPr>
        <w:ind w:left="5040" w:hanging="360"/>
      </w:pPr>
      <w:rPr>
        <w:rFonts w:ascii="Symbol" w:hAnsi="Symbol" w:hint="default"/>
      </w:rPr>
    </w:lvl>
    <w:lvl w:ilvl="7" w:tplc="4DB698B2" w:tentative="1">
      <w:start w:val="1"/>
      <w:numFmt w:val="bullet"/>
      <w:lvlText w:val="o"/>
      <w:lvlJc w:val="left"/>
      <w:pPr>
        <w:ind w:left="5760" w:hanging="360"/>
      </w:pPr>
      <w:rPr>
        <w:rFonts w:ascii="Courier New" w:hAnsi="Courier New" w:cs="Courier New" w:hint="default"/>
      </w:rPr>
    </w:lvl>
    <w:lvl w:ilvl="8" w:tplc="8D928C66" w:tentative="1">
      <w:start w:val="1"/>
      <w:numFmt w:val="bullet"/>
      <w:lvlText w:val=""/>
      <w:lvlJc w:val="left"/>
      <w:pPr>
        <w:ind w:left="6480" w:hanging="360"/>
      </w:pPr>
      <w:rPr>
        <w:rFonts w:ascii="Wingdings" w:hAnsi="Wingdings" w:hint="default"/>
      </w:rPr>
    </w:lvl>
  </w:abstractNum>
  <w:abstractNum w:abstractNumId="283">
    <w:nsid w:val="40DD1868"/>
    <w:multiLevelType w:val="hybridMultilevel"/>
    <w:tmpl w:val="23BA0BF8"/>
    <w:lvl w:ilvl="0" w:tplc="65A606F8">
      <w:start w:val="1"/>
      <w:numFmt w:val="bullet"/>
      <w:lvlText w:val=""/>
      <w:lvlJc w:val="left"/>
      <w:pPr>
        <w:ind w:left="720" w:hanging="360"/>
      </w:pPr>
      <w:rPr>
        <w:rFonts w:ascii="Symbol" w:hAnsi="Symbol" w:hint="default"/>
      </w:rPr>
    </w:lvl>
    <w:lvl w:ilvl="1" w:tplc="DBBC54CA">
      <w:start w:val="1"/>
      <w:numFmt w:val="bullet"/>
      <w:lvlText w:val="o"/>
      <w:lvlJc w:val="left"/>
      <w:pPr>
        <w:ind w:left="1440" w:hanging="360"/>
      </w:pPr>
      <w:rPr>
        <w:rFonts w:ascii="Courier New" w:hAnsi="Courier New" w:cs="Courier New" w:hint="default"/>
      </w:rPr>
    </w:lvl>
    <w:lvl w:ilvl="2" w:tplc="55ACFF12" w:tentative="1">
      <w:start w:val="1"/>
      <w:numFmt w:val="bullet"/>
      <w:lvlText w:val=""/>
      <w:lvlJc w:val="left"/>
      <w:pPr>
        <w:ind w:left="2160" w:hanging="360"/>
      </w:pPr>
      <w:rPr>
        <w:rFonts w:ascii="Wingdings" w:hAnsi="Wingdings" w:hint="default"/>
      </w:rPr>
    </w:lvl>
    <w:lvl w:ilvl="3" w:tplc="0C767882" w:tentative="1">
      <w:start w:val="1"/>
      <w:numFmt w:val="bullet"/>
      <w:lvlText w:val=""/>
      <w:lvlJc w:val="left"/>
      <w:pPr>
        <w:ind w:left="2880" w:hanging="360"/>
      </w:pPr>
      <w:rPr>
        <w:rFonts w:ascii="Symbol" w:hAnsi="Symbol" w:hint="default"/>
      </w:rPr>
    </w:lvl>
    <w:lvl w:ilvl="4" w:tplc="A39E5294" w:tentative="1">
      <w:start w:val="1"/>
      <w:numFmt w:val="bullet"/>
      <w:lvlText w:val="o"/>
      <w:lvlJc w:val="left"/>
      <w:pPr>
        <w:ind w:left="3600" w:hanging="360"/>
      </w:pPr>
      <w:rPr>
        <w:rFonts w:ascii="Courier New" w:hAnsi="Courier New" w:cs="Courier New" w:hint="default"/>
      </w:rPr>
    </w:lvl>
    <w:lvl w:ilvl="5" w:tplc="72CA2812" w:tentative="1">
      <w:start w:val="1"/>
      <w:numFmt w:val="bullet"/>
      <w:lvlText w:val=""/>
      <w:lvlJc w:val="left"/>
      <w:pPr>
        <w:ind w:left="4320" w:hanging="360"/>
      </w:pPr>
      <w:rPr>
        <w:rFonts w:ascii="Wingdings" w:hAnsi="Wingdings" w:hint="default"/>
      </w:rPr>
    </w:lvl>
    <w:lvl w:ilvl="6" w:tplc="BE10EBCA" w:tentative="1">
      <w:start w:val="1"/>
      <w:numFmt w:val="bullet"/>
      <w:lvlText w:val=""/>
      <w:lvlJc w:val="left"/>
      <w:pPr>
        <w:ind w:left="5040" w:hanging="360"/>
      </w:pPr>
      <w:rPr>
        <w:rFonts w:ascii="Symbol" w:hAnsi="Symbol" w:hint="default"/>
      </w:rPr>
    </w:lvl>
    <w:lvl w:ilvl="7" w:tplc="5DD8B57E" w:tentative="1">
      <w:start w:val="1"/>
      <w:numFmt w:val="bullet"/>
      <w:lvlText w:val="o"/>
      <w:lvlJc w:val="left"/>
      <w:pPr>
        <w:ind w:left="5760" w:hanging="360"/>
      </w:pPr>
      <w:rPr>
        <w:rFonts w:ascii="Courier New" w:hAnsi="Courier New" w:cs="Courier New" w:hint="default"/>
      </w:rPr>
    </w:lvl>
    <w:lvl w:ilvl="8" w:tplc="1C0681E4" w:tentative="1">
      <w:start w:val="1"/>
      <w:numFmt w:val="bullet"/>
      <w:lvlText w:val=""/>
      <w:lvlJc w:val="left"/>
      <w:pPr>
        <w:ind w:left="6480" w:hanging="360"/>
      </w:pPr>
      <w:rPr>
        <w:rFonts w:ascii="Wingdings" w:hAnsi="Wingdings" w:hint="default"/>
      </w:rPr>
    </w:lvl>
  </w:abstractNum>
  <w:abstractNum w:abstractNumId="284">
    <w:nsid w:val="41483464"/>
    <w:multiLevelType w:val="hybridMultilevel"/>
    <w:tmpl w:val="1C9E2E22"/>
    <w:lvl w:ilvl="0" w:tplc="479C9958">
      <w:start w:val="1"/>
      <w:numFmt w:val="bullet"/>
      <w:lvlText w:val=""/>
      <w:lvlJc w:val="left"/>
      <w:pPr>
        <w:ind w:left="720" w:hanging="360"/>
      </w:pPr>
      <w:rPr>
        <w:rFonts w:ascii="Symbol" w:hAnsi="Symbol" w:hint="default"/>
      </w:rPr>
    </w:lvl>
    <w:lvl w:ilvl="1" w:tplc="746E196E">
      <w:start w:val="1"/>
      <w:numFmt w:val="bullet"/>
      <w:lvlText w:val="o"/>
      <w:lvlJc w:val="left"/>
      <w:pPr>
        <w:ind w:left="1440" w:hanging="360"/>
      </w:pPr>
      <w:rPr>
        <w:rFonts w:ascii="Courier New" w:hAnsi="Courier New" w:cs="Courier New" w:hint="default"/>
      </w:rPr>
    </w:lvl>
    <w:lvl w:ilvl="2" w:tplc="CF9629AC" w:tentative="1">
      <w:start w:val="1"/>
      <w:numFmt w:val="bullet"/>
      <w:lvlText w:val=""/>
      <w:lvlJc w:val="left"/>
      <w:pPr>
        <w:ind w:left="2160" w:hanging="360"/>
      </w:pPr>
      <w:rPr>
        <w:rFonts w:ascii="Wingdings" w:hAnsi="Wingdings" w:hint="default"/>
      </w:rPr>
    </w:lvl>
    <w:lvl w:ilvl="3" w:tplc="FC7823BC" w:tentative="1">
      <w:start w:val="1"/>
      <w:numFmt w:val="bullet"/>
      <w:lvlText w:val=""/>
      <w:lvlJc w:val="left"/>
      <w:pPr>
        <w:ind w:left="2880" w:hanging="360"/>
      </w:pPr>
      <w:rPr>
        <w:rFonts w:ascii="Symbol" w:hAnsi="Symbol" w:hint="default"/>
      </w:rPr>
    </w:lvl>
    <w:lvl w:ilvl="4" w:tplc="2FD6B1CC" w:tentative="1">
      <w:start w:val="1"/>
      <w:numFmt w:val="bullet"/>
      <w:lvlText w:val="o"/>
      <w:lvlJc w:val="left"/>
      <w:pPr>
        <w:ind w:left="3600" w:hanging="360"/>
      </w:pPr>
      <w:rPr>
        <w:rFonts w:ascii="Courier New" w:hAnsi="Courier New" w:cs="Courier New" w:hint="default"/>
      </w:rPr>
    </w:lvl>
    <w:lvl w:ilvl="5" w:tplc="7CA2EF3E" w:tentative="1">
      <w:start w:val="1"/>
      <w:numFmt w:val="bullet"/>
      <w:lvlText w:val=""/>
      <w:lvlJc w:val="left"/>
      <w:pPr>
        <w:ind w:left="4320" w:hanging="360"/>
      </w:pPr>
      <w:rPr>
        <w:rFonts w:ascii="Wingdings" w:hAnsi="Wingdings" w:hint="default"/>
      </w:rPr>
    </w:lvl>
    <w:lvl w:ilvl="6" w:tplc="A6EA0116" w:tentative="1">
      <w:start w:val="1"/>
      <w:numFmt w:val="bullet"/>
      <w:lvlText w:val=""/>
      <w:lvlJc w:val="left"/>
      <w:pPr>
        <w:ind w:left="5040" w:hanging="360"/>
      </w:pPr>
      <w:rPr>
        <w:rFonts w:ascii="Symbol" w:hAnsi="Symbol" w:hint="default"/>
      </w:rPr>
    </w:lvl>
    <w:lvl w:ilvl="7" w:tplc="0CFA23BA" w:tentative="1">
      <w:start w:val="1"/>
      <w:numFmt w:val="bullet"/>
      <w:lvlText w:val="o"/>
      <w:lvlJc w:val="left"/>
      <w:pPr>
        <w:ind w:left="5760" w:hanging="360"/>
      </w:pPr>
      <w:rPr>
        <w:rFonts w:ascii="Courier New" w:hAnsi="Courier New" w:cs="Courier New" w:hint="default"/>
      </w:rPr>
    </w:lvl>
    <w:lvl w:ilvl="8" w:tplc="FBCC53DC" w:tentative="1">
      <w:start w:val="1"/>
      <w:numFmt w:val="bullet"/>
      <w:lvlText w:val=""/>
      <w:lvlJc w:val="left"/>
      <w:pPr>
        <w:ind w:left="6480" w:hanging="360"/>
      </w:pPr>
      <w:rPr>
        <w:rFonts w:ascii="Wingdings" w:hAnsi="Wingdings" w:hint="default"/>
      </w:rPr>
    </w:lvl>
  </w:abstractNum>
  <w:abstractNum w:abstractNumId="285">
    <w:nsid w:val="414F2FF8"/>
    <w:multiLevelType w:val="hybridMultilevel"/>
    <w:tmpl w:val="D700C462"/>
    <w:lvl w:ilvl="0" w:tplc="89EA4006">
      <w:start w:val="1"/>
      <w:numFmt w:val="bullet"/>
      <w:lvlText w:val=""/>
      <w:lvlJc w:val="left"/>
      <w:pPr>
        <w:ind w:left="720" w:hanging="360"/>
      </w:pPr>
      <w:rPr>
        <w:rFonts w:ascii="Symbol" w:hAnsi="Symbol" w:hint="default"/>
      </w:rPr>
    </w:lvl>
    <w:lvl w:ilvl="1" w:tplc="80AA6410">
      <w:start w:val="1"/>
      <w:numFmt w:val="bullet"/>
      <w:lvlText w:val="o"/>
      <w:lvlJc w:val="left"/>
      <w:pPr>
        <w:ind w:left="1440" w:hanging="360"/>
      </w:pPr>
      <w:rPr>
        <w:rFonts w:ascii="Courier New" w:hAnsi="Courier New" w:cs="Courier New" w:hint="default"/>
      </w:rPr>
    </w:lvl>
    <w:lvl w:ilvl="2" w:tplc="27C8B078" w:tentative="1">
      <w:start w:val="1"/>
      <w:numFmt w:val="bullet"/>
      <w:lvlText w:val=""/>
      <w:lvlJc w:val="left"/>
      <w:pPr>
        <w:ind w:left="2160" w:hanging="360"/>
      </w:pPr>
      <w:rPr>
        <w:rFonts w:ascii="Wingdings" w:hAnsi="Wingdings" w:hint="default"/>
      </w:rPr>
    </w:lvl>
    <w:lvl w:ilvl="3" w:tplc="73C23B4A" w:tentative="1">
      <w:start w:val="1"/>
      <w:numFmt w:val="bullet"/>
      <w:lvlText w:val=""/>
      <w:lvlJc w:val="left"/>
      <w:pPr>
        <w:ind w:left="2880" w:hanging="360"/>
      </w:pPr>
      <w:rPr>
        <w:rFonts w:ascii="Symbol" w:hAnsi="Symbol" w:hint="default"/>
      </w:rPr>
    </w:lvl>
    <w:lvl w:ilvl="4" w:tplc="E43C5F3E" w:tentative="1">
      <w:start w:val="1"/>
      <w:numFmt w:val="bullet"/>
      <w:lvlText w:val="o"/>
      <w:lvlJc w:val="left"/>
      <w:pPr>
        <w:ind w:left="3600" w:hanging="360"/>
      </w:pPr>
      <w:rPr>
        <w:rFonts w:ascii="Courier New" w:hAnsi="Courier New" w:cs="Courier New" w:hint="default"/>
      </w:rPr>
    </w:lvl>
    <w:lvl w:ilvl="5" w:tplc="428A1396" w:tentative="1">
      <w:start w:val="1"/>
      <w:numFmt w:val="bullet"/>
      <w:lvlText w:val=""/>
      <w:lvlJc w:val="left"/>
      <w:pPr>
        <w:ind w:left="4320" w:hanging="360"/>
      </w:pPr>
      <w:rPr>
        <w:rFonts w:ascii="Wingdings" w:hAnsi="Wingdings" w:hint="default"/>
      </w:rPr>
    </w:lvl>
    <w:lvl w:ilvl="6" w:tplc="E22EBA22" w:tentative="1">
      <w:start w:val="1"/>
      <w:numFmt w:val="bullet"/>
      <w:lvlText w:val=""/>
      <w:lvlJc w:val="left"/>
      <w:pPr>
        <w:ind w:left="5040" w:hanging="360"/>
      </w:pPr>
      <w:rPr>
        <w:rFonts w:ascii="Symbol" w:hAnsi="Symbol" w:hint="default"/>
      </w:rPr>
    </w:lvl>
    <w:lvl w:ilvl="7" w:tplc="432424A4" w:tentative="1">
      <w:start w:val="1"/>
      <w:numFmt w:val="bullet"/>
      <w:lvlText w:val="o"/>
      <w:lvlJc w:val="left"/>
      <w:pPr>
        <w:ind w:left="5760" w:hanging="360"/>
      </w:pPr>
      <w:rPr>
        <w:rFonts w:ascii="Courier New" w:hAnsi="Courier New" w:cs="Courier New" w:hint="default"/>
      </w:rPr>
    </w:lvl>
    <w:lvl w:ilvl="8" w:tplc="ED64A600" w:tentative="1">
      <w:start w:val="1"/>
      <w:numFmt w:val="bullet"/>
      <w:lvlText w:val=""/>
      <w:lvlJc w:val="left"/>
      <w:pPr>
        <w:ind w:left="6480" w:hanging="360"/>
      </w:pPr>
      <w:rPr>
        <w:rFonts w:ascii="Wingdings" w:hAnsi="Wingdings" w:hint="default"/>
      </w:rPr>
    </w:lvl>
  </w:abstractNum>
  <w:abstractNum w:abstractNumId="286">
    <w:nsid w:val="4156387E"/>
    <w:multiLevelType w:val="hybridMultilevel"/>
    <w:tmpl w:val="F5905892"/>
    <w:lvl w:ilvl="0" w:tplc="74181DB0">
      <w:start w:val="1"/>
      <w:numFmt w:val="bullet"/>
      <w:lvlText w:val=""/>
      <w:lvlJc w:val="left"/>
      <w:pPr>
        <w:ind w:left="720" w:hanging="360"/>
      </w:pPr>
      <w:rPr>
        <w:rFonts w:ascii="Symbol" w:hAnsi="Symbol" w:hint="default"/>
      </w:rPr>
    </w:lvl>
    <w:lvl w:ilvl="1" w:tplc="38E40EDA">
      <w:start w:val="1"/>
      <w:numFmt w:val="bullet"/>
      <w:lvlText w:val="o"/>
      <w:lvlJc w:val="left"/>
      <w:pPr>
        <w:ind w:left="1440" w:hanging="360"/>
      </w:pPr>
      <w:rPr>
        <w:rFonts w:ascii="Courier New" w:hAnsi="Courier New" w:cs="Courier New" w:hint="default"/>
      </w:rPr>
    </w:lvl>
    <w:lvl w:ilvl="2" w:tplc="FFD89B3A" w:tentative="1">
      <w:start w:val="1"/>
      <w:numFmt w:val="bullet"/>
      <w:lvlText w:val=""/>
      <w:lvlJc w:val="left"/>
      <w:pPr>
        <w:ind w:left="2160" w:hanging="360"/>
      </w:pPr>
      <w:rPr>
        <w:rFonts w:ascii="Wingdings" w:hAnsi="Wingdings" w:hint="default"/>
      </w:rPr>
    </w:lvl>
    <w:lvl w:ilvl="3" w:tplc="66AAFF28" w:tentative="1">
      <w:start w:val="1"/>
      <w:numFmt w:val="bullet"/>
      <w:lvlText w:val=""/>
      <w:lvlJc w:val="left"/>
      <w:pPr>
        <w:ind w:left="2880" w:hanging="360"/>
      </w:pPr>
      <w:rPr>
        <w:rFonts w:ascii="Symbol" w:hAnsi="Symbol" w:hint="default"/>
      </w:rPr>
    </w:lvl>
    <w:lvl w:ilvl="4" w:tplc="68B2FF96" w:tentative="1">
      <w:start w:val="1"/>
      <w:numFmt w:val="bullet"/>
      <w:lvlText w:val="o"/>
      <w:lvlJc w:val="left"/>
      <w:pPr>
        <w:ind w:left="3600" w:hanging="360"/>
      </w:pPr>
      <w:rPr>
        <w:rFonts w:ascii="Courier New" w:hAnsi="Courier New" w:cs="Courier New" w:hint="default"/>
      </w:rPr>
    </w:lvl>
    <w:lvl w:ilvl="5" w:tplc="ADA87244" w:tentative="1">
      <w:start w:val="1"/>
      <w:numFmt w:val="bullet"/>
      <w:lvlText w:val=""/>
      <w:lvlJc w:val="left"/>
      <w:pPr>
        <w:ind w:left="4320" w:hanging="360"/>
      </w:pPr>
      <w:rPr>
        <w:rFonts w:ascii="Wingdings" w:hAnsi="Wingdings" w:hint="default"/>
      </w:rPr>
    </w:lvl>
    <w:lvl w:ilvl="6" w:tplc="1D3847AE" w:tentative="1">
      <w:start w:val="1"/>
      <w:numFmt w:val="bullet"/>
      <w:lvlText w:val=""/>
      <w:lvlJc w:val="left"/>
      <w:pPr>
        <w:ind w:left="5040" w:hanging="360"/>
      </w:pPr>
      <w:rPr>
        <w:rFonts w:ascii="Symbol" w:hAnsi="Symbol" w:hint="default"/>
      </w:rPr>
    </w:lvl>
    <w:lvl w:ilvl="7" w:tplc="37CCE1C2" w:tentative="1">
      <w:start w:val="1"/>
      <w:numFmt w:val="bullet"/>
      <w:lvlText w:val="o"/>
      <w:lvlJc w:val="left"/>
      <w:pPr>
        <w:ind w:left="5760" w:hanging="360"/>
      </w:pPr>
      <w:rPr>
        <w:rFonts w:ascii="Courier New" w:hAnsi="Courier New" w:cs="Courier New" w:hint="default"/>
      </w:rPr>
    </w:lvl>
    <w:lvl w:ilvl="8" w:tplc="91F4D87C" w:tentative="1">
      <w:start w:val="1"/>
      <w:numFmt w:val="bullet"/>
      <w:lvlText w:val=""/>
      <w:lvlJc w:val="left"/>
      <w:pPr>
        <w:ind w:left="6480" w:hanging="360"/>
      </w:pPr>
      <w:rPr>
        <w:rFonts w:ascii="Wingdings" w:hAnsi="Wingdings" w:hint="default"/>
      </w:rPr>
    </w:lvl>
  </w:abstractNum>
  <w:abstractNum w:abstractNumId="287">
    <w:nsid w:val="418B3AC6"/>
    <w:multiLevelType w:val="hybridMultilevel"/>
    <w:tmpl w:val="FEC2EB24"/>
    <w:lvl w:ilvl="0" w:tplc="6366CEA8">
      <w:start w:val="1"/>
      <w:numFmt w:val="bullet"/>
      <w:lvlText w:val=""/>
      <w:lvlJc w:val="left"/>
      <w:pPr>
        <w:ind w:left="720" w:hanging="360"/>
      </w:pPr>
      <w:rPr>
        <w:rFonts w:ascii="Symbol" w:hAnsi="Symbol" w:hint="default"/>
      </w:rPr>
    </w:lvl>
    <w:lvl w:ilvl="1" w:tplc="7F80F736" w:tentative="1">
      <w:start w:val="1"/>
      <w:numFmt w:val="bullet"/>
      <w:lvlText w:val="o"/>
      <w:lvlJc w:val="left"/>
      <w:pPr>
        <w:ind w:left="1440" w:hanging="360"/>
      </w:pPr>
      <w:rPr>
        <w:rFonts w:ascii="Courier New" w:hAnsi="Courier New" w:cs="Courier New" w:hint="default"/>
      </w:rPr>
    </w:lvl>
    <w:lvl w:ilvl="2" w:tplc="63CC1EB6">
      <w:start w:val="1"/>
      <w:numFmt w:val="bullet"/>
      <w:lvlText w:val=""/>
      <w:lvlJc w:val="left"/>
      <w:pPr>
        <w:ind w:left="2160" w:hanging="360"/>
      </w:pPr>
      <w:rPr>
        <w:rFonts w:ascii="Wingdings" w:hAnsi="Wingdings" w:hint="default"/>
      </w:rPr>
    </w:lvl>
    <w:lvl w:ilvl="3" w:tplc="96DAA16E" w:tentative="1">
      <w:start w:val="1"/>
      <w:numFmt w:val="bullet"/>
      <w:lvlText w:val=""/>
      <w:lvlJc w:val="left"/>
      <w:pPr>
        <w:ind w:left="2880" w:hanging="360"/>
      </w:pPr>
      <w:rPr>
        <w:rFonts w:ascii="Symbol" w:hAnsi="Symbol" w:hint="default"/>
      </w:rPr>
    </w:lvl>
    <w:lvl w:ilvl="4" w:tplc="6646ED4A" w:tentative="1">
      <w:start w:val="1"/>
      <w:numFmt w:val="bullet"/>
      <w:lvlText w:val="o"/>
      <w:lvlJc w:val="left"/>
      <w:pPr>
        <w:ind w:left="3600" w:hanging="360"/>
      </w:pPr>
      <w:rPr>
        <w:rFonts w:ascii="Courier New" w:hAnsi="Courier New" w:cs="Courier New" w:hint="default"/>
      </w:rPr>
    </w:lvl>
    <w:lvl w:ilvl="5" w:tplc="D0F60F60" w:tentative="1">
      <w:start w:val="1"/>
      <w:numFmt w:val="bullet"/>
      <w:lvlText w:val=""/>
      <w:lvlJc w:val="left"/>
      <w:pPr>
        <w:ind w:left="4320" w:hanging="360"/>
      </w:pPr>
      <w:rPr>
        <w:rFonts w:ascii="Wingdings" w:hAnsi="Wingdings" w:hint="default"/>
      </w:rPr>
    </w:lvl>
    <w:lvl w:ilvl="6" w:tplc="1FB4A9DC" w:tentative="1">
      <w:start w:val="1"/>
      <w:numFmt w:val="bullet"/>
      <w:lvlText w:val=""/>
      <w:lvlJc w:val="left"/>
      <w:pPr>
        <w:ind w:left="5040" w:hanging="360"/>
      </w:pPr>
      <w:rPr>
        <w:rFonts w:ascii="Symbol" w:hAnsi="Symbol" w:hint="default"/>
      </w:rPr>
    </w:lvl>
    <w:lvl w:ilvl="7" w:tplc="D48A6F44" w:tentative="1">
      <w:start w:val="1"/>
      <w:numFmt w:val="bullet"/>
      <w:lvlText w:val="o"/>
      <w:lvlJc w:val="left"/>
      <w:pPr>
        <w:ind w:left="5760" w:hanging="360"/>
      </w:pPr>
      <w:rPr>
        <w:rFonts w:ascii="Courier New" w:hAnsi="Courier New" w:cs="Courier New" w:hint="default"/>
      </w:rPr>
    </w:lvl>
    <w:lvl w:ilvl="8" w:tplc="F39A1432" w:tentative="1">
      <w:start w:val="1"/>
      <w:numFmt w:val="bullet"/>
      <w:lvlText w:val=""/>
      <w:lvlJc w:val="left"/>
      <w:pPr>
        <w:ind w:left="6480" w:hanging="360"/>
      </w:pPr>
      <w:rPr>
        <w:rFonts w:ascii="Wingdings" w:hAnsi="Wingdings" w:hint="default"/>
      </w:rPr>
    </w:lvl>
  </w:abstractNum>
  <w:abstractNum w:abstractNumId="288">
    <w:nsid w:val="42807C92"/>
    <w:multiLevelType w:val="hybridMultilevel"/>
    <w:tmpl w:val="68D88DA4"/>
    <w:lvl w:ilvl="0" w:tplc="377E3542">
      <w:start w:val="1"/>
      <w:numFmt w:val="bullet"/>
      <w:lvlText w:val=""/>
      <w:lvlJc w:val="left"/>
      <w:pPr>
        <w:ind w:left="720" w:hanging="360"/>
      </w:pPr>
      <w:rPr>
        <w:rFonts w:ascii="Symbol" w:hAnsi="Symbol" w:hint="default"/>
      </w:rPr>
    </w:lvl>
    <w:lvl w:ilvl="1" w:tplc="938A96F8">
      <w:start w:val="1"/>
      <w:numFmt w:val="bullet"/>
      <w:lvlText w:val="o"/>
      <w:lvlJc w:val="left"/>
      <w:pPr>
        <w:ind w:left="1440" w:hanging="360"/>
      </w:pPr>
      <w:rPr>
        <w:rFonts w:ascii="Courier New" w:hAnsi="Courier New" w:cs="Courier New" w:hint="default"/>
      </w:rPr>
    </w:lvl>
    <w:lvl w:ilvl="2" w:tplc="527E176E" w:tentative="1">
      <w:start w:val="1"/>
      <w:numFmt w:val="bullet"/>
      <w:lvlText w:val=""/>
      <w:lvlJc w:val="left"/>
      <w:pPr>
        <w:ind w:left="2160" w:hanging="360"/>
      </w:pPr>
      <w:rPr>
        <w:rFonts w:ascii="Wingdings" w:hAnsi="Wingdings" w:hint="default"/>
      </w:rPr>
    </w:lvl>
    <w:lvl w:ilvl="3" w:tplc="29340ECC" w:tentative="1">
      <w:start w:val="1"/>
      <w:numFmt w:val="bullet"/>
      <w:lvlText w:val=""/>
      <w:lvlJc w:val="left"/>
      <w:pPr>
        <w:ind w:left="2880" w:hanging="360"/>
      </w:pPr>
      <w:rPr>
        <w:rFonts w:ascii="Symbol" w:hAnsi="Symbol" w:hint="default"/>
      </w:rPr>
    </w:lvl>
    <w:lvl w:ilvl="4" w:tplc="073CFD86" w:tentative="1">
      <w:start w:val="1"/>
      <w:numFmt w:val="bullet"/>
      <w:lvlText w:val="o"/>
      <w:lvlJc w:val="left"/>
      <w:pPr>
        <w:ind w:left="3600" w:hanging="360"/>
      </w:pPr>
      <w:rPr>
        <w:rFonts w:ascii="Courier New" w:hAnsi="Courier New" w:cs="Courier New" w:hint="default"/>
      </w:rPr>
    </w:lvl>
    <w:lvl w:ilvl="5" w:tplc="B0A40486" w:tentative="1">
      <w:start w:val="1"/>
      <w:numFmt w:val="bullet"/>
      <w:lvlText w:val=""/>
      <w:lvlJc w:val="left"/>
      <w:pPr>
        <w:ind w:left="4320" w:hanging="360"/>
      </w:pPr>
      <w:rPr>
        <w:rFonts w:ascii="Wingdings" w:hAnsi="Wingdings" w:hint="default"/>
      </w:rPr>
    </w:lvl>
    <w:lvl w:ilvl="6" w:tplc="E11209DC" w:tentative="1">
      <w:start w:val="1"/>
      <w:numFmt w:val="bullet"/>
      <w:lvlText w:val=""/>
      <w:lvlJc w:val="left"/>
      <w:pPr>
        <w:ind w:left="5040" w:hanging="360"/>
      </w:pPr>
      <w:rPr>
        <w:rFonts w:ascii="Symbol" w:hAnsi="Symbol" w:hint="default"/>
      </w:rPr>
    </w:lvl>
    <w:lvl w:ilvl="7" w:tplc="79ECC0CE" w:tentative="1">
      <w:start w:val="1"/>
      <w:numFmt w:val="bullet"/>
      <w:lvlText w:val="o"/>
      <w:lvlJc w:val="left"/>
      <w:pPr>
        <w:ind w:left="5760" w:hanging="360"/>
      </w:pPr>
      <w:rPr>
        <w:rFonts w:ascii="Courier New" w:hAnsi="Courier New" w:cs="Courier New" w:hint="default"/>
      </w:rPr>
    </w:lvl>
    <w:lvl w:ilvl="8" w:tplc="124E8984" w:tentative="1">
      <w:start w:val="1"/>
      <w:numFmt w:val="bullet"/>
      <w:lvlText w:val=""/>
      <w:lvlJc w:val="left"/>
      <w:pPr>
        <w:ind w:left="6480" w:hanging="360"/>
      </w:pPr>
      <w:rPr>
        <w:rFonts w:ascii="Wingdings" w:hAnsi="Wingdings" w:hint="default"/>
      </w:rPr>
    </w:lvl>
  </w:abstractNum>
  <w:abstractNum w:abstractNumId="289">
    <w:nsid w:val="43292FC7"/>
    <w:multiLevelType w:val="hybridMultilevel"/>
    <w:tmpl w:val="660EB7BA"/>
    <w:lvl w:ilvl="0" w:tplc="FCFAA1C4">
      <w:start w:val="1"/>
      <w:numFmt w:val="bullet"/>
      <w:lvlText w:val=""/>
      <w:lvlJc w:val="left"/>
      <w:pPr>
        <w:ind w:left="720" w:hanging="360"/>
      </w:pPr>
      <w:rPr>
        <w:rFonts w:ascii="Symbol" w:hAnsi="Symbol" w:hint="default"/>
      </w:rPr>
    </w:lvl>
    <w:lvl w:ilvl="1" w:tplc="6B0075D0" w:tentative="1">
      <w:start w:val="1"/>
      <w:numFmt w:val="bullet"/>
      <w:lvlText w:val="o"/>
      <w:lvlJc w:val="left"/>
      <w:pPr>
        <w:ind w:left="1440" w:hanging="360"/>
      </w:pPr>
      <w:rPr>
        <w:rFonts w:ascii="Courier New" w:hAnsi="Courier New" w:cs="Courier New" w:hint="default"/>
      </w:rPr>
    </w:lvl>
    <w:lvl w:ilvl="2" w:tplc="3FAC301A">
      <w:start w:val="1"/>
      <w:numFmt w:val="bullet"/>
      <w:lvlText w:val=""/>
      <w:lvlJc w:val="left"/>
      <w:pPr>
        <w:ind w:left="2160" w:hanging="360"/>
      </w:pPr>
      <w:rPr>
        <w:rFonts w:ascii="Wingdings" w:hAnsi="Wingdings" w:hint="default"/>
      </w:rPr>
    </w:lvl>
    <w:lvl w:ilvl="3" w:tplc="B7D606A4" w:tentative="1">
      <w:start w:val="1"/>
      <w:numFmt w:val="bullet"/>
      <w:lvlText w:val=""/>
      <w:lvlJc w:val="left"/>
      <w:pPr>
        <w:ind w:left="2880" w:hanging="360"/>
      </w:pPr>
      <w:rPr>
        <w:rFonts w:ascii="Symbol" w:hAnsi="Symbol" w:hint="default"/>
      </w:rPr>
    </w:lvl>
    <w:lvl w:ilvl="4" w:tplc="3E46835C" w:tentative="1">
      <w:start w:val="1"/>
      <w:numFmt w:val="bullet"/>
      <w:lvlText w:val="o"/>
      <w:lvlJc w:val="left"/>
      <w:pPr>
        <w:ind w:left="3600" w:hanging="360"/>
      </w:pPr>
      <w:rPr>
        <w:rFonts w:ascii="Courier New" w:hAnsi="Courier New" w:cs="Courier New" w:hint="default"/>
      </w:rPr>
    </w:lvl>
    <w:lvl w:ilvl="5" w:tplc="EB8CDD62" w:tentative="1">
      <w:start w:val="1"/>
      <w:numFmt w:val="bullet"/>
      <w:lvlText w:val=""/>
      <w:lvlJc w:val="left"/>
      <w:pPr>
        <w:ind w:left="4320" w:hanging="360"/>
      </w:pPr>
      <w:rPr>
        <w:rFonts w:ascii="Wingdings" w:hAnsi="Wingdings" w:hint="default"/>
      </w:rPr>
    </w:lvl>
    <w:lvl w:ilvl="6" w:tplc="A0F0A7CA" w:tentative="1">
      <w:start w:val="1"/>
      <w:numFmt w:val="bullet"/>
      <w:lvlText w:val=""/>
      <w:lvlJc w:val="left"/>
      <w:pPr>
        <w:ind w:left="5040" w:hanging="360"/>
      </w:pPr>
      <w:rPr>
        <w:rFonts w:ascii="Symbol" w:hAnsi="Symbol" w:hint="default"/>
      </w:rPr>
    </w:lvl>
    <w:lvl w:ilvl="7" w:tplc="8C089D20" w:tentative="1">
      <w:start w:val="1"/>
      <w:numFmt w:val="bullet"/>
      <w:lvlText w:val="o"/>
      <w:lvlJc w:val="left"/>
      <w:pPr>
        <w:ind w:left="5760" w:hanging="360"/>
      </w:pPr>
      <w:rPr>
        <w:rFonts w:ascii="Courier New" w:hAnsi="Courier New" w:cs="Courier New" w:hint="default"/>
      </w:rPr>
    </w:lvl>
    <w:lvl w:ilvl="8" w:tplc="7F36BCC2" w:tentative="1">
      <w:start w:val="1"/>
      <w:numFmt w:val="bullet"/>
      <w:lvlText w:val=""/>
      <w:lvlJc w:val="left"/>
      <w:pPr>
        <w:ind w:left="6480" w:hanging="360"/>
      </w:pPr>
      <w:rPr>
        <w:rFonts w:ascii="Wingdings" w:hAnsi="Wingdings" w:hint="default"/>
      </w:rPr>
    </w:lvl>
  </w:abstractNum>
  <w:abstractNum w:abstractNumId="290">
    <w:nsid w:val="432F1E08"/>
    <w:multiLevelType w:val="hybridMultilevel"/>
    <w:tmpl w:val="BABC4808"/>
    <w:lvl w:ilvl="0" w:tplc="C7188C38">
      <w:start w:val="1"/>
      <w:numFmt w:val="bullet"/>
      <w:lvlText w:val=""/>
      <w:lvlJc w:val="left"/>
      <w:pPr>
        <w:ind w:left="720" w:hanging="360"/>
      </w:pPr>
      <w:rPr>
        <w:rFonts w:ascii="Symbol" w:hAnsi="Symbol" w:hint="default"/>
      </w:rPr>
    </w:lvl>
    <w:lvl w:ilvl="1" w:tplc="C12642E2">
      <w:start w:val="1"/>
      <w:numFmt w:val="bullet"/>
      <w:lvlText w:val="o"/>
      <w:lvlJc w:val="left"/>
      <w:pPr>
        <w:ind w:left="1440" w:hanging="360"/>
      </w:pPr>
      <w:rPr>
        <w:rFonts w:ascii="Courier New" w:hAnsi="Courier New" w:cs="Courier New" w:hint="default"/>
      </w:rPr>
    </w:lvl>
    <w:lvl w:ilvl="2" w:tplc="5B06734E" w:tentative="1">
      <w:start w:val="1"/>
      <w:numFmt w:val="bullet"/>
      <w:lvlText w:val=""/>
      <w:lvlJc w:val="left"/>
      <w:pPr>
        <w:ind w:left="2160" w:hanging="360"/>
      </w:pPr>
      <w:rPr>
        <w:rFonts w:ascii="Wingdings" w:hAnsi="Wingdings" w:hint="default"/>
      </w:rPr>
    </w:lvl>
    <w:lvl w:ilvl="3" w:tplc="E952935A" w:tentative="1">
      <w:start w:val="1"/>
      <w:numFmt w:val="bullet"/>
      <w:lvlText w:val=""/>
      <w:lvlJc w:val="left"/>
      <w:pPr>
        <w:ind w:left="2880" w:hanging="360"/>
      </w:pPr>
      <w:rPr>
        <w:rFonts w:ascii="Symbol" w:hAnsi="Symbol" w:hint="default"/>
      </w:rPr>
    </w:lvl>
    <w:lvl w:ilvl="4" w:tplc="49A8135C" w:tentative="1">
      <w:start w:val="1"/>
      <w:numFmt w:val="bullet"/>
      <w:lvlText w:val="o"/>
      <w:lvlJc w:val="left"/>
      <w:pPr>
        <w:ind w:left="3600" w:hanging="360"/>
      </w:pPr>
      <w:rPr>
        <w:rFonts w:ascii="Courier New" w:hAnsi="Courier New" w:cs="Courier New" w:hint="default"/>
      </w:rPr>
    </w:lvl>
    <w:lvl w:ilvl="5" w:tplc="F55664F2" w:tentative="1">
      <w:start w:val="1"/>
      <w:numFmt w:val="bullet"/>
      <w:lvlText w:val=""/>
      <w:lvlJc w:val="left"/>
      <w:pPr>
        <w:ind w:left="4320" w:hanging="360"/>
      </w:pPr>
      <w:rPr>
        <w:rFonts w:ascii="Wingdings" w:hAnsi="Wingdings" w:hint="default"/>
      </w:rPr>
    </w:lvl>
    <w:lvl w:ilvl="6" w:tplc="29E21746" w:tentative="1">
      <w:start w:val="1"/>
      <w:numFmt w:val="bullet"/>
      <w:lvlText w:val=""/>
      <w:lvlJc w:val="left"/>
      <w:pPr>
        <w:ind w:left="5040" w:hanging="360"/>
      </w:pPr>
      <w:rPr>
        <w:rFonts w:ascii="Symbol" w:hAnsi="Symbol" w:hint="default"/>
      </w:rPr>
    </w:lvl>
    <w:lvl w:ilvl="7" w:tplc="31A02AAC" w:tentative="1">
      <w:start w:val="1"/>
      <w:numFmt w:val="bullet"/>
      <w:lvlText w:val="o"/>
      <w:lvlJc w:val="left"/>
      <w:pPr>
        <w:ind w:left="5760" w:hanging="360"/>
      </w:pPr>
      <w:rPr>
        <w:rFonts w:ascii="Courier New" w:hAnsi="Courier New" w:cs="Courier New" w:hint="default"/>
      </w:rPr>
    </w:lvl>
    <w:lvl w:ilvl="8" w:tplc="71F2E46C" w:tentative="1">
      <w:start w:val="1"/>
      <w:numFmt w:val="bullet"/>
      <w:lvlText w:val=""/>
      <w:lvlJc w:val="left"/>
      <w:pPr>
        <w:ind w:left="6480" w:hanging="360"/>
      </w:pPr>
      <w:rPr>
        <w:rFonts w:ascii="Wingdings" w:hAnsi="Wingdings" w:hint="default"/>
      </w:rPr>
    </w:lvl>
  </w:abstractNum>
  <w:abstractNum w:abstractNumId="291">
    <w:nsid w:val="44AA7665"/>
    <w:multiLevelType w:val="hybridMultilevel"/>
    <w:tmpl w:val="AC0A9B40"/>
    <w:lvl w:ilvl="0" w:tplc="8EA858EE">
      <w:start w:val="1"/>
      <w:numFmt w:val="bullet"/>
      <w:lvlText w:val=""/>
      <w:lvlJc w:val="left"/>
      <w:pPr>
        <w:ind w:left="720" w:hanging="360"/>
      </w:pPr>
      <w:rPr>
        <w:rFonts w:ascii="Symbol" w:hAnsi="Symbol" w:hint="default"/>
      </w:rPr>
    </w:lvl>
    <w:lvl w:ilvl="1" w:tplc="02667402">
      <w:start w:val="1"/>
      <w:numFmt w:val="bullet"/>
      <w:lvlText w:val="o"/>
      <w:lvlJc w:val="left"/>
      <w:pPr>
        <w:ind w:left="1440" w:hanging="360"/>
      </w:pPr>
      <w:rPr>
        <w:rFonts w:ascii="Courier New" w:hAnsi="Courier New" w:cs="Courier New" w:hint="default"/>
      </w:rPr>
    </w:lvl>
    <w:lvl w:ilvl="2" w:tplc="CA0A5CA0" w:tentative="1">
      <w:start w:val="1"/>
      <w:numFmt w:val="bullet"/>
      <w:lvlText w:val=""/>
      <w:lvlJc w:val="left"/>
      <w:pPr>
        <w:ind w:left="2160" w:hanging="360"/>
      </w:pPr>
      <w:rPr>
        <w:rFonts w:ascii="Wingdings" w:hAnsi="Wingdings" w:hint="default"/>
      </w:rPr>
    </w:lvl>
    <w:lvl w:ilvl="3" w:tplc="CFC6750A" w:tentative="1">
      <w:start w:val="1"/>
      <w:numFmt w:val="bullet"/>
      <w:lvlText w:val=""/>
      <w:lvlJc w:val="left"/>
      <w:pPr>
        <w:ind w:left="2880" w:hanging="360"/>
      </w:pPr>
      <w:rPr>
        <w:rFonts w:ascii="Symbol" w:hAnsi="Symbol" w:hint="default"/>
      </w:rPr>
    </w:lvl>
    <w:lvl w:ilvl="4" w:tplc="8A0A3FDE" w:tentative="1">
      <w:start w:val="1"/>
      <w:numFmt w:val="bullet"/>
      <w:lvlText w:val="o"/>
      <w:lvlJc w:val="left"/>
      <w:pPr>
        <w:ind w:left="3600" w:hanging="360"/>
      </w:pPr>
      <w:rPr>
        <w:rFonts w:ascii="Courier New" w:hAnsi="Courier New" w:cs="Courier New" w:hint="default"/>
      </w:rPr>
    </w:lvl>
    <w:lvl w:ilvl="5" w:tplc="82BE3E98" w:tentative="1">
      <w:start w:val="1"/>
      <w:numFmt w:val="bullet"/>
      <w:lvlText w:val=""/>
      <w:lvlJc w:val="left"/>
      <w:pPr>
        <w:ind w:left="4320" w:hanging="360"/>
      </w:pPr>
      <w:rPr>
        <w:rFonts w:ascii="Wingdings" w:hAnsi="Wingdings" w:hint="default"/>
      </w:rPr>
    </w:lvl>
    <w:lvl w:ilvl="6" w:tplc="9E583E76" w:tentative="1">
      <w:start w:val="1"/>
      <w:numFmt w:val="bullet"/>
      <w:lvlText w:val=""/>
      <w:lvlJc w:val="left"/>
      <w:pPr>
        <w:ind w:left="5040" w:hanging="360"/>
      </w:pPr>
      <w:rPr>
        <w:rFonts w:ascii="Symbol" w:hAnsi="Symbol" w:hint="default"/>
      </w:rPr>
    </w:lvl>
    <w:lvl w:ilvl="7" w:tplc="AA0281EA" w:tentative="1">
      <w:start w:val="1"/>
      <w:numFmt w:val="bullet"/>
      <w:lvlText w:val="o"/>
      <w:lvlJc w:val="left"/>
      <w:pPr>
        <w:ind w:left="5760" w:hanging="360"/>
      </w:pPr>
      <w:rPr>
        <w:rFonts w:ascii="Courier New" w:hAnsi="Courier New" w:cs="Courier New" w:hint="default"/>
      </w:rPr>
    </w:lvl>
    <w:lvl w:ilvl="8" w:tplc="6BA4E7AE" w:tentative="1">
      <w:start w:val="1"/>
      <w:numFmt w:val="bullet"/>
      <w:lvlText w:val=""/>
      <w:lvlJc w:val="left"/>
      <w:pPr>
        <w:ind w:left="6480" w:hanging="360"/>
      </w:pPr>
      <w:rPr>
        <w:rFonts w:ascii="Wingdings" w:hAnsi="Wingdings" w:hint="default"/>
      </w:rPr>
    </w:lvl>
  </w:abstractNum>
  <w:abstractNum w:abstractNumId="292">
    <w:nsid w:val="44CA37D1"/>
    <w:multiLevelType w:val="hybridMultilevel"/>
    <w:tmpl w:val="2CCE20F0"/>
    <w:lvl w:ilvl="0" w:tplc="DA9AC6D6">
      <w:start w:val="1"/>
      <w:numFmt w:val="bullet"/>
      <w:lvlText w:val=""/>
      <w:lvlJc w:val="left"/>
      <w:pPr>
        <w:ind w:left="720" w:hanging="360"/>
      </w:pPr>
      <w:rPr>
        <w:rFonts w:ascii="Symbol" w:hAnsi="Symbol" w:hint="default"/>
      </w:rPr>
    </w:lvl>
    <w:lvl w:ilvl="1" w:tplc="7F708204">
      <w:start w:val="1"/>
      <w:numFmt w:val="bullet"/>
      <w:lvlText w:val="o"/>
      <w:lvlJc w:val="left"/>
      <w:pPr>
        <w:ind w:left="1440" w:hanging="360"/>
      </w:pPr>
      <w:rPr>
        <w:rFonts w:ascii="Courier New" w:hAnsi="Courier New" w:cs="Courier New" w:hint="default"/>
      </w:rPr>
    </w:lvl>
    <w:lvl w:ilvl="2" w:tplc="6EFE6C10" w:tentative="1">
      <w:start w:val="1"/>
      <w:numFmt w:val="bullet"/>
      <w:lvlText w:val=""/>
      <w:lvlJc w:val="left"/>
      <w:pPr>
        <w:ind w:left="2160" w:hanging="360"/>
      </w:pPr>
      <w:rPr>
        <w:rFonts w:ascii="Wingdings" w:hAnsi="Wingdings" w:hint="default"/>
      </w:rPr>
    </w:lvl>
    <w:lvl w:ilvl="3" w:tplc="0EE85F0A" w:tentative="1">
      <w:start w:val="1"/>
      <w:numFmt w:val="bullet"/>
      <w:lvlText w:val=""/>
      <w:lvlJc w:val="left"/>
      <w:pPr>
        <w:ind w:left="2880" w:hanging="360"/>
      </w:pPr>
      <w:rPr>
        <w:rFonts w:ascii="Symbol" w:hAnsi="Symbol" w:hint="default"/>
      </w:rPr>
    </w:lvl>
    <w:lvl w:ilvl="4" w:tplc="770EC4E0" w:tentative="1">
      <w:start w:val="1"/>
      <w:numFmt w:val="bullet"/>
      <w:lvlText w:val="o"/>
      <w:lvlJc w:val="left"/>
      <w:pPr>
        <w:ind w:left="3600" w:hanging="360"/>
      </w:pPr>
      <w:rPr>
        <w:rFonts w:ascii="Courier New" w:hAnsi="Courier New" w:cs="Courier New" w:hint="default"/>
      </w:rPr>
    </w:lvl>
    <w:lvl w:ilvl="5" w:tplc="4A5637B8" w:tentative="1">
      <w:start w:val="1"/>
      <w:numFmt w:val="bullet"/>
      <w:lvlText w:val=""/>
      <w:lvlJc w:val="left"/>
      <w:pPr>
        <w:ind w:left="4320" w:hanging="360"/>
      </w:pPr>
      <w:rPr>
        <w:rFonts w:ascii="Wingdings" w:hAnsi="Wingdings" w:hint="default"/>
      </w:rPr>
    </w:lvl>
    <w:lvl w:ilvl="6" w:tplc="01EE455C" w:tentative="1">
      <w:start w:val="1"/>
      <w:numFmt w:val="bullet"/>
      <w:lvlText w:val=""/>
      <w:lvlJc w:val="left"/>
      <w:pPr>
        <w:ind w:left="5040" w:hanging="360"/>
      </w:pPr>
      <w:rPr>
        <w:rFonts w:ascii="Symbol" w:hAnsi="Symbol" w:hint="default"/>
      </w:rPr>
    </w:lvl>
    <w:lvl w:ilvl="7" w:tplc="54D84B04" w:tentative="1">
      <w:start w:val="1"/>
      <w:numFmt w:val="bullet"/>
      <w:lvlText w:val="o"/>
      <w:lvlJc w:val="left"/>
      <w:pPr>
        <w:ind w:left="5760" w:hanging="360"/>
      </w:pPr>
      <w:rPr>
        <w:rFonts w:ascii="Courier New" w:hAnsi="Courier New" w:cs="Courier New" w:hint="default"/>
      </w:rPr>
    </w:lvl>
    <w:lvl w:ilvl="8" w:tplc="56F8BE60" w:tentative="1">
      <w:start w:val="1"/>
      <w:numFmt w:val="bullet"/>
      <w:lvlText w:val=""/>
      <w:lvlJc w:val="left"/>
      <w:pPr>
        <w:ind w:left="6480" w:hanging="360"/>
      </w:pPr>
      <w:rPr>
        <w:rFonts w:ascii="Wingdings" w:hAnsi="Wingdings" w:hint="default"/>
      </w:rPr>
    </w:lvl>
  </w:abstractNum>
  <w:abstractNum w:abstractNumId="293">
    <w:nsid w:val="44E41875"/>
    <w:multiLevelType w:val="hybridMultilevel"/>
    <w:tmpl w:val="E340C332"/>
    <w:lvl w:ilvl="0" w:tplc="E266FA68">
      <w:start w:val="1"/>
      <w:numFmt w:val="bullet"/>
      <w:lvlText w:val=""/>
      <w:lvlJc w:val="left"/>
      <w:pPr>
        <w:ind w:left="720" w:hanging="360"/>
      </w:pPr>
      <w:rPr>
        <w:rFonts w:ascii="Symbol" w:hAnsi="Symbol" w:hint="default"/>
      </w:rPr>
    </w:lvl>
    <w:lvl w:ilvl="1" w:tplc="093CA984" w:tentative="1">
      <w:start w:val="1"/>
      <w:numFmt w:val="bullet"/>
      <w:lvlText w:val="o"/>
      <w:lvlJc w:val="left"/>
      <w:pPr>
        <w:ind w:left="1440" w:hanging="360"/>
      </w:pPr>
      <w:rPr>
        <w:rFonts w:ascii="Courier New" w:hAnsi="Courier New" w:cs="Courier New" w:hint="default"/>
      </w:rPr>
    </w:lvl>
    <w:lvl w:ilvl="2" w:tplc="B8CE2B76">
      <w:start w:val="1"/>
      <w:numFmt w:val="bullet"/>
      <w:lvlText w:val=""/>
      <w:lvlJc w:val="left"/>
      <w:pPr>
        <w:ind w:left="2160" w:hanging="360"/>
      </w:pPr>
      <w:rPr>
        <w:rFonts w:ascii="Wingdings" w:hAnsi="Wingdings" w:hint="default"/>
      </w:rPr>
    </w:lvl>
    <w:lvl w:ilvl="3" w:tplc="9B80E8C2" w:tentative="1">
      <w:start w:val="1"/>
      <w:numFmt w:val="bullet"/>
      <w:lvlText w:val=""/>
      <w:lvlJc w:val="left"/>
      <w:pPr>
        <w:ind w:left="2880" w:hanging="360"/>
      </w:pPr>
      <w:rPr>
        <w:rFonts w:ascii="Symbol" w:hAnsi="Symbol" w:hint="default"/>
      </w:rPr>
    </w:lvl>
    <w:lvl w:ilvl="4" w:tplc="E482FC6E" w:tentative="1">
      <w:start w:val="1"/>
      <w:numFmt w:val="bullet"/>
      <w:lvlText w:val="o"/>
      <w:lvlJc w:val="left"/>
      <w:pPr>
        <w:ind w:left="3600" w:hanging="360"/>
      </w:pPr>
      <w:rPr>
        <w:rFonts w:ascii="Courier New" w:hAnsi="Courier New" w:cs="Courier New" w:hint="default"/>
      </w:rPr>
    </w:lvl>
    <w:lvl w:ilvl="5" w:tplc="BFD25618" w:tentative="1">
      <w:start w:val="1"/>
      <w:numFmt w:val="bullet"/>
      <w:lvlText w:val=""/>
      <w:lvlJc w:val="left"/>
      <w:pPr>
        <w:ind w:left="4320" w:hanging="360"/>
      </w:pPr>
      <w:rPr>
        <w:rFonts w:ascii="Wingdings" w:hAnsi="Wingdings" w:hint="default"/>
      </w:rPr>
    </w:lvl>
    <w:lvl w:ilvl="6" w:tplc="340E4C4E" w:tentative="1">
      <w:start w:val="1"/>
      <w:numFmt w:val="bullet"/>
      <w:lvlText w:val=""/>
      <w:lvlJc w:val="left"/>
      <w:pPr>
        <w:ind w:left="5040" w:hanging="360"/>
      </w:pPr>
      <w:rPr>
        <w:rFonts w:ascii="Symbol" w:hAnsi="Symbol" w:hint="default"/>
      </w:rPr>
    </w:lvl>
    <w:lvl w:ilvl="7" w:tplc="BA0017BA" w:tentative="1">
      <w:start w:val="1"/>
      <w:numFmt w:val="bullet"/>
      <w:lvlText w:val="o"/>
      <w:lvlJc w:val="left"/>
      <w:pPr>
        <w:ind w:left="5760" w:hanging="360"/>
      </w:pPr>
      <w:rPr>
        <w:rFonts w:ascii="Courier New" w:hAnsi="Courier New" w:cs="Courier New" w:hint="default"/>
      </w:rPr>
    </w:lvl>
    <w:lvl w:ilvl="8" w:tplc="B71657F6" w:tentative="1">
      <w:start w:val="1"/>
      <w:numFmt w:val="bullet"/>
      <w:lvlText w:val=""/>
      <w:lvlJc w:val="left"/>
      <w:pPr>
        <w:ind w:left="6480" w:hanging="360"/>
      </w:pPr>
      <w:rPr>
        <w:rFonts w:ascii="Wingdings" w:hAnsi="Wingdings" w:hint="default"/>
      </w:rPr>
    </w:lvl>
  </w:abstractNum>
  <w:abstractNum w:abstractNumId="294">
    <w:nsid w:val="450A4BDE"/>
    <w:multiLevelType w:val="hybridMultilevel"/>
    <w:tmpl w:val="7ED29DDE"/>
    <w:lvl w:ilvl="0" w:tplc="DF6AAACE">
      <w:start w:val="1"/>
      <w:numFmt w:val="bullet"/>
      <w:lvlText w:val=""/>
      <w:lvlJc w:val="left"/>
      <w:pPr>
        <w:ind w:left="720" w:hanging="360"/>
      </w:pPr>
      <w:rPr>
        <w:rFonts w:ascii="Symbol" w:hAnsi="Symbol" w:hint="default"/>
      </w:rPr>
    </w:lvl>
    <w:lvl w:ilvl="1" w:tplc="269C8590">
      <w:start w:val="1"/>
      <w:numFmt w:val="bullet"/>
      <w:lvlText w:val="o"/>
      <w:lvlJc w:val="left"/>
      <w:pPr>
        <w:ind w:left="1440" w:hanging="360"/>
      </w:pPr>
      <w:rPr>
        <w:rFonts w:ascii="Courier New" w:hAnsi="Courier New" w:cs="Courier New" w:hint="default"/>
      </w:rPr>
    </w:lvl>
    <w:lvl w:ilvl="2" w:tplc="4F32930A" w:tentative="1">
      <w:start w:val="1"/>
      <w:numFmt w:val="bullet"/>
      <w:lvlText w:val=""/>
      <w:lvlJc w:val="left"/>
      <w:pPr>
        <w:ind w:left="2160" w:hanging="360"/>
      </w:pPr>
      <w:rPr>
        <w:rFonts w:ascii="Wingdings" w:hAnsi="Wingdings" w:hint="default"/>
      </w:rPr>
    </w:lvl>
    <w:lvl w:ilvl="3" w:tplc="68004E1C" w:tentative="1">
      <w:start w:val="1"/>
      <w:numFmt w:val="bullet"/>
      <w:lvlText w:val=""/>
      <w:lvlJc w:val="left"/>
      <w:pPr>
        <w:ind w:left="2880" w:hanging="360"/>
      </w:pPr>
      <w:rPr>
        <w:rFonts w:ascii="Symbol" w:hAnsi="Symbol" w:hint="default"/>
      </w:rPr>
    </w:lvl>
    <w:lvl w:ilvl="4" w:tplc="EA509B20" w:tentative="1">
      <w:start w:val="1"/>
      <w:numFmt w:val="bullet"/>
      <w:lvlText w:val="o"/>
      <w:lvlJc w:val="left"/>
      <w:pPr>
        <w:ind w:left="3600" w:hanging="360"/>
      </w:pPr>
      <w:rPr>
        <w:rFonts w:ascii="Courier New" w:hAnsi="Courier New" w:cs="Courier New" w:hint="default"/>
      </w:rPr>
    </w:lvl>
    <w:lvl w:ilvl="5" w:tplc="8154F0EE" w:tentative="1">
      <w:start w:val="1"/>
      <w:numFmt w:val="bullet"/>
      <w:lvlText w:val=""/>
      <w:lvlJc w:val="left"/>
      <w:pPr>
        <w:ind w:left="4320" w:hanging="360"/>
      </w:pPr>
      <w:rPr>
        <w:rFonts w:ascii="Wingdings" w:hAnsi="Wingdings" w:hint="default"/>
      </w:rPr>
    </w:lvl>
    <w:lvl w:ilvl="6" w:tplc="6450D176" w:tentative="1">
      <w:start w:val="1"/>
      <w:numFmt w:val="bullet"/>
      <w:lvlText w:val=""/>
      <w:lvlJc w:val="left"/>
      <w:pPr>
        <w:ind w:left="5040" w:hanging="360"/>
      </w:pPr>
      <w:rPr>
        <w:rFonts w:ascii="Symbol" w:hAnsi="Symbol" w:hint="default"/>
      </w:rPr>
    </w:lvl>
    <w:lvl w:ilvl="7" w:tplc="46BAABA0" w:tentative="1">
      <w:start w:val="1"/>
      <w:numFmt w:val="bullet"/>
      <w:lvlText w:val="o"/>
      <w:lvlJc w:val="left"/>
      <w:pPr>
        <w:ind w:left="5760" w:hanging="360"/>
      </w:pPr>
      <w:rPr>
        <w:rFonts w:ascii="Courier New" w:hAnsi="Courier New" w:cs="Courier New" w:hint="default"/>
      </w:rPr>
    </w:lvl>
    <w:lvl w:ilvl="8" w:tplc="A2C4E1E0" w:tentative="1">
      <w:start w:val="1"/>
      <w:numFmt w:val="bullet"/>
      <w:lvlText w:val=""/>
      <w:lvlJc w:val="left"/>
      <w:pPr>
        <w:ind w:left="6480" w:hanging="360"/>
      </w:pPr>
      <w:rPr>
        <w:rFonts w:ascii="Wingdings" w:hAnsi="Wingdings" w:hint="default"/>
      </w:rPr>
    </w:lvl>
  </w:abstractNum>
  <w:abstractNum w:abstractNumId="295">
    <w:nsid w:val="451C02DE"/>
    <w:multiLevelType w:val="hybridMultilevel"/>
    <w:tmpl w:val="70FC030C"/>
    <w:lvl w:ilvl="0" w:tplc="4F980A1E">
      <w:start w:val="1"/>
      <w:numFmt w:val="bullet"/>
      <w:lvlText w:val=""/>
      <w:lvlJc w:val="left"/>
      <w:pPr>
        <w:ind w:left="720" w:hanging="360"/>
      </w:pPr>
      <w:rPr>
        <w:rFonts w:ascii="Symbol" w:hAnsi="Symbol" w:hint="default"/>
      </w:rPr>
    </w:lvl>
    <w:lvl w:ilvl="1" w:tplc="8A7E8936">
      <w:start w:val="1"/>
      <w:numFmt w:val="bullet"/>
      <w:lvlText w:val="o"/>
      <w:lvlJc w:val="left"/>
      <w:pPr>
        <w:ind w:left="1440" w:hanging="360"/>
      </w:pPr>
      <w:rPr>
        <w:rFonts w:ascii="Courier New" w:hAnsi="Courier New" w:cs="Courier New" w:hint="default"/>
      </w:rPr>
    </w:lvl>
    <w:lvl w:ilvl="2" w:tplc="7AB4B962" w:tentative="1">
      <w:start w:val="1"/>
      <w:numFmt w:val="bullet"/>
      <w:lvlText w:val=""/>
      <w:lvlJc w:val="left"/>
      <w:pPr>
        <w:ind w:left="2160" w:hanging="360"/>
      </w:pPr>
      <w:rPr>
        <w:rFonts w:ascii="Wingdings" w:hAnsi="Wingdings" w:hint="default"/>
      </w:rPr>
    </w:lvl>
    <w:lvl w:ilvl="3" w:tplc="52ECB080" w:tentative="1">
      <w:start w:val="1"/>
      <w:numFmt w:val="bullet"/>
      <w:lvlText w:val=""/>
      <w:lvlJc w:val="left"/>
      <w:pPr>
        <w:ind w:left="2880" w:hanging="360"/>
      </w:pPr>
      <w:rPr>
        <w:rFonts w:ascii="Symbol" w:hAnsi="Symbol" w:hint="default"/>
      </w:rPr>
    </w:lvl>
    <w:lvl w:ilvl="4" w:tplc="D090BF82" w:tentative="1">
      <w:start w:val="1"/>
      <w:numFmt w:val="bullet"/>
      <w:lvlText w:val="o"/>
      <w:lvlJc w:val="left"/>
      <w:pPr>
        <w:ind w:left="3600" w:hanging="360"/>
      </w:pPr>
      <w:rPr>
        <w:rFonts w:ascii="Courier New" w:hAnsi="Courier New" w:cs="Courier New" w:hint="default"/>
      </w:rPr>
    </w:lvl>
    <w:lvl w:ilvl="5" w:tplc="553A0384" w:tentative="1">
      <w:start w:val="1"/>
      <w:numFmt w:val="bullet"/>
      <w:lvlText w:val=""/>
      <w:lvlJc w:val="left"/>
      <w:pPr>
        <w:ind w:left="4320" w:hanging="360"/>
      </w:pPr>
      <w:rPr>
        <w:rFonts w:ascii="Wingdings" w:hAnsi="Wingdings" w:hint="default"/>
      </w:rPr>
    </w:lvl>
    <w:lvl w:ilvl="6" w:tplc="19A40CA6" w:tentative="1">
      <w:start w:val="1"/>
      <w:numFmt w:val="bullet"/>
      <w:lvlText w:val=""/>
      <w:lvlJc w:val="left"/>
      <w:pPr>
        <w:ind w:left="5040" w:hanging="360"/>
      </w:pPr>
      <w:rPr>
        <w:rFonts w:ascii="Symbol" w:hAnsi="Symbol" w:hint="default"/>
      </w:rPr>
    </w:lvl>
    <w:lvl w:ilvl="7" w:tplc="AF5A9848" w:tentative="1">
      <w:start w:val="1"/>
      <w:numFmt w:val="bullet"/>
      <w:lvlText w:val="o"/>
      <w:lvlJc w:val="left"/>
      <w:pPr>
        <w:ind w:left="5760" w:hanging="360"/>
      </w:pPr>
      <w:rPr>
        <w:rFonts w:ascii="Courier New" w:hAnsi="Courier New" w:cs="Courier New" w:hint="default"/>
      </w:rPr>
    </w:lvl>
    <w:lvl w:ilvl="8" w:tplc="6AC4807E" w:tentative="1">
      <w:start w:val="1"/>
      <w:numFmt w:val="bullet"/>
      <w:lvlText w:val=""/>
      <w:lvlJc w:val="left"/>
      <w:pPr>
        <w:ind w:left="6480" w:hanging="360"/>
      </w:pPr>
      <w:rPr>
        <w:rFonts w:ascii="Wingdings" w:hAnsi="Wingdings" w:hint="default"/>
      </w:rPr>
    </w:lvl>
  </w:abstractNum>
  <w:abstractNum w:abstractNumId="296">
    <w:nsid w:val="45B4442E"/>
    <w:multiLevelType w:val="hybridMultilevel"/>
    <w:tmpl w:val="C2524D5E"/>
    <w:lvl w:ilvl="0" w:tplc="7C486B60">
      <w:start w:val="1"/>
      <w:numFmt w:val="bullet"/>
      <w:lvlText w:val=""/>
      <w:lvlJc w:val="left"/>
      <w:pPr>
        <w:ind w:left="720" w:hanging="360"/>
      </w:pPr>
      <w:rPr>
        <w:rFonts w:ascii="Symbol" w:hAnsi="Symbol" w:hint="default"/>
      </w:rPr>
    </w:lvl>
    <w:lvl w:ilvl="1" w:tplc="B646256A">
      <w:start w:val="1"/>
      <w:numFmt w:val="bullet"/>
      <w:lvlText w:val="o"/>
      <w:lvlJc w:val="left"/>
      <w:pPr>
        <w:ind w:left="1440" w:hanging="360"/>
      </w:pPr>
      <w:rPr>
        <w:rFonts w:ascii="Courier New" w:hAnsi="Courier New" w:cs="Courier New" w:hint="default"/>
      </w:rPr>
    </w:lvl>
    <w:lvl w:ilvl="2" w:tplc="BAA4B1D6" w:tentative="1">
      <w:start w:val="1"/>
      <w:numFmt w:val="bullet"/>
      <w:lvlText w:val=""/>
      <w:lvlJc w:val="left"/>
      <w:pPr>
        <w:ind w:left="2160" w:hanging="360"/>
      </w:pPr>
      <w:rPr>
        <w:rFonts w:ascii="Wingdings" w:hAnsi="Wingdings" w:hint="default"/>
      </w:rPr>
    </w:lvl>
    <w:lvl w:ilvl="3" w:tplc="E78A5D3E" w:tentative="1">
      <w:start w:val="1"/>
      <w:numFmt w:val="bullet"/>
      <w:lvlText w:val=""/>
      <w:lvlJc w:val="left"/>
      <w:pPr>
        <w:ind w:left="2880" w:hanging="360"/>
      </w:pPr>
      <w:rPr>
        <w:rFonts w:ascii="Symbol" w:hAnsi="Symbol" w:hint="default"/>
      </w:rPr>
    </w:lvl>
    <w:lvl w:ilvl="4" w:tplc="AA1ECF4A" w:tentative="1">
      <w:start w:val="1"/>
      <w:numFmt w:val="bullet"/>
      <w:lvlText w:val="o"/>
      <w:lvlJc w:val="left"/>
      <w:pPr>
        <w:ind w:left="3600" w:hanging="360"/>
      </w:pPr>
      <w:rPr>
        <w:rFonts w:ascii="Courier New" w:hAnsi="Courier New" w:cs="Courier New" w:hint="default"/>
      </w:rPr>
    </w:lvl>
    <w:lvl w:ilvl="5" w:tplc="C1D81402" w:tentative="1">
      <w:start w:val="1"/>
      <w:numFmt w:val="bullet"/>
      <w:lvlText w:val=""/>
      <w:lvlJc w:val="left"/>
      <w:pPr>
        <w:ind w:left="4320" w:hanging="360"/>
      </w:pPr>
      <w:rPr>
        <w:rFonts w:ascii="Wingdings" w:hAnsi="Wingdings" w:hint="default"/>
      </w:rPr>
    </w:lvl>
    <w:lvl w:ilvl="6" w:tplc="1426622E" w:tentative="1">
      <w:start w:val="1"/>
      <w:numFmt w:val="bullet"/>
      <w:lvlText w:val=""/>
      <w:lvlJc w:val="left"/>
      <w:pPr>
        <w:ind w:left="5040" w:hanging="360"/>
      </w:pPr>
      <w:rPr>
        <w:rFonts w:ascii="Symbol" w:hAnsi="Symbol" w:hint="default"/>
      </w:rPr>
    </w:lvl>
    <w:lvl w:ilvl="7" w:tplc="EBC2F53C" w:tentative="1">
      <w:start w:val="1"/>
      <w:numFmt w:val="bullet"/>
      <w:lvlText w:val="o"/>
      <w:lvlJc w:val="left"/>
      <w:pPr>
        <w:ind w:left="5760" w:hanging="360"/>
      </w:pPr>
      <w:rPr>
        <w:rFonts w:ascii="Courier New" w:hAnsi="Courier New" w:cs="Courier New" w:hint="default"/>
      </w:rPr>
    </w:lvl>
    <w:lvl w:ilvl="8" w:tplc="90406D16" w:tentative="1">
      <w:start w:val="1"/>
      <w:numFmt w:val="bullet"/>
      <w:lvlText w:val=""/>
      <w:lvlJc w:val="left"/>
      <w:pPr>
        <w:ind w:left="6480" w:hanging="360"/>
      </w:pPr>
      <w:rPr>
        <w:rFonts w:ascii="Wingdings" w:hAnsi="Wingdings" w:hint="default"/>
      </w:rPr>
    </w:lvl>
  </w:abstractNum>
  <w:abstractNum w:abstractNumId="297">
    <w:nsid w:val="45BA383A"/>
    <w:multiLevelType w:val="hybridMultilevel"/>
    <w:tmpl w:val="A9DCF4EE"/>
    <w:lvl w:ilvl="0" w:tplc="08D05A1E">
      <w:start w:val="1"/>
      <w:numFmt w:val="bullet"/>
      <w:lvlText w:val=""/>
      <w:lvlJc w:val="left"/>
      <w:pPr>
        <w:ind w:left="720" w:hanging="360"/>
      </w:pPr>
      <w:rPr>
        <w:rFonts w:ascii="Symbol" w:hAnsi="Symbol" w:hint="default"/>
      </w:rPr>
    </w:lvl>
    <w:lvl w:ilvl="1" w:tplc="B1548C46">
      <w:start w:val="1"/>
      <w:numFmt w:val="bullet"/>
      <w:lvlText w:val="o"/>
      <w:lvlJc w:val="left"/>
      <w:pPr>
        <w:ind w:left="1440" w:hanging="360"/>
      </w:pPr>
      <w:rPr>
        <w:rFonts w:ascii="Courier New" w:hAnsi="Courier New" w:cs="Courier New" w:hint="default"/>
      </w:rPr>
    </w:lvl>
    <w:lvl w:ilvl="2" w:tplc="DF3EEC22" w:tentative="1">
      <w:start w:val="1"/>
      <w:numFmt w:val="bullet"/>
      <w:lvlText w:val=""/>
      <w:lvlJc w:val="left"/>
      <w:pPr>
        <w:ind w:left="2160" w:hanging="360"/>
      </w:pPr>
      <w:rPr>
        <w:rFonts w:ascii="Wingdings" w:hAnsi="Wingdings" w:hint="default"/>
      </w:rPr>
    </w:lvl>
    <w:lvl w:ilvl="3" w:tplc="950C6522" w:tentative="1">
      <w:start w:val="1"/>
      <w:numFmt w:val="bullet"/>
      <w:lvlText w:val=""/>
      <w:lvlJc w:val="left"/>
      <w:pPr>
        <w:ind w:left="2880" w:hanging="360"/>
      </w:pPr>
      <w:rPr>
        <w:rFonts w:ascii="Symbol" w:hAnsi="Symbol" w:hint="default"/>
      </w:rPr>
    </w:lvl>
    <w:lvl w:ilvl="4" w:tplc="2430CD9A" w:tentative="1">
      <w:start w:val="1"/>
      <w:numFmt w:val="bullet"/>
      <w:lvlText w:val="o"/>
      <w:lvlJc w:val="left"/>
      <w:pPr>
        <w:ind w:left="3600" w:hanging="360"/>
      </w:pPr>
      <w:rPr>
        <w:rFonts w:ascii="Courier New" w:hAnsi="Courier New" w:cs="Courier New" w:hint="default"/>
      </w:rPr>
    </w:lvl>
    <w:lvl w:ilvl="5" w:tplc="4A3406DE" w:tentative="1">
      <w:start w:val="1"/>
      <w:numFmt w:val="bullet"/>
      <w:lvlText w:val=""/>
      <w:lvlJc w:val="left"/>
      <w:pPr>
        <w:ind w:left="4320" w:hanging="360"/>
      </w:pPr>
      <w:rPr>
        <w:rFonts w:ascii="Wingdings" w:hAnsi="Wingdings" w:hint="default"/>
      </w:rPr>
    </w:lvl>
    <w:lvl w:ilvl="6" w:tplc="CC2C60A6" w:tentative="1">
      <w:start w:val="1"/>
      <w:numFmt w:val="bullet"/>
      <w:lvlText w:val=""/>
      <w:lvlJc w:val="left"/>
      <w:pPr>
        <w:ind w:left="5040" w:hanging="360"/>
      </w:pPr>
      <w:rPr>
        <w:rFonts w:ascii="Symbol" w:hAnsi="Symbol" w:hint="default"/>
      </w:rPr>
    </w:lvl>
    <w:lvl w:ilvl="7" w:tplc="15B4F34E" w:tentative="1">
      <w:start w:val="1"/>
      <w:numFmt w:val="bullet"/>
      <w:lvlText w:val="o"/>
      <w:lvlJc w:val="left"/>
      <w:pPr>
        <w:ind w:left="5760" w:hanging="360"/>
      </w:pPr>
      <w:rPr>
        <w:rFonts w:ascii="Courier New" w:hAnsi="Courier New" w:cs="Courier New" w:hint="default"/>
      </w:rPr>
    </w:lvl>
    <w:lvl w:ilvl="8" w:tplc="9656F4C6" w:tentative="1">
      <w:start w:val="1"/>
      <w:numFmt w:val="bullet"/>
      <w:lvlText w:val=""/>
      <w:lvlJc w:val="left"/>
      <w:pPr>
        <w:ind w:left="6480" w:hanging="360"/>
      </w:pPr>
      <w:rPr>
        <w:rFonts w:ascii="Wingdings" w:hAnsi="Wingdings" w:hint="default"/>
      </w:rPr>
    </w:lvl>
  </w:abstractNum>
  <w:abstractNum w:abstractNumId="298">
    <w:nsid w:val="45BF79BD"/>
    <w:multiLevelType w:val="hybridMultilevel"/>
    <w:tmpl w:val="36CC9376"/>
    <w:lvl w:ilvl="0" w:tplc="B1AED846">
      <w:start w:val="1"/>
      <w:numFmt w:val="bullet"/>
      <w:lvlText w:val=""/>
      <w:lvlJc w:val="left"/>
      <w:pPr>
        <w:ind w:left="720" w:hanging="360"/>
      </w:pPr>
      <w:rPr>
        <w:rFonts w:ascii="Symbol" w:hAnsi="Symbol" w:hint="default"/>
      </w:rPr>
    </w:lvl>
    <w:lvl w:ilvl="1" w:tplc="A036A050">
      <w:start w:val="1"/>
      <w:numFmt w:val="bullet"/>
      <w:lvlText w:val="o"/>
      <w:lvlJc w:val="left"/>
      <w:pPr>
        <w:ind w:left="1440" w:hanging="360"/>
      </w:pPr>
      <w:rPr>
        <w:rFonts w:ascii="Courier New" w:hAnsi="Courier New" w:cs="Courier New" w:hint="default"/>
      </w:rPr>
    </w:lvl>
    <w:lvl w:ilvl="2" w:tplc="CEA4029A" w:tentative="1">
      <w:start w:val="1"/>
      <w:numFmt w:val="bullet"/>
      <w:lvlText w:val=""/>
      <w:lvlJc w:val="left"/>
      <w:pPr>
        <w:ind w:left="2160" w:hanging="360"/>
      </w:pPr>
      <w:rPr>
        <w:rFonts w:ascii="Wingdings" w:hAnsi="Wingdings" w:hint="default"/>
      </w:rPr>
    </w:lvl>
    <w:lvl w:ilvl="3" w:tplc="366AEA8C" w:tentative="1">
      <w:start w:val="1"/>
      <w:numFmt w:val="bullet"/>
      <w:lvlText w:val=""/>
      <w:lvlJc w:val="left"/>
      <w:pPr>
        <w:ind w:left="2880" w:hanging="360"/>
      </w:pPr>
      <w:rPr>
        <w:rFonts w:ascii="Symbol" w:hAnsi="Symbol" w:hint="default"/>
      </w:rPr>
    </w:lvl>
    <w:lvl w:ilvl="4" w:tplc="98CEBC28" w:tentative="1">
      <w:start w:val="1"/>
      <w:numFmt w:val="bullet"/>
      <w:lvlText w:val="o"/>
      <w:lvlJc w:val="left"/>
      <w:pPr>
        <w:ind w:left="3600" w:hanging="360"/>
      </w:pPr>
      <w:rPr>
        <w:rFonts w:ascii="Courier New" w:hAnsi="Courier New" w:cs="Courier New" w:hint="default"/>
      </w:rPr>
    </w:lvl>
    <w:lvl w:ilvl="5" w:tplc="F1AC008A" w:tentative="1">
      <w:start w:val="1"/>
      <w:numFmt w:val="bullet"/>
      <w:lvlText w:val=""/>
      <w:lvlJc w:val="left"/>
      <w:pPr>
        <w:ind w:left="4320" w:hanging="360"/>
      </w:pPr>
      <w:rPr>
        <w:rFonts w:ascii="Wingdings" w:hAnsi="Wingdings" w:hint="default"/>
      </w:rPr>
    </w:lvl>
    <w:lvl w:ilvl="6" w:tplc="282ECF4C" w:tentative="1">
      <w:start w:val="1"/>
      <w:numFmt w:val="bullet"/>
      <w:lvlText w:val=""/>
      <w:lvlJc w:val="left"/>
      <w:pPr>
        <w:ind w:left="5040" w:hanging="360"/>
      </w:pPr>
      <w:rPr>
        <w:rFonts w:ascii="Symbol" w:hAnsi="Symbol" w:hint="default"/>
      </w:rPr>
    </w:lvl>
    <w:lvl w:ilvl="7" w:tplc="49D26632" w:tentative="1">
      <w:start w:val="1"/>
      <w:numFmt w:val="bullet"/>
      <w:lvlText w:val="o"/>
      <w:lvlJc w:val="left"/>
      <w:pPr>
        <w:ind w:left="5760" w:hanging="360"/>
      </w:pPr>
      <w:rPr>
        <w:rFonts w:ascii="Courier New" w:hAnsi="Courier New" w:cs="Courier New" w:hint="default"/>
      </w:rPr>
    </w:lvl>
    <w:lvl w:ilvl="8" w:tplc="E1E46AF0" w:tentative="1">
      <w:start w:val="1"/>
      <w:numFmt w:val="bullet"/>
      <w:lvlText w:val=""/>
      <w:lvlJc w:val="left"/>
      <w:pPr>
        <w:ind w:left="6480" w:hanging="360"/>
      </w:pPr>
      <w:rPr>
        <w:rFonts w:ascii="Wingdings" w:hAnsi="Wingdings" w:hint="default"/>
      </w:rPr>
    </w:lvl>
  </w:abstractNum>
  <w:abstractNum w:abstractNumId="299">
    <w:nsid w:val="45C9764A"/>
    <w:multiLevelType w:val="hybridMultilevel"/>
    <w:tmpl w:val="7466E074"/>
    <w:lvl w:ilvl="0" w:tplc="4BE03260">
      <w:start w:val="1"/>
      <w:numFmt w:val="bullet"/>
      <w:lvlText w:val=""/>
      <w:lvlJc w:val="left"/>
      <w:pPr>
        <w:ind w:left="720" w:hanging="360"/>
      </w:pPr>
      <w:rPr>
        <w:rFonts w:ascii="Symbol" w:hAnsi="Symbol" w:hint="default"/>
      </w:rPr>
    </w:lvl>
    <w:lvl w:ilvl="1" w:tplc="E71C9ACA">
      <w:start w:val="1"/>
      <w:numFmt w:val="bullet"/>
      <w:lvlText w:val="o"/>
      <w:lvlJc w:val="left"/>
      <w:pPr>
        <w:ind w:left="1440" w:hanging="360"/>
      </w:pPr>
      <w:rPr>
        <w:rFonts w:ascii="Courier New" w:hAnsi="Courier New" w:cs="Courier New" w:hint="default"/>
      </w:rPr>
    </w:lvl>
    <w:lvl w:ilvl="2" w:tplc="D8EED9D0" w:tentative="1">
      <w:start w:val="1"/>
      <w:numFmt w:val="bullet"/>
      <w:lvlText w:val=""/>
      <w:lvlJc w:val="left"/>
      <w:pPr>
        <w:ind w:left="2160" w:hanging="360"/>
      </w:pPr>
      <w:rPr>
        <w:rFonts w:ascii="Wingdings" w:hAnsi="Wingdings" w:hint="default"/>
      </w:rPr>
    </w:lvl>
    <w:lvl w:ilvl="3" w:tplc="C3F2995C" w:tentative="1">
      <w:start w:val="1"/>
      <w:numFmt w:val="bullet"/>
      <w:lvlText w:val=""/>
      <w:lvlJc w:val="left"/>
      <w:pPr>
        <w:ind w:left="2880" w:hanging="360"/>
      </w:pPr>
      <w:rPr>
        <w:rFonts w:ascii="Symbol" w:hAnsi="Symbol" w:hint="default"/>
      </w:rPr>
    </w:lvl>
    <w:lvl w:ilvl="4" w:tplc="0E3A0954" w:tentative="1">
      <w:start w:val="1"/>
      <w:numFmt w:val="bullet"/>
      <w:lvlText w:val="o"/>
      <w:lvlJc w:val="left"/>
      <w:pPr>
        <w:ind w:left="3600" w:hanging="360"/>
      </w:pPr>
      <w:rPr>
        <w:rFonts w:ascii="Courier New" w:hAnsi="Courier New" w:cs="Courier New" w:hint="default"/>
      </w:rPr>
    </w:lvl>
    <w:lvl w:ilvl="5" w:tplc="3104E9DC" w:tentative="1">
      <w:start w:val="1"/>
      <w:numFmt w:val="bullet"/>
      <w:lvlText w:val=""/>
      <w:lvlJc w:val="left"/>
      <w:pPr>
        <w:ind w:left="4320" w:hanging="360"/>
      </w:pPr>
      <w:rPr>
        <w:rFonts w:ascii="Wingdings" w:hAnsi="Wingdings" w:hint="default"/>
      </w:rPr>
    </w:lvl>
    <w:lvl w:ilvl="6" w:tplc="4412DD8C" w:tentative="1">
      <w:start w:val="1"/>
      <w:numFmt w:val="bullet"/>
      <w:lvlText w:val=""/>
      <w:lvlJc w:val="left"/>
      <w:pPr>
        <w:ind w:left="5040" w:hanging="360"/>
      </w:pPr>
      <w:rPr>
        <w:rFonts w:ascii="Symbol" w:hAnsi="Symbol" w:hint="default"/>
      </w:rPr>
    </w:lvl>
    <w:lvl w:ilvl="7" w:tplc="D0584A7E" w:tentative="1">
      <w:start w:val="1"/>
      <w:numFmt w:val="bullet"/>
      <w:lvlText w:val="o"/>
      <w:lvlJc w:val="left"/>
      <w:pPr>
        <w:ind w:left="5760" w:hanging="360"/>
      </w:pPr>
      <w:rPr>
        <w:rFonts w:ascii="Courier New" w:hAnsi="Courier New" w:cs="Courier New" w:hint="default"/>
      </w:rPr>
    </w:lvl>
    <w:lvl w:ilvl="8" w:tplc="47482C64" w:tentative="1">
      <w:start w:val="1"/>
      <w:numFmt w:val="bullet"/>
      <w:lvlText w:val=""/>
      <w:lvlJc w:val="left"/>
      <w:pPr>
        <w:ind w:left="6480" w:hanging="360"/>
      </w:pPr>
      <w:rPr>
        <w:rFonts w:ascii="Wingdings" w:hAnsi="Wingdings" w:hint="default"/>
      </w:rPr>
    </w:lvl>
  </w:abstractNum>
  <w:abstractNum w:abstractNumId="300">
    <w:nsid w:val="45DF4DBF"/>
    <w:multiLevelType w:val="hybridMultilevel"/>
    <w:tmpl w:val="AF18D72C"/>
    <w:lvl w:ilvl="0" w:tplc="48C4F982">
      <w:start w:val="1"/>
      <w:numFmt w:val="bullet"/>
      <w:lvlText w:val=""/>
      <w:lvlJc w:val="left"/>
      <w:pPr>
        <w:ind w:left="720" w:hanging="360"/>
      </w:pPr>
      <w:rPr>
        <w:rFonts w:ascii="Symbol" w:hAnsi="Symbol" w:hint="default"/>
      </w:rPr>
    </w:lvl>
    <w:lvl w:ilvl="1" w:tplc="7C346610">
      <w:start w:val="1"/>
      <w:numFmt w:val="bullet"/>
      <w:lvlText w:val="o"/>
      <w:lvlJc w:val="left"/>
      <w:pPr>
        <w:ind w:left="1440" w:hanging="360"/>
      </w:pPr>
      <w:rPr>
        <w:rFonts w:ascii="Courier New" w:hAnsi="Courier New" w:cs="Courier New" w:hint="default"/>
      </w:rPr>
    </w:lvl>
    <w:lvl w:ilvl="2" w:tplc="FDDA22AC" w:tentative="1">
      <w:start w:val="1"/>
      <w:numFmt w:val="bullet"/>
      <w:lvlText w:val=""/>
      <w:lvlJc w:val="left"/>
      <w:pPr>
        <w:ind w:left="2160" w:hanging="360"/>
      </w:pPr>
      <w:rPr>
        <w:rFonts w:ascii="Wingdings" w:hAnsi="Wingdings" w:hint="default"/>
      </w:rPr>
    </w:lvl>
    <w:lvl w:ilvl="3" w:tplc="88EA10B0" w:tentative="1">
      <w:start w:val="1"/>
      <w:numFmt w:val="bullet"/>
      <w:lvlText w:val=""/>
      <w:lvlJc w:val="left"/>
      <w:pPr>
        <w:ind w:left="2880" w:hanging="360"/>
      </w:pPr>
      <w:rPr>
        <w:rFonts w:ascii="Symbol" w:hAnsi="Symbol" w:hint="default"/>
      </w:rPr>
    </w:lvl>
    <w:lvl w:ilvl="4" w:tplc="7D82560A" w:tentative="1">
      <w:start w:val="1"/>
      <w:numFmt w:val="bullet"/>
      <w:lvlText w:val="o"/>
      <w:lvlJc w:val="left"/>
      <w:pPr>
        <w:ind w:left="3600" w:hanging="360"/>
      </w:pPr>
      <w:rPr>
        <w:rFonts w:ascii="Courier New" w:hAnsi="Courier New" w:cs="Courier New" w:hint="default"/>
      </w:rPr>
    </w:lvl>
    <w:lvl w:ilvl="5" w:tplc="3738B702" w:tentative="1">
      <w:start w:val="1"/>
      <w:numFmt w:val="bullet"/>
      <w:lvlText w:val=""/>
      <w:lvlJc w:val="left"/>
      <w:pPr>
        <w:ind w:left="4320" w:hanging="360"/>
      </w:pPr>
      <w:rPr>
        <w:rFonts w:ascii="Wingdings" w:hAnsi="Wingdings" w:hint="default"/>
      </w:rPr>
    </w:lvl>
    <w:lvl w:ilvl="6" w:tplc="477E2C20" w:tentative="1">
      <w:start w:val="1"/>
      <w:numFmt w:val="bullet"/>
      <w:lvlText w:val=""/>
      <w:lvlJc w:val="left"/>
      <w:pPr>
        <w:ind w:left="5040" w:hanging="360"/>
      </w:pPr>
      <w:rPr>
        <w:rFonts w:ascii="Symbol" w:hAnsi="Symbol" w:hint="default"/>
      </w:rPr>
    </w:lvl>
    <w:lvl w:ilvl="7" w:tplc="2852228E" w:tentative="1">
      <w:start w:val="1"/>
      <w:numFmt w:val="bullet"/>
      <w:lvlText w:val="o"/>
      <w:lvlJc w:val="left"/>
      <w:pPr>
        <w:ind w:left="5760" w:hanging="360"/>
      </w:pPr>
      <w:rPr>
        <w:rFonts w:ascii="Courier New" w:hAnsi="Courier New" w:cs="Courier New" w:hint="default"/>
      </w:rPr>
    </w:lvl>
    <w:lvl w:ilvl="8" w:tplc="088637F0" w:tentative="1">
      <w:start w:val="1"/>
      <w:numFmt w:val="bullet"/>
      <w:lvlText w:val=""/>
      <w:lvlJc w:val="left"/>
      <w:pPr>
        <w:ind w:left="6480" w:hanging="360"/>
      </w:pPr>
      <w:rPr>
        <w:rFonts w:ascii="Wingdings" w:hAnsi="Wingdings" w:hint="default"/>
      </w:rPr>
    </w:lvl>
  </w:abstractNum>
  <w:abstractNum w:abstractNumId="301">
    <w:nsid w:val="45FD3496"/>
    <w:multiLevelType w:val="hybridMultilevel"/>
    <w:tmpl w:val="545CD98A"/>
    <w:lvl w:ilvl="0" w:tplc="275651F8">
      <w:start w:val="1"/>
      <w:numFmt w:val="bullet"/>
      <w:lvlText w:val=""/>
      <w:lvlJc w:val="left"/>
      <w:pPr>
        <w:ind w:left="720" w:hanging="360"/>
      </w:pPr>
      <w:rPr>
        <w:rFonts w:ascii="Symbol" w:hAnsi="Symbol" w:hint="default"/>
      </w:rPr>
    </w:lvl>
    <w:lvl w:ilvl="1" w:tplc="0526C9A6">
      <w:start w:val="1"/>
      <w:numFmt w:val="bullet"/>
      <w:lvlText w:val="o"/>
      <w:lvlJc w:val="left"/>
      <w:pPr>
        <w:ind w:left="1440" w:hanging="360"/>
      </w:pPr>
      <w:rPr>
        <w:rFonts w:ascii="Courier New" w:hAnsi="Courier New" w:cs="Courier New" w:hint="default"/>
      </w:rPr>
    </w:lvl>
    <w:lvl w:ilvl="2" w:tplc="7DCEE4D4" w:tentative="1">
      <w:start w:val="1"/>
      <w:numFmt w:val="bullet"/>
      <w:lvlText w:val=""/>
      <w:lvlJc w:val="left"/>
      <w:pPr>
        <w:ind w:left="2160" w:hanging="360"/>
      </w:pPr>
      <w:rPr>
        <w:rFonts w:ascii="Wingdings" w:hAnsi="Wingdings" w:hint="default"/>
      </w:rPr>
    </w:lvl>
    <w:lvl w:ilvl="3" w:tplc="5D32D80C" w:tentative="1">
      <w:start w:val="1"/>
      <w:numFmt w:val="bullet"/>
      <w:lvlText w:val=""/>
      <w:lvlJc w:val="left"/>
      <w:pPr>
        <w:ind w:left="2880" w:hanging="360"/>
      </w:pPr>
      <w:rPr>
        <w:rFonts w:ascii="Symbol" w:hAnsi="Symbol" w:hint="default"/>
      </w:rPr>
    </w:lvl>
    <w:lvl w:ilvl="4" w:tplc="BD3633C2" w:tentative="1">
      <w:start w:val="1"/>
      <w:numFmt w:val="bullet"/>
      <w:lvlText w:val="o"/>
      <w:lvlJc w:val="left"/>
      <w:pPr>
        <w:ind w:left="3600" w:hanging="360"/>
      </w:pPr>
      <w:rPr>
        <w:rFonts w:ascii="Courier New" w:hAnsi="Courier New" w:cs="Courier New" w:hint="default"/>
      </w:rPr>
    </w:lvl>
    <w:lvl w:ilvl="5" w:tplc="061A7E16" w:tentative="1">
      <w:start w:val="1"/>
      <w:numFmt w:val="bullet"/>
      <w:lvlText w:val=""/>
      <w:lvlJc w:val="left"/>
      <w:pPr>
        <w:ind w:left="4320" w:hanging="360"/>
      </w:pPr>
      <w:rPr>
        <w:rFonts w:ascii="Wingdings" w:hAnsi="Wingdings" w:hint="default"/>
      </w:rPr>
    </w:lvl>
    <w:lvl w:ilvl="6" w:tplc="881E71B2" w:tentative="1">
      <w:start w:val="1"/>
      <w:numFmt w:val="bullet"/>
      <w:lvlText w:val=""/>
      <w:lvlJc w:val="left"/>
      <w:pPr>
        <w:ind w:left="5040" w:hanging="360"/>
      </w:pPr>
      <w:rPr>
        <w:rFonts w:ascii="Symbol" w:hAnsi="Symbol" w:hint="default"/>
      </w:rPr>
    </w:lvl>
    <w:lvl w:ilvl="7" w:tplc="47480518" w:tentative="1">
      <w:start w:val="1"/>
      <w:numFmt w:val="bullet"/>
      <w:lvlText w:val="o"/>
      <w:lvlJc w:val="left"/>
      <w:pPr>
        <w:ind w:left="5760" w:hanging="360"/>
      </w:pPr>
      <w:rPr>
        <w:rFonts w:ascii="Courier New" w:hAnsi="Courier New" w:cs="Courier New" w:hint="default"/>
      </w:rPr>
    </w:lvl>
    <w:lvl w:ilvl="8" w:tplc="C34608E0" w:tentative="1">
      <w:start w:val="1"/>
      <w:numFmt w:val="bullet"/>
      <w:lvlText w:val=""/>
      <w:lvlJc w:val="left"/>
      <w:pPr>
        <w:ind w:left="6480" w:hanging="360"/>
      </w:pPr>
      <w:rPr>
        <w:rFonts w:ascii="Wingdings" w:hAnsi="Wingdings" w:hint="default"/>
      </w:rPr>
    </w:lvl>
  </w:abstractNum>
  <w:abstractNum w:abstractNumId="302">
    <w:nsid w:val="46A97D50"/>
    <w:multiLevelType w:val="hybridMultilevel"/>
    <w:tmpl w:val="6CDA7268"/>
    <w:lvl w:ilvl="0" w:tplc="6AC0C53C">
      <w:start w:val="1"/>
      <w:numFmt w:val="bullet"/>
      <w:lvlText w:val=""/>
      <w:lvlJc w:val="left"/>
      <w:pPr>
        <w:ind w:left="720" w:hanging="360"/>
      </w:pPr>
      <w:rPr>
        <w:rFonts w:ascii="Symbol" w:hAnsi="Symbol" w:hint="default"/>
      </w:rPr>
    </w:lvl>
    <w:lvl w:ilvl="1" w:tplc="2A4AE82E">
      <w:start w:val="1"/>
      <w:numFmt w:val="bullet"/>
      <w:lvlText w:val="o"/>
      <w:lvlJc w:val="left"/>
      <w:pPr>
        <w:ind w:left="1440" w:hanging="360"/>
      </w:pPr>
      <w:rPr>
        <w:rFonts w:ascii="Courier New" w:hAnsi="Courier New" w:cs="Courier New" w:hint="default"/>
      </w:rPr>
    </w:lvl>
    <w:lvl w:ilvl="2" w:tplc="D6F63614" w:tentative="1">
      <w:start w:val="1"/>
      <w:numFmt w:val="bullet"/>
      <w:lvlText w:val=""/>
      <w:lvlJc w:val="left"/>
      <w:pPr>
        <w:ind w:left="2160" w:hanging="360"/>
      </w:pPr>
      <w:rPr>
        <w:rFonts w:ascii="Wingdings" w:hAnsi="Wingdings" w:hint="default"/>
      </w:rPr>
    </w:lvl>
    <w:lvl w:ilvl="3" w:tplc="019C29E0" w:tentative="1">
      <w:start w:val="1"/>
      <w:numFmt w:val="bullet"/>
      <w:lvlText w:val=""/>
      <w:lvlJc w:val="left"/>
      <w:pPr>
        <w:ind w:left="2880" w:hanging="360"/>
      </w:pPr>
      <w:rPr>
        <w:rFonts w:ascii="Symbol" w:hAnsi="Symbol" w:hint="default"/>
      </w:rPr>
    </w:lvl>
    <w:lvl w:ilvl="4" w:tplc="BE14A0F4" w:tentative="1">
      <w:start w:val="1"/>
      <w:numFmt w:val="bullet"/>
      <w:lvlText w:val="o"/>
      <w:lvlJc w:val="left"/>
      <w:pPr>
        <w:ind w:left="3600" w:hanging="360"/>
      </w:pPr>
      <w:rPr>
        <w:rFonts w:ascii="Courier New" w:hAnsi="Courier New" w:cs="Courier New" w:hint="default"/>
      </w:rPr>
    </w:lvl>
    <w:lvl w:ilvl="5" w:tplc="565EBDCC" w:tentative="1">
      <w:start w:val="1"/>
      <w:numFmt w:val="bullet"/>
      <w:lvlText w:val=""/>
      <w:lvlJc w:val="left"/>
      <w:pPr>
        <w:ind w:left="4320" w:hanging="360"/>
      </w:pPr>
      <w:rPr>
        <w:rFonts w:ascii="Wingdings" w:hAnsi="Wingdings" w:hint="default"/>
      </w:rPr>
    </w:lvl>
    <w:lvl w:ilvl="6" w:tplc="E8AA4910" w:tentative="1">
      <w:start w:val="1"/>
      <w:numFmt w:val="bullet"/>
      <w:lvlText w:val=""/>
      <w:lvlJc w:val="left"/>
      <w:pPr>
        <w:ind w:left="5040" w:hanging="360"/>
      </w:pPr>
      <w:rPr>
        <w:rFonts w:ascii="Symbol" w:hAnsi="Symbol" w:hint="default"/>
      </w:rPr>
    </w:lvl>
    <w:lvl w:ilvl="7" w:tplc="7C6A4F86" w:tentative="1">
      <w:start w:val="1"/>
      <w:numFmt w:val="bullet"/>
      <w:lvlText w:val="o"/>
      <w:lvlJc w:val="left"/>
      <w:pPr>
        <w:ind w:left="5760" w:hanging="360"/>
      </w:pPr>
      <w:rPr>
        <w:rFonts w:ascii="Courier New" w:hAnsi="Courier New" w:cs="Courier New" w:hint="default"/>
      </w:rPr>
    </w:lvl>
    <w:lvl w:ilvl="8" w:tplc="60C4A4C6" w:tentative="1">
      <w:start w:val="1"/>
      <w:numFmt w:val="bullet"/>
      <w:lvlText w:val=""/>
      <w:lvlJc w:val="left"/>
      <w:pPr>
        <w:ind w:left="6480" w:hanging="360"/>
      </w:pPr>
      <w:rPr>
        <w:rFonts w:ascii="Wingdings" w:hAnsi="Wingdings" w:hint="default"/>
      </w:rPr>
    </w:lvl>
  </w:abstractNum>
  <w:abstractNum w:abstractNumId="303">
    <w:nsid w:val="46B14018"/>
    <w:multiLevelType w:val="hybridMultilevel"/>
    <w:tmpl w:val="3B384D66"/>
    <w:lvl w:ilvl="0" w:tplc="D414BCC0">
      <w:start w:val="1"/>
      <w:numFmt w:val="bullet"/>
      <w:lvlText w:val=""/>
      <w:lvlJc w:val="left"/>
      <w:pPr>
        <w:ind w:left="720" w:hanging="360"/>
      </w:pPr>
      <w:rPr>
        <w:rFonts w:ascii="Symbol" w:hAnsi="Symbol" w:hint="default"/>
      </w:rPr>
    </w:lvl>
    <w:lvl w:ilvl="1" w:tplc="C2501A14" w:tentative="1">
      <w:start w:val="1"/>
      <w:numFmt w:val="bullet"/>
      <w:lvlText w:val="o"/>
      <w:lvlJc w:val="left"/>
      <w:pPr>
        <w:ind w:left="1440" w:hanging="360"/>
      </w:pPr>
      <w:rPr>
        <w:rFonts w:ascii="Courier New" w:hAnsi="Courier New" w:cs="Courier New" w:hint="default"/>
      </w:rPr>
    </w:lvl>
    <w:lvl w:ilvl="2" w:tplc="EF2E4F5E" w:tentative="1">
      <w:start w:val="1"/>
      <w:numFmt w:val="bullet"/>
      <w:lvlText w:val=""/>
      <w:lvlJc w:val="left"/>
      <w:pPr>
        <w:ind w:left="2160" w:hanging="360"/>
      </w:pPr>
      <w:rPr>
        <w:rFonts w:ascii="Wingdings" w:hAnsi="Wingdings" w:hint="default"/>
      </w:rPr>
    </w:lvl>
    <w:lvl w:ilvl="3" w:tplc="2AEE35EA" w:tentative="1">
      <w:start w:val="1"/>
      <w:numFmt w:val="bullet"/>
      <w:lvlText w:val=""/>
      <w:lvlJc w:val="left"/>
      <w:pPr>
        <w:ind w:left="2880" w:hanging="360"/>
      </w:pPr>
      <w:rPr>
        <w:rFonts w:ascii="Symbol" w:hAnsi="Symbol" w:hint="default"/>
      </w:rPr>
    </w:lvl>
    <w:lvl w:ilvl="4" w:tplc="DF623434" w:tentative="1">
      <w:start w:val="1"/>
      <w:numFmt w:val="bullet"/>
      <w:lvlText w:val="o"/>
      <w:lvlJc w:val="left"/>
      <w:pPr>
        <w:ind w:left="3600" w:hanging="360"/>
      </w:pPr>
      <w:rPr>
        <w:rFonts w:ascii="Courier New" w:hAnsi="Courier New" w:cs="Courier New" w:hint="default"/>
      </w:rPr>
    </w:lvl>
    <w:lvl w:ilvl="5" w:tplc="10C6FD86" w:tentative="1">
      <w:start w:val="1"/>
      <w:numFmt w:val="bullet"/>
      <w:lvlText w:val=""/>
      <w:lvlJc w:val="left"/>
      <w:pPr>
        <w:ind w:left="4320" w:hanging="360"/>
      </w:pPr>
      <w:rPr>
        <w:rFonts w:ascii="Wingdings" w:hAnsi="Wingdings" w:hint="default"/>
      </w:rPr>
    </w:lvl>
    <w:lvl w:ilvl="6" w:tplc="C85CFC1C" w:tentative="1">
      <w:start w:val="1"/>
      <w:numFmt w:val="bullet"/>
      <w:lvlText w:val=""/>
      <w:lvlJc w:val="left"/>
      <w:pPr>
        <w:ind w:left="5040" w:hanging="360"/>
      </w:pPr>
      <w:rPr>
        <w:rFonts w:ascii="Symbol" w:hAnsi="Symbol" w:hint="default"/>
      </w:rPr>
    </w:lvl>
    <w:lvl w:ilvl="7" w:tplc="8C46BCF6" w:tentative="1">
      <w:start w:val="1"/>
      <w:numFmt w:val="bullet"/>
      <w:lvlText w:val="o"/>
      <w:lvlJc w:val="left"/>
      <w:pPr>
        <w:ind w:left="5760" w:hanging="360"/>
      </w:pPr>
      <w:rPr>
        <w:rFonts w:ascii="Courier New" w:hAnsi="Courier New" w:cs="Courier New" w:hint="default"/>
      </w:rPr>
    </w:lvl>
    <w:lvl w:ilvl="8" w:tplc="AC42CD82" w:tentative="1">
      <w:start w:val="1"/>
      <w:numFmt w:val="bullet"/>
      <w:lvlText w:val=""/>
      <w:lvlJc w:val="left"/>
      <w:pPr>
        <w:ind w:left="6480" w:hanging="360"/>
      </w:pPr>
      <w:rPr>
        <w:rFonts w:ascii="Wingdings" w:hAnsi="Wingdings" w:hint="default"/>
      </w:rPr>
    </w:lvl>
  </w:abstractNum>
  <w:abstractNum w:abstractNumId="304">
    <w:nsid w:val="46D2364B"/>
    <w:multiLevelType w:val="hybridMultilevel"/>
    <w:tmpl w:val="3818790C"/>
    <w:lvl w:ilvl="0" w:tplc="4D541882">
      <w:start w:val="1"/>
      <w:numFmt w:val="bullet"/>
      <w:lvlText w:val=""/>
      <w:lvlJc w:val="left"/>
      <w:pPr>
        <w:ind w:left="720" w:hanging="360"/>
      </w:pPr>
      <w:rPr>
        <w:rFonts w:ascii="Symbol" w:hAnsi="Symbol" w:hint="default"/>
      </w:rPr>
    </w:lvl>
    <w:lvl w:ilvl="1" w:tplc="8C82EE12" w:tentative="1">
      <w:start w:val="1"/>
      <w:numFmt w:val="bullet"/>
      <w:lvlText w:val="o"/>
      <w:lvlJc w:val="left"/>
      <w:pPr>
        <w:ind w:left="1440" w:hanging="360"/>
      </w:pPr>
      <w:rPr>
        <w:rFonts w:ascii="Courier New" w:hAnsi="Courier New" w:cs="Courier New" w:hint="default"/>
      </w:rPr>
    </w:lvl>
    <w:lvl w:ilvl="2" w:tplc="B7364506">
      <w:start w:val="1"/>
      <w:numFmt w:val="bullet"/>
      <w:lvlText w:val=""/>
      <w:lvlJc w:val="left"/>
      <w:pPr>
        <w:ind w:left="2160" w:hanging="360"/>
      </w:pPr>
      <w:rPr>
        <w:rFonts w:ascii="Wingdings" w:hAnsi="Wingdings" w:hint="default"/>
      </w:rPr>
    </w:lvl>
    <w:lvl w:ilvl="3" w:tplc="6D32B5DE" w:tentative="1">
      <w:start w:val="1"/>
      <w:numFmt w:val="bullet"/>
      <w:lvlText w:val=""/>
      <w:lvlJc w:val="left"/>
      <w:pPr>
        <w:ind w:left="2880" w:hanging="360"/>
      </w:pPr>
      <w:rPr>
        <w:rFonts w:ascii="Symbol" w:hAnsi="Symbol" w:hint="default"/>
      </w:rPr>
    </w:lvl>
    <w:lvl w:ilvl="4" w:tplc="89C6E10C" w:tentative="1">
      <w:start w:val="1"/>
      <w:numFmt w:val="bullet"/>
      <w:lvlText w:val="o"/>
      <w:lvlJc w:val="left"/>
      <w:pPr>
        <w:ind w:left="3600" w:hanging="360"/>
      </w:pPr>
      <w:rPr>
        <w:rFonts w:ascii="Courier New" w:hAnsi="Courier New" w:cs="Courier New" w:hint="default"/>
      </w:rPr>
    </w:lvl>
    <w:lvl w:ilvl="5" w:tplc="3F62EE98" w:tentative="1">
      <w:start w:val="1"/>
      <w:numFmt w:val="bullet"/>
      <w:lvlText w:val=""/>
      <w:lvlJc w:val="left"/>
      <w:pPr>
        <w:ind w:left="4320" w:hanging="360"/>
      </w:pPr>
      <w:rPr>
        <w:rFonts w:ascii="Wingdings" w:hAnsi="Wingdings" w:hint="default"/>
      </w:rPr>
    </w:lvl>
    <w:lvl w:ilvl="6" w:tplc="BB542838" w:tentative="1">
      <w:start w:val="1"/>
      <w:numFmt w:val="bullet"/>
      <w:lvlText w:val=""/>
      <w:lvlJc w:val="left"/>
      <w:pPr>
        <w:ind w:left="5040" w:hanging="360"/>
      </w:pPr>
      <w:rPr>
        <w:rFonts w:ascii="Symbol" w:hAnsi="Symbol" w:hint="default"/>
      </w:rPr>
    </w:lvl>
    <w:lvl w:ilvl="7" w:tplc="5F8C0E4A" w:tentative="1">
      <w:start w:val="1"/>
      <w:numFmt w:val="bullet"/>
      <w:lvlText w:val="o"/>
      <w:lvlJc w:val="left"/>
      <w:pPr>
        <w:ind w:left="5760" w:hanging="360"/>
      </w:pPr>
      <w:rPr>
        <w:rFonts w:ascii="Courier New" w:hAnsi="Courier New" w:cs="Courier New" w:hint="default"/>
      </w:rPr>
    </w:lvl>
    <w:lvl w:ilvl="8" w:tplc="720E0AF6" w:tentative="1">
      <w:start w:val="1"/>
      <w:numFmt w:val="bullet"/>
      <w:lvlText w:val=""/>
      <w:lvlJc w:val="left"/>
      <w:pPr>
        <w:ind w:left="6480" w:hanging="360"/>
      </w:pPr>
      <w:rPr>
        <w:rFonts w:ascii="Wingdings" w:hAnsi="Wingdings" w:hint="default"/>
      </w:rPr>
    </w:lvl>
  </w:abstractNum>
  <w:abstractNum w:abstractNumId="305">
    <w:nsid w:val="46EC1F71"/>
    <w:multiLevelType w:val="hybridMultilevel"/>
    <w:tmpl w:val="D074960C"/>
    <w:lvl w:ilvl="0" w:tplc="C03AEF38">
      <w:start w:val="1"/>
      <w:numFmt w:val="bullet"/>
      <w:lvlText w:val=""/>
      <w:lvlJc w:val="left"/>
      <w:pPr>
        <w:ind w:left="720" w:hanging="360"/>
      </w:pPr>
      <w:rPr>
        <w:rFonts w:ascii="Symbol" w:hAnsi="Symbol" w:hint="default"/>
      </w:rPr>
    </w:lvl>
    <w:lvl w:ilvl="1" w:tplc="C712744C" w:tentative="1">
      <w:start w:val="1"/>
      <w:numFmt w:val="bullet"/>
      <w:lvlText w:val="o"/>
      <w:lvlJc w:val="left"/>
      <w:pPr>
        <w:ind w:left="1440" w:hanging="360"/>
      </w:pPr>
      <w:rPr>
        <w:rFonts w:ascii="Courier New" w:hAnsi="Courier New" w:cs="Courier New" w:hint="default"/>
      </w:rPr>
    </w:lvl>
    <w:lvl w:ilvl="2" w:tplc="0D86289E">
      <w:start w:val="1"/>
      <w:numFmt w:val="bullet"/>
      <w:lvlText w:val=""/>
      <w:lvlJc w:val="left"/>
      <w:pPr>
        <w:ind w:left="2160" w:hanging="360"/>
      </w:pPr>
      <w:rPr>
        <w:rFonts w:ascii="Wingdings" w:hAnsi="Wingdings" w:hint="default"/>
      </w:rPr>
    </w:lvl>
    <w:lvl w:ilvl="3" w:tplc="9CAC03C8" w:tentative="1">
      <w:start w:val="1"/>
      <w:numFmt w:val="bullet"/>
      <w:lvlText w:val=""/>
      <w:lvlJc w:val="left"/>
      <w:pPr>
        <w:ind w:left="2880" w:hanging="360"/>
      </w:pPr>
      <w:rPr>
        <w:rFonts w:ascii="Symbol" w:hAnsi="Symbol" w:hint="default"/>
      </w:rPr>
    </w:lvl>
    <w:lvl w:ilvl="4" w:tplc="6DCA47CE" w:tentative="1">
      <w:start w:val="1"/>
      <w:numFmt w:val="bullet"/>
      <w:lvlText w:val="o"/>
      <w:lvlJc w:val="left"/>
      <w:pPr>
        <w:ind w:left="3600" w:hanging="360"/>
      </w:pPr>
      <w:rPr>
        <w:rFonts w:ascii="Courier New" w:hAnsi="Courier New" w:cs="Courier New" w:hint="default"/>
      </w:rPr>
    </w:lvl>
    <w:lvl w:ilvl="5" w:tplc="0CB035C2" w:tentative="1">
      <w:start w:val="1"/>
      <w:numFmt w:val="bullet"/>
      <w:lvlText w:val=""/>
      <w:lvlJc w:val="left"/>
      <w:pPr>
        <w:ind w:left="4320" w:hanging="360"/>
      </w:pPr>
      <w:rPr>
        <w:rFonts w:ascii="Wingdings" w:hAnsi="Wingdings" w:hint="default"/>
      </w:rPr>
    </w:lvl>
    <w:lvl w:ilvl="6" w:tplc="DD102C72" w:tentative="1">
      <w:start w:val="1"/>
      <w:numFmt w:val="bullet"/>
      <w:lvlText w:val=""/>
      <w:lvlJc w:val="left"/>
      <w:pPr>
        <w:ind w:left="5040" w:hanging="360"/>
      </w:pPr>
      <w:rPr>
        <w:rFonts w:ascii="Symbol" w:hAnsi="Symbol" w:hint="default"/>
      </w:rPr>
    </w:lvl>
    <w:lvl w:ilvl="7" w:tplc="5C0EF986" w:tentative="1">
      <w:start w:val="1"/>
      <w:numFmt w:val="bullet"/>
      <w:lvlText w:val="o"/>
      <w:lvlJc w:val="left"/>
      <w:pPr>
        <w:ind w:left="5760" w:hanging="360"/>
      </w:pPr>
      <w:rPr>
        <w:rFonts w:ascii="Courier New" w:hAnsi="Courier New" w:cs="Courier New" w:hint="default"/>
      </w:rPr>
    </w:lvl>
    <w:lvl w:ilvl="8" w:tplc="3822E4E2" w:tentative="1">
      <w:start w:val="1"/>
      <w:numFmt w:val="bullet"/>
      <w:lvlText w:val=""/>
      <w:lvlJc w:val="left"/>
      <w:pPr>
        <w:ind w:left="6480" w:hanging="360"/>
      </w:pPr>
      <w:rPr>
        <w:rFonts w:ascii="Wingdings" w:hAnsi="Wingdings" w:hint="default"/>
      </w:rPr>
    </w:lvl>
  </w:abstractNum>
  <w:abstractNum w:abstractNumId="306">
    <w:nsid w:val="474D0715"/>
    <w:multiLevelType w:val="hybridMultilevel"/>
    <w:tmpl w:val="A6E8B898"/>
    <w:lvl w:ilvl="0" w:tplc="0D8C06E8">
      <w:start w:val="1"/>
      <w:numFmt w:val="bullet"/>
      <w:lvlText w:val=""/>
      <w:lvlJc w:val="left"/>
      <w:pPr>
        <w:ind w:left="720" w:hanging="360"/>
      </w:pPr>
      <w:rPr>
        <w:rFonts w:ascii="Symbol" w:hAnsi="Symbol" w:hint="default"/>
      </w:rPr>
    </w:lvl>
    <w:lvl w:ilvl="1" w:tplc="2FEE371A">
      <w:start w:val="1"/>
      <w:numFmt w:val="bullet"/>
      <w:lvlText w:val="o"/>
      <w:lvlJc w:val="left"/>
      <w:pPr>
        <w:ind w:left="1440" w:hanging="360"/>
      </w:pPr>
      <w:rPr>
        <w:rFonts w:ascii="Courier New" w:hAnsi="Courier New" w:cs="Courier New" w:hint="default"/>
      </w:rPr>
    </w:lvl>
    <w:lvl w:ilvl="2" w:tplc="48F201E0" w:tentative="1">
      <w:start w:val="1"/>
      <w:numFmt w:val="bullet"/>
      <w:lvlText w:val=""/>
      <w:lvlJc w:val="left"/>
      <w:pPr>
        <w:ind w:left="2160" w:hanging="360"/>
      </w:pPr>
      <w:rPr>
        <w:rFonts w:ascii="Wingdings" w:hAnsi="Wingdings" w:hint="default"/>
      </w:rPr>
    </w:lvl>
    <w:lvl w:ilvl="3" w:tplc="59129B02" w:tentative="1">
      <w:start w:val="1"/>
      <w:numFmt w:val="bullet"/>
      <w:lvlText w:val=""/>
      <w:lvlJc w:val="left"/>
      <w:pPr>
        <w:ind w:left="2880" w:hanging="360"/>
      </w:pPr>
      <w:rPr>
        <w:rFonts w:ascii="Symbol" w:hAnsi="Symbol" w:hint="default"/>
      </w:rPr>
    </w:lvl>
    <w:lvl w:ilvl="4" w:tplc="43E66260" w:tentative="1">
      <w:start w:val="1"/>
      <w:numFmt w:val="bullet"/>
      <w:lvlText w:val="o"/>
      <w:lvlJc w:val="left"/>
      <w:pPr>
        <w:ind w:left="3600" w:hanging="360"/>
      </w:pPr>
      <w:rPr>
        <w:rFonts w:ascii="Courier New" w:hAnsi="Courier New" w:cs="Courier New" w:hint="default"/>
      </w:rPr>
    </w:lvl>
    <w:lvl w:ilvl="5" w:tplc="6778FDE6" w:tentative="1">
      <w:start w:val="1"/>
      <w:numFmt w:val="bullet"/>
      <w:lvlText w:val=""/>
      <w:lvlJc w:val="left"/>
      <w:pPr>
        <w:ind w:left="4320" w:hanging="360"/>
      </w:pPr>
      <w:rPr>
        <w:rFonts w:ascii="Wingdings" w:hAnsi="Wingdings" w:hint="default"/>
      </w:rPr>
    </w:lvl>
    <w:lvl w:ilvl="6" w:tplc="06F09EAA" w:tentative="1">
      <w:start w:val="1"/>
      <w:numFmt w:val="bullet"/>
      <w:lvlText w:val=""/>
      <w:lvlJc w:val="left"/>
      <w:pPr>
        <w:ind w:left="5040" w:hanging="360"/>
      </w:pPr>
      <w:rPr>
        <w:rFonts w:ascii="Symbol" w:hAnsi="Symbol" w:hint="default"/>
      </w:rPr>
    </w:lvl>
    <w:lvl w:ilvl="7" w:tplc="56845CA4" w:tentative="1">
      <w:start w:val="1"/>
      <w:numFmt w:val="bullet"/>
      <w:lvlText w:val="o"/>
      <w:lvlJc w:val="left"/>
      <w:pPr>
        <w:ind w:left="5760" w:hanging="360"/>
      </w:pPr>
      <w:rPr>
        <w:rFonts w:ascii="Courier New" w:hAnsi="Courier New" w:cs="Courier New" w:hint="default"/>
      </w:rPr>
    </w:lvl>
    <w:lvl w:ilvl="8" w:tplc="55B697F6" w:tentative="1">
      <w:start w:val="1"/>
      <w:numFmt w:val="bullet"/>
      <w:lvlText w:val=""/>
      <w:lvlJc w:val="left"/>
      <w:pPr>
        <w:ind w:left="6480" w:hanging="360"/>
      </w:pPr>
      <w:rPr>
        <w:rFonts w:ascii="Wingdings" w:hAnsi="Wingdings" w:hint="default"/>
      </w:rPr>
    </w:lvl>
  </w:abstractNum>
  <w:abstractNum w:abstractNumId="307">
    <w:nsid w:val="475D0A76"/>
    <w:multiLevelType w:val="hybridMultilevel"/>
    <w:tmpl w:val="00120CFE"/>
    <w:lvl w:ilvl="0" w:tplc="C2885B04">
      <w:start w:val="1"/>
      <w:numFmt w:val="bullet"/>
      <w:lvlText w:val=""/>
      <w:lvlJc w:val="left"/>
      <w:pPr>
        <w:ind w:left="720" w:hanging="360"/>
      </w:pPr>
      <w:rPr>
        <w:rFonts w:ascii="Symbol" w:hAnsi="Symbol" w:hint="default"/>
      </w:rPr>
    </w:lvl>
    <w:lvl w:ilvl="1" w:tplc="305227AE">
      <w:start w:val="1"/>
      <w:numFmt w:val="bullet"/>
      <w:lvlText w:val="o"/>
      <w:lvlJc w:val="left"/>
      <w:pPr>
        <w:ind w:left="1440" w:hanging="360"/>
      </w:pPr>
      <w:rPr>
        <w:rFonts w:ascii="Courier New" w:hAnsi="Courier New" w:cs="Courier New" w:hint="default"/>
      </w:rPr>
    </w:lvl>
    <w:lvl w:ilvl="2" w:tplc="980C855C" w:tentative="1">
      <w:start w:val="1"/>
      <w:numFmt w:val="bullet"/>
      <w:lvlText w:val=""/>
      <w:lvlJc w:val="left"/>
      <w:pPr>
        <w:ind w:left="2160" w:hanging="360"/>
      </w:pPr>
      <w:rPr>
        <w:rFonts w:ascii="Wingdings" w:hAnsi="Wingdings" w:hint="default"/>
      </w:rPr>
    </w:lvl>
    <w:lvl w:ilvl="3" w:tplc="B81CACDC" w:tentative="1">
      <w:start w:val="1"/>
      <w:numFmt w:val="bullet"/>
      <w:lvlText w:val=""/>
      <w:lvlJc w:val="left"/>
      <w:pPr>
        <w:ind w:left="2880" w:hanging="360"/>
      </w:pPr>
      <w:rPr>
        <w:rFonts w:ascii="Symbol" w:hAnsi="Symbol" w:hint="default"/>
      </w:rPr>
    </w:lvl>
    <w:lvl w:ilvl="4" w:tplc="FC5A972A" w:tentative="1">
      <w:start w:val="1"/>
      <w:numFmt w:val="bullet"/>
      <w:lvlText w:val="o"/>
      <w:lvlJc w:val="left"/>
      <w:pPr>
        <w:ind w:left="3600" w:hanging="360"/>
      </w:pPr>
      <w:rPr>
        <w:rFonts w:ascii="Courier New" w:hAnsi="Courier New" w:cs="Courier New" w:hint="default"/>
      </w:rPr>
    </w:lvl>
    <w:lvl w:ilvl="5" w:tplc="92EC0972" w:tentative="1">
      <w:start w:val="1"/>
      <w:numFmt w:val="bullet"/>
      <w:lvlText w:val=""/>
      <w:lvlJc w:val="left"/>
      <w:pPr>
        <w:ind w:left="4320" w:hanging="360"/>
      </w:pPr>
      <w:rPr>
        <w:rFonts w:ascii="Wingdings" w:hAnsi="Wingdings" w:hint="default"/>
      </w:rPr>
    </w:lvl>
    <w:lvl w:ilvl="6" w:tplc="977ACA52" w:tentative="1">
      <w:start w:val="1"/>
      <w:numFmt w:val="bullet"/>
      <w:lvlText w:val=""/>
      <w:lvlJc w:val="left"/>
      <w:pPr>
        <w:ind w:left="5040" w:hanging="360"/>
      </w:pPr>
      <w:rPr>
        <w:rFonts w:ascii="Symbol" w:hAnsi="Symbol" w:hint="default"/>
      </w:rPr>
    </w:lvl>
    <w:lvl w:ilvl="7" w:tplc="3ED02434" w:tentative="1">
      <w:start w:val="1"/>
      <w:numFmt w:val="bullet"/>
      <w:lvlText w:val="o"/>
      <w:lvlJc w:val="left"/>
      <w:pPr>
        <w:ind w:left="5760" w:hanging="360"/>
      </w:pPr>
      <w:rPr>
        <w:rFonts w:ascii="Courier New" w:hAnsi="Courier New" w:cs="Courier New" w:hint="default"/>
      </w:rPr>
    </w:lvl>
    <w:lvl w:ilvl="8" w:tplc="62AE09DC" w:tentative="1">
      <w:start w:val="1"/>
      <w:numFmt w:val="bullet"/>
      <w:lvlText w:val=""/>
      <w:lvlJc w:val="left"/>
      <w:pPr>
        <w:ind w:left="6480" w:hanging="360"/>
      </w:pPr>
      <w:rPr>
        <w:rFonts w:ascii="Wingdings" w:hAnsi="Wingdings" w:hint="default"/>
      </w:rPr>
    </w:lvl>
  </w:abstractNum>
  <w:abstractNum w:abstractNumId="308">
    <w:nsid w:val="476D66FC"/>
    <w:multiLevelType w:val="hybridMultilevel"/>
    <w:tmpl w:val="3F0AE5CE"/>
    <w:lvl w:ilvl="0" w:tplc="D05603EC">
      <w:start w:val="1"/>
      <w:numFmt w:val="bullet"/>
      <w:lvlText w:val=""/>
      <w:lvlJc w:val="left"/>
      <w:pPr>
        <w:ind w:left="720" w:hanging="360"/>
      </w:pPr>
      <w:rPr>
        <w:rFonts w:ascii="Symbol" w:hAnsi="Symbol" w:hint="default"/>
      </w:rPr>
    </w:lvl>
    <w:lvl w:ilvl="1" w:tplc="C34493FE" w:tentative="1">
      <w:start w:val="1"/>
      <w:numFmt w:val="bullet"/>
      <w:lvlText w:val="o"/>
      <w:lvlJc w:val="left"/>
      <w:pPr>
        <w:ind w:left="1440" w:hanging="360"/>
      </w:pPr>
      <w:rPr>
        <w:rFonts w:ascii="Courier New" w:hAnsi="Courier New" w:cs="Courier New" w:hint="default"/>
      </w:rPr>
    </w:lvl>
    <w:lvl w:ilvl="2" w:tplc="15D6F612" w:tentative="1">
      <w:start w:val="1"/>
      <w:numFmt w:val="bullet"/>
      <w:lvlText w:val=""/>
      <w:lvlJc w:val="left"/>
      <w:pPr>
        <w:ind w:left="2160" w:hanging="360"/>
      </w:pPr>
      <w:rPr>
        <w:rFonts w:ascii="Wingdings" w:hAnsi="Wingdings" w:hint="default"/>
      </w:rPr>
    </w:lvl>
    <w:lvl w:ilvl="3" w:tplc="A8FA0E58" w:tentative="1">
      <w:start w:val="1"/>
      <w:numFmt w:val="bullet"/>
      <w:lvlText w:val=""/>
      <w:lvlJc w:val="left"/>
      <w:pPr>
        <w:ind w:left="2880" w:hanging="360"/>
      </w:pPr>
      <w:rPr>
        <w:rFonts w:ascii="Symbol" w:hAnsi="Symbol" w:hint="default"/>
      </w:rPr>
    </w:lvl>
    <w:lvl w:ilvl="4" w:tplc="A24E344C" w:tentative="1">
      <w:start w:val="1"/>
      <w:numFmt w:val="bullet"/>
      <w:lvlText w:val="o"/>
      <w:lvlJc w:val="left"/>
      <w:pPr>
        <w:ind w:left="3600" w:hanging="360"/>
      </w:pPr>
      <w:rPr>
        <w:rFonts w:ascii="Courier New" w:hAnsi="Courier New" w:cs="Courier New" w:hint="default"/>
      </w:rPr>
    </w:lvl>
    <w:lvl w:ilvl="5" w:tplc="D2E4191A" w:tentative="1">
      <w:start w:val="1"/>
      <w:numFmt w:val="bullet"/>
      <w:lvlText w:val=""/>
      <w:lvlJc w:val="left"/>
      <w:pPr>
        <w:ind w:left="4320" w:hanging="360"/>
      </w:pPr>
      <w:rPr>
        <w:rFonts w:ascii="Wingdings" w:hAnsi="Wingdings" w:hint="default"/>
      </w:rPr>
    </w:lvl>
    <w:lvl w:ilvl="6" w:tplc="5590E856" w:tentative="1">
      <w:start w:val="1"/>
      <w:numFmt w:val="bullet"/>
      <w:lvlText w:val=""/>
      <w:lvlJc w:val="left"/>
      <w:pPr>
        <w:ind w:left="5040" w:hanging="360"/>
      </w:pPr>
      <w:rPr>
        <w:rFonts w:ascii="Symbol" w:hAnsi="Symbol" w:hint="default"/>
      </w:rPr>
    </w:lvl>
    <w:lvl w:ilvl="7" w:tplc="B5D8ADD2" w:tentative="1">
      <w:start w:val="1"/>
      <w:numFmt w:val="bullet"/>
      <w:lvlText w:val="o"/>
      <w:lvlJc w:val="left"/>
      <w:pPr>
        <w:ind w:left="5760" w:hanging="360"/>
      </w:pPr>
      <w:rPr>
        <w:rFonts w:ascii="Courier New" w:hAnsi="Courier New" w:cs="Courier New" w:hint="default"/>
      </w:rPr>
    </w:lvl>
    <w:lvl w:ilvl="8" w:tplc="04FEDC74" w:tentative="1">
      <w:start w:val="1"/>
      <w:numFmt w:val="bullet"/>
      <w:lvlText w:val=""/>
      <w:lvlJc w:val="left"/>
      <w:pPr>
        <w:ind w:left="6480" w:hanging="360"/>
      </w:pPr>
      <w:rPr>
        <w:rFonts w:ascii="Wingdings" w:hAnsi="Wingdings" w:hint="default"/>
      </w:rPr>
    </w:lvl>
  </w:abstractNum>
  <w:abstractNum w:abstractNumId="309">
    <w:nsid w:val="480535C3"/>
    <w:multiLevelType w:val="hybridMultilevel"/>
    <w:tmpl w:val="959606E4"/>
    <w:lvl w:ilvl="0" w:tplc="B78C08B6">
      <w:start w:val="1"/>
      <w:numFmt w:val="bullet"/>
      <w:lvlText w:val=""/>
      <w:lvlJc w:val="left"/>
      <w:pPr>
        <w:ind w:left="720" w:hanging="360"/>
      </w:pPr>
      <w:rPr>
        <w:rFonts w:ascii="Symbol" w:hAnsi="Symbol" w:hint="default"/>
      </w:rPr>
    </w:lvl>
    <w:lvl w:ilvl="1" w:tplc="AD3A095E">
      <w:start w:val="1"/>
      <w:numFmt w:val="bullet"/>
      <w:lvlText w:val="o"/>
      <w:lvlJc w:val="left"/>
      <w:pPr>
        <w:ind w:left="1440" w:hanging="360"/>
      </w:pPr>
      <w:rPr>
        <w:rFonts w:ascii="Courier New" w:hAnsi="Courier New" w:cs="Courier New" w:hint="default"/>
      </w:rPr>
    </w:lvl>
    <w:lvl w:ilvl="2" w:tplc="9DE86196" w:tentative="1">
      <w:start w:val="1"/>
      <w:numFmt w:val="bullet"/>
      <w:lvlText w:val=""/>
      <w:lvlJc w:val="left"/>
      <w:pPr>
        <w:ind w:left="2160" w:hanging="360"/>
      </w:pPr>
      <w:rPr>
        <w:rFonts w:ascii="Wingdings" w:hAnsi="Wingdings" w:hint="default"/>
      </w:rPr>
    </w:lvl>
    <w:lvl w:ilvl="3" w:tplc="279CFBC8" w:tentative="1">
      <w:start w:val="1"/>
      <w:numFmt w:val="bullet"/>
      <w:lvlText w:val=""/>
      <w:lvlJc w:val="left"/>
      <w:pPr>
        <w:ind w:left="2880" w:hanging="360"/>
      </w:pPr>
      <w:rPr>
        <w:rFonts w:ascii="Symbol" w:hAnsi="Symbol" w:hint="default"/>
      </w:rPr>
    </w:lvl>
    <w:lvl w:ilvl="4" w:tplc="B92C6622" w:tentative="1">
      <w:start w:val="1"/>
      <w:numFmt w:val="bullet"/>
      <w:lvlText w:val="o"/>
      <w:lvlJc w:val="left"/>
      <w:pPr>
        <w:ind w:left="3600" w:hanging="360"/>
      </w:pPr>
      <w:rPr>
        <w:rFonts w:ascii="Courier New" w:hAnsi="Courier New" w:cs="Courier New" w:hint="default"/>
      </w:rPr>
    </w:lvl>
    <w:lvl w:ilvl="5" w:tplc="C6F89E98" w:tentative="1">
      <w:start w:val="1"/>
      <w:numFmt w:val="bullet"/>
      <w:lvlText w:val=""/>
      <w:lvlJc w:val="left"/>
      <w:pPr>
        <w:ind w:left="4320" w:hanging="360"/>
      </w:pPr>
      <w:rPr>
        <w:rFonts w:ascii="Wingdings" w:hAnsi="Wingdings" w:hint="default"/>
      </w:rPr>
    </w:lvl>
    <w:lvl w:ilvl="6" w:tplc="C012F9D8" w:tentative="1">
      <w:start w:val="1"/>
      <w:numFmt w:val="bullet"/>
      <w:lvlText w:val=""/>
      <w:lvlJc w:val="left"/>
      <w:pPr>
        <w:ind w:left="5040" w:hanging="360"/>
      </w:pPr>
      <w:rPr>
        <w:rFonts w:ascii="Symbol" w:hAnsi="Symbol" w:hint="default"/>
      </w:rPr>
    </w:lvl>
    <w:lvl w:ilvl="7" w:tplc="61627A52" w:tentative="1">
      <w:start w:val="1"/>
      <w:numFmt w:val="bullet"/>
      <w:lvlText w:val="o"/>
      <w:lvlJc w:val="left"/>
      <w:pPr>
        <w:ind w:left="5760" w:hanging="360"/>
      </w:pPr>
      <w:rPr>
        <w:rFonts w:ascii="Courier New" w:hAnsi="Courier New" w:cs="Courier New" w:hint="default"/>
      </w:rPr>
    </w:lvl>
    <w:lvl w:ilvl="8" w:tplc="FE62A47C" w:tentative="1">
      <w:start w:val="1"/>
      <w:numFmt w:val="bullet"/>
      <w:lvlText w:val=""/>
      <w:lvlJc w:val="left"/>
      <w:pPr>
        <w:ind w:left="6480" w:hanging="360"/>
      </w:pPr>
      <w:rPr>
        <w:rFonts w:ascii="Wingdings" w:hAnsi="Wingdings" w:hint="default"/>
      </w:rPr>
    </w:lvl>
  </w:abstractNum>
  <w:abstractNum w:abstractNumId="310">
    <w:nsid w:val="486B6E90"/>
    <w:multiLevelType w:val="hybridMultilevel"/>
    <w:tmpl w:val="91ECAB10"/>
    <w:lvl w:ilvl="0" w:tplc="22BE4F9C">
      <w:start w:val="1"/>
      <w:numFmt w:val="bullet"/>
      <w:lvlText w:val=""/>
      <w:lvlJc w:val="left"/>
      <w:pPr>
        <w:ind w:left="720" w:hanging="360"/>
      </w:pPr>
      <w:rPr>
        <w:rFonts w:ascii="Symbol" w:hAnsi="Symbol" w:hint="default"/>
      </w:rPr>
    </w:lvl>
    <w:lvl w:ilvl="1" w:tplc="A3DE1DA4">
      <w:start w:val="1"/>
      <w:numFmt w:val="bullet"/>
      <w:lvlText w:val="o"/>
      <w:lvlJc w:val="left"/>
      <w:pPr>
        <w:ind w:left="1440" w:hanging="360"/>
      </w:pPr>
      <w:rPr>
        <w:rFonts w:ascii="Courier New" w:hAnsi="Courier New" w:cs="Courier New" w:hint="default"/>
      </w:rPr>
    </w:lvl>
    <w:lvl w:ilvl="2" w:tplc="700CD582" w:tentative="1">
      <w:start w:val="1"/>
      <w:numFmt w:val="bullet"/>
      <w:lvlText w:val=""/>
      <w:lvlJc w:val="left"/>
      <w:pPr>
        <w:ind w:left="2160" w:hanging="360"/>
      </w:pPr>
      <w:rPr>
        <w:rFonts w:ascii="Wingdings" w:hAnsi="Wingdings" w:hint="default"/>
      </w:rPr>
    </w:lvl>
    <w:lvl w:ilvl="3" w:tplc="59E870F4" w:tentative="1">
      <w:start w:val="1"/>
      <w:numFmt w:val="bullet"/>
      <w:lvlText w:val=""/>
      <w:lvlJc w:val="left"/>
      <w:pPr>
        <w:ind w:left="2880" w:hanging="360"/>
      </w:pPr>
      <w:rPr>
        <w:rFonts w:ascii="Symbol" w:hAnsi="Symbol" w:hint="default"/>
      </w:rPr>
    </w:lvl>
    <w:lvl w:ilvl="4" w:tplc="D000130C" w:tentative="1">
      <w:start w:val="1"/>
      <w:numFmt w:val="bullet"/>
      <w:lvlText w:val="o"/>
      <w:lvlJc w:val="left"/>
      <w:pPr>
        <w:ind w:left="3600" w:hanging="360"/>
      </w:pPr>
      <w:rPr>
        <w:rFonts w:ascii="Courier New" w:hAnsi="Courier New" w:cs="Courier New" w:hint="default"/>
      </w:rPr>
    </w:lvl>
    <w:lvl w:ilvl="5" w:tplc="36FA6142" w:tentative="1">
      <w:start w:val="1"/>
      <w:numFmt w:val="bullet"/>
      <w:lvlText w:val=""/>
      <w:lvlJc w:val="left"/>
      <w:pPr>
        <w:ind w:left="4320" w:hanging="360"/>
      </w:pPr>
      <w:rPr>
        <w:rFonts w:ascii="Wingdings" w:hAnsi="Wingdings" w:hint="default"/>
      </w:rPr>
    </w:lvl>
    <w:lvl w:ilvl="6" w:tplc="B00C64D4" w:tentative="1">
      <w:start w:val="1"/>
      <w:numFmt w:val="bullet"/>
      <w:lvlText w:val=""/>
      <w:lvlJc w:val="left"/>
      <w:pPr>
        <w:ind w:left="5040" w:hanging="360"/>
      </w:pPr>
      <w:rPr>
        <w:rFonts w:ascii="Symbol" w:hAnsi="Symbol" w:hint="default"/>
      </w:rPr>
    </w:lvl>
    <w:lvl w:ilvl="7" w:tplc="77CEA47A" w:tentative="1">
      <w:start w:val="1"/>
      <w:numFmt w:val="bullet"/>
      <w:lvlText w:val="o"/>
      <w:lvlJc w:val="left"/>
      <w:pPr>
        <w:ind w:left="5760" w:hanging="360"/>
      </w:pPr>
      <w:rPr>
        <w:rFonts w:ascii="Courier New" w:hAnsi="Courier New" w:cs="Courier New" w:hint="default"/>
      </w:rPr>
    </w:lvl>
    <w:lvl w:ilvl="8" w:tplc="8D5A2D2C" w:tentative="1">
      <w:start w:val="1"/>
      <w:numFmt w:val="bullet"/>
      <w:lvlText w:val=""/>
      <w:lvlJc w:val="left"/>
      <w:pPr>
        <w:ind w:left="6480" w:hanging="360"/>
      </w:pPr>
      <w:rPr>
        <w:rFonts w:ascii="Wingdings" w:hAnsi="Wingdings" w:hint="default"/>
      </w:rPr>
    </w:lvl>
  </w:abstractNum>
  <w:abstractNum w:abstractNumId="311">
    <w:nsid w:val="48BD4043"/>
    <w:multiLevelType w:val="hybridMultilevel"/>
    <w:tmpl w:val="3A183494"/>
    <w:lvl w:ilvl="0" w:tplc="779C2976">
      <w:start w:val="1"/>
      <w:numFmt w:val="bullet"/>
      <w:lvlText w:val=""/>
      <w:lvlJc w:val="left"/>
      <w:pPr>
        <w:ind w:left="720" w:hanging="360"/>
      </w:pPr>
      <w:rPr>
        <w:rFonts w:ascii="Symbol" w:hAnsi="Symbol" w:hint="default"/>
      </w:rPr>
    </w:lvl>
    <w:lvl w:ilvl="1" w:tplc="0046DF3C" w:tentative="1">
      <w:start w:val="1"/>
      <w:numFmt w:val="bullet"/>
      <w:lvlText w:val="o"/>
      <w:lvlJc w:val="left"/>
      <w:pPr>
        <w:ind w:left="1440" w:hanging="360"/>
      </w:pPr>
      <w:rPr>
        <w:rFonts w:ascii="Courier New" w:hAnsi="Courier New" w:cs="Courier New" w:hint="default"/>
      </w:rPr>
    </w:lvl>
    <w:lvl w:ilvl="2" w:tplc="B280641A">
      <w:start w:val="1"/>
      <w:numFmt w:val="bullet"/>
      <w:lvlText w:val=""/>
      <w:lvlJc w:val="left"/>
      <w:pPr>
        <w:ind w:left="2160" w:hanging="360"/>
      </w:pPr>
      <w:rPr>
        <w:rFonts w:ascii="Wingdings" w:hAnsi="Wingdings" w:hint="default"/>
      </w:rPr>
    </w:lvl>
    <w:lvl w:ilvl="3" w:tplc="B47ECA0E" w:tentative="1">
      <w:start w:val="1"/>
      <w:numFmt w:val="bullet"/>
      <w:lvlText w:val=""/>
      <w:lvlJc w:val="left"/>
      <w:pPr>
        <w:ind w:left="2880" w:hanging="360"/>
      </w:pPr>
      <w:rPr>
        <w:rFonts w:ascii="Symbol" w:hAnsi="Symbol" w:hint="default"/>
      </w:rPr>
    </w:lvl>
    <w:lvl w:ilvl="4" w:tplc="F0208ADC" w:tentative="1">
      <w:start w:val="1"/>
      <w:numFmt w:val="bullet"/>
      <w:lvlText w:val="o"/>
      <w:lvlJc w:val="left"/>
      <w:pPr>
        <w:ind w:left="3600" w:hanging="360"/>
      </w:pPr>
      <w:rPr>
        <w:rFonts w:ascii="Courier New" w:hAnsi="Courier New" w:cs="Courier New" w:hint="default"/>
      </w:rPr>
    </w:lvl>
    <w:lvl w:ilvl="5" w:tplc="7F28C4BC" w:tentative="1">
      <w:start w:val="1"/>
      <w:numFmt w:val="bullet"/>
      <w:lvlText w:val=""/>
      <w:lvlJc w:val="left"/>
      <w:pPr>
        <w:ind w:left="4320" w:hanging="360"/>
      </w:pPr>
      <w:rPr>
        <w:rFonts w:ascii="Wingdings" w:hAnsi="Wingdings" w:hint="default"/>
      </w:rPr>
    </w:lvl>
    <w:lvl w:ilvl="6" w:tplc="07D83F1E" w:tentative="1">
      <w:start w:val="1"/>
      <w:numFmt w:val="bullet"/>
      <w:lvlText w:val=""/>
      <w:lvlJc w:val="left"/>
      <w:pPr>
        <w:ind w:left="5040" w:hanging="360"/>
      </w:pPr>
      <w:rPr>
        <w:rFonts w:ascii="Symbol" w:hAnsi="Symbol" w:hint="default"/>
      </w:rPr>
    </w:lvl>
    <w:lvl w:ilvl="7" w:tplc="CFA0CFF6" w:tentative="1">
      <w:start w:val="1"/>
      <w:numFmt w:val="bullet"/>
      <w:lvlText w:val="o"/>
      <w:lvlJc w:val="left"/>
      <w:pPr>
        <w:ind w:left="5760" w:hanging="360"/>
      </w:pPr>
      <w:rPr>
        <w:rFonts w:ascii="Courier New" w:hAnsi="Courier New" w:cs="Courier New" w:hint="default"/>
      </w:rPr>
    </w:lvl>
    <w:lvl w:ilvl="8" w:tplc="8626EE50" w:tentative="1">
      <w:start w:val="1"/>
      <w:numFmt w:val="bullet"/>
      <w:lvlText w:val=""/>
      <w:lvlJc w:val="left"/>
      <w:pPr>
        <w:ind w:left="6480" w:hanging="360"/>
      </w:pPr>
      <w:rPr>
        <w:rFonts w:ascii="Wingdings" w:hAnsi="Wingdings" w:hint="default"/>
      </w:rPr>
    </w:lvl>
  </w:abstractNum>
  <w:abstractNum w:abstractNumId="312">
    <w:nsid w:val="48CB6155"/>
    <w:multiLevelType w:val="hybridMultilevel"/>
    <w:tmpl w:val="A5A2C46A"/>
    <w:lvl w:ilvl="0" w:tplc="8DBE2612">
      <w:start w:val="1"/>
      <w:numFmt w:val="bullet"/>
      <w:lvlText w:val=""/>
      <w:lvlJc w:val="left"/>
      <w:pPr>
        <w:ind w:left="720" w:hanging="360"/>
      </w:pPr>
      <w:rPr>
        <w:rFonts w:ascii="Symbol" w:hAnsi="Symbol" w:hint="default"/>
      </w:rPr>
    </w:lvl>
    <w:lvl w:ilvl="1" w:tplc="DACC6446">
      <w:start w:val="1"/>
      <w:numFmt w:val="bullet"/>
      <w:lvlText w:val="o"/>
      <w:lvlJc w:val="left"/>
      <w:pPr>
        <w:ind w:left="1440" w:hanging="360"/>
      </w:pPr>
      <w:rPr>
        <w:rFonts w:ascii="Courier New" w:hAnsi="Courier New" w:cs="Courier New" w:hint="default"/>
      </w:rPr>
    </w:lvl>
    <w:lvl w:ilvl="2" w:tplc="5012281E" w:tentative="1">
      <w:start w:val="1"/>
      <w:numFmt w:val="bullet"/>
      <w:lvlText w:val=""/>
      <w:lvlJc w:val="left"/>
      <w:pPr>
        <w:ind w:left="2160" w:hanging="360"/>
      </w:pPr>
      <w:rPr>
        <w:rFonts w:ascii="Wingdings" w:hAnsi="Wingdings" w:hint="default"/>
      </w:rPr>
    </w:lvl>
    <w:lvl w:ilvl="3" w:tplc="84368F60" w:tentative="1">
      <w:start w:val="1"/>
      <w:numFmt w:val="bullet"/>
      <w:lvlText w:val=""/>
      <w:lvlJc w:val="left"/>
      <w:pPr>
        <w:ind w:left="2880" w:hanging="360"/>
      </w:pPr>
      <w:rPr>
        <w:rFonts w:ascii="Symbol" w:hAnsi="Symbol" w:hint="default"/>
      </w:rPr>
    </w:lvl>
    <w:lvl w:ilvl="4" w:tplc="F8CC4B56" w:tentative="1">
      <w:start w:val="1"/>
      <w:numFmt w:val="bullet"/>
      <w:lvlText w:val="o"/>
      <w:lvlJc w:val="left"/>
      <w:pPr>
        <w:ind w:left="3600" w:hanging="360"/>
      </w:pPr>
      <w:rPr>
        <w:rFonts w:ascii="Courier New" w:hAnsi="Courier New" w:cs="Courier New" w:hint="default"/>
      </w:rPr>
    </w:lvl>
    <w:lvl w:ilvl="5" w:tplc="83A020B4" w:tentative="1">
      <w:start w:val="1"/>
      <w:numFmt w:val="bullet"/>
      <w:lvlText w:val=""/>
      <w:lvlJc w:val="left"/>
      <w:pPr>
        <w:ind w:left="4320" w:hanging="360"/>
      </w:pPr>
      <w:rPr>
        <w:rFonts w:ascii="Wingdings" w:hAnsi="Wingdings" w:hint="default"/>
      </w:rPr>
    </w:lvl>
    <w:lvl w:ilvl="6" w:tplc="22CC71F4" w:tentative="1">
      <w:start w:val="1"/>
      <w:numFmt w:val="bullet"/>
      <w:lvlText w:val=""/>
      <w:lvlJc w:val="left"/>
      <w:pPr>
        <w:ind w:left="5040" w:hanging="360"/>
      </w:pPr>
      <w:rPr>
        <w:rFonts w:ascii="Symbol" w:hAnsi="Symbol" w:hint="default"/>
      </w:rPr>
    </w:lvl>
    <w:lvl w:ilvl="7" w:tplc="0FA6CEE8" w:tentative="1">
      <w:start w:val="1"/>
      <w:numFmt w:val="bullet"/>
      <w:lvlText w:val="o"/>
      <w:lvlJc w:val="left"/>
      <w:pPr>
        <w:ind w:left="5760" w:hanging="360"/>
      </w:pPr>
      <w:rPr>
        <w:rFonts w:ascii="Courier New" w:hAnsi="Courier New" w:cs="Courier New" w:hint="default"/>
      </w:rPr>
    </w:lvl>
    <w:lvl w:ilvl="8" w:tplc="2618DE70" w:tentative="1">
      <w:start w:val="1"/>
      <w:numFmt w:val="bullet"/>
      <w:lvlText w:val=""/>
      <w:lvlJc w:val="left"/>
      <w:pPr>
        <w:ind w:left="6480" w:hanging="360"/>
      </w:pPr>
      <w:rPr>
        <w:rFonts w:ascii="Wingdings" w:hAnsi="Wingdings" w:hint="default"/>
      </w:rPr>
    </w:lvl>
  </w:abstractNum>
  <w:abstractNum w:abstractNumId="313">
    <w:nsid w:val="48E537A3"/>
    <w:multiLevelType w:val="hybridMultilevel"/>
    <w:tmpl w:val="5406D04E"/>
    <w:lvl w:ilvl="0" w:tplc="C3EA6534">
      <w:start w:val="1"/>
      <w:numFmt w:val="bullet"/>
      <w:lvlText w:val=""/>
      <w:lvlJc w:val="left"/>
      <w:pPr>
        <w:ind w:left="720" w:hanging="360"/>
      </w:pPr>
      <w:rPr>
        <w:rFonts w:ascii="Symbol" w:hAnsi="Symbol" w:hint="default"/>
      </w:rPr>
    </w:lvl>
    <w:lvl w:ilvl="1" w:tplc="E7263B36" w:tentative="1">
      <w:start w:val="1"/>
      <w:numFmt w:val="bullet"/>
      <w:lvlText w:val="o"/>
      <w:lvlJc w:val="left"/>
      <w:pPr>
        <w:ind w:left="1440" w:hanging="360"/>
      </w:pPr>
      <w:rPr>
        <w:rFonts w:ascii="Courier New" w:hAnsi="Courier New" w:cs="Courier New" w:hint="default"/>
      </w:rPr>
    </w:lvl>
    <w:lvl w:ilvl="2" w:tplc="F3E43680">
      <w:start w:val="1"/>
      <w:numFmt w:val="bullet"/>
      <w:lvlText w:val=""/>
      <w:lvlJc w:val="left"/>
      <w:pPr>
        <w:ind w:left="2160" w:hanging="360"/>
      </w:pPr>
      <w:rPr>
        <w:rFonts w:ascii="Wingdings" w:hAnsi="Wingdings" w:hint="default"/>
      </w:rPr>
    </w:lvl>
    <w:lvl w:ilvl="3" w:tplc="5CDE4814" w:tentative="1">
      <w:start w:val="1"/>
      <w:numFmt w:val="bullet"/>
      <w:lvlText w:val=""/>
      <w:lvlJc w:val="left"/>
      <w:pPr>
        <w:ind w:left="2880" w:hanging="360"/>
      </w:pPr>
      <w:rPr>
        <w:rFonts w:ascii="Symbol" w:hAnsi="Symbol" w:hint="default"/>
      </w:rPr>
    </w:lvl>
    <w:lvl w:ilvl="4" w:tplc="98B4B0A0" w:tentative="1">
      <w:start w:val="1"/>
      <w:numFmt w:val="bullet"/>
      <w:lvlText w:val="o"/>
      <w:lvlJc w:val="left"/>
      <w:pPr>
        <w:ind w:left="3600" w:hanging="360"/>
      </w:pPr>
      <w:rPr>
        <w:rFonts w:ascii="Courier New" w:hAnsi="Courier New" w:cs="Courier New" w:hint="default"/>
      </w:rPr>
    </w:lvl>
    <w:lvl w:ilvl="5" w:tplc="82AA4850" w:tentative="1">
      <w:start w:val="1"/>
      <w:numFmt w:val="bullet"/>
      <w:lvlText w:val=""/>
      <w:lvlJc w:val="left"/>
      <w:pPr>
        <w:ind w:left="4320" w:hanging="360"/>
      </w:pPr>
      <w:rPr>
        <w:rFonts w:ascii="Wingdings" w:hAnsi="Wingdings" w:hint="default"/>
      </w:rPr>
    </w:lvl>
    <w:lvl w:ilvl="6" w:tplc="A3D0FDF0" w:tentative="1">
      <w:start w:val="1"/>
      <w:numFmt w:val="bullet"/>
      <w:lvlText w:val=""/>
      <w:lvlJc w:val="left"/>
      <w:pPr>
        <w:ind w:left="5040" w:hanging="360"/>
      </w:pPr>
      <w:rPr>
        <w:rFonts w:ascii="Symbol" w:hAnsi="Symbol" w:hint="default"/>
      </w:rPr>
    </w:lvl>
    <w:lvl w:ilvl="7" w:tplc="6728F35A" w:tentative="1">
      <w:start w:val="1"/>
      <w:numFmt w:val="bullet"/>
      <w:lvlText w:val="o"/>
      <w:lvlJc w:val="left"/>
      <w:pPr>
        <w:ind w:left="5760" w:hanging="360"/>
      </w:pPr>
      <w:rPr>
        <w:rFonts w:ascii="Courier New" w:hAnsi="Courier New" w:cs="Courier New" w:hint="default"/>
      </w:rPr>
    </w:lvl>
    <w:lvl w:ilvl="8" w:tplc="69348CDA" w:tentative="1">
      <w:start w:val="1"/>
      <w:numFmt w:val="bullet"/>
      <w:lvlText w:val=""/>
      <w:lvlJc w:val="left"/>
      <w:pPr>
        <w:ind w:left="6480" w:hanging="360"/>
      </w:pPr>
      <w:rPr>
        <w:rFonts w:ascii="Wingdings" w:hAnsi="Wingdings" w:hint="default"/>
      </w:rPr>
    </w:lvl>
  </w:abstractNum>
  <w:abstractNum w:abstractNumId="314">
    <w:nsid w:val="49145AA6"/>
    <w:multiLevelType w:val="hybridMultilevel"/>
    <w:tmpl w:val="D51E568C"/>
    <w:lvl w:ilvl="0" w:tplc="968E68EA">
      <w:start w:val="1"/>
      <w:numFmt w:val="bullet"/>
      <w:lvlText w:val=""/>
      <w:lvlJc w:val="left"/>
      <w:pPr>
        <w:ind w:left="720" w:hanging="360"/>
      </w:pPr>
      <w:rPr>
        <w:rFonts w:ascii="Symbol" w:hAnsi="Symbol" w:hint="default"/>
      </w:rPr>
    </w:lvl>
    <w:lvl w:ilvl="1" w:tplc="4D5C2DFE" w:tentative="1">
      <w:start w:val="1"/>
      <w:numFmt w:val="bullet"/>
      <w:lvlText w:val="o"/>
      <w:lvlJc w:val="left"/>
      <w:pPr>
        <w:ind w:left="1440" w:hanging="360"/>
      </w:pPr>
      <w:rPr>
        <w:rFonts w:ascii="Courier New" w:hAnsi="Courier New" w:cs="Courier New" w:hint="default"/>
      </w:rPr>
    </w:lvl>
    <w:lvl w:ilvl="2" w:tplc="C04E1C34" w:tentative="1">
      <w:start w:val="1"/>
      <w:numFmt w:val="bullet"/>
      <w:lvlText w:val=""/>
      <w:lvlJc w:val="left"/>
      <w:pPr>
        <w:ind w:left="2160" w:hanging="360"/>
      </w:pPr>
      <w:rPr>
        <w:rFonts w:ascii="Wingdings" w:hAnsi="Wingdings" w:hint="default"/>
      </w:rPr>
    </w:lvl>
    <w:lvl w:ilvl="3" w:tplc="4B2C2C32" w:tentative="1">
      <w:start w:val="1"/>
      <w:numFmt w:val="bullet"/>
      <w:lvlText w:val=""/>
      <w:lvlJc w:val="left"/>
      <w:pPr>
        <w:ind w:left="2880" w:hanging="360"/>
      </w:pPr>
      <w:rPr>
        <w:rFonts w:ascii="Symbol" w:hAnsi="Symbol" w:hint="default"/>
      </w:rPr>
    </w:lvl>
    <w:lvl w:ilvl="4" w:tplc="E1982AB0" w:tentative="1">
      <w:start w:val="1"/>
      <w:numFmt w:val="bullet"/>
      <w:lvlText w:val="o"/>
      <w:lvlJc w:val="left"/>
      <w:pPr>
        <w:ind w:left="3600" w:hanging="360"/>
      </w:pPr>
      <w:rPr>
        <w:rFonts w:ascii="Courier New" w:hAnsi="Courier New" w:cs="Courier New" w:hint="default"/>
      </w:rPr>
    </w:lvl>
    <w:lvl w:ilvl="5" w:tplc="3050B742" w:tentative="1">
      <w:start w:val="1"/>
      <w:numFmt w:val="bullet"/>
      <w:lvlText w:val=""/>
      <w:lvlJc w:val="left"/>
      <w:pPr>
        <w:ind w:left="4320" w:hanging="360"/>
      </w:pPr>
      <w:rPr>
        <w:rFonts w:ascii="Wingdings" w:hAnsi="Wingdings" w:hint="default"/>
      </w:rPr>
    </w:lvl>
    <w:lvl w:ilvl="6" w:tplc="12DE367A" w:tentative="1">
      <w:start w:val="1"/>
      <w:numFmt w:val="bullet"/>
      <w:lvlText w:val=""/>
      <w:lvlJc w:val="left"/>
      <w:pPr>
        <w:ind w:left="5040" w:hanging="360"/>
      </w:pPr>
      <w:rPr>
        <w:rFonts w:ascii="Symbol" w:hAnsi="Symbol" w:hint="default"/>
      </w:rPr>
    </w:lvl>
    <w:lvl w:ilvl="7" w:tplc="424A7AD4" w:tentative="1">
      <w:start w:val="1"/>
      <w:numFmt w:val="bullet"/>
      <w:lvlText w:val="o"/>
      <w:lvlJc w:val="left"/>
      <w:pPr>
        <w:ind w:left="5760" w:hanging="360"/>
      </w:pPr>
      <w:rPr>
        <w:rFonts w:ascii="Courier New" w:hAnsi="Courier New" w:cs="Courier New" w:hint="default"/>
      </w:rPr>
    </w:lvl>
    <w:lvl w:ilvl="8" w:tplc="771A83B0" w:tentative="1">
      <w:start w:val="1"/>
      <w:numFmt w:val="bullet"/>
      <w:lvlText w:val=""/>
      <w:lvlJc w:val="left"/>
      <w:pPr>
        <w:ind w:left="6480" w:hanging="360"/>
      </w:pPr>
      <w:rPr>
        <w:rFonts w:ascii="Wingdings" w:hAnsi="Wingdings" w:hint="default"/>
      </w:rPr>
    </w:lvl>
  </w:abstractNum>
  <w:abstractNum w:abstractNumId="315">
    <w:nsid w:val="49202413"/>
    <w:multiLevelType w:val="hybridMultilevel"/>
    <w:tmpl w:val="5920BA18"/>
    <w:lvl w:ilvl="0" w:tplc="BEBE2D3A">
      <w:start w:val="1"/>
      <w:numFmt w:val="bullet"/>
      <w:lvlText w:val=""/>
      <w:lvlJc w:val="left"/>
      <w:pPr>
        <w:ind w:left="720" w:hanging="360"/>
      </w:pPr>
      <w:rPr>
        <w:rFonts w:ascii="Symbol" w:hAnsi="Symbol" w:hint="default"/>
      </w:rPr>
    </w:lvl>
    <w:lvl w:ilvl="1" w:tplc="6FC413BE" w:tentative="1">
      <w:start w:val="1"/>
      <w:numFmt w:val="bullet"/>
      <w:lvlText w:val="o"/>
      <w:lvlJc w:val="left"/>
      <w:pPr>
        <w:ind w:left="1440" w:hanging="360"/>
      </w:pPr>
      <w:rPr>
        <w:rFonts w:ascii="Courier New" w:hAnsi="Courier New" w:cs="Courier New" w:hint="default"/>
      </w:rPr>
    </w:lvl>
    <w:lvl w:ilvl="2" w:tplc="A9163F7E">
      <w:start w:val="1"/>
      <w:numFmt w:val="bullet"/>
      <w:lvlText w:val=""/>
      <w:lvlJc w:val="left"/>
      <w:pPr>
        <w:ind w:left="2160" w:hanging="360"/>
      </w:pPr>
      <w:rPr>
        <w:rFonts w:ascii="Wingdings" w:hAnsi="Wingdings" w:hint="default"/>
      </w:rPr>
    </w:lvl>
    <w:lvl w:ilvl="3" w:tplc="35126FF6" w:tentative="1">
      <w:start w:val="1"/>
      <w:numFmt w:val="bullet"/>
      <w:lvlText w:val=""/>
      <w:lvlJc w:val="left"/>
      <w:pPr>
        <w:ind w:left="2880" w:hanging="360"/>
      </w:pPr>
      <w:rPr>
        <w:rFonts w:ascii="Symbol" w:hAnsi="Symbol" w:hint="default"/>
      </w:rPr>
    </w:lvl>
    <w:lvl w:ilvl="4" w:tplc="B0A2CDA8" w:tentative="1">
      <w:start w:val="1"/>
      <w:numFmt w:val="bullet"/>
      <w:lvlText w:val="o"/>
      <w:lvlJc w:val="left"/>
      <w:pPr>
        <w:ind w:left="3600" w:hanging="360"/>
      </w:pPr>
      <w:rPr>
        <w:rFonts w:ascii="Courier New" w:hAnsi="Courier New" w:cs="Courier New" w:hint="default"/>
      </w:rPr>
    </w:lvl>
    <w:lvl w:ilvl="5" w:tplc="37565C8A" w:tentative="1">
      <w:start w:val="1"/>
      <w:numFmt w:val="bullet"/>
      <w:lvlText w:val=""/>
      <w:lvlJc w:val="left"/>
      <w:pPr>
        <w:ind w:left="4320" w:hanging="360"/>
      </w:pPr>
      <w:rPr>
        <w:rFonts w:ascii="Wingdings" w:hAnsi="Wingdings" w:hint="default"/>
      </w:rPr>
    </w:lvl>
    <w:lvl w:ilvl="6" w:tplc="A4305F62" w:tentative="1">
      <w:start w:val="1"/>
      <w:numFmt w:val="bullet"/>
      <w:lvlText w:val=""/>
      <w:lvlJc w:val="left"/>
      <w:pPr>
        <w:ind w:left="5040" w:hanging="360"/>
      </w:pPr>
      <w:rPr>
        <w:rFonts w:ascii="Symbol" w:hAnsi="Symbol" w:hint="default"/>
      </w:rPr>
    </w:lvl>
    <w:lvl w:ilvl="7" w:tplc="B1489ABC" w:tentative="1">
      <w:start w:val="1"/>
      <w:numFmt w:val="bullet"/>
      <w:lvlText w:val="o"/>
      <w:lvlJc w:val="left"/>
      <w:pPr>
        <w:ind w:left="5760" w:hanging="360"/>
      </w:pPr>
      <w:rPr>
        <w:rFonts w:ascii="Courier New" w:hAnsi="Courier New" w:cs="Courier New" w:hint="default"/>
      </w:rPr>
    </w:lvl>
    <w:lvl w:ilvl="8" w:tplc="B42C6C9A" w:tentative="1">
      <w:start w:val="1"/>
      <w:numFmt w:val="bullet"/>
      <w:lvlText w:val=""/>
      <w:lvlJc w:val="left"/>
      <w:pPr>
        <w:ind w:left="6480" w:hanging="360"/>
      </w:pPr>
      <w:rPr>
        <w:rFonts w:ascii="Wingdings" w:hAnsi="Wingdings" w:hint="default"/>
      </w:rPr>
    </w:lvl>
  </w:abstractNum>
  <w:abstractNum w:abstractNumId="316">
    <w:nsid w:val="49D83244"/>
    <w:multiLevelType w:val="hybridMultilevel"/>
    <w:tmpl w:val="4FF8670A"/>
    <w:lvl w:ilvl="0" w:tplc="5C6AB598">
      <w:start w:val="1"/>
      <w:numFmt w:val="bullet"/>
      <w:lvlText w:val=""/>
      <w:lvlJc w:val="left"/>
      <w:pPr>
        <w:ind w:left="720" w:hanging="360"/>
      </w:pPr>
      <w:rPr>
        <w:rFonts w:ascii="Symbol" w:hAnsi="Symbol" w:hint="default"/>
      </w:rPr>
    </w:lvl>
    <w:lvl w:ilvl="1" w:tplc="0BA04CA0">
      <w:start w:val="1"/>
      <w:numFmt w:val="bullet"/>
      <w:lvlText w:val="o"/>
      <w:lvlJc w:val="left"/>
      <w:pPr>
        <w:ind w:left="1440" w:hanging="360"/>
      </w:pPr>
      <w:rPr>
        <w:rFonts w:ascii="Courier New" w:hAnsi="Courier New" w:cs="Courier New" w:hint="default"/>
      </w:rPr>
    </w:lvl>
    <w:lvl w:ilvl="2" w:tplc="E74A9E4A" w:tentative="1">
      <w:start w:val="1"/>
      <w:numFmt w:val="bullet"/>
      <w:lvlText w:val=""/>
      <w:lvlJc w:val="left"/>
      <w:pPr>
        <w:ind w:left="2160" w:hanging="360"/>
      </w:pPr>
      <w:rPr>
        <w:rFonts w:ascii="Wingdings" w:hAnsi="Wingdings" w:hint="default"/>
      </w:rPr>
    </w:lvl>
    <w:lvl w:ilvl="3" w:tplc="19AE7C8E" w:tentative="1">
      <w:start w:val="1"/>
      <w:numFmt w:val="bullet"/>
      <w:lvlText w:val=""/>
      <w:lvlJc w:val="left"/>
      <w:pPr>
        <w:ind w:left="2880" w:hanging="360"/>
      </w:pPr>
      <w:rPr>
        <w:rFonts w:ascii="Symbol" w:hAnsi="Symbol" w:hint="default"/>
      </w:rPr>
    </w:lvl>
    <w:lvl w:ilvl="4" w:tplc="E796FF22" w:tentative="1">
      <w:start w:val="1"/>
      <w:numFmt w:val="bullet"/>
      <w:lvlText w:val="o"/>
      <w:lvlJc w:val="left"/>
      <w:pPr>
        <w:ind w:left="3600" w:hanging="360"/>
      </w:pPr>
      <w:rPr>
        <w:rFonts w:ascii="Courier New" w:hAnsi="Courier New" w:cs="Courier New" w:hint="default"/>
      </w:rPr>
    </w:lvl>
    <w:lvl w:ilvl="5" w:tplc="8220A186" w:tentative="1">
      <w:start w:val="1"/>
      <w:numFmt w:val="bullet"/>
      <w:lvlText w:val=""/>
      <w:lvlJc w:val="left"/>
      <w:pPr>
        <w:ind w:left="4320" w:hanging="360"/>
      </w:pPr>
      <w:rPr>
        <w:rFonts w:ascii="Wingdings" w:hAnsi="Wingdings" w:hint="default"/>
      </w:rPr>
    </w:lvl>
    <w:lvl w:ilvl="6" w:tplc="2EB8D1A8" w:tentative="1">
      <w:start w:val="1"/>
      <w:numFmt w:val="bullet"/>
      <w:lvlText w:val=""/>
      <w:lvlJc w:val="left"/>
      <w:pPr>
        <w:ind w:left="5040" w:hanging="360"/>
      </w:pPr>
      <w:rPr>
        <w:rFonts w:ascii="Symbol" w:hAnsi="Symbol" w:hint="default"/>
      </w:rPr>
    </w:lvl>
    <w:lvl w:ilvl="7" w:tplc="A958041E" w:tentative="1">
      <w:start w:val="1"/>
      <w:numFmt w:val="bullet"/>
      <w:lvlText w:val="o"/>
      <w:lvlJc w:val="left"/>
      <w:pPr>
        <w:ind w:left="5760" w:hanging="360"/>
      </w:pPr>
      <w:rPr>
        <w:rFonts w:ascii="Courier New" w:hAnsi="Courier New" w:cs="Courier New" w:hint="default"/>
      </w:rPr>
    </w:lvl>
    <w:lvl w:ilvl="8" w:tplc="2DEAB5EE" w:tentative="1">
      <w:start w:val="1"/>
      <w:numFmt w:val="bullet"/>
      <w:lvlText w:val=""/>
      <w:lvlJc w:val="left"/>
      <w:pPr>
        <w:ind w:left="6480" w:hanging="360"/>
      </w:pPr>
      <w:rPr>
        <w:rFonts w:ascii="Wingdings" w:hAnsi="Wingdings" w:hint="default"/>
      </w:rPr>
    </w:lvl>
  </w:abstractNum>
  <w:abstractNum w:abstractNumId="317">
    <w:nsid w:val="49D959EA"/>
    <w:multiLevelType w:val="hybridMultilevel"/>
    <w:tmpl w:val="828CC9CC"/>
    <w:lvl w:ilvl="0" w:tplc="47608152">
      <w:start w:val="1"/>
      <w:numFmt w:val="bullet"/>
      <w:lvlText w:val=""/>
      <w:lvlJc w:val="left"/>
      <w:pPr>
        <w:ind w:left="720" w:hanging="360"/>
      </w:pPr>
      <w:rPr>
        <w:rFonts w:ascii="Symbol" w:hAnsi="Symbol" w:hint="default"/>
      </w:rPr>
    </w:lvl>
    <w:lvl w:ilvl="1" w:tplc="AE8238E8" w:tentative="1">
      <w:start w:val="1"/>
      <w:numFmt w:val="bullet"/>
      <w:lvlText w:val="o"/>
      <w:lvlJc w:val="left"/>
      <w:pPr>
        <w:ind w:left="1440" w:hanging="360"/>
      </w:pPr>
      <w:rPr>
        <w:rFonts w:ascii="Courier New" w:hAnsi="Courier New" w:cs="Courier New" w:hint="default"/>
      </w:rPr>
    </w:lvl>
    <w:lvl w:ilvl="2" w:tplc="7CEE2150">
      <w:start w:val="1"/>
      <w:numFmt w:val="bullet"/>
      <w:lvlText w:val=""/>
      <w:lvlJc w:val="left"/>
      <w:pPr>
        <w:ind w:left="2160" w:hanging="360"/>
      </w:pPr>
      <w:rPr>
        <w:rFonts w:ascii="Wingdings" w:hAnsi="Wingdings" w:hint="default"/>
      </w:rPr>
    </w:lvl>
    <w:lvl w:ilvl="3" w:tplc="6276D9F2" w:tentative="1">
      <w:start w:val="1"/>
      <w:numFmt w:val="bullet"/>
      <w:lvlText w:val=""/>
      <w:lvlJc w:val="left"/>
      <w:pPr>
        <w:ind w:left="2880" w:hanging="360"/>
      </w:pPr>
      <w:rPr>
        <w:rFonts w:ascii="Symbol" w:hAnsi="Symbol" w:hint="default"/>
      </w:rPr>
    </w:lvl>
    <w:lvl w:ilvl="4" w:tplc="B7388302" w:tentative="1">
      <w:start w:val="1"/>
      <w:numFmt w:val="bullet"/>
      <w:lvlText w:val="o"/>
      <w:lvlJc w:val="left"/>
      <w:pPr>
        <w:ind w:left="3600" w:hanging="360"/>
      </w:pPr>
      <w:rPr>
        <w:rFonts w:ascii="Courier New" w:hAnsi="Courier New" w:cs="Courier New" w:hint="default"/>
      </w:rPr>
    </w:lvl>
    <w:lvl w:ilvl="5" w:tplc="7F50A0B2" w:tentative="1">
      <w:start w:val="1"/>
      <w:numFmt w:val="bullet"/>
      <w:lvlText w:val=""/>
      <w:lvlJc w:val="left"/>
      <w:pPr>
        <w:ind w:left="4320" w:hanging="360"/>
      </w:pPr>
      <w:rPr>
        <w:rFonts w:ascii="Wingdings" w:hAnsi="Wingdings" w:hint="default"/>
      </w:rPr>
    </w:lvl>
    <w:lvl w:ilvl="6" w:tplc="466E60EA" w:tentative="1">
      <w:start w:val="1"/>
      <w:numFmt w:val="bullet"/>
      <w:lvlText w:val=""/>
      <w:lvlJc w:val="left"/>
      <w:pPr>
        <w:ind w:left="5040" w:hanging="360"/>
      </w:pPr>
      <w:rPr>
        <w:rFonts w:ascii="Symbol" w:hAnsi="Symbol" w:hint="default"/>
      </w:rPr>
    </w:lvl>
    <w:lvl w:ilvl="7" w:tplc="5B8C622E" w:tentative="1">
      <w:start w:val="1"/>
      <w:numFmt w:val="bullet"/>
      <w:lvlText w:val="o"/>
      <w:lvlJc w:val="left"/>
      <w:pPr>
        <w:ind w:left="5760" w:hanging="360"/>
      </w:pPr>
      <w:rPr>
        <w:rFonts w:ascii="Courier New" w:hAnsi="Courier New" w:cs="Courier New" w:hint="default"/>
      </w:rPr>
    </w:lvl>
    <w:lvl w:ilvl="8" w:tplc="083E7254" w:tentative="1">
      <w:start w:val="1"/>
      <w:numFmt w:val="bullet"/>
      <w:lvlText w:val=""/>
      <w:lvlJc w:val="left"/>
      <w:pPr>
        <w:ind w:left="6480" w:hanging="360"/>
      </w:pPr>
      <w:rPr>
        <w:rFonts w:ascii="Wingdings" w:hAnsi="Wingdings" w:hint="default"/>
      </w:rPr>
    </w:lvl>
  </w:abstractNum>
  <w:abstractNum w:abstractNumId="318">
    <w:nsid w:val="49E21703"/>
    <w:multiLevelType w:val="hybridMultilevel"/>
    <w:tmpl w:val="165E780C"/>
    <w:lvl w:ilvl="0" w:tplc="E0248242">
      <w:start w:val="1"/>
      <w:numFmt w:val="bullet"/>
      <w:lvlText w:val=""/>
      <w:lvlJc w:val="left"/>
      <w:pPr>
        <w:ind w:left="720" w:hanging="360"/>
      </w:pPr>
      <w:rPr>
        <w:rFonts w:ascii="Symbol" w:hAnsi="Symbol" w:hint="default"/>
      </w:rPr>
    </w:lvl>
    <w:lvl w:ilvl="1" w:tplc="7E089F08">
      <w:start w:val="1"/>
      <w:numFmt w:val="bullet"/>
      <w:lvlText w:val="o"/>
      <w:lvlJc w:val="left"/>
      <w:pPr>
        <w:ind w:left="1440" w:hanging="360"/>
      </w:pPr>
      <w:rPr>
        <w:rFonts w:ascii="Courier New" w:hAnsi="Courier New" w:cs="Courier New" w:hint="default"/>
      </w:rPr>
    </w:lvl>
    <w:lvl w:ilvl="2" w:tplc="8BBE6A86" w:tentative="1">
      <w:start w:val="1"/>
      <w:numFmt w:val="bullet"/>
      <w:lvlText w:val=""/>
      <w:lvlJc w:val="left"/>
      <w:pPr>
        <w:ind w:left="2160" w:hanging="360"/>
      </w:pPr>
      <w:rPr>
        <w:rFonts w:ascii="Wingdings" w:hAnsi="Wingdings" w:hint="default"/>
      </w:rPr>
    </w:lvl>
    <w:lvl w:ilvl="3" w:tplc="38C2D198" w:tentative="1">
      <w:start w:val="1"/>
      <w:numFmt w:val="bullet"/>
      <w:lvlText w:val=""/>
      <w:lvlJc w:val="left"/>
      <w:pPr>
        <w:ind w:left="2880" w:hanging="360"/>
      </w:pPr>
      <w:rPr>
        <w:rFonts w:ascii="Symbol" w:hAnsi="Symbol" w:hint="default"/>
      </w:rPr>
    </w:lvl>
    <w:lvl w:ilvl="4" w:tplc="72CA0DA0" w:tentative="1">
      <w:start w:val="1"/>
      <w:numFmt w:val="bullet"/>
      <w:lvlText w:val="o"/>
      <w:lvlJc w:val="left"/>
      <w:pPr>
        <w:ind w:left="3600" w:hanging="360"/>
      </w:pPr>
      <w:rPr>
        <w:rFonts w:ascii="Courier New" w:hAnsi="Courier New" w:cs="Courier New" w:hint="default"/>
      </w:rPr>
    </w:lvl>
    <w:lvl w:ilvl="5" w:tplc="37C25B26" w:tentative="1">
      <w:start w:val="1"/>
      <w:numFmt w:val="bullet"/>
      <w:lvlText w:val=""/>
      <w:lvlJc w:val="left"/>
      <w:pPr>
        <w:ind w:left="4320" w:hanging="360"/>
      </w:pPr>
      <w:rPr>
        <w:rFonts w:ascii="Wingdings" w:hAnsi="Wingdings" w:hint="default"/>
      </w:rPr>
    </w:lvl>
    <w:lvl w:ilvl="6" w:tplc="4D6A4860" w:tentative="1">
      <w:start w:val="1"/>
      <w:numFmt w:val="bullet"/>
      <w:lvlText w:val=""/>
      <w:lvlJc w:val="left"/>
      <w:pPr>
        <w:ind w:left="5040" w:hanging="360"/>
      </w:pPr>
      <w:rPr>
        <w:rFonts w:ascii="Symbol" w:hAnsi="Symbol" w:hint="default"/>
      </w:rPr>
    </w:lvl>
    <w:lvl w:ilvl="7" w:tplc="08AE762C" w:tentative="1">
      <w:start w:val="1"/>
      <w:numFmt w:val="bullet"/>
      <w:lvlText w:val="o"/>
      <w:lvlJc w:val="left"/>
      <w:pPr>
        <w:ind w:left="5760" w:hanging="360"/>
      </w:pPr>
      <w:rPr>
        <w:rFonts w:ascii="Courier New" w:hAnsi="Courier New" w:cs="Courier New" w:hint="default"/>
      </w:rPr>
    </w:lvl>
    <w:lvl w:ilvl="8" w:tplc="02AE32A8" w:tentative="1">
      <w:start w:val="1"/>
      <w:numFmt w:val="bullet"/>
      <w:lvlText w:val=""/>
      <w:lvlJc w:val="left"/>
      <w:pPr>
        <w:ind w:left="6480" w:hanging="360"/>
      </w:pPr>
      <w:rPr>
        <w:rFonts w:ascii="Wingdings" w:hAnsi="Wingdings" w:hint="default"/>
      </w:rPr>
    </w:lvl>
  </w:abstractNum>
  <w:abstractNum w:abstractNumId="319">
    <w:nsid w:val="4A543F97"/>
    <w:multiLevelType w:val="hybridMultilevel"/>
    <w:tmpl w:val="80A81460"/>
    <w:lvl w:ilvl="0" w:tplc="2AC67D58">
      <w:start w:val="1"/>
      <w:numFmt w:val="bullet"/>
      <w:lvlText w:val=""/>
      <w:lvlJc w:val="left"/>
      <w:pPr>
        <w:ind w:left="720" w:hanging="360"/>
      </w:pPr>
      <w:rPr>
        <w:rFonts w:ascii="Symbol" w:hAnsi="Symbol" w:hint="default"/>
      </w:rPr>
    </w:lvl>
    <w:lvl w:ilvl="1" w:tplc="1D1E5360" w:tentative="1">
      <w:start w:val="1"/>
      <w:numFmt w:val="bullet"/>
      <w:lvlText w:val="o"/>
      <w:lvlJc w:val="left"/>
      <w:pPr>
        <w:ind w:left="1440" w:hanging="360"/>
      </w:pPr>
      <w:rPr>
        <w:rFonts w:ascii="Courier New" w:hAnsi="Courier New" w:cs="Courier New" w:hint="default"/>
      </w:rPr>
    </w:lvl>
    <w:lvl w:ilvl="2" w:tplc="1196ED38">
      <w:start w:val="1"/>
      <w:numFmt w:val="bullet"/>
      <w:lvlText w:val=""/>
      <w:lvlJc w:val="left"/>
      <w:pPr>
        <w:ind w:left="2160" w:hanging="360"/>
      </w:pPr>
      <w:rPr>
        <w:rFonts w:ascii="Wingdings" w:hAnsi="Wingdings" w:hint="default"/>
      </w:rPr>
    </w:lvl>
    <w:lvl w:ilvl="3" w:tplc="44608F18" w:tentative="1">
      <w:start w:val="1"/>
      <w:numFmt w:val="bullet"/>
      <w:lvlText w:val=""/>
      <w:lvlJc w:val="left"/>
      <w:pPr>
        <w:ind w:left="2880" w:hanging="360"/>
      </w:pPr>
      <w:rPr>
        <w:rFonts w:ascii="Symbol" w:hAnsi="Symbol" w:hint="default"/>
      </w:rPr>
    </w:lvl>
    <w:lvl w:ilvl="4" w:tplc="267812E6" w:tentative="1">
      <w:start w:val="1"/>
      <w:numFmt w:val="bullet"/>
      <w:lvlText w:val="o"/>
      <w:lvlJc w:val="left"/>
      <w:pPr>
        <w:ind w:left="3600" w:hanging="360"/>
      </w:pPr>
      <w:rPr>
        <w:rFonts w:ascii="Courier New" w:hAnsi="Courier New" w:cs="Courier New" w:hint="default"/>
      </w:rPr>
    </w:lvl>
    <w:lvl w:ilvl="5" w:tplc="75A80850" w:tentative="1">
      <w:start w:val="1"/>
      <w:numFmt w:val="bullet"/>
      <w:lvlText w:val=""/>
      <w:lvlJc w:val="left"/>
      <w:pPr>
        <w:ind w:left="4320" w:hanging="360"/>
      </w:pPr>
      <w:rPr>
        <w:rFonts w:ascii="Wingdings" w:hAnsi="Wingdings" w:hint="default"/>
      </w:rPr>
    </w:lvl>
    <w:lvl w:ilvl="6" w:tplc="4EF45EFC" w:tentative="1">
      <w:start w:val="1"/>
      <w:numFmt w:val="bullet"/>
      <w:lvlText w:val=""/>
      <w:lvlJc w:val="left"/>
      <w:pPr>
        <w:ind w:left="5040" w:hanging="360"/>
      </w:pPr>
      <w:rPr>
        <w:rFonts w:ascii="Symbol" w:hAnsi="Symbol" w:hint="default"/>
      </w:rPr>
    </w:lvl>
    <w:lvl w:ilvl="7" w:tplc="4F921C44" w:tentative="1">
      <w:start w:val="1"/>
      <w:numFmt w:val="bullet"/>
      <w:lvlText w:val="o"/>
      <w:lvlJc w:val="left"/>
      <w:pPr>
        <w:ind w:left="5760" w:hanging="360"/>
      </w:pPr>
      <w:rPr>
        <w:rFonts w:ascii="Courier New" w:hAnsi="Courier New" w:cs="Courier New" w:hint="default"/>
      </w:rPr>
    </w:lvl>
    <w:lvl w:ilvl="8" w:tplc="B058B8B0" w:tentative="1">
      <w:start w:val="1"/>
      <w:numFmt w:val="bullet"/>
      <w:lvlText w:val=""/>
      <w:lvlJc w:val="left"/>
      <w:pPr>
        <w:ind w:left="6480" w:hanging="360"/>
      </w:pPr>
      <w:rPr>
        <w:rFonts w:ascii="Wingdings" w:hAnsi="Wingdings" w:hint="default"/>
      </w:rPr>
    </w:lvl>
  </w:abstractNum>
  <w:abstractNum w:abstractNumId="320">
    <w:nsid w:val="4A561B28"/>
    <w:multiLevelType w:val="hybridMultilevel"/>
    <w:tmpl w:val="114CF850"/>
    <w:lvl w:ilvl="0" w:tplc="DEF27BA0">
      <w:start w:val="1"/>
      <w:numFmt w:val="bullet"/>
      <w:lvlText w:val=""/>
      <w:lvlJc w:val="left"/>
      <w:pPr>
        <w:ind w:left="720" w:hanging="360"/>
      </w:pPr>
      <w:rPr>
        <w:rFonts w:ascii="Symbol" w:hAnsi="Symbol" w:hint="default"/>
      </w:rPr>
    </w:lvl>
    <w:lvl w:ilvl="1" w:tplc="058E86AC" w:tentative="1">
      <w:start w:val="1"/>
      <w:numFmt w:val="bullet"/>
      <w:lvlText w:val="o"/>
      <w:lvlJc w:val="left"/>
      <w:pPr>
        <w:ind w:left="1440" w:hanging="360"/>
      </w:pPr>
      <w:rPr>
        <w:rFonts w:ascii="Courier New" w:hAnsi="Courier New" w:cs="Courier New" w:hint="default"/>
      </w:rPr>
    </w:lvl>
    <w:lvl w:ilvl="2" w:tplc="008AFCEC">
      <w:start w:val="1"/>
      <w:numFmt w:val="bullet"/>
      <w:lvlText w:val=""/>
      <w:lvlJc w:val="left"/>
      <w:pPr>
        <w:ind w:left="2160" w:hanging="360"/>
      </w:pPr>
      <w:rPr>
        <w:rFonts w:ascii="Wingdings" w:hAnsi="Wingdings" w:hint="default"/>
      </w:rPr>
    </w:lvl>
    <w:lvl w:ilvl="3" w:tplc="6C4E8222" w:tentative="1">
      <w:start w:val="1"/>
      <w:numFmt w:val="bullet"/>
      <w:lvlText w:val=""/>
      <w:lvlJc w:val="left"/>
      <w:pPr>
        <w:ind w:left="2880" w:hanging="360"/>
      </w:pPr>
      <w:rPr>
        <w:rFonts w:ascii="Symbol" w:hAnsi="Symbol" w:hint="default"/>
      </w:rPr>
    </w:lvl>
    <w:lvl w:ilvl="4" w:tplc="B66A8BEE" w:tentative="1">
      <w:start w:val="1"/>
      <w:numFmt w:val="bullet"/>
      <w:lvlText w:val="o"/>
      <w:lvlJc w:val="left"/>
      <w:pPr>
        <w:ind w:left="3600" w:hanging="360"/>
      </w:pPr>
      <w:rPr>
        <w:rFonts w:ascii="Courier New" w:hAnsi="Courier New" w:cs="Courier New" w:hint="default"/>
      </w:rPr>
    </w:lvl>
    <w:lvl w:ilvl="5" w:tplc="D58CFA94" w:tentative="1">
      <w:start w:val="1"/>
      <w:numFmt w:val="bullet"/>
      <w:lvlText w:val=""/>
      <w:lvlJc w:val="left"/>
      <w:pPr>
        <w:ind w:left="4320" w:hanging="360"/>
      </w:pPr>
      <w:rPr>
        <w:rFonts w:ascii="Wingdings" w:hAnsi="Wingdings" w:hint="default"/>
      </w:rPr>
    </w:lvl>
    <w:lvl w:ilvl="6" w:tplc="C7DCDAE2" w:tentative="1">
      <w:start w:val="1"/>
      <w:numFmt w:val="bullet"/>
      <w:lvlText w:val=""/>
      <w:lvlJc w:val="left"/>
      <w:pPr>
        <w:ind w:left="5040" w:hanging="360"/>
      </w:pPr>
      <w:rPr>
        <w:rFonts w:ascii="Symbol" w:hAnsi="Symbol" w:hint="default"/>
      </w:rPr>
    </w:lvl>
    <w:lvl w:ilvl="7" w:tplc="91F01ADE" w:tentative="1">
      <w:start w:val="1"/>
      <w:numFmt w:val="bullet"/>
      <w:lvlText w:val="o"/>
      <w:lvlJc w:val="left"/>
      <w:pPr>
        <w:ind w:left="5760" w:hanging="360"/>
      </w:pPr>
      <w:rPr>
        <w:rFonts w:ascii="Courier New" w:hAnsi="Courier New" w:cs="Courier New" w:hint="default"/>
      </w:rPr>
    </w:lvl>
    <w:lvl w:ilvl="8" w:tplc="25407900" w:tentative="1">
      <w:start w:val="1"/>
      <w:numFmt w:val="bullet"/>
      <w:lvlText w:val=""/>
      <w:lvlJc w:val="left"/>
      <w:pPr>
        <w:ind w:left="6480" w:hanging="360"/>
      </w:pPr>
      <w:rPr>
        <w:rFonts w:ascii="Wingdings" w:hAnsi="Wingdings" w:hint="default"/>
      </w:rPr>
    </w:lvl>
  </w:abstractNum>
  <w:abstractNum w:abstractNumId="321">
    <w:nsid w:val="4A846047"/>
    <w:multiLevelType w:val="hybridMultilevel"/>
    <w:tmpl w:val="8EE20B04"/>
    <w:lvl w:ilvl="0" w:tplc="01A09172">
      <w:start w:val="1"/>
      <w:numFmt w:val="bullet"/>
      <w:lvlText w:val=""/>
      <w:lvlJc w:val="left"/>
      <w:pPr>
        <w:ind w:left="720" w:hanging="360"/>
      </w:pPr>
      <w:rPr>
        <w:rFonts w:ascii="Symbol" w:hAnsi="Symbol" w:hint="default"/>
      </w:rPr>
    </w:lvl>
    <w:lvl w:ilvl="1" w:tplc="405C7F84">
      <w:start w:val="1"/>
      <w:numFmt w:val="bullet"/>
      <w:lvlText w:val="o"/>
      <w:lvlJc w:val="left"/>
      <w:pPr>
        <w:ind w:left="1440" w:hanging="360"/>
      </w:pPr>
      <w:rPr>
        <w:rFonts w:ascii="Courier New" w:hAnsi="Courier New" w:cs="Courier New" w:hint="default"/>
      </w:rPr>
    </w:lvl>
    <w:lvl w:ilvl="2" w:tplc="6B18ECB2" w:tentative="1">
      <w:start w:val="1"/>
      <w:numFmt w:val="bullet"/>
      <w:lvlText w:val=""/>
      <w:lvlJc w:val="left"/>
      <w:pPr>
        <w:ind w:left="2160" w:hanging="360"/>
      </w:pPr>
      <w:rPr>
        <w:rFonts w:ascii="Wingdings" w:hAnsi="Wingdings" w:hint="default"/>
      </w:rPr>
    </w:lvl>
    <w:lvl w:ilvl="3" w:tplc="F086D7DC" w:tentative="1">
      <w:start w:val="1"/>
      <w:numFmt w:val="bullet"/>
      <w:lvlText w:val=""/>
      <w:lvlJc w:val="left"/>
      <w:pPr>
        <w:ind w:left="2880" w:hanging="360"/>
      </w:pPr>
      <w:rPr>
        <w:rFonts w:ascii="Symbol" w:hAnsi="Symbol" w:hint="default"/>
      </w:rPr>
    </w:lvl>
    <w:lvl w:ilvl="4" w:tplc="8A763784" w:tentative="1">
      <w:start w:val="1"/>
      <w:numFmt w:val="bullet"/>
      <w:lvlText w:val="o"/>
      <w:lvlJc w:val="left"/>
      <w:pPr>
        <w:ind w:left="3600" w:hanging="360"/>
      </w:pPr>
      <w:rPr>
        <w:rFonts w:ascii="Courier New" w:hAnsi="Courier New" w:cs="Courier New" w:hint="default"/>
      </w:rPr>
    </w:lvl>
    <w:lvl w:ilvl="5" w:tplc="4C3CEF18" w:tentative="1">
      <w:start w:val="1"/>
      <w:numFmt w:val="bullet"/>
      <w:lvlText w:val=""/>
      <w:lvlJc w:val="left"/>
      <w:pPr>
        <w:ind w:left="4320" w:hanging="360"/>
      </w:pPr>
      <w:rPr>
        <w:rFonts w:ascii="Wingdings" w:hAnsi="Wingdings" w:hint="default"/>
      </w:rPr>
    </w:lvl>
    <w:lvl w:ilvl="6" w:tplc="30D0E498" w:tentative="1">
      <w:start w:val="1"/>
      <w:numFmt w:val="bullet"/>
      <w:lvlText w:val=""/>
      <w:lvlJc w:val="left"/>
      <w:pPr>
        <w:ind w:left="5040" w:hanging="360"/>
      </w:pPr>
      <w:rPr>
        <w:rFonts w:ascii="Symbol" w:hAnsi="Symbol" w:hint="default"/>
      </w:rPr>
    </w:lvl>
    <w:lvl w:ilvl="7" w:tplc="516890B4" w:tentative="1">
      <w:start w:val="1"/>
      <w:numFmt w:val="bullet"/>
      <w:lvlText w:val="o"/>
      <w:lvlJc w:val="left"/>
      <w:pPr>
        <w:ind w:left="5760" w:hanging="360"/>
      </w:pPr>
      <w:rPr>
        <w:rFonts w:ascii="Courier New" w:hAnsi="Courier New" w:cs="Courier New" w:hint="default"/>
      </w:rPr>
    </w:lvl>
    <w:lvl w:ilvl="8" w:tplc="D18C5F72" w:tentative="1">
      <w:start w:val="1"/>
      <w:numFmt w:val="bullet"/>
      <w:lvlText w:val=""/>
      <w:lvlJc w:val="left"/>
      <w:pPr>
        <w:ind w:left="6480" w:hanging="360"/>
      </w:pPr>
      <w:rPr>
        <w:rFonts w:ascii="Wingdings" w:hAnsi="Wingdings" w:hint="default"/>
      </w:rPr>
    </w:lvl>
  </w:abstractNum>
  <w:abstractNum w:abstractNumId="322">
    <w:nsid w:val="4A9F02CC"/>
    <w:multiLevelType w:val="hybridMultilevel"/>
    <w:tmpl w:val="E42C2172"/>
    <w:lvl w:ilvl="0" w:tplc="7988B6AC">
      <w:start w:val="1"/>
      <w:numFmt w:val="bullet"/>
      <w:lvlText w:val=""/>
      <w:lvlJc w:val="left"/>
      <w:pPr>
        <w:ind w:left="720" w:hanging="360"/>
      </w:pPr>
      <w:rPr>
        <w:rFonts w:ascii="Symbol" w:hAnsi="Symbol" w:hint="default"/>
      </w:rPr>
    </w:lvl>
    <w:lvl w:ilvl="1" w:tplc="8F2ACE00">
      <w:start w:val="1"/>
      <w:numFmt w:val="bullet"/>
      <w:lvlText w:val="o"/>
      <w:lvlJc w:val="left"/>
      <w:pPr>
        <w:ind w:left="1440" w:hanging="360"/>
      </w:pPr>
      <w:rPr>
        <w:rFonts w:ascii="Courier New" w:hAnsi="Courier New" w:cs="Courier New" w:hint="default"/>
      </w:rPr>
    </w:lvl>
    <w:lvl w:ilvl="2" w:tplc="95BCFBF2" w:tentative="1">
      <w:start w:val="1"/>
      <w:numFmt w:val="bullet"/>
      <w:lvlText w:val=""/>
      <w:lvlJc w:val="left"/>
      <w:pPr>
        <w:ind w:left="2160" w:hanging="360"/>
      </w:pPr>
      <w:rPr>
        <w:rFonts w:ascii="Wingdings" w:hAnsi="Wingdings" w:hint="default"/>
      </w:rPr>
    </w:lvl>
    <w:lvl w:ilvl="3" w:tplc="0C1A8324" w:tentative="1">
      <w:start w:val="1"/>
      <w:numFmt w:val="bullet"/>
      <w:lvlText w:val=""/>
      <w:lvlJc w:val="left"/>
      <w:pPr>
        <w:ind w:left="2880" w:hanging="360"/>
      </w:pPr>
      <w:rPr>
        <w:rFonts w:ascii="Symbol" w:hAnsi="Symbol" w:hint="default"/>
      </w:rPr>
    </w:lvl>
    <w:lvl w:ilvl="4" w:tplc="5CA80AFE" w:tentative="1">
      <w:start w:val="1"/>
      <w:numFmt w:val="bullet"/>
      <w:lvlText w:val="o"/>
      <w:lvlJc w:val="left"/>
      <w:pPr>
        <w:ind w:left="3600" w:hanging="360"/>
      </w:pPr>
      <w:rPr>
        <w:rFonts w:ascii="Courier New" w:hAnsi="Courier New" w:cs="Courier New" w:hint="default"/>
      </w:rPr>
    </w:lvl>
    <w:lvl w:ilvl="5" w:tplc="F43E72DA" w:tentative="1">
      <w:start w:val="1"/>
      <w:numFmt w:val="bullet"/>
      <w:lvlText w:val=""/>
      <w:lvlJc w:val="left"/>
      <w:pPr>
        <w:ind w:left="4320" w:hanging="360"/>
      </w:pPr>
      <w:rPr>
        <w:rFonts w:ascii="Wingdings" w:hAnsi="Wingdings" w:hint="default"/>
      </w:rPr>
    </w:lvl>
    <w:lvl w:ilvl="6" w:tplc="9380F974" w:tentative="1">
      <w:start w:val="1"/>
      <w:numFmt w:val="bullet"/>
      <w:lvlText w:val=""/>
      <w:lvlJc w:val="left"/>
      <w:pPr>
        <w:ind w:left="5040" w:hanging="360"/>
      </w:pPr>
      <w:rPr>
        <w:rFonts w:ascii="Symbol" w:hAnsi="Symbol" w:hint="default"/>
      </w:rPr>
    </w:lvl>
    <w:lvl w:ilvl="7" w:tplc="7B24B582" w:tentative="1">
      <w:start w:val="1"/>
      <w:numFmt w:val="bullet"/>
      <w:lvlText w:val="o"/>
      <w:lvlJc w:val="left"/>
      <w:pPr>
        <w:ind w:left="5760" w:hanging="360"/>
      </w:pPr>
      <w:rPr>
        <w:rFonts w:ascii="Courier New" w:hAnsi="Courier New" w:cs="Courier New" w:hint="default"/>
      </w:rPr>
    </w:lvl>
    <w:lvl w:ilvl="8" w:tplc="B5447EC0" w:tentative="1">
      <w:start w:val="1"/>
      <w:numFmt w:val="bullet"/>
      <w:lvlText w:val=""/>
      <w:lvlJc w:val="left"/>
      <w:pPr>
        <w:ind w:left="6480" w:hanging="360"/>
      </w:pPr>
      <w:rPr>
        <w:rFonts w:ascii="Wingdings" w:hAnsi="Wingdings" w:hint="default"/>
      </w:rPr>
    </w:lvl>
  </w:abstractNum>
  <w:abstractNum w:abstractNumId="323">
    <w:nsid w:val="4AEE4343"/>
    <w:multiLevelType w:val="hybridMultilevel"/>
    <w:tmpl w:val="49B406B6"/>
    <w:lvl w:ilvl="0" w:tplc="BF9A0D7C">
      <w:start w:val="1"/>
      <w:numFmt w:val="bullet"/>
      <w:lvlText w:val=""/>
      <w:lvlJc w:val="left"/>
      <w:pPr>
        <w:ind w:left="720" w:hanging="360"/>
      </w:pPr>
      <w:rPr>
        <w:rFonts w:ascii="Symbol" w:hAnsi="Symbol" w:hint="default"/>
      </w:rPr>
    </w:lvl>
    <w:lvl w:ilvl="1" w:tplc="ABFA2E2A" w:tentative="1">
      <w:start w:val="1"/>
      <w:numFmt w:val="bullet"/>
      <w:lvlText w:val="o"/>
      <w:lvlJc w:val="left"/>
      <w:pPr>
        <w:ind w:left="1440" w:hanging="360"/>
      </w:pPr>
      <w:rPr>
        <w:rFonts w:ascii="Courier New" w:hAnsi="Courier New" w:cs="Courier New" w:hint="default"/>
      </w:rPr>
    </w:lvl>
    <w:lvl w:ilvl="2" w:tplc="8FDC7F72">
      <w:start w:val="1"/>
      <w:numFmt w:val="bullet"/>
      <w:lvlText w:val=""/>
      <w:lvlJc w:val="left"/>
      <w:pPr>
        <w:ind w:left="2160" w:hanging="360"/>
      </w:pPr>
      <w:rPr>
        <w:rFonts w:ascii="Wingdings" w:hAnsi="Wingdings" w:hint="default"/>
      </w:rPr>
    </w:lvl>
    <w:lvl w:ilvl="3" w:tplc="BE346258" w:tentative="1">
      <w:start w:val="1"/>
      <w:numFmt w:val="bullet"/>
      <w:lvlText w:val=""/>
      <w:lvlJc w:val="left"/>
      <w:pPr>
        <w:ind w:left="2880" w:hanging="360"/>
      </w:pPr>
      <w:rPr>
        <w:rFonts w:ascii="Symbol" w:hAnsi="Symbol" w:hint="default"/>
      </w:rPr>
    </w:lvl>
    <w:lvl w:ilvl="4" w:tplc="3BF46BA2" w:tentative="1">
      <w:start w:val="1"/>
      <w:numFmt w:val="bullet"/>
      <w:lvlText w:val="o"/>
      <w:lvlJc w:val="left"/>
      <w:pPr>
        <w:ind w:left="3600" w:hanging="360"/>
      </w:pPr>
      <w:rPr>
        <w:rFonts w:ascii="Courier New" w:hAnsi="Courier New" w:cs="Courier New" w:hint="default"/>
      </w:rPr>
    </w:lvl>
    <w:lvl w:ilvl="5" w:tplc="972258B2" w:tentative="1">
      <w:start w:val="1"/>
      <w:numFmt w:val="bullet"/>
      <w:lvlText w:val=""/>
      <w:lvlJc w:val="left"/>
      <w:pPr>
        <w:ind w:left="4320" w:hanging="360"/>
      </w:pPr>
      <w:rPr>
        <w:rFonts w:ascii="Wingdings" w:hAnsi="Wingdings" w:hint="default"/>
      </w:rPr>
    </w:lvl>
    <w:lvl w:ilvl="6" w:tplc="284A1074" w:tentative="1">
      <w:start w:val="1"/>
      <w:numFmt w:val="bullet"/>
      <w:lvlText w:val=""/>
      <w:lvlJc w:val="left"/>
      <w:pPr>
        <w:ind w:left="5040" w:hanging="360"/>
      </w:pPr>
      <w:rPr>
        <w:rFonts w:ascii="Symbol" w:hAnsi="Symbol" w:hint="default"/>
      </w:rPr>
    </w:lvl>
    <w:lvl w:ilvl="7" w:tplc="A954AE12" w:tentative="1">
      <w:start w:val="1"/>
      <w:numFmt w:val="bullet"/>
      <w:lvlText w:val="o"/>
      <w:lvlJc w:val="left"/>
      <w:pPr>
        <w:ind w:left="5760" w:hanging="360"/>
      </w:pPr>
      <w:rPr>
        <w:rFonts w:ascii="Courier New" w:hAnsi="Courier New" w:cs="Courier New" w:hint="default"/>
      </w:rPr>
    </w:lvl>
    <w:lvl w:ilvl="8" w:tplc="65500434" w:tentative="1">
      <w:start w:val="1"/>
      <w:numFmt w:val="bullet"/>
      <w:lvlText w:val=""/>
      <w:lvlJc w:val="left"/>
      <w:pPr>
        <w:ind w:left="6480" w:hanging="360"/>
      </w:pPr>
      <w:rPr>
        <w:rFonts w:ascii="Wingdings" w:hAnsi="Wingdings" w:hint="default"/>
      </w:rPr>
    </w:lvl>
  </w:abstractNum>
  <w:abstractNum w:abstractNumId="324">
    <w:nsid w:val="4B3B6033"/>
    <w:multiLevelType w:val="hybridMultilevel"/>
    <w:tmpl w:val="B08804E4"/>
    <w:lvl w:ilvl="0" w:tplc="FD100830">
      <w:start w:val="1"/>
      <w:numFmt w:val="bullet"/>
      <w:lvlText w:val=""/>
      <w:lvlJc w:val="left"/>
      <w:pPr>
        <w:ind w:left="720" w:hanging="360"/>
      </w:pPr>
      <w:rPr>
        <w:rFonts w:ascii="Symbol" w:hAnsi="Symbol" w:hint="default"/>
      </w:rPr>
    </w:lvl>
    <w:lvl w:ilvl="1" w:tplc="6A268CCC" w:tentative="1">
      <w:start w:val="1"/>
      <w:numFmt w:val="bullet"/>
      <w:lvlText w:val="o"/>
      <w:lvlJc w:val="left"/>
      <w:pPr>
        <w:ind w:left="1440" w:hanging="360"/>
      </w:pPr>
      <w:rPr>
        <w:rFonts w:ascii="Courier New" w:hAnsi="Courier New" w:cs="Courier New" w:hint="default"/>
      </w:rPr>
    </w:lvl>
    <w:lvl w:ilvl="2" w:tplc="D14E4102">
      <w:start w:val="1"/>
      <w:numFmt w:val="bullet"/>
      <w:lvlText w:val=""/>
      <w:lvlJc w:val="left"/>
      <w:pPr>
        <w:ind w:left="2160" w:hanging="360"/>
      </w:pPr>
      <w:rPr>
        <w:rFonts w:ascii="Wingdings" w:hAnsi="Wingdings" w:hint="default"/>
      </w:rPr>
    </w:lvl>
    <w:lvl w:ilvl="3" w:tplc="68F02F82" w:tentative="1">
      <w:start w:val="1"/>
      <w:numFmt w:val="bullet"/>
      <w:lvlText w:val=""/>
      <w:lvlJc w:val="left"/>
      <w:pPr>
        <w:ind w:left="2880" w:hanging="360"/>
      </w:pPr>
      <w:rPr>
        <w:rFonts w:ascii="Symbol" w:hAnsi="Symbol" w:hint="default"/>
      </w:rPr>
    </w:lvl>
    <w:lvl w:ilvl="4" w:tplc="E6002CAE" w:tentative="1">
      <w:start w:val="1"/>
      <w:numFmt w:val="bullet"/>
      <w:lvlText w:val="o"/>
      <w:lvlJc w:val="left"/>
      <w:pPr>
        <w:ind w:left="3600" w:hanging="360"/>
      </w:pPr>
      <w:rPr>
        <w:rFonts w:ascii="Courier New" w:hAnsi="Courier New" w:cs="Courier New" w:hint="default"/>
      </w:rPr>
    </w:lvl>
    <w:lvl w:ilvl="5" w:tplc="8FC29304" w:tentative="1">
      <w:start w:val="1"/>
      <w:numFmt w:val="bullet"/>
      <w:lvlText w:val=""/>
      <w:lvlJc w:val="left"/>
      <w:pPr>
        <w:ind w:left="4320" w:hanging="360"/>
      </w:pPr>
      <w:rPr>
        <w:rFonts w:ascii="Wingdings" w:hAnsi="Wingdings" w:hint="default"/>
      </w:rPr>
    </w:lvl>
    <w:lvl w:ilvl="6" w:tplc="8DBC09A4" w:tentative="1">
      <w:start w:val="1"/>
      <w:numFmt w:val="bullet"/>
      <w:lvlText w:val=""/>
      <w:lvlJc w:val="left"/>
      <w:pPr>
        <w:ind w:left="5040" w:hanging="360"/>
      </w:pPr>
      <w:rPr>
        <w:rFonts w:ascii="Symbol" w:hAnsi="Symbol" w:hint="default"/>
      </w:rPr>
    </w:lvl>
    <w:lvl w:ilvl="7" w:tplc="5B7AEC92" w:tentative="1">
      <w:start w:val="1"/>
      <w:numFmt w:val="bullet"/>
      <w:lvlText w:val="o"/>
      <w:lvlJc w:val="left"/>
      <w:pPr>
        <w:ind w:left="5760" w:hanging="360"/>
      </w:pPr>
      <w:rPr>
        <w:rFonts w:ascii="Courier New" w:hAnsi="Courier New" w:cs="Courier New" w:hint="default"/>
      </w:rPr>
    </w:lvl>
    <w:lvl w:ilvl="8" w:tplc="1B2254CA" w:tentative="1">
      <w:start w:val="1"/>
      <w:numFmt w:val="bullet"/>
      <w:lvlText w:val=""/>
      <w:lvlJc w:val="left"/>
      <w:pPr>
        <w:ind w:left="6480" w:hanging="360"/>
      </w:pPr>
      <w:rPr>
        <w:rFonts w:ascii="Wingdings" w:hAnsi="Wingdings" w:hint="default"/>
      </w:rPr>
    </w:lvl>
  </w:abstractNum>
  <w:abstractNum w:abstractNumId="325">
    <w:nsid w:val="4B70467A"/>
    <w:multiLevelType w:val="hybridMultilevel"/>
    <w:tmpl w:val="D3109ABA"/>
    <w:lvl w:ilvl="0" w:tplc="3FC844A4">
      <w:start w:val="1"/>
      <w:numFmt w:val="bullet"/>
      <w:lvlText w:val=""/>
      <w:lvlJc w:val="left"/>
      <w:pPr>
        <w:ind w:left="720" w:hanging="360"/>
      </w:pPr>
      <w:rPr>
        <w:rFonts w:ascii="Symbol" w:hAnsi="Symbol" w:hint="default"/>
      </w:rPr>
    </w:lvl>
    <w:lvl w:ilvl="1" w:tplc="A3A22ED0" w:tentative="1">
      <w:start w:val="1"/>
      <w:numFmt w:val="bullet"/>
      <w:lvlText w:val="o"/>
      <w:lvlJc w:val="left"/>
      <w:pPr>
        <w:ind w:left="1440" w:hanging="360"/>
      </w:pPr>
      <w:rPr>
        <w:rFonts w:ascii="Courier New" w:hAnsi="Courier New" w:cs="Courier New" w:hint="default"/>
      </w:rPr>
    </w:lvl>
    <w:lvl w:ilvl="2" w:tplc="5802D40C">
      <w:start w:val="1"/>
      <w:numFmt w:val="bullet"/>
      <w:lvlText w:val=""/>
      <w:lvlJc w:val="left"/>
      <w:pPr>
        <w:ind w:left="2160" w:hanging="360"/>
      </w:pPr>
      <w:rPr>
        <w:rFonts w:ascii="Wingdings" w:hAnsi="Wingdings" w:hint="default"/>
      </w:rPr>
    </w:lvl>
    <w:lvl w:ilvl="3" w:tplc="4E1035DA" w:tentative="1">
      <w:start w:val="1"/>
      <w:numFmt w:val="bullet"/>
      <w:lvlText w:val=""/>
      <w:lvlJc w:val="left"/>
      <w:pPr>
        <w:ind w:left="2880" w:hanging="360"/>
      </w:pPr>
      <w:rPr>
        <w:rFonts w:ascii="Symbol" w:hAnsi="Symbol" w:hint="default"/>
      </w:rPr>
    </w:lvl>
    <w:lvl w:ilvl="4" w:tplc="58F4EEEA" w:tentative="1">
      <w:start w:val="1"/>
      <w:numFmt w:val="bullet"/>
      <w:lvlText w:val="o"/>
      <w:lvlJc w:val="left"/>
      <w:pPr>
        <w:ind w:left="3600" w:hanging="360"/>
      </w:pPr>
      <w:rPr>
        <w:rFonts w:ascii="Courier New" w:hAnsi="Courier New" w:cs="Courier New" w:hint="default"/>
      </w:rPr>
    </w:lvl>
    <w:lvl w:ilvl="5" w:tplc="37285FFA" w:tentative="1">
      <w:start w:val="1"/>
      <w:numFmt w:val="bullet"/>
      <w:lvlText w:val=""/>
      <w:lvlJc w:val="left"/>
      <w:pPr>
        <w:ind w:left="4320" w:hanging="360"/>
      </w:pPr>
      <w:rPr>
        <w:rFonts w:ascii="Wingdings" w:hAnsi="Wingdings" w:hint="default"/>
      </w:rPr>
    </w:lvl>
    <w:lvl w:ilvl="6" w:tplc="7514E43E" w:tentative="1">
      <w:start w:val="1"/>
      <w:numFmt w:val="bullet"/>
      <w:lvlText w:val=""/>
      <w:lvlJc w:val="left"/>
      <w:pPr>
        <w:ind w:left="5040" w:hanging="360"/>
      </w:pPr>
      <w:rPr>
        <w:rFonts w:ascii="Symbol" w:hAnsi="Symbol" w:hint="default"/>
      </w:rPr>
    </w:lvl>
    <w:lvl w:ilvl="7" w:tplc="D6AC2570" w:tentative="1">
      <w:start w:val="1"/>
      <w:numFmt w:val="bullet"/>
      <w:lvlText w:val="o"/>
      <w:lvlJc w:val="left"/>
      <w:pPr>
        <w:ind w:left="5760" w:hanging="360"/>
      </w:pPr>
      <w:rPr>
        <w:rFonts w:ascii="Courier New" w:hAnsi="Courier New" w:cs="Courier New" w:hint="default"/>
      </w:rPr>
    </w:lvl>
    <w:lvl w:ilvl="8" w:tplc="A2E26340" w:tentative="1">
      <w:start w:val="1"/>
      <w:numFmt w:val="bullet"/>
      <w:lvlText w:val=""/>
      <w:lvlJc w:val="left"/>
      <w:pPr>
        <w:ind w:left="6480" w:hanging="360"/>
      </w:pPr>
      <w:rPr>
        <w:rFonts w:ascii="Wingdings" w:hAnsi="Wingdings" w:hint="default"/>
      </w:rPr>
    </w:lvl>
  </w:abstractNum>
  <w:abstractNum w:abstractNumId="326">
    <w:nsid w:val="4B720ABB"/>
    <w:multiLevelType w:val="hybridMultilevel"/>
    <w:tmpl w:val="D82811A4"/>
    <w:lvl w:ilvl="0" w:tplc="1CA64B46">
      <w:start w:val="1"/>
      <w:numFmt w:val="bullet"/>
      <w:lvlText w:val=""/>
      <w:lvlJc w:val="left"/>
      <w:pPr>
        <w:ind w:left="720" w:hanging="360"/>
      </w:pPr>
      <w:rPr>
        <w:rFonts w:ascii="Symbol" w:hAnsi="Symbol" w:hint="default"/>
      </w:rPr>
    </w:lvl>
    <w:lvl w:ilvl="1" w:tplc="0B8C7690" w:tentative="1">
      <w:start w:val="1"/>
      <w:numFmt w:val="bullet"/>
      <w:lvlText w:val="o"/>
      <w:lvlJc w:val="left"/>
      <w:pPr>
        <w:ind w:left="1440" w:hanging="360"/>
      </w:pPr>
      <w:rPr>
        <w:rFonts w:ascii="Courier New" w:hAnsi="Courier New" w:cs="Courier New" w:hint="default"/>
      </w:rPr>
    </w:lvl>
    <w:lvl w:ilvl="2" w:tplc="12DC068C">
      <w:start w:val="1"/>
      <w:numFmt w:val="bullet"/>
      <w:lvlText w:val=""/>
      <w:lvlJc w:val="left"/>
      <w:pPr>
        <w:ind w:left="2160" w:hanging="360"/>
      </w:pPr>
      <w:rPr>
        <w:rFonts w:ascii="Wingdings" w:hAnsi="Wingdings" w:hint="default"/>
      </w:rPr>
    </w:lvl>
    <w:lvl w:ilvl="3" w:tplc="A4C83118" w:tentative="1">
      <w:start w:val="1"/>
      <w:numFmt w:val="bullet"/>
      <w:lvlText w:val=""/>
      <w:lvlJc w:val="left"/>
      <w:pPr>
        <w:ind w:left="2880" w:hanging="360"/>
      </w:pPr>
      <w:rPr>
        <w:rFonts w:ascii="Symbol" w:hAnsi="Symbol" w:hint="default"/>
      </w:rPr>
    </w:lvl>
    <w:lvl w:ilvl="4" w:tplc="BB52B2F4" w:tentative="1">
      <w:start w:val="1"/>
      <w:numFmt w:val="bullet"/>
      <w:lvlText w:val="o"/>
      <w:lvlJc w:val="left"/>
      <w:pPr>
        <w:ind w:left="3600" w:hanging="360"/>
      </w:pPr>
      <w:rPr>
        <w:rFonts w:ascii="Courier New" w:hAnsi="Courier New" w:cs="Courier New" w:hint="default"/>
      </w:rPr>
    </w:lvl>
    <w:lvl w:ilvl="5" w:tplc="A9C803A6" w:tentative="1">
      <w:start w:val="1"/>
      <w:numFmt w:val="bullet"/>
      <w:lvlText w:val=""/>
      <w:lvlJc w:val="left"/>
      <w:pPr>
        <w:ind w:left="4320" w:hanging="360"/>
      </w:pPr>
      <w:rPr>
        <w:rFonts w:ascii="Wingdings" w:hAnsi="Wingdings" w:hint="default"/>
      </w:rPr>
    </w:lvl>
    <w:lvl w:ilvl="6" w:tplc="3EFA4712" w:tentative="1">
      <w:start w:val="1"/>
      <w:numFmt w:val="bullet"/>
      <w:lvlText w:val=""/>
      <w:lvlJc w:val="left"/>
      <w:pPr>
        <w:ind w:left="5040" w:hanging="360"/>
      </w:pPr>
      <w:rPr>
        <w:rFonts w:ascii="Symbol" w:hAnsi="Symbol" w:hint="default"/>
      </w:rPr>
    </w:lvl>
    <w:lvl w:ilvl="7" w:tplc="EECA66DE" w:tentative="1">
      <w:start w:val="1"/>
      <w:numFmt w:val="bullet"/>
      <w:lvlText w:val="o"/>
      <w:lvlJc w:val="left"/>
      <w:pPr>
        <w:ind w:left="5760" w:hanging="360"/>
      </w:pPr>
      <w:rPr>
        <w:rFonts w:ascii="Courier New" w:hAnsi="Courier New" w:cs="Courier New" w:hint="default"/>
      </w:rPr>
    </w:lvl>
    <w:lvl w:ilvl="8" w:tplc="E5B29F2E" w:tentative="1">
      <w:start w:val="1"/>
      <w:numFmt w:val="bullet"/>
      <w:lvlText w:val=""/>
      <w:lvlJc w:val="left"/>
      <w:pPr>
        <w:ind w:left="6480" w:hanging="360"/>
      </w:pPr>
      <w:rPr>
        <w:rFonts w:ascii="Wingdings" w:hAnsi="Wingdings" w:hint="default"/>
      </w:rPr>
    </w:lvl>
  </w:abstractNum>
  <w:abstractNum w:abstractNumId="327">
    <w:nsid w:val="4BCF1487"/>
    <w:multiLevelType w:val="hybridMultilevel"/>
    <w:tmpl w:val="89D2BD22"/>
    <w:lvl w:ilvl="0" w:tplc="6FD6EFFC">
      <w:start w:val="1"/>
      <w:numFmt w:val="bullet"/>
      <w:lvlText w:val=""/>
      <w:lvlJc w:val="left"/>
      <w:pPr>
        <w:ind w:left="720" w:hanging="360"/>
      </w:pPr>
      <w:rPr>
        <w:rFonts w:ascii="Symbol" w:hAnsi="Symbol" w:hint="default"/>
      </w:rPr>
    </w:lvl>
    <w:lvl w:ilvl="1" w:tplc="5978E0AE" w:tentative="1">
      <w:start w:val="1"/>
      <w:numFmt w:val="bullet"/>
      <w:lvlText w:val="o"/>
      <w:lvlJc w:val="left"/>
      <w:pPr>
        <w:ind w:left="1440" w:hanging="360"/>
      </w:pPr>
      <w:rPr>
        <w:rFonts w:ascii="Courier New" w:hAnsi="Courier New" w:cs="Courier New" w:hint="default"/>
      </w:rPr>
    </w:lvl>
    <w:lvl w:ilvl="2" w:tplc="0AFE1A5A">
      <w:start w:val="1"/>
      <w:numFmt w:val="bullet"/>
      <w:lvlText w:val=""/>
      <w:lvlJc w:val="left"/>
      <w:pPr>
        <w:ind w:left="2160" w:hanging="360"/>
      </w:pPr>
      <w:rPr>
        <w:rFonts w:ascii="Wingdings" w:hAnsi="Wingdings" w:hint="default"/>
      </w:rPr>
    </w:lvl>
    <w:lvl w:ilvl="3" w:tplc="37869274" w:tentative="1">
      <w:start w:val="1"/>
      <w:numFmt w:val="bullet"/>
      <w:lvlText w:val=""/>
      <w:lvlJc w:val="left"/>
      <w:pPr>
        <w:ind w:left="2880" w:hanging="360"/>
      </w:pPr>
      <w:rPr>
        <w:rFonts w:ascii="Symbol" w:hAnsi="Symbol" w:hint="default"/>
      </w:rPr>
    </w:lvl>
    <w:lvl w:ilvl="4" w:tplc="0626250C" w:tentative="1">
      <w:start w:val="1"/>
      <w:numFmt w:val="bullet"/>
      <w:lvlText w:val="o"/>
      <w:lvlJc w:val="left"/>
      <w:pPr>
        <w:ind w:left="3600" w:hanging="360"/>
      </w:pPr>
      <w:rPr>
        <w:rFonts w:ascii="Courier New" w:hAnsi="Courier New" w:cs="Courier New" w:hint="default"/>
      </w:rPr>
    </w:lvl>
    <w:lvl w:ilvl="5" w:tplc="A2F4F27A" w:tentative="1">
      <w:start w:val="1"/>
      <w:numFmt w:val="bullet"/>
      <w:lvlText w:val=""/>
      <w:lvlJc w:val="left"/>
      <w:pPr>
        <w:ind w:left="4320" w:hanging="360"/>
      </w:pPr>
      <w:rPr>
        <w:rFonts w:ascii="Wingdings" w:hAnsi="Wingdings" w:hint="default"/>
      </w:rPr>
    </w:lvl>
    <w:lvl w:ilvl="6" w:tplc="E8081138" w:tentative="1">
      <w:start w:val="1"/>
      <w:numFmt w:val="bullet"/>
      <w:lvlText w:val=""/>
      <w:lvlJc w:val="left"/>
      <w:pPr>
        <w:ind w:left="5040" w:hanging="360"/>
      </w:pPr>
      <w:rPr>
        <w:rFonts w:ascii="Symbol" w:hAnsi="Symbol" w:hint="default"/>
      </w:rPr>
    </w:lvl>
    <w:lvl w:ilvl="7" w:tplc="17545C12" w:tentative="1">
      <w:start w:val="1"/>
      <w:numFmt w:val="bullet"/>
      <w:lvlText w:val="o"/>
      <w:lvlJc w:val="left"/>
      <w:pPr>
        <w:ind w:left="5760" w:hanging="360"/>
      </w:pPr>
      <w:rPr>
        <w:rFonts w:ascii="Courier New" w:hAnsi="Courier New" w:cs="Courier New" w:hint="default"/>
      </w:rPr>
    </w:lvl>
    <w:lvl w:ilvl="8" w:tplc="AB624DE2" w:tentative="1">
      <w:start w:val="1"/>
      <w:numFmt w:val="bullet"/>
      <w:lvlText w:val=""/>
      <w:lvlJc w:val="left"/>
      <w:pPr>
        <w:ind w:left="6480" w:hanging="360"/>
      </w:pPr>
      <w:rPr>
        <w:rFonts w:ascii="Wingdings" w:hAnsi="Wingdings" w:hint="default"/>
      </w:rPr>
    </w:lvl>
  </w:abstractNum>
  <w:abstractNum w:abstractNumId="328">
    <w:nsid w:val="4CDC4A1F"/>
    <w:multiLevelType w:val="hybridMultilevel"/>
    <w:tmpl w:val="A186395C"/>
    <w:lvl w:ilvl="0" w:tplc="010C98BA">
      <w:start w:val="1"/>
      <w:numFmt w:val="bullet"/>
      <w:lvlText w:val=""/>
      <w:lvlJc w:val="left"/>
      <w:pPr>
        <w:ind w:left="720" w:hanging="360"/>
      </w:pPr>
      <w:rPr>
        <w:rFonts w:ascii="Symbol" w:hAnsi="Symbol" w:hint="default"/>
      </w:rPr>
    </w:lvl>
    <w:lvl w:ilvl="1" w:tplc="8368AE52">
      <w:start w:val="1"/>
      <w:numFmt w:val="bullet"/>
      <w:lvlText w:val="o"/>
      <w:lvlJc w:val="left"/>
      <w:pPr>
        <w:ind w:left="1440" w:hanging="360"/>
      </w:pPr>
      <w:rPr>
        <w:rFonts w:ascii="Courier New" w:hAnsi="Courier New" w:cs="Courier New" w:hint="default"/>
      </w:rPr>
    </w:lvl>
    <w:lvl w:ilvl="2" w:tplc="F4645C60" w:tentative="1">
      <w:start w:val="1"/>
      <w:numFmt w:val="bullet"/>
      <w:lvlText w:val=""/>
      <w:lvlJc w:val="left"/>
      <w:pPr>
        <w:ind w:left="2160" w:hanging="360"/>
      </w:pPr>
      <w:rPr>
        <w:rFonts w:ascii="Wingdings" w:hAnsi="Wingdings" w:hint="default"/>
      </w:rPr>
    </w:lvl>
    <w:lvl w:ilvl="3" w:tplc="529E07C8" w:tentative="1">
      <w:start w:val="1"/>
      <w:numFmt w:val="bullet"/>
      <w:lvlText w:val=""/>
      <w:lvlJc w:val="left"/>
      <w:pPr>
        <w:ind w:left="2880" w:hanging="360"/>
      </w:pPr>
      <w:rPr>
        <w:rFonts w:ascii="Symbol" w:hAnsi="Symbol" w:hint="default"/>
      </w:rPr>
    </w:lvl>
    <w:lvl w:ilvl="4" w:tplc="EAE28BA4" w:tentative="1">
      <w:start w:val="1"/>
      <w:numFmt w:val="bullet"/>
      <w:lvlText w:val="o"/>
      <w:lvlJc w:val="left"/>
      <w:pPr>
        <w:ind w:left="3600" w:hanging="360"/>
      </w:pPr>
      <w:rPr>
        <w:rFonts w:ascii="Courier New" w:hAnsi="Courier New" w:cs="Courier New" w:hint="default"/>
      </w:rPr>
    </w:lvl>
    <w:lvl w:ilvl="5" w:tplc="7B804800" w:tentative="1">
      <w:start w:val="1"/>
      <w:numFmt w:val="bullet"/>
      <w:lvlText w:val=""/>
      <w:lvlJc w:val="left"/>
      <w:pPr>
        <w:ind w:left="4320" w:hanging="360"/>
      </w:pPr>
      <w:rPr>
        <w:rFonts w:ascii="Wingdings" w:hAnsi="Wingdings" w:hint="default"/>
      </w:rPr>
    </w:lvl>
    <w:lvl w:ilvl="6" w:tplc="77C4161C" w:tentative="1">
      <w:start w:val="1"/>
      <w:numFmt w:val="bullet"/>
      <w:lvlText w:val=""/>
      <w:lvlJc w:val="left"/>
      <w:pPr>
        <w:ind w:left="5040" w:hanging="360"/>
      </w:pPr>
      <w:rPr>
        <w:rFonts w:ascii="Symbol" w:hAnsi="Symbol" w:hint="default"/>
      </w:rPr>
    </w:lvl>
    <w:lvl w:ilvl="7" w:tplc="84CC0B76" w:tentative="1">
      <w:start w:val="1"/>
      <w:numFmt w:val="bullet"/>
      <w:lvlText w:val="o"/>
      <w:lvlJc w:val="left"/>
      <w:pPr>
        <w:ind w:left="5760" w:hanging="360"/>
      </w:pPr>
      <w:rPr>
        <w:rFonts w:ascii="Courier New" w:hAnsi="Courier New" w:cs="Courier New" w:hint="default"/>
      </w:rPr>
    </w:lvl>
    <w:lvl w:ilvl="8" w:tplc="00143DBA" w:tentative="1">
      <w:start w:val="1"/>
      <w:numFmt w:val="bullet"/>
      <w:lvlText w:val=""/>
      <w:lvlJc w:val="left"/>
      <w:pPr>
        <w:ind w:left="6480" w:hanging="360"/>
      </w:pPr>
      <w:rPr>
        <w:rFonts w:ascii="Wingdings" w:hAnsi="Wingdings" w:hint="default"/>
      </w:rPr>
    </w:lvl>
  </w:abstractNum>
  <w:abstractNum w:abstractNumId="329">
    <w:nsid w:val="4CE40373"/>
    <w:multiLevelType w:val="hybridMultilevel"/>
    <w:tmpl w:val="E5BC0148"/>
    <w:lvl w:ilvl="0" w:tplc="823CA050">
      <w:start w:val="1"/>
      <w:numFmt w:val="bullet"/>
      <w:lvlText w:val=""/>
      <w:lvlJc w:val="left"/>
      <w:pPr>
        <w:ind w:left="720" w:hanging="360"/>
      </w:pPr>
      <w:rPr>
        <w:rFonts w:ascii="Symbol" w:hAnsi="Symbol" w:hint="default"/>
      </w:rPr>
    </w:lvl>
    <w:lvl w:ilvl="1" w:tplc="93D286F4">
      <w:start w:val="1"/>
      <w:numFmt w:val="bullet"/>
      <w:lvlText w:val="o"/>
      <w:lvlJc w:val="left"/>
      <w:pPr>
        <w:ind w:left="1440" w:hanging="360"/>
      </w:pPr>
      <w:rPr>
        <w:rFonts w:ascii="Courier New" w:hAnsi="Courier New" w:cs="Courier New" w:hint="default"/>
      </w:rPr>
    </w:lvl>
    <w:lvl w:ilvl="2" w:tplc="B5A2A460" w:tentative="1">
      <w:start w:val="1"/>
      <w:numFmt w:val="bullet"/>
      <w:lvlText w:val=""/>
      <w:lvlJc w:val="left"/>
      <w:pPr>
        <w:ind w:left="2160" w:hanging="360"/>
      </w:pPr>
      <w:rPr>
        <w:rFonts w:ascii="Wingdings" w:hAnsi="Wingdings" w:hint="default"/>
      </w:rPr>
    </w:lvl>
    <w:lvl w:ilvl="3" w:tplc="7ECE259E" w:tentative="1">
      <w:start w:val="1"/>
      <w:numFmt w:val="bullet"/>
      <w:lvlText w:val=""/>
      <w:lvlJc w:val="left"/>
      <w:pPr>
        <w:ind w:left="2880" w:hanging="360"/>
      </w:pPr>
      <w:rPr>
        <w:rFonts w:ascii="Symbol" w:hAnsi="Symbol" w:hint="default"/>
      </w:rPr>
    </w:lvl>
    <w:lvl w:ilvl="4" w:tplc="798C5EBE" w:tentative="1">
      <w:start w:val="1"/>
      <w:numFmt w:val="bullet"/>
      <w:lvlText w:val="o"/>
      <w:lvlJc w:val="left"/>
      <w:pPr>
        <w:ind w:left="3600" w:hanging="360"/>
      </w:pPr>
      <w:rPr>
        <w:rFonts w:ascii="Courier New" w:hAnsi="Courier New" w:cs="Courier New" w:hint="default"/>
      </w:rPr>
    </w:lvl>
    <w:lvl w:ilvl="5" w:tplc="24F66388" w:tentative="1">
      <w:start w:val="1"/>
      <w:numFmt w:val="bullet"/>
      <w:lvlText w:val=""/>
      <w:lvlJc w:val="left"/>
      <w:pPr>
        <w:ind w:left="4320" w:hanging="360"/>
      </w:pPr>
      <w:rPr>
        <w:rFonts w:ascii="Wingdings" w:hAnsi="Wingdings" w:hint="default"/>
      </w:rPr>
    </w:lvl>
    <w:lvl w:ilvl="6" w:tplc="B04C0858" w:tentative="1">
      <w:start w:val="1"/>
      <w:numFmt w:val="bullet"/>
      <w:lvlText w:val=""/>
      <w:lvlJc w:val="left"/>
      <w:pPr>
        <w:ind w:left="5040" w:hanging="360"/>
      </w:pPr>
      <w:rPr>
        <w:rFonts w:ascii="Symbol" w:hAnsi="Symbol" w:hint="default"/>
      </w:rPr>
    </w:lvl>
    <w:lvl w:ilvl="7" w:tplc="847E43EA" w:tentative="1">
      <w:start w:val="1"/>
      <w:numFmt w:val="bullet"/>
      <w:lvlText w:val="o"/>
      <w:lvlJc w:val="left"/>
      <w:pPr>
        <w:ind w:left="5760" w:hanging="360"/>
      </w:pPr>
      <w:rPr>
        <w:rFonts w:ascii="Courier New" w:hAnsi="Courier New" w:cs="Courier New" w:hint="default"/>
      </w:rPr>
    </w:lvl>
    <w:lvl w:ilvl="8" w:tplc="D354EE72" w:tentative="1">
      <w:start w:val="1"/>
      <w:numFmt w:val="bullet"/>
      <w:lvlText w:val=""/>
      <w:lvlJc w:val="left"/>
      <w:pPr>
        <w:ind w:left="6480" w:hanging="360"/>
      </w:pPr>
      <w:rPr>
        <w:rFonts w:ascii="Wingdings" w:hAnsi="Wingdings" w:hint="default"/>
      </w:rPr>
    </w:lvl>
  </w:abstractNum>
  <w:abstractNum w:abstractNumId="330">
    <w:nsid w:val="4CFE0475"/>
    <w:multiLevelType w:val="hybridMultilevel"/>
    <w:tmpl w:val="781E7E62"/>
    <w:lvl w:ilvl="0" w:tplc="07D02812">
      <w:start w:val="1"/>
      <w:numFmt w:val="bullet"/>
      <w:lvlText w:val=""/>
      <w:lvlJc w:val="left"/>
      <w:pPr>
        <w:ind w:left="720" w:hanging="360"/>
      </w:pPr>
      <w:rPr>
        <w:rFonts w:ascii="Symbol" w:hAnsi="Symbol" w:hint="default"/>
      </w:rPr>
    </w:lvl>
    <w:lvl w:ilvl="1" w:tplc="A3C8B202">
      <w:start w:val="1"/>
      <w:numFmt w:val="bullet"/>
      <w:lvlText w:val="o"/>
      <w:lvlJc w:val="left"/>
      <w:pPr>
        <w:ind w:left="1440" w:hanging="360"/>
      </w:pPr>
      <w:rPr>
        <w:rFonts w:ascii="Courier New" w:hAnsi="Courier New" w:cs="Courier New" w:hint="default"/>
      </w:rPr>
    </w:lvl>
    <w:lvl w:ilvl="2" w:tplc="859ACD06" w:tentative="1">
      <w:start w:val="1"/>
      <w:numFmt w:val="bullet"/>
      <w:lvlText w:val=""/>
      <w:lvlJc w:val="left"/>
      <w:pPr>
        <w:ind w:left="2160" w:hanging="360"/>
      </w:pPr>
      <w:rPr>
        <w:rFonts w:ascii="Wingdings" w:hAnsi="Wingdings" w:hint="default"/>
      </w:rPr>
    </w:lvl>
    <w:lvl w:ilvl="3" w:tplc="FF0C1BB8" w:tentative="1">
      <w:start w:val="1"/>
      <w:numFmt w:val="bullet"/>
      <w:lvlText w:val=""/>
      <w:lvlJc w:val="left"/>
      <w:pPr>
        <w:ind w:left="2880" w:hanging="360"/>
      </w:pPr>
      <w:rPr>
        <w:rFonts w:ascii="Symbol" w:hAnsi="Symbol" w:hint="default"/>
      </w:rPr>
    </w:lvl>
    <w:lvl w:ilvl="4" w:tplc="C25CEDF6" w:tentative="1">
      <w:start w:val="1"/>
      <w:numFmt w:val="bullet"/>
      <w:lvlText w:val="o"/>
      <w:lvlJc w:val="left"/>
      <w:pPr>
        <w:ind w:left="3600" w:hanging="360"/>
      </w:pPr>
      <w:rPr>
        <w:rFonts w:ascii="Courier New" w:hAnsi="Courier New" w:cs="Courier New" w:hint="default"/>
      </w:rPr>
    </w:lvl>
    <w:lvl w:ilvl="5" w:tplc="9156383C" w:tentative="1">
      <w:start w:val="1"/>
      <w:numFmt w:val="bullet"/>
      <w:lvlText w:val=""/>
      <w:lvlJc w:val="left"/>
      <w:pPr>
        <w:ind w:left="4320" w:hanging="360"/>
      </w:pPr>
      <w:rPr>
        <w:rFonts w:ascii="Wingdings" w:hAnsi="Wingdings" w:hint="default"/>
      </w:rPr>
    </w:lvl>
    <w:lvl w:ilvl="6" w:tplc="9D343CEA" w:tentative="1">
      <w:start w:val="1"/>
      <w:numFmt w:val="bullet"/>
      <w:lvlText w:val=""/>
      <w:lvlJc w:val="left"/>
      <w:pPr>
        <w:ind w:left="5040" w:hanging="360"/>
      </w:pPr>
      <w:rPr>
        <w:rFonts w:ascii="Symbol" w:hAnsi="Symbol" w:hint="default"/>
      </w:rPr>
    </w:lvl>
    <w:lvl w:ilvl="7" w:tplc="60CCD486" w:tentative="1">
      <w:start w:val="1"/>
      <w:numFmt w:val="bullet"/>
      <w:lvlText w:val="o"/>
      <w:lvlJc w:val="left"/>
      <w:pPr>
        <w:ind w:left="5760" w:hanging="360"/>
      </w:pPr>
      <w:rPr>
        <w:rFonts w:ascii="Courier New" w:hAnsi="Courier New" w:cs="Courier New" w:hint="default"/>
      </w:rPr>
    </w:lvl>
    <w:lvl w:ilvl="8" w:tplc="D0B2D9EE" w:tentative="1">
      <w:start w:val="1"/>
      <w:numFmt w:val="bullet"/>
      <w:lvlText w:val=""/>
      <w:lvlJc w:val="left"/>
      <w:pPr>
        <w:ind w:left="6480" w:hanging="360"/>
      </w:pPr>
      <w:rPr>
        <w:rFonts w:ascii="Wingdings" w:hAnsi="Wingdings" w:hint="default"/>
      </w:rPr>
    </w:lvl>
  </w:abstractNum>
  <w:abstractNum w:abstractNumId="331">
    <w:nsid w:val="4D905434"/>
    <w:multiLevelType w:val="hybridMultilevel"/>
    <w:tmpl w:val="24180FEE"/>
    <w:lvl w:ilvl="0" w:tplc="7E1205AE">
      <w:start w:val="1"/>
      <w:numFmt w:val="bullet"/>
      <w:lvlText w:val=""/>
      <w:lvlJc w:val="left"/>
      <w:pPr>
        <w:ind w:left="720" w:hanging="360"/>
      </w:pPr>
      <w:rPr>
        <w:rFonts w:ascii="Symbol" w:hAnsi="Symbol" w:hint="default"/>
      </w:rPr>
    </w:lvl>
    <w:lvl w:ilvl="1" w:tplc="6820FD64" w:tentative="1">
      <w:start w:val="1"/>
      <w:numFmt w:val="bullet"/>
      <w:lvlText w:val="o"/>
      <w:lvlJc w:val="left"/>
      <w:pPr>
        <w:ind w:left="1440" w:hanging="360"/>
      </w:pPr>
      <w:rPr>
        <w:rFonts w:ascii="Courier New" w:hAnsi="Courier New" w:cs="Courier New" w:hint="default"/>
      </w:rPr>
    </w:lvl>
    <w:lvl w:ilvl="2" w:tplc="A4889D8A">
      <w:start w:val="1"/>
      <w:numFmt w:val="bullet"/>
      <w:lvlText w:val=""/>
      <w:lvlJc w:val="left"/>
      <w:pPr>
        <w:ind w:left="2160" w:hanging="360"/>
      </w:pPr>
      <w:rPr>
        <w:rFonts w:ascii="Wingdings" w:hAnsi="Wingdings" w:hint="default"/>
      </w:rPr>
    </w:lvl>
    <w:lvl w:ilvl="3" w:tplc="47DE67FE" w:tentative="1">
      <w:start w:val="1"/>
      <w:numFmt w:val="bullet"/>
      <w:lvlText w:val=""/>
      <w:lvlJc w:val="left"/>
      <w:pPr>
        <w:ind w:left="2880" w:hanging="360"/>
      </w:pPr>
      <w:rPr>
        <w:rFonts w:ascii="Symbol" w:hAnsi="Symbol" w:hint="default"/>
      </w:rPr>
    </w:lvl>
    <w:lvl w:ilvl="4" w:tplc="E6C0067C" w:tentative="1">
      <w:start w:val="1"/>
      <w:numFmt w:val="bullet"/>
      <w:lvlText w:val="o"/>
      <w:lvlJc w:val="left"/>
      <w:pPr>
        <w:ind w:left="3600" w:hanging="360"/>
      </w:pPr>
      <w:rPr>
        <w:rFonts w:ascii="Courier New" w:hAnsi="Courier New" w:cs="Courier New" w:hint="default"/>
      </w:rPr>
    </w:lvl>
    <w:lvl w:ilvl="5" w:tplc="2DA20638" w:tentative="1">
      <w:start w:val="1"/>
      <w:numFmt w:val="bullet"/>
      <w:lvlText w:val=""/>
      <w:lvlJc w:val="left"/>
      <w:pPr>
        <w:ind w:left="4320" w:hanging="360"/>
      </w:pPr>
      <w:rPr>
        <w:rFonts w:ascii="Wingdings" w:hAnsi="Wingdings" w:hint="default"/>
      </w:rPr>
    </w:lvl>
    <w:lvl w:ilvl="6" w:tplc="0518B418" w:tentative="1">
      <w:start w:val="1"/>
      <w:numFmt w:val="bullet"/>
      <w:lvlText w:val=""/>
      <w:lvlJc w:val="left"/>
      <w:pPr>
        <w:ind w:left="5040" w:hanging="360"/>
      </w:pPr>
      <w:rPr>
        <w:rFonts w:ascii="Symbol" w:hAnsi="Symbol" w:hint="default"/>
      </w:rPr>
    </w:lvl>
    <w:lvl w:ilvl="7" w:tplc="89840002" w:tentative="1">
      <w:start w:val="1"/>
      <w:numFmt w:val="bullet"/>
      <w:lvlText w:val="o"/>
      <w:lvlJc w:val="left"/>
      <w:pPr>
        <w:ind w:left="5760" w:hanging="360"/>
      </w:pPr>
      <w:rPr>
        <w:rFonts w:ascii="Courier New" w:hAnsi="Courier New" w:cs="Courier New" w:hint="default"/>
      </w:rPr>
    </w:lvl>
    <w:lvl w:ilvl="8" w:tplc="CB145F8A" w:tentative="1">
      <w:start w:val="1"/>
      <w:numFmt w:val="bullet"/>
      <w:lvlText w:val=""/>
      <w:lvlJc w:val="left"/>
      <w:pPr>
        <w:ind w:left="6480" w:hanging="360"/>
      </w:pPr>
      <w:rPr>
        <w:rFonts w:ascii="Wingdings" w:hAnsi="Wingdings" w:hint="default"/>
      </w:rPr>
    </w:lvl>
  </w:abstractNum>
  <w:abstractNum w:abstractNumId="332">
    <w:nsid w:val="4DA57B89"/>
    <w:multiLevelType w:val="hybridMultilevel"/>
    <w:tmpl w:val="FC40C212"/>
    <w:lvl w:ilvl="0" w:tplc="C3F4E54C">
      <w:start w:val="1"/>
      <w:numFmt w:val="bullet"/>
      <w:lvlText w:val=""/>
      <w:lvlJc w:val="left"/>
      <w:pPr>
        <w:ind w:left="720" w:hanging="360"/>
      </w:pPr>
      <w:rPr>
        <w:rFonts w:ascii="Symbol" w:hAnsi="Symbol" w:hint="default"/>
      </w:rPr>
    </w:lvl>
    <w:lvl w:ilvl="1" w:tplc="2B0602A2" w:tentative="1">
      <w:start w:val="1"/>
      <w:numFmt w:val="bullet"/>
      <w:lvlText w:val="o"/>
      <w:lvlJc w:val="left"/>
      <w:pPr>
        <w:ind w:left="1440" w:hanging="360"/>
      </w:pPr>
      <w:rPr>
        <w:rFonts w:ascii="Courier New" w:hAnsi="Courier New" w:cs="Courier New" w:hint="default"/>
      </w:rPr>
    </w:lvl>
    <w:lvl w:ilvl="2" w:tplc="7EE4720E">
      <w:start w:val="1"/>
      <w:numFmt w:val="bullet"/>
      <w:lvlText w:val=""/>
      <w:lvlJc w:val="left"/>
      <w:pPr>
        <w:ind w:left="2160" w:hanging="360"/>
      </w:pPr>
      <w:rPr>
        <w:rFonts w:ascii="Wingdings" w:hAnsi="Wingdings" w:hint="default"/>
      </w:rPr>
    </w:lvl>
    <w:lvl w:ilvl="3" w:tplc="0C440560" w:tentative="1">
      <w:start w:val="1"/>
      <w:numFmt w:val="bullet"/>
      <w:lvlText w:val=""/>
      <w:lvlJc w:val="left"/>
      <w:pPr>
        <w:ind w:left="2880" w:hanging="360"/>
      </w:pPr>
      <w:rPr>
        <w:rFonts w:ascii="Symbol" w:hAnsi="Symbol" w:hint="default"/>
      </w:rPr>
    </w:lvl>
    <w:lvl w:ilvl="4" w:tplc="9A645990" w:tentative="1">
      <w:start w:val="1"/>
      <w:numFmt w:val="bullet"/>
      <w:lvlText w:val="o"/>
      <w:lvlJc w:val="left"/>
      <w:pPr>
        <w:ind w:left="3600" w:hanging="360"/>
      </w:pPr>
      <w:rPr>
        <w:rFonts w:ascii="Courier New" w:hAnsi="Courier New" w:cs="Courier New" w:hint="default"/>
      </w:rPr>
    </w:lvl>
    <w:lvl w:ilvl="5" w:tplc="6658ACAE" w:tentative="1">
      <w:start w:val="1"/>
      <w:numFmt w:val="bullet"/>
      <w:lvlText w:val=""/>
      <w:lvlJc w:val="left"/>
      <w:pPr>
        <w:ind w:left="4320" w:hanging="360"/>
      </w:pPr>
      <w:rPr>
        <w:rFonts w:ascii="Wingdings" w:hAnsi="Wingdings" w:hint="default"/>
      </w:rPr>
    </w:lvl>
    <w:lvl w:ilvl="6" w:tplc="0A942BA8" w:tentative="1">
      <w:start w:val="1"/>
      <w:numFmt w:val="bullet"/>
      <w:lvlText w:val=""/>
      <w:lvlJc w:val="left"/>
      <w:pPr>
        <w:ind w:left="5040" w:hanging="360"/>
      </w:pPr>
      <w:rPr>
        <w:rFonts w:ascii="Symbol" w:hAnsi="Symbol" w:hint="default"/>
      </w:rPr>
    </w:lvl>
    <w:lvl w:ilvl="7" w:tplc="38DA5F14" w:tentative="1">
      <w:start w:val="1"/>
      <w:numFmt w:val="bullet"/>
      <w:lvlText w:val="o"/>
      <w:lvlJc w:val="left"/>
      <w:pPr>
        <w:ind w:left="5760" w:hanging="360"/>
      </w:pPr>
      <w:rPr>
        <w:rFonts w:ascii="Courier New" w:hAnsi="Courier New" w:cs="Courier New" w:hint="default"/>
      </w:rPr>
    </w:lvl>
    <w:lvl w:ilvl="8" w:tplc="198A46FC" w:tentative="1">
      <w:start w:val="1"/>
      <w:numFmt w:val="bullet"/>
      <w:lvlText w:val=""/>
      <w:lvlJc w:val="left"/>
      <w:pPr>
        <w:ind w:left="6480" w:hanging="360"/>
      </w:pPr>
      <w:rPr>
        <w:rFonts w:ascii="Wingdings" w:hAnsi="Wingdings" w:hint="default"/>
      </w:rPr>
    </w:lvl>
  </w:abstractNum>
  <w:abstractNum w:abstractNumId="333">
    <w:nsid w:val="4DB612E8"/>
    <w:multiLevelType w:val="hybridMultilevel"/>
    <w:tmpl w:val="EF24EC00"/>
    <w:lvl w:ilvl="0" w:tplc="8434288A">
      <w:start w:val="1"/>
      <w:numFmt w:val="bullet"/>
      <w:lvlText w:val=""/>
      <w:lvlJc w:val="left"/>
      <w:pPr>
        <w:ind w:left="720" w:hanging="360"/>
      </w:pPr>
      <w:rPr>
        <w:rFonts w:ascii="Symbol" w:hAnsi="Symbol" w:hint="default"/>
      </w:rPr>
    </w:lvl>
    <w:lvl w:ilvl="1" w:tplc="9B6CFC00">
      <w:start w:val="1"/>
      <w:numFmt w:val="bullet"/>
      <w:lvlText w:val="o"/>
      <w:lvlJc w:val="left"/>
      <w:pPr>
        <w:ind w:left="1440" w:hanging="360"/>
      </w:pPr>
      <w:rPr>
        <w:rFonts w:ascii="Courier New" w:hAnsi="Courier New" w:cs="Courier New" w:hint="default"/>
      </w:rPr>
    </w:lvl>
    <w:lvl w:ilvl="2" w:tplc="179042F8" w:tentative="1">
      <w:start w:val="1"/>
      <w:numFmt w:val="bullet"/>
      <w:lvlText w:val=""/>
      <w:lvlJc w:val="left"/>
      <w:pPr>
        <w:ind w:left="2160" w:hanging="360"/>
      </w:pPr>
      <w:rPr>
        <w:rFonts w:ascii="Wingdings" w:hAnsi="Wingdings" w:hint="default"/>
      </w:rPr>
    </w:lvl>
    <w:lvl w:ilvl="3" w:tplc="B332150E" w:tentative="1">
      <w:start w:val="1"/>
      <w:numFmt w:val="bullet"/>
      <w:lvlText w:val=""/>
      <w:lvlJc w:val="left"/>
      <w:pPr>
        <w:ind w:left="2880" w:hanging="360"/>
      </w:pPr>
      <w:rPr>
        <w:rFonts w:ascii="Symbol" w:hAnsi="Symbol" w:hint="default"/>
      </w:rPr>
    </w:lvl>
    <w:lvl w:ilvl="4" w:tplc="244E1378" w:tentative="1">
      <w:start w:val="1"/>
      <w:numFmt w:val="bullet"/>
      <w:lvlText w:val="o"/>
      <w:lvlJc w:val="left"/>
      <w:pPr>
        <w:ind w:left="3600" w:hanging="360"/>
      </w:pPr>
      <w:rPr>
        <w:rFonts w:ascii="Courier New" w:hAnsi="Courier New" w:cs="Courier New" w:hint="default"/>
      </w:rPr>
    </w:lvl>
    <w:lvl w:ilvl="5" w:tplc="307A13EC" w:tentative="1">
      <w:start w:val="1"/>
      <w:numFmt w:val="bullet"/>
      <w:lvlText w:val=""/>
      <w:lvlJc w:val="left"/>
      <w:pPr>
        <w:ind w:left="4320" w:hanging="360"/>
      </w:pPr>
      <w:rPr>
        <w:rFonts w:ascii="Wingdings" w:hAnsi="Wingdings" w:hint="default"/>
      </w:rPr>
    </w:lvl>
    <w:lvl w:ilvl="6" w:tplc="C4D24F66" w:tentative="1">
      <w:start w:val="1"/>
      <w:numFmt w:val="bullet"/>
      <w:lvlText w:val=""/>
      <w:lvlJc w:val="left"/>
      <w:pPr>
        <w:ind w:left="5040" w:hanging="360"/>
      </w:pPr>
      <w:rPr>
        <w:rFonts w:ascii="Symbol" w:hAnsi="Symbol" w:hint="default"/>
      </w:rPr>
    </w:lvl>
    <w:lvl w:ilvl="7" w:tplc="74208AB2" w:tentative="1">
      <w:start w:val="1"/>
      <w:numFmt w:val="bullet"/>
      <w:lvlText w:val="o"/>
      <w:lvlJc w:val="left"/>
      <w:pPr>
        <w:ind w:left="5760" w:hanging="360"/>
      </w:pPr>
      <w:rPr>
        <w:rFonts w:ascii="Courier New" w:hAnsi="Courier New" w:cs="Courier New" w:hint="default"/>
      </w:rPr>
    </w:lvl>
    <w:lvl w:ilvl="8" w:tplc="378E9BBA" w:tentative="1">
      <w:start w:val="1"/>
      <w:numFmt w:val="bullet"/>
      <w:lvlText w:val=""/>
      <w:lvlJc w:val="left"/>
      <w:pPr>
        <w:ind w:left="6480" w:hanging="360"/>
      </w:pPr>
      <w:rPr>
        <w:rFonts w:ascii="Wingdings" w:hAnsi="Wingdings" w:hint="default"/>
      </w:rPr>
    </w:lvl>
  </w:abstractNum>
  <w:abstractNum w:abstractNumId="334">
    <w:nsid w:val="4E3A57FE"/>
    <w:multiLevelType w:val="hybridMultilevel"/>
    <w:tmpl w:val="FB7EAA0E"/>
    <w:lvl w:ilvl="0" w:tplc="8134144E">
      <w:start w:val="1"/>
      <w:numFmt w:val="bullet"/>
      <w:lvlText w:val=""/>
      <w:lvlJc w:val="left"/>
      <w:pPr>
        <w:ind w:left="720" w:hanging="360"/>
      </w:pPr>
      <w:rPr>
        <w:rFonts w:ascii="Symbol" w:hAnsi="Symbol" w:hint="default"/>
      </w:rPr>
    </w:lvl>
    <w:lvl w:ilvl="1" w:tplc="7C880510">
      <w:start w:val="1"/>
      <w:numFmt w:val="bullet"/>
      <w:lvlText w:val="o"/>
      <w:lvlJc w:val="left"/>
      <w:pPr>
        <w:ind w:left="1440" w:hanging="360"/>
      </w:pPr>
      <w:rPr>
        <w:rFonts w:ascii="Courier New" w:hAnsi="Courier New" w:cs="Courier New" w:hint="default"/>
      </w:rPr>
    </w:lvl>
    <w:lvl w:ilvl="2" w:tplc="8C54E444" w:tentative="1">
      <w:start w:val="1"/>
      <w:numFmt w:val="bullet"/>
      <w:lvlText w:val=""/>
      <w:lvlJc w:val="left"/>
      <w:pPr>
        <w:ind w:left="2160" w:hanging="360"/>
      </w:pPr>
      <w:rPr>
        <w:rFonts w:ascii="Wingdings" w:hAnsi="Wingdings" w:hint="default"/>
      </w:rPr>
    </w:lvl>
    <w:lvl w:ilvl="3" w:tplc="B13CDC22" w:tentative="1">
      <w:start w:val="1"/>
      <w:numFmt w:val="bullet"/>
      <w:lvlText w:val=""/>
      <w:lvlJc w:val="left"/>
      <w:pPr>
        <w:ind w:left="2880" w:hanging="360"/>
      </w:pPr>
      <w:rPr>
        <w:rFonts w:ascii="Symbol" w:hAnsi="Symbol" w:hint="default"/>
      </w:rPr>
    </w:lvl>
    <w:lvl w:ilvl="4" w:tplc="8CBA1ED6" w:tentative="1">
      <w:start w:val="1"/>
      <w:numFmt w:val="bullet"/>
      <w:lvlText w:val="o"/>
      <w:lvlJc w:val="left"/>
      <w:pPr>
        <w:ind w:left="3600" w:hanging="360"/>
      </w:pPr>
      <w:rPr>
        <w:rFonts w:ascii="Courier New" w:hAnsi="Courier New" w:cs="Courier New" w:hint="default"/>
      </w:rPr>
    </w:lvl>
    <w:lvl w:ilvl="5" w:tplc="6896B6EA" w:tentative="1">
      <w:start w:val="1"/>
      <w:numFmt w:val="bullet"/>
      <w:lvlText w:val=""/>
      <w:lvlJc w:val="left"/>
      <w:pPr>
        <w:ind w:left="4320" w:hanging="360"/>
      </w:pPr>
      <w:rPr>
        <w:rFonts w:ascii="Wingdings" w:hAnsi="Wingdings" w:hint="default"/>
      </w:rPr>
    </w:lvl>
    <w:lvl w:ilvl="6" w:tplc="DE18B810" w:tentative="1">
      <w:start w:val="1"/>
      <w:numFmt w:val="bullet"/>
      <w:lvlText w:val=""/>
      <w:lvlJc w:val="left"/>
      <w:pPr>
        <w:ind w:left="5040" w:hanging="360"/>
      </w:pPr>
      <w:rPr>
        <w:rFonts w:ascii="Symbol" w:hAnsi="Symbol" w:hint="default"/>
      </w:rPr>
    </w:lvl>
    <w:lvl w:ilvl="7" w:tplc="D0DE4E4A" w:tentative="1">
      <w:start w:val="1"/>
      <w:numFmt w:val="bullet"/>
      <w:lvlText w:val="o"/>
      <w:lvlJc w:val="left"/>
      <w:pPr>
        <w:ind w:left="5760" w:hanging="360"/>
      </w:pPr>
      <w:rPr>
        <w:rFonts w:ascii="Courier New" w:hAnsi="Courier New" w:cs="Courier New" w:hint="default"/>
      </w:rPr>
    </w:lvl>
    <w:lvl w:ilvl="8" w:tplc="D8C6BDA0" w:tentative="1">
      <w:start w:val="1"/>
      <w:numFmt w:val="bullet"/>
      <w:lvlText w:val=""/>
      <w:lvlJc w:val="left"/>
      <w:pPr>
        <w:ind w:left="6480" w:hanging="360"/>
      </w:pPr>
      <w:rPr>
        <w:rFonts w:ascii="Wingdings" w:hAnsi="Wingdings" w:hint="default"/>
      </w:rPr>
    </w:lvl>
  </w:abstractNum>
  <w:abstractNum w:abstractNumId="335">
    <w:nsid w:val="4E3F1B56"/>
    <w:multiLevelType w:val="hybridMultilevel"/>
    <w:tmpl w:val="F0E29F94"/>
    <w:lvl w:ilvl="0" w:tplc="70BEB256">
      <w:start w:val="1"/>
      <w:numFmt w:val="bullet"/>
      <w:lvlText w:val=""/>
      <w:lvlJc w:val="left"/>
      <w:pPr>
        <w:ind w:left="720" w:hanging="360"/>
      </w:pPr>
      <w:rPr>
        <w:rFonts w:ascii="Symbol" w:hAnsi="Symbol" w:hint="default"/>
      </w:rPr>
    </w:lvl>
    <w:lvl w:ilvl="1" w:tplc="21A41680" w:tentative="1">
      <w:start w:val="1"/>
      <w:numFmt w:val="bullet"/>
      <w:lvlText w:val="o"/>
      <w:lvlJc w:val="left"/>
      <w:pPr>
        <w:ind w:left="1440" w:hanging="360"/>
      </w:pPr>
      <w:rPr>
        <w:rFonts w:ascii="Courier New" w:hAnsi="Courier New" w:cs="Courier New" w:hint="default"/>
      </w:rPr>
    </w:lvl>
    <w:lvl w:ilvl="2" w:tplc="79E61366">
      <w:start w:val="1"/>
      <w:numFmt w:val="bullet"/>
      <w:lvlText w:val=""/>
      <w:lvlJc w:val="left"/>
      <w:pPr>
        <w:ind w:left="2160" w:hanging="360"/>
      </w:pPr>
      <w:rPr>
        <w:rFonts w:ascii="Wingdings" w:hAnsi="Wingdings" w:hint="default"/>
      </w:rPr>
    </w:lvl>
    <w:lvl w:ilvl="3" w:tplc="72524040" w:tentative="1">
      <w:start w:val="1"/>
      <w:numFmt w:val="bullet"/>
      <w:lvlText w:val=""/>
      <w:lvlJc w:val="left"/>
      <w:pPr>
        <w:ind w:left="2880" w:hanging="360"/>
      </w:pPr>
      <w:rPr>
        <w:rFonts w:ascii="Symbol" w:hAnsi="Symbol" w:hint="default"/>
      </w:rPr>
    </w:lvl>
    <w:lvl w:ilvl="4" w:tplc="5D8C4918" w:tentative="1">
      <w:start w:val="1"/>
      <w:numFmt w:val="bullet"/>
      <w:lvlText w:val="o"/>
      <w:lvlJc w:val="left"/>
      <w:pPr>
        <w:ind w:left="3600" w:hanging="360"/>
      </w:pPr>
      <w:rPr>
        <w:rFonts w:ascii="Courier New" w:hAnsi="Courier New" w:cs="Courier New" w:hint="default"/>
      </w:rPr>
    </w:lvl>
    <w:lvl w:ilvl="5" w:tplc="9FD2DE72" w:tentative="1">
      <w:start w:val="1"/>
      <w:numFmt w:val="bullet"/>
      <w:lvlText w:val=""/>
      <w:lvlJc w:val="left"/>
      <w:pPr>
        <w:ind w:left="4320" w:hanging="360"/>
      </w:pPr>
      <w:rPr>
        <w:rFonts w:ascii="Wingdings" w:hAnsi="Wingdings" w:hint="default"/>
      </w:rPr>
    </w:lvl>
    <w:lvl w:ilvl="6" w:tplc="38A458DA" w:tentative="1">
      <w:start w:val="1"/>
      <w:numFmt w:val="bullet"/>
      <w:lvlText w:val=""/>
      <w:lvlJc w:val="left"/>
      <w:pPr>
        <w:ind w:left="5040" w:hanging="360"/>
      </w:pPr>
      <w:rPr>
        <w:rFonts w:ascii="Symbol" w:hAnsi="Symbol" w:hint="default"/>
      </w:rPr>
    </w:lvl>
    <w:lvl w:ilvl="7" w:tplc="1F28A2C6" w:tentative="1">
      <w:start w:val="1"/>
      <w:numFmt w:val="bullet"/>
      <w:lvlText w:val="o"/>
      <w:lvlJc w:val="left"/>
      <w:pPr>
        <w:ind w:left="5760" w:hanging="360"/>
      </w:pPr>
      <w:rPr>
        <w:rFonts w:ascii="Courier New" w:hAnsi="Courier New" w:cs="Courier New" w:hint="default"/>
      </w:rPr>
    </w:lvl>
    <w:lvl w:ilvl="8" w:tplc="026652C2" w:tentative="1">
      <w:start w:val="1"/>
      <w:numFmt w:val="bullet"/>
      <w:lvlText w:val=""/>
      <w:lvlJc w:val="left"/>
      <w:pPr>
        <w:ind w:left="6480" w:hanging="360"/>
      </w:pPr>
      <w:rPr>
        <w:rFonts w:ascii="Wingdings" w:hAnsi="Wingdings" w:hint="default"/>
      </w:rPr>
    </w:lvl>
  </w:abstractNum>
  <w:abstractNum w:abstractNumId="336">
    <w:nsid w:val="4E64291E"/>
    <w:multiLevelType w:val="hybridMultilevel"/>
    <w:tmpl w:val="4BECFFCE"/>
    <w:lvl w:ilvl="0" w:tplc="319A70F2">
      <w:start w:val="1"/>
      <w:numFmt w:val="bullet"/>
      <w:lvlText w:val=""/>
      <w:lvlJc w:val="left"/>
      <w:pPr>
        <w:ind w:left="720" w:hanging="360"/>
      </w:pPr>
      <w:rPr>
        <w:rFonts w:ascii="Symbol" w:hAnsi="Symbol" w:hint="default"/>
      </w:rPr>
    </w:lvl>
    <w:lvl w:ilvl="1" w:tplc="704450AE">
      <w:start w:val="1"/>
      <w:numFmt w:val="bullet"/>
      <w:lvlText w:val="o"/>
      <w:lvlJc w:val="left"/>
      <w:pPr>
        <w:ind w:left="1440" w:hanging="360"/>
      </w:pPr>
      <w:rPr>
        <w:rFonts w:ascii="Courier New" w:hAnsi="Courier New" w:cs="Courier New" w:hint="default"/>
      </w:rPr>
    </w:lvl>
    <w:lvl w:ilvl="2" w:tplc="826E39E4" w:tentative="1">
      <w:start w:val="1"/>
      <w:numFmt w:val="bullet"/>
      <w:lvlText w:val=""/>
      <w:lvlJc w:val="left"/>
      <w:pPr>
        <w:ind w:left="2160" w:hanging="360"/>
      </w:pPr>
      <w:rPr>
        <w:rFonts w:ascii="Wingdings" w:hAnsi="Wingdings" w:hint="default"/>
      </w:rPr>
    </w:lvl>
    <w:lvl w:ilvl="3" w:tplc="684C9328" w:tentative="1">
      <w:start w:val="1"/>
      <w:numFmt w:val="bullet"/>
      <w:lvlText w:val=""/>
      <w:lvlJc w:val="left"/>
      <w:pPr>
        <w:ind w:left="2880" w:hanging="360"/>
      </w:pPr>
      <w:rPr>
        <w:rFonts w:ascii="Symbol" w:hAnsi="Symbol" w:hint="default"/>
      </w:rPr>
    </w:lvl>
    <w:lvl w:ilvl="4" w:tplc="F836E894" w:tentative="1">
      <w:start w:val="1"/>
      <w:numFmt w:val="bullet"/>
      <w:lvlText w:val="o"/>
      <w:lvlJc w:val="left"/>
      <w:pPr>
        <w:ind w:left="3600" w:hanging="360"/>
      </w:pPr>
      <w:rPr>
        <w:rFonts w:ascii="Courier New" w:hAnsi="Courier New" w:cs="Courier New" w:hint="default"/>
      </w:rPr>
    </w:lvl>
    <w:lvl w:ilvl="5" w:tplc="0BBA50E8" w:tentative="1">
      <w:start w:val="1"/>
      <w:numFmt w:val="bullet"/>
      <w:lvlText w:val=""/>
      <w:lvlJc w:val="left"/>
      <w:pPr>
        <w:ind w:left="4320" w:hanging="360"/>
      </w:pPr>
      <w:rPr>
        <w:rFonts w:ascii="Wingdings" w:hAnsi="Wingdings" w:hint="default"/>
      </w:rPr>
    </w:lvl>
    <w:lvl w:ilvl="6" w:tplc="343C646A" w:tentative="1">
      <w:start w:val="1"/>
      <w:numFmt w:val="bullet"/>
      <w:lvlText w:val=""/>
      <w:lvlJc w:val="left"/>
      <w:pPr>
        <w:ind w:left="5040" w:hanging="360"/>
      </w:pPr>
      <w:rPr>
        <w:rFonts w:ascii="Symbol" w:hAnsi="Symbol" w:hint="default"/>
      </w:rPr>
    </w:lvl>
    <w:lvl w:ilvl="7" w:tplc="C1BCBCC0" w:tentative="1">
      <w:start w:val="1"/>
      <w:numFmt w:val="bullet"/>
      <w:lvlText w:val="o"/>
      <w:lvlJc w:val="left"/>
      <w:pPr>
        <w:ind w:left="5760" w:hanging="360"/>
      </w:pPr>
      <w:rPr>
        <w:rFonts w:ascii="Courier New" w:hAnsi="Courier New" w:cs="Courier New" w:hint="default"/>
      </w:rPr>
    </w:lvl>
    <w:lvl w:ilvl="8" w:tplc="8DDE040A" w:tentative="1">
      <w:start w:val="1"/>
      <w:numFmt w:val="bullet"/>
      <w:lvlText w:val=""/>
      <w:lvlJc w:val="left"/>
      <w:pPr>
        <w:ind w:left="6480" w:hanging="360"/>
      </w:pPr>
      <w:rPr>
        <w:rFonts w:ascii="Wingdings" w:hAnsi="Wingdings" w:hint="default"/>
      </w:rPr>
    </w:lvl>
  </w:abstractNum>
  <w:abstractNum w:abstractNumId="337">
    <w:nsid w:val="4E6C499B"/>
    <w:multiLevelType w:val="hybridMultilevel"/>
    <w:tmpl w:val="01464540"/>
    <w:lvl w:ilvl="0" w:tplc="234EAA80">
      <w:start w:val="1"/>
      <w:numFmt w:val="bullet"/>
      <w:lvlText w:val=""/>
      <w:lvlJc w:val="left"/>
      <w:pPr>
        <w:ind w:left="720" w:hanging="360"/>
      </w:pPr>
      <w:rPr>
        <w:rFonts w:ascii="Symbol" w:hAnsi="Symbol" w:hint="default"/>
      </w:rPr>
    </w:lvl>
    <w:lvl w:ilvl="1" w:tplc="71B8358E" w:tentative="1">
      <w:start w:val="1"/>
      <w:numFmt w:val="bullet"/>
      <w:lvlText w:val="o"/>
      <w:lvlJc w:val="left"/>
      <w:pPr>
        <w:ind w:left="1440" w:hanging="360"/>
      </w:pPr>
      <w:rPr>
        <w:rFonts w:ascii="Courier New" w:hAnsi="Courier New" w:cs="Courier New" w:hint="default"/>
      </w:rPr>
    </w:lvl>
    <w:lvl w:ilvl="2" w:tplc="11846FA0">
      <w:start w:val="1"/>
      <w:numFmt w:val="bullet"/>
      <w:lvlText w:val=""/>
      <w:lvlJc w:val="left"/>
      <w:pPr>
        <w:ind w:left="2160" w:hanging="360"/>
      </w:pPr>
      <w:rPr>
        <w:rFonts w:ascii="Wingdings" w:hAnsi="Wingdings" w:hint="default"/>
      </w:rPr>
    </w:lvl>
    <w:lvl w:ilvl="3" w:tplc="D526AF3E" w:tentative="1">
      <w:start w:val="1"/>
      <w:numFmt w:val="bullet"/>
      <w:lvlText w:val=""/>
      <w:lvlJc w:val="left"/>
      <w:pPr>
        <w:ind w:left="2880" w:hanging="360"/>
      </w:pPr>
      <w:rPr>
        <w:rFonts w:ascii="Symbol" w:hAnsi="Symbol" w:hint="default"/>
      </w:rPr>
    </w:lvl>
    <w:lvl w:ilvl="4" w:tplc="75583204" w:tentative="1">
      <w:start w:val="1"/>
      <w:numFmt w:val="bullet"/>
      <w:lvlText w:val="o"/>
      <w:lvlJc w:val="left"/>
      <w:pPr>
        <w:ind w:left="3600" w:hanging="360"/>
      </w:pPr>
      <w:rPr>
        <w:rFonts w:ascii="Courier New" w:hAnsi="Courier New" w:cs="Courier New" w:hint="default"/>
      </w:rPr>
    </w:lvl>
    <w:lvl w:ilvl="5" w:tplc="2D86F7D4" w:tentative="1">
      <w:start w:val="1"/>
      <w:numFmt w:val="bullet"/>
      <w:lvlText w:val=""/>
      <w:lvlJc w:val="left"/>
      <w:pPr>
        <w:ind w:left="4320" w:hanging="360"/>
      </w:pPr>
      <w:rPr>
        <w:rFonts w:ascii="Wingdings" w:hAnsi="Wingdings" w:hint="default"/>
      </w:rPr>
    </w:lvl>
    <w:lvl w:ilvl="6" w:tplc="34CCC966" w:tentative="1">
      <w:start w:val="1"/>
      <w:numFmt w:val="bullet"/>
      <w:lvlText w:val=""/>
      <w:lvlJc w:val="left"/>
      <w:pPr>
        <w:ind w:left="5040" w:hanging="360"/>
      </w:pPr>
      <w:rPr>
        <w:rFonts w:ascii="Symbol" w:hAnsi="Symbol" w:hint="default"/>
      </w:rPr>
    </w:lvl>
    <w:lvl w:ilvl="7" w:tplc="CC740DD8" w:tentative="1">
      <w:start w:val="1"/>
      <w:numFmt w:val="bullet"/>
      <w:lvlText w:val="o"/>
      <w:lvlJc w:val="left"/>
      <w:pPr>
        <w:ind w:left="5760" w:hanging="360"/>
      </w:pPr>
      <w:rPr>
        <w:rFonts w:ascii="Courier New" w:hAnsi="Courier New" w:cs="Courier New" w:hint="default"/>
      </w:rPr>
    </w:lvl>
    <w:lvl w:ilvl="8" w:tplc="694E48B4" w:tentative="1">
      <w:start w:val="1"/>
      <w:numFmt w:val="bullet"/>
      <w:lvlText w:val=""/>
      <w:lvlJc w:val="left"/>
      <w:pPr>
        <w:ind w:left="6480" w:hanging="360"/>
      </w:pPr>
      <w:rPr>
        <w:rFonts w:ascii="Wingdings" w:hAnsi="Wingdings" w:hint="default"/>
      </w:rPr>
    </w:lvl>
  </w:abstractNum>
  <w:abstractNum w:abstractNumId="338">
    <w:nsid w:val="4E740C71"/>
    <w:multiLevelType w:val="hybridMultilevel"/>
    <w:tmpl w:val="09820D12"/>
    <w:lvl w:ilvl="0" w:tplc="A89E3E9E">
      <w:start w:val="1"/>
      <w:numFmt w:val="bullet"/>
      <w:lvlText w:val=""/>
      <w:lvlJc w:val="left"/>
      <w:pPr>
        <w:ind w:left="720" w:hanging="360"/>
      </w:pPr>
      <w:rPr>
        <w:rFonts w:ascii="Symbol" w:hAnsi="Symbol" w:hint="default"/>
      </w:rPr>
    </w:lvl>
    <w:lvl w:ilvl="1" w:tplc="BA5E5F16">
      <w:start w:val="1"/>
      <w:numFmt w:val="bullet"/>
      <w:lvlText w:val="o"/>
      <w:lvlJc w:val="left"/>
      <w:pPr>
        <w:ind w:left="1440" w:hanging="360"/>
      </w:pPr>
      <w:rPr>
        <w:rFonts w:ascii="Courier New" w:hAnsi="Courier New" w:cs="Courier New" w:hint="default"/>
      </w:rPr>
    </w:lvl>
    <w:lvl w:ilvl="2" w:tplc="69C0441E" w:tentative="1">
      <w:start w:val="1"/>
      <w:numFmt w:val="bullet"/>
      <w:lvlText w:val=""/>
      <w:lvlJc w:val="left"/>
      <w:pPr>
        <w:ind w:left="2160" w:hanging="360"/>
      </w:pPr>
      <w:rPr>
        <w:rFonts w:ascii="Wingdings" w:hAnsi="Wingdings" w:hint="default"/>
      </w:rPr>
    </w:lvl>
    <w:lvl w:ilvl="3" w:tplc="C6A6802A" w:tentative="1">
      <w:start w:val="1"/>
      <w:numFmt w:val="bullet"/>
      <w:lvlText w:val=""/>
      <w:lvlJc w:val="left"/>
      <w:pPr>
        <w:ind w:left="2880" w:hanging="360"/>
      </w:pPr>
      <w:rPr>
        <w:rFonts w:ascii="Symbol" w:hAnsi="Symbol" w:hint="default"/>
      </w:rPr>
    </w:lvl>
    <w:lvl w:ilvl="4" w:tplc="5D4233EA" w:tentative="1">
      <w:start w:val="1"/>
      <w:numFmt w:val="bullet"/>
      <w:lvlText w:val="o"/>
      <w:lvlJc w:val="left"/>
      <w:pPr>
        <w:ind w:left="3600" w:hanging="360"/>
      </w:pPr>
      <w:rPr>
        <w:rFonts w:ascii="Courier New" w:hAnsi="Courier New" w:cs="Courier New" w:hint="default"/>
      </w:rPr>
    </w:lvl>
    <w:lvl w:ilvl="5" w:tplc="F7424D08" w:tentative="1">
      <w:start w:val="1"/>
      <w:numFmt w:val="bullet"/>
      <w:lvlText w:val=""/>
      <w:lvlJc w:val="left"/>
      <w:pPr>
        <w:ind w:left="4320" w:hanging="360"/>
      </w:pPr>
      <w:rPr>
        <w:rFonts w:ascii="Wingdings" w:hAnsi="Wingdings" w:hint="default"/>
      </w:rPr>
    </w:lvl>
    <w:lvl w:ilvl="6" w:tplc="8638B144" w:tentative="1">
      <w:start w:val="1"/>
      <w:numFmt w:val="bullet"/>
      <w:lvlText w:val=""/>
      <w:lvlJc w:val="left"/>
      <w:pPr>
        <w:ind w:left="5040" w:hanging="360"/>
      </w:pPr>
      <w:rPr>
        <w:rFonts w:ascii="Symbol" w:hAnsi="Symbol" w:hint="default"/>
      </w:rPr>
    </w:lvl>
    <w:lvl w:ilvl="7" w:tplc="14F8C0CC" w:tentative="1">
      <w:start w:val="1"/>
      <w:numFmt w:val="bullet"/>
      <w:lvlText w:val="o"/>
      <w:lvlJc w:val="left"/>
      <w:pPr>
        <w:ind w:left="5760" w:hanging="360"/>
      </w:pPr>
      <w:rPr>
        <w:rFonts w:ascii="Courier New" w:hAnsi="Courier New" w:cs="Courier New" w:hint="default"/>
      </w:rPr>
    </w:lvl>
    <w:lvl w:ilvl="8" w:tplc="FC7A7DC2" w:tentative="1">
      <w:start w:val="1"/>
      <w:numFmt w:val="bullet"/>
      <w:lvlText w:val=""/>
      <w:lvlJc w:val="left"/>
      <w:pPr>
        <w:ind w:left="6480" w:hanging="360"/>
      </w:pPr>
      <w:rPr>
        <w:rFonts w:ascii="Wingdings" w:hAnsi="Wingdings" w:hint="default"/>
      </w:rPr>
    </w:lvl>
  </w:abstractNum>
  <w:abstractNum w:abstractNumId="339">
    <w:nsid w:val="4EF54CCA"/>
    <w:multiLevelType w:val="hybridMultilevel"/>
    <w:tmpl w:val="6B367232"/>
    <w:lvl w:ilvl="0" w:tplc="4EC8DAAE">
      <w:start w:val="1"/>
      <w:numFmt w:val="bullet"/>
      <w:lvlText w:val=""/>
      <w:lvlJc w:val="left"/>
      <w:pPr>
        <w:ind w:left="720" w:hanging="360"/>
      </w:pPr>
      <w:rPr>
        <w:rFonts w:ascii="Symbol" w:hAnsi="Symbol" w:hint="default"/>
      </w:rPr>
    </w:lvl>
    <w:lvl w:ilvl="1" w:tplc="DB200A64">
      <w:start w:val="1"/>
      <w:numFmt w:val="bullet"/>
      <w:lvlText w:val="o"/>
      <w:lvlJc w:val="left"/>
      <w:pPr>
        <w:ind w:left="1440" w:hanging="360"/>
      </w:pPr>
      <w:rPr>
        <w:rFonts w:ascii="Courier New" w:hAnsi="Courier New" w:cs="Courier New" w:hint="default"/>
      </w:rPr>
    </w:lvl>
    <w:lvl w:ilvl="2" w:tplc="22A8CACE" w:tentative="1">
      <w:start w:val="1"/>
      <w:numFmt w:val="bullet"/>
      <w:lvlText w:val=""/>
      <w:lvlJc w:val="left"/>
      <w:pPr>
        <w:ind w:left="2160" w:hanging="360"/>
      </w:pPr>
      <w:rPr>
        <w:rFonts w:ascii="Wingdings" w:hAnsi="Wingdings" w:hint="default"/>
      </w:rPr>
    </w:lvl>
    <w:lvl w:ilvl="3" w:tplc="F698D7EC" w:tentative="1">
      <w:start w:val="1"/>
      <w:numFmt w:val="bullet"/>
      <w:lvlText w:val=""/>
      <w:lvlJc w:val="left"/>
      <w:pPr>
        <w:ind w:left="2880" w:hanging="360"/>
      </w:pPr>
      <w:rPr>
        <w:rFonts w:ascii="Symbol" w:hAnsi="Symbol" w:hint="default"/>
      </w:rPr>
    </w:lvl>
    <w:lvl w:ilvl="4" w:tplc="2578AFC4" w:tentative="1">
      <w:start w:val="1"/>
      <w:numFmt w:val="bullet"/>
      <w:lvlText w:val="o"/>
      <w:lvlJc w:val="left"/>
      <w:pPr>
        <w:ind w:left="3600" w:hanging="360"/>
      </w:pPr>
      <w:rPr>
        <w:rFonts w:ascii="Courier New" w:hAnsi="Courier New" w:cs="Courier New" w:hint="default"/>
      </w:rPr>
    </w:lvl>
    <w:lvl w:ilvl="5" w:tplc="7B2CAF9A" w:tentative="1">
      <w:start w:val="1"/>
      <w:numFmt w:val="bullet"/>
      <w:lvlText w:val=""/>
      <w:lvlJc w:val="left"/>
      <w:pPr>
        <w:ind w:left="4320" w:hanging="360"/>
      </w:pPr>
      <w:rPr>
        <w:rFonts w:ascii="Wingdings" w:hAnsi="Wingdings" w:hint="default"/>
      </w:rPr>
    </w:lvl>
    <w:lvl w:ilvl="6" w:tplc="2764A2D4" w:tentative="1">
      <w:start w:val="1"/>
      <w:numFmt w:val="bullet"/>
      <w:lvlText w:val=""/>
      <w:lvlJc w:val="left"/>
      <w:pPr>
        <w:ind w:left="5040" w:hanging="360"/>
      </w:pPr>
      <w:rPr>
        <w:rFonts w:ascii="Symbol" w:hAnsi="Symbol" w:hint="default"/>
      </w:rPr>
    </w:lvl>
    <w:lvl w:ilvl="7" w:tplc="3D16BEDA" w:tentative="1">
      <w:start w:val="1"/>
      <w:numFmt w:val="bullet"/>
      <w:lvlText w:val="o"/>
      <w:lvlJc w:val="left"/>
      <w:pPr>
        <w:ind w:left="5760" w:hanging="360"/>
      </w:pPr>
      <w:rPr>
        <w:rFonts w:ascii="Courier New" w:hAnsi="Courier New" w:cs="Courier New" w:hint="default"/>
      </w:rPr>
    </w:lvl>
    <w:lvl w:ilvl="8" w:tplc="4702A766" w:tentative="1">
      <w:start w:val="1"/>
      <w:numFmt w:val="bullet"/>
      <w:lvlText w:val=""/>
      <w:lvlJc w:val="left"/>
      <w:pPr>
        <w:ind w:left="6480" w:hanging="360"/>
      </w:pPr>
      <w:rPr>
        <w:rFonts w:ascii="Wingdings" w:hAnsi="Wingdings" w:hint="default"/>
      </w:rPr>
    </w:lvl>
  </w:abstractNum>
  <w:abstractNum w:abstractNumId="340">
    <w:nsid w:val="4F2F0ABD"/>
    <w:multiLevelType w:val="hybridMultilevel"/>
    <w:tmpl w:val="57D28134"/>
    <w:lvl w:ilvl="0" w:tplc="3F948C72">
      <w:start w:val="1"/>
      <w:numFmt w:val="bullet"/>
      <w:lvlText w:val=""/>
      <w:lvlJc w:val="left"/>
      <w:pPr>
        <w:ind w:left="720" w:hanging="360"/>
      </w:pPr>
      <w:rPr>
        <w:rFonts w:ascii="Symbol" w:hAnsi="Symbol" w:hint="default"/>
      </w:rPr>
    </w:lvl>
    <w:lvl w:ilvl="1" w:tplc="8890A2D4" w:tentative="1">
      <w:start w:val="1"/>
      <w:numFmt w:val="bullet"/>
      <w:lvlText w:val="o"/>
      <w:lvlJc w:val="left"/>
      <w:pPr>
        <w:ind w:left="1440" w:hanging="360"/>
      </w:pPr>
      <w:rPr>
        <w:rFonts w:ascii="Courier New" w:hAnsi="Courier New" w:cs="Courier New" w:hint="default"/>
      </w:rPr>
    </w:lvl>
    <w:lvl w:ilvl="2" w:tplc="2CF898CA">
      <w:start w:val="1"/>
      <w:numFmt w:val="bullet"/>
      <w:lvlText w:val=""/>
      <w:lvlJc w:val="left"/>
      <w:pPr>
        <w:ind w:left="2160" w:hanging="360"/>
      </w:pPr>
      <w:rPr>
        <w:rFonts w:ascii="Wingdings" w:hAnsi="Wingdings" w:hint="default"/>
      </w:rPr>
    </w:lvl>
    <w:lvl w:ilvl="3" w:tplc="2AF670BC" w:tentative="1">
      <w:start w:val="1"/>
      <w:numFmt w:val="bullet"/>
      <w:lvlText w:val=""/>
      <w:lvlJc w:val="left"/>
      <w:pPr>
        <w:ind w:left="2880" w:hanging="360"/>
      </w:pPr>
      <w:rPr>
        <w:rFonts w:ascii="Symbol" w:hAnsi="Symbol" w:hint="default"/>
      </w:rPr>
    </w:lvl>
    <w:lvl w:ilvl="4" w:tplc="709C81D4" w:tentative="1">
      <w:start w:val="1"/>
      <w:numFmt w:val="bullet"/>
      <w:lvlText w:val="o"/>
      <w:lvlJc w:val="left"/>
      <w:pPr>
        <w:ind w:left="3600" w:hanging="360"/>
      </w:pPr>
      <w:rPr>
        <w:rFonts w:ascii="Courier New" w:hAnsi="Courier New" w:cs="Courier New" w:hint="default"/>
      </w:rPr>
    </w:lvl>
    <w:lvl w:ilvl="5" w:tplc="2EF25EE2" w:tentative="1">
      <w:start w:val="1"/>
      <w:numFmt w:val="bullet"/>
      <w:lvlText w:val=""/>
      <w:lvlJc w:val="left"/>
      <w:pPr>
        <w:ind w:left="4320" w:hanging="360"/>
      </w:pPr>
      <w:rPr>
        <w:rFonts w:ascii="Wingdings" w:hAnsi="Wingdings" w:hint="default"/>
      </w:rPr>
    </w:lvl>
    <w:lvl w:ilvl="6" w:tplc="97EA5C52" w:tentative="1">
      <w:start w:val="1"/>
      <w:numFmt w:val="bullet"/>
      <w:lvlText w:val=""/>
      <w:lvlJc w:val="left"/>
      <w:pPr>
        <w:ind w:left="5040" w:hanging="360"/>
      </w:pPr>
      <w:rPr>
        <w:rFonts w:ascii="Symbol" w:hAnsi="Symbol" w:hint="default"/>
      </w:rPr>
    </w:lvl>
    <w:lvl w:ilvl="7" w:tplc="4164F97E" w:tentative="1">
      <w:start w:val="1"/>
      <w:numFmt w:val="bullet"/>
      <w:lvlText w:val="o"/>
      <w:lvlJc w:val="left"/>
      <w:pPr>
        <w:ind w:left="5760" w:hanging="360"/>
      </w:pPr>
      <w:rPr>
        <w:rFonts w:ascii="Courier New" w:hAnsi="Courier New" w:cs="Courier New" w:hint="default"/>
      </w:rPr>
    </w:lvl>
    <w:lvl w:ilvl="8" w:tplc="ECAC3AEC" w:tentative="1">
      <w:start w:val="1"/>
      <w:numFmt w:val="bullet"/>
      <w:lvlText w:val=""/>
      <w:lvlJc w:val="left"/>
      <w:pPr>
        <w:ind w:left="6480" w:hanging="360"/>
      </w:pPr>
      <w:rPr>
        <w:rFonts w:ascii="Wingdings" w:hAnsi="Wingdings" w:hint="default"/>
      </w:rPr>
    </w:lvl>
  </w:abstractNum>
  <w:abstractNum w:abstractNumId="341">
    <w:nsid w:val="4F35609B"/>
    <w:multiLevelType w:val="hybridMultilevel"/>
    <w:tmpl w:val="A8AAF9C6"/>
    <w:lvl w:ilvl="0" w:tplc="AA82C0FE">
      <w:start w:val="1"/>
      <w:numFmt w:val="bullet"/>
      <w:lvlText w:val=""/>
      <w:lvlJc w:val="left"/>
      <w:pPr>
        <w:ind w:left="720" w:hanging="360"/>
      </w:pPr>
      <w:rPr>
        <w:rFonts w:ascii="Symbol" w:hAnsi="Symbol" w:hint="default"/>
      </w:rPr>
    </w:lvl>
    <w:lvl w:ilvl="1" w:tplc="8B305A0C" w:tentative="1">
      <w:start w:val="1"/>
      <w:numFmt w:val="bullet"/>
      <w:lvlText w:val="o"/>
      <w:lvlJc w:val="left"/>
      <w:pPr>
        <w:ind w:left="1440" w:hanging="360"/>
      </w:pPr>
      <w:rPr>
        <w:rFonts w:ascii="Courier New" w:hAnsi="Courier New" w:cs="Courier New" w:hint="default"/>
      </w:rPr>
    </w:lvl>
    <w:lvl w:ilvl="2" w:tplc="EB9EA4CA">
      <w:start w:val="1"/>
      <w:numFmt w:val="bullet"/>
      <w:lvlText w:val=""/>
      <w:lvlJc w:val="left"/>
      <w:pPr>
        <w:ind w:left="2160" w:hanging="360"/>
      </w:pPr>
      <w:rPr>
        <w:rFonts w:ascii="Wingdings" w:hAnsi="Wingdings" w:hint="default"/>
      </w:rPr>
    </w:lvl>
    <w:lvl w:ilvl="3" w:tplc="6F5CAF4A" w:tentative="1">
      <w:start w:val="1"/>
      <w:numFmt w:val="bullet"/>
      <w:lvlText w:val=""/>
      <w:lvlJc w:val="left"/>
      <w:pPr>
        <w:ind w:left="2880" w:hanging="360"/>
      </w:pPr>
      <w:rPr>
        <w:rFonts w:ascii="Symbol" w:hAnsi="Symbol" w:hint="default"/>
      </w:rPr>
    </w:lvl>
    <w:lvl w:ilvl="4" w:tplc="35404FAA" w:tentative="1">
      <w:start w:val="1"/>
      <w:numFmt w:val="bullet"/>
      <w:lvlText w:val="o"/>
      <w:lvlJc w:val="left"/>
      <w:pPr>
        <w:ind w:left="3600" w:hanging="360"/>
      </w:pPr>
      <w:rPr>
        <w:rFonts w:ascii="Courier New" w:hAnsi="Courier New" w:cs="Courier New" w:hint="default"/>
      </w:rPr>
    </w:lvl>
    <w:lvl w:ilvl="5" w:tplc="80106966" w:tentative="1">
      <w:start w:val="1"/>
      <w:numFmt w:val="bullet"/>
      <w:lvlText w:val=""/>
      <w:lvlJc w:val="left"/>
      <w:pPr>
        <w:ind w:left="4320" w:hanging="360"/>
      </w:pPr>
      <w:rPr>
        <w:rFonts w:ascii="Wingdings" w:hAnsi="Wingdings" w:hint="default"/>
      </w:rPr>
    </w:lvl>
    <w:lvl w:ilvl="6" w:tplc="D220AE16" w:tentative="1">
      <w:start w:val="1"/>
      <w:numFmt w:val="bullet"/>
      <w:lvlText w:val=""/>
      <w:lvlJc w:val="left"/>
      <w:pPr>
        <w:ind w:left="5040" w:hanging="360"/>
      </w:pPr>
      <w:rPr>
        <w:rFonts w:ascii="Symbol" w:hAnsi="Symbol" w:hint="default"/>
      </w:rPr>
    </w:lvl>
    <w:lvl w:ilvl="7" w:tplc="FCA6221A" w:tentative="1">
      <w:start w:val="1"/>
      <w:numFmt w:val="bullet"/>
      <w:lvlText w:val="o"/>
      <w:lvlJc w:val="left"/>
      <w:pPr>
        <w:ind w:left="5760" w:hanging="360"/>
      </w:pPr>
      <w:rPr>
        <w:rFonts w:ascii="Courier New" w:hAnsi="Courier New" w:cs="Courier New" w:hint="default"/>
      </w:rPr>
    </w:lvl>
    <w:lvl w:ilvl="8" w:tplc="CC5679D2" w:tentative="1">
      <w:start w:val="1"/>
      <w:numFmt w:val="bullet"/>
      <w:lvlText w:val=""/>
      <w:lvlJc w:val="left"/>
      <w:pPr>
        <w:ind w:left="6480" w:hanging="360"/>
      </w:pPr>
      <w:rPr>
        <w:rFonts w:ascii="Wingdings" w:hAnsi="Wingdings" w:hint="default"/>
      </w:rPr>
    </w:lvl>
  </w:abstractNum>
  <w:abstractNum w:abstractNumId="342">
    <w:nsid w:val="4F5A6899"/>
    <w:multiLevelType w:val="hybridMultilevel"/>
    <w:tmpl w:val="28EC2F66"/>
    <w:lvl w:ilvl="0" w:tplc="AE28E4A8">
      <w:start w:val="1"/>
      <w:numFmt w:val="bullet"/>
      <w:lvlText w:val=""/>
      <w:lvlJc w:val="left"/>
      <w:pPr>
        <w:ind w:left="720" w:hanging="360"/>
      </w:pPr>
      <w:rPr>
        <w:rFonts w:ascii="Symbol" w:hAnsi="Symbol" w:hint="default"/>
      </w:rPr>
    </w:lvl>
    <w:lvl w:ilvl="1" w:tplc="85D0EDE2" w:tentative="1">
      <w:start w:val="1"/>
      <w:numFmt w:val="bullet"/>
      <w:lvlText w:val="o"/>
      <w:lvlJc w:val="left"/>
      <w:pPr>
        <w:ind w:left="1440" w:hanging="360"/>
      </w:pPr>
      <w:rPr>
        <w:rFonts w:ascii="Courier New" w:hAnsi="Courier New" w:cs="Courier New" w:hint="default"/>
      </w:rPr>
    </w:lvl>
    <w:lvl w:ilvl="2" w:tplc="AC4E98D6">
      <w:start w:val="1"/>
      <w:numFmt w:val="bullet"/>
      <w:lvlText w:val=""/>
      <w:lvlJc w:val="left"/>
      <w:pPr>
        <w:ind w:left="2160" w:hanging="360"/>
      </w:pPr>
      <w:rPr>
        <w:rFonts w:ascii="Wingdings" w:hAnsi="Wingdings" w:hint="default"/>
      </w:rPr>
    </w:lvl>
    <w:lvl w:ilvl="3" w:tplc="BCF8296C" w:tentative="1">
      <w:start w:val="1"/>
      <w:numFmt w:val="bullet"/>
      <w:lvlText w:val=""/>
      <w:lvlJc w:val="left"/>
      <w:pPr>
        <w:ind w:left="2880" w:hanging="360"/>
      </w:pPr>
      <w:rPr>
        <w:rFonts w:ascii="Symbol" w:hAnsi="Symbol" w:hint="default"/>
      </w:rPr>
    </w:lvl>
    <w:lvl w:ilvl="4" w:tplc="829AB378" w:tentative="1">
      <w:start w:val="1"/>
      <w:numFmt w:val="bullet"/>
      <w:lvlText w:val="o"/>
      <w:lvlJc w:val="left"/>
      <w:pPr>
        <w:ind w:left="3600" w:hanging="360"/>
      </w:pPr>
      <w:rPr>
        <w:rFonts w:ascii="Courier New" w:hAnsi="Courier New" w:cs="Courier New" w:hint="default"/>
      </w:rPr>
    </w:lvl>
    <w:lvl w:ilvl="5" w:tplc="7646FFB0" w:tentative="1">
      <w:start w:val="1"/>
      <w:numFmt w:val="bullet"/>
      <w:lvlText w:val=""/>
      <w:lvlJc w:val="left"/>
      <w:pPr>
        <w:ind w:left="4320" w:hanging="360"/>
      </w:pPr>
      <w:rPr>
        <w:rFonts w:ascii="Wingdings" w:hAnsi="Wingdings" w:hint="default"/>
      </w:rPr>
    </w:lvl>
    <w:lvl w:ilvl="6" w:tplc="A96647FC" w:tentative="1">
      <w:start w:val="1"/>
      <w:numFmt w:val="bullet"/>
      <w:lvlText w:val=""/>
      <w:lvlJc w:val="left"/>
      <w:pPr>
        <w:ind w:left="5040" w:hanging="360"/>
      </w:pPr>
      <w:rPr>
        <w:rFonts w:ascii="Symbol" w:hAnsi="Symbol" w:hint="default"/>
      </w:rPr>
    </w:lvl>
    <w:lvl w:ilvl="7" w:tplc="E946CD30" w:tentative="1">
      <w:start w:val="1"/>
      <w:numFmt w:val="bullet"/>
      <w:lvlText w:val="o"/>
      <w:lvlJc w:val="left"/>
      <w:pPr>
        <w:ind w:left="5760" w:hanging="360"/>
      </w:pPr>
      <w:rPr>
        <w:rFonts w:ascii="Courier New" w:hAnsi="Courier New" w:cs="Courier New" w:hint="default"/>
      </w:rPr>
    </w:lvl>
    <w:lvl w:ilvl="8" w:tplc="5EEE29B0" w:tentative="1">
      <w:start w:val="1"/>
      <w:numFmt w:val="bullet"/>
      <w:lvlText w:val=""/>
      <w:lvlJc w:val="left"/>
      <w:pPr>
        <w:ind w:left="6480" w:hanging="360"/>
      </w:pPr>
      <w:rPr>
        <w:rFonts w:ascii="Wingdings" w:hAnsi="Wingdings" w:hint="default"/>
      </w:rPr>
    </w:lvl>
  </w:abstractNum>
  <w:abstractNum w:abstractNumId="343">
    <w:nsid w:val="4F604D53"/>
    <w:multiLevelType w:val="hybridMultilevel"/>
    <w:tmpl w:val="4D58B19E"/>
    <w:lvl w:ilvl="0" w:tplc="8C6A6234">
      <w:start w:val="1"/>
      <w:numFmt w:val="bullet"/>
      <w:lvlText w:val=""/>
      <w:lvlJc w:val="left"/>
      <w:pPr>
        <w:ind w:left="720" w:hanging="360"/>
      </w:pPr>
      <w:rPr>
        <w:rFonts w:ascii="Symbol" w:hAnsi="Symbol" w:hint="default"/>
      </w:rPr>
    </w:lvl>
    <w:lvl w:ilvl="1" w:tplc="F6166A48" w:tentative="1">
      <w:start w:val="1"/>
      <w:numFmt w:val="bullet"/>
      <w:lvlText w:val="o"/>
      <w:lvlJc w:val="left"/>
      <w:pPr>
        <w:ind w:left="1440" w:hanging="360"/>
      </w:pPr>
      <w:rPr>
        <w:rFonts w:ascii="Courier New" w:hAnsi="Courier New" w:cs="Courier New" w:hint="default"/>
      </w:rPr>
    </w:lvl>
    <w:lvl w:ilvl="2" w:tplc="AA703802">
      <w:start w:val="1"/>
      <w:numFmt w:val="bullet"/>
      <w:lvlText w:val=""/>
      <w:lvlJc w:val="left"/>
      <w:pPr>
        <w:ind w:left="2160" w:hanging="360"/>
      </w:pPr>
      <w:rPr>
        <w:rFonts w:ascii="Wingdings" w:hAnsi="Wingdings" w:hint="default"/>
      </w:rPr>
    </w:lvl>
    <w:lvl w:ilvl="3" w:tplc="1EE0E86E" w:tentative="1">
      <w:start w:val="1"/>
      <w:numFmt w:val="bullet"/>
      <w:lvlText w:val=""/>
      <w:lvlJc w:val="left"/>
      <w:pPr>
        <w:ind w:left="2880" w:hanging="360"/>
      </w:pPr>
      <w:rPr>
        <w:rFonts w:ascii="Symbol" w:hAnsi="Symbol" w:hint="default"/>
      </w:rPr>
    </w:lvl>
    <w:lvl w:ilvl="4" w:tplc="62F6FB84" w:tentative="1">
      <w:start w:val="1"/>
      <w:numFmt w:val="bullet"/>
      <w:lvlText w:val="o"/>
      <w:lvlJc w:val="left"/>
      <w:pPr>
        <w:ind w:left="3600" w:hanging="360"/>
      </w:pPr>
      <w:rPr>
        <w:rFonts w:ascii="Courier New" w:hAnsi="Courier New" w:cs="Courier New" w:hint="default"/>
      </w:rPr>
    </w:lvl>
    <w:lvl w:ilvl="5" w:tplc="86AE2972" w:tentative="1">
      <w:start w:val="1"/>
      <w:numFmt w:val="bullet"/>
      <w:lvlText w:val=""/>
      <w:lvlJc w:val="left"/>
      <w:pPr>
        <w:ind w:left="4320" w:hanging="360"/>
      </w:pPr>
      <w:rPr>
        <w:rFonts w:ascii="Wingdings" w:hAnsi="Wingdings" w:hint="default"/>
      </w:rPr>
    </w:lvl>
    <w:lvl w:ilvl="6" w:tplc="43103E60" w:tentative="1">
      <w:start w:val="1"/>
      <w:numFmt w:val="bullet"/>
      <w:lvlText w:val=""/>
      <w:lvlJc w:val="left"/>
      <w:pPr>
        <w:ind w:left="5040" w:hanging="360"/>
      </w:pPr>
      <w:rPr>
        <w:rFonts w:ascii="Symbol" w:hAnsi="Symbol" w:hint="default"/>
      </w:rPr>
    </w:lvl>
    <w:lvl w:ilvl="7" w:tplc="4770F50A" w:tentative="1">
      <w:start w:val="1"/>
      <w:numFmt w:val="bullet"/>
      <w:lvlText w:val="o"/>
      <w:lvlJc w:val="left"/>
      <w:pPr>
        <w:ind w:left="5760" w:hanging="360"/>
      </w:pPr>
      <w:rPr>
        <w:rFonts w:ascii="Courier New" w:hAnsi="Courier New" w:cs="Courier New" w:hint="default"/>
      </w:rPr>
    </w:lvl>
    <w:lvl w:ilvl="8" w:tplc="3056C434" w:tentative="1">
      <w:start w:val="1"/>
      <w:numFmt w:val="bullet"/>
      <w:lvlText w:val=""/>
      <w:lvlJc w:val="left"/>
      <w:pPr>
        <w:ind w:left="6480" w:hanging="360"/>
      </w:pPr>
      <w:rPr>
        <w:rFonts w:ascii="Wingdings" w:hAnsi="Wingdings" w:hint="default"/>
      </w:rPr>
    </w:lvl>
  </w:abstractNum>
  <w:abstractNum w:abstractNumId="344">
    <w:nsid w:val="4F762F22"/>
    <w:multiLevelType w:val="hybridMultilevel"/>
    <w:tmpl w:val="B5504CE8"/>
    <w:lvl w:ilvl="0" w:tplc="C2F0ECB0">
      <w:start w:val="1"/>
      <w:numFmt w:val="bullet"/>
      <w:lvlText w:val=""/>
      <w:lvlJc w:val="left"/>
      <w:pPr>
        <w:ind w:left="720" w:hanging="360"/>
      </w:pPr>
      <w:rPr>
        <w:rFonts w:ascii="Symbol" w:hAnsi="Symbol" w:hint="default"/>
      </w:rPr>
    </w:lvl>
    <w:lvl w:ilvl="1" w:tplc="D47AE52A" w:tentative="1">
      <w:start w:val="1"/>
      <w:numFmt w:val="bullet"/>
      <w:lvlText w:val="o"/>
      <w:lvlJc w:val="left"/>
      <w:pPr>
        <w:ind w:left="1440" w:hanging="360"/>
      </w:pPr>
      <w:rPr>
        <w:rFonts w:ascii="Courier New" w:hAnsi="Courier New" w:cs="Courier New" w:hint="default"/>
      </w:rPr>
    </w:lvl>
    <w:lvl w:ilvl="2" w:tplc="F93E620E" w:tentative="1">
      <w:start w:val="1"/>
      <w:numFmt w:val="bullet"/>
      <w:lvlText w:val=""/>
      <w:lvlJc w:val="left"/>
      <w:pPr>
        <w:ind w:left="2160" w:hanging="360"/>
      </w:pPr>
      <w:rPr>
        <w:rFonts w:ascii="Wingdings" w:hAnsi="Wingdings" w:hint="default"/>
      </w:rPr>
    </w:lvl>
    <w:lvl w:ilvl="3" w:tplc="3D0C5C60">
      <w:start w:val="1"/>
      <w:numFmt w:val="bullet"/>
      <w:lvlText w:val=""/>
      <w:lvlJc w:val="left"/>
      <w:pPr>
        <w:ind w:left="2880" w:hanging="360"/>
      </w:pPr>
      <w:rPr>
        <w:rFonts w:ascii="Symbol" w:hAnsi="Symbol" w:hint="default"/>
      </w:rPr>
    </w:lvl>
    <w:lvl w:ilvl="4" w:tplc="5F6661D2" w:tentative="1">
      <w:start w:val="1"/>
      <w:numFmt w:val="bullet"/>
      <w:lvlText w:val="o"/>
      <w:lvlJc w:val="left"/>
      <w:pPr>
        <w:ind w:left="3600" w:hanging="360"/>
      </w:pPr>
      <w:rPr>
        <w:rFonts w:ascii="Courier New" w:hAnsi="Courier New" w:cs="Courier New" w:hint="default"/>
      </w:rPr>
    </w:lvl>
    <w:lvl w:ilvl="5" w:tplc="3B407FC2" w:tentative="1">
      <w:start w:val="1"/>
      <w:numFmt w:val="bullet"/>
      <w:lvlText w:val=""/>
      <w:lvlJc w:val="left"/>
      <w:pPr>
        <w:ind w:left="4320" w:hanging="360"/>
      </w:pPr>
      <w:rPr>
        <w:rFonts w:ascii="Wingdings" w:hAnsi="Wingdings" w:hint="default"/>
      </w:rPr>
    </w:lvl>
    <w:lvl w:ilvl="6" w:tplc="B62A1FA8" w:tentative="1">
      <w:start w:val="1"/>
      <w:numFmt w:val="bullet"/>
      <w:lvlText w:val=""/>
      <w:lvlJc w:val="left"/>
      <w:pPr>
        <w:ind w:left="5040" w:hanging="360"/>
      </w:pPr>
      <w:rPr>
        <w:rFonts w:ascii="Symbol" w:hAnsi="Symbol" w:hint="default"/>
      </w:rPr>
    </w:lvl>
    <w:lvl w:ilvl="7" w:tplc="C4C66302" w:tentative="1">
      <w:start w:val="1"/>
      <w:numFmt w:val="bullet"/>
      <w:lvlText w:val="o"/>
      <w:lvlJc w:val="left"/>
      <w:pPr>
        <w:ind w:left="5760" w:hanging="360"/>
      </w:pPr>
      <w:rPr>
        <w:rFonts w:ascii="Courier New" w:hAnsi="Courier New" w:cs="Courier New" w:hint="default"/>
      </w:rPr>
    </w:lvl>
    <w:lvl w:ilvl="8" w:tplc="C8A64358" w:tentative="1">
      <w:start w:val="1"/>
      <w:numFmt w:val="bullet"/>
      <w:lvlText w:val=""/>
      <w:lvlJc w:val="left"/>
      <w:pPr>
        <w:ind w:left="6480" w:hanging="360"/>
      </w:pPr>
      <w:rPr>
        <w:rFonts w:ascii="Wingdings" w:hAnsi="Wingdings" w:hint="default"/>
      </w:rPr>
    </w:lvl>
  </w:abstractNum>
  <w:abstractNum w:abstractNumId="345">
    <w:nsid w:val="4F9B2F3A"/>
    <w:multiLevelType w:val="hybridMultilevel"/>
    <w:tmpl w:val="DEE45B50"/>
    <w:lvl w:ilvl="0" w:tplc="7E02B582">
      <w:start w:val="1"/>
      <w:numFmt w:val="bullet"/>
      <w:lvlText w:val=""/>
      <w:lvlJc w:val="left"/>
      <w:pPr>
        <w:ind w:left="720" w:hanging="360"/>
      </w:pPr>
      <w:rPr>
        <w:rFonts w:ascii="Symbol" w:hAnsi="Symbol" w:hint="default"/>
      </w:rPr>
    </w:lvl>
    <w:lvl w:ilvl="1" w:tplc="E8C2170C" w:tentative="1">
      <w:start w:val="1"/>
      <w:numFmt w:val="bullet"/>
      <w:lvlText w:val="o"/>
      <w:lvlJc w:val="left"/>
      <w:pPr>
        <w:ind w:left="1440" w:hanging="360"/>
      </w:pPr>
      <w:rPr>
        <w:rFonts w:ascii="Courier New" w:hAnsi="Courier New" w:cs="Courier New" w:hint="default"/>
      </w:rPr>
    </w:lvl>
    <w:lvl w:ilvl="2" w:tplc="81E47E22">
      <w:start w:val="1"/>
      <w:numFmt w:val="bullet"/>
      <w:lvlText w:val=""/>
      <w:lvlJc w:val="left"/>
      <w:pPr>
        <w:ind w:left="2160" w:hanging="360"/>
      </w:pPr>
      <w:rPr>
        <w:rFonts w:ascii="Wingdings" w:hAnsi="Wingdings" w:hint="default"/>
      </w:rPr>
    </w:lvl>
    <w:lvl w:ilvl="3" w:tplc="55D89ECA" w:tentative="1">
      <w:start w:val="1"/>
      <w:numFmt w:val="bullet"/>
      <w:lvlText w:val=""/>
      <w:lvlJc w:val="left"/>
      <w:pPr>
        <w:ind w:left="2880" w:hanging="360"/>
      </w:pPr>
      <w:rPr>
        <w:rFonts w:ascii="Symbol" w:hAnsi="Symbol" w:hint="default"/>
      </w:rPr>
    </w:lvl>
    <w:lvl w:ilvl="4" w:tplc="23105F4A" w:tentative="1">
      <w:start w:val="1"/>
      <w:numFmt w:val="bullet"/>
      <w:lvlText w:val="o"/>
      <w:lvlJc w:val="left"/>
      <w:pPr>
        <w:ind w:left="3600" w:hanging="360"/>
      </w:pPr>
      <w:rPr>
        <w:rFonts w:ascii="Courier New" w:hAnsi="Courier New" w:cs="Courier New" w:hint="default"/>
      </w:rPr>
    </w:lvl>
    <w:lvl w:ilvl="5" w:tplc="0FA455F0" w:tentative="1">
      <w:start w:val="1"/>
      <w:numFmt w:val="bullet"/>
      <w:lvlText w:val=""/>
      <w:lvlJc w:val="left"/>
      <w:pPr>
        <w:ind w:left="4320" w:hanging="360"/>
      </w:pPr>
      <w:rPr>
        <w:rFonts w:ascii="Wingdings" w:hAnsi="Wingdings" w:hint="default"/>
      </w:rPr>
    </w:lvl>
    <w:lvl w:ilvl="6" w:tplc="522A8A1E" w:tentative="1">
      <w:start w:val="1"/>
      <w:numFmt w:val="bullet"/>
      <w:lvlText w:val=""/>
      <w:lvlJc w:val="left"/>
      <w:pPr>
        <w:ind w:left="5040" w:hanging="360"/>
      </w:pPr>
      <w:rPr>
        <w:rFonts w:ascii="Symbol" w:hAnsi="Symbol" w:hint="default"/>
      </w:rPr>
    </w:lvl>
    <w:lvl w:ilvl="7" w:tplc="10D2CC62" w:tentative="1">
      <w:start w:val="1"/>
      <w:numFmt w:val="bullet"/>
      <w:lvlText w:val="o"/>
      <w:lvlJc w:val="left"/>
      <w:pPr>
        <w:ind w:left="5760" w:hanging="360"/>
      </w:pPr>
      <w:rPr>
        <w:rFonts w:ascii="Courier New" w:hAnsi="Courier New" w:cs="Courier New" w:hint="default"/>
      </w:rPr>
    </w:lvl>
    <w:lvl w:ilvl="8" w:tplc="76144D92" w:tentative="1">
      <w:start w:val="1"/>
      <w:numFmt w:val="bullet"/>
      <w:lvlText w:val=""/>
      <w:lvlJc w:val="left"/>
      <w:pPr>
        <w:ind w:left="6480" w:hanging="360"/>
      </w:pPr>
      <w:rPr>
        <w:rFonts w:ascii="Wingdings" w:hAnsi="Wingdings" w:hint="default"/>
      </w:rPr>
    </w:lvl>
  </w:abstractNum>
  <w:abstractNum w:abstractNumId="346">
    <w:nsid w:val="4F9E31B9"/>
    <w:multiLevelType w:val="hybridMultilevel"/>
    <w:tmpl w:val="6C50A460"/>
    <w:lvl w:ilvl="0" w:tplc="77126BE6">
      <w:start w:val="1"/>
      <w:numFmt w:val="bullet"/>
      <w:lvlText w:val=""/>
      <w:lvlJc w:val="left"/>
      <w:pPr>
        <w:ind w:left="720" w:hanging="360"/>
      </w:pPr>
      <w:rPr>
        <w:rFonts w:ascii="Symbol" w:hAnsi="Symbol" w:hint="default"/>
      </w:rPr>
    </w:lvl>
    <w:lvl w:ilvl="1" w:tplc="DB1C7358">
      <w:start w:val="1"/>
      <w:numFmt w:val="bullet"/>
      <w:lvlText w:val="o"/>
      <w:lvlJc w:val="left"/>
      <w:pPr>
        <w:ind w:left="1440" w:hanging="360"/>
      </w:pPr>
      <w:rPr>
        <w:rFonts w:ascii="Courier New" w:hAnsi="Courier New" w:cs="Courier New" w:hint="default"/>
      </w:rPr>
    </w:lvl>
    <w:lvl w:ilvl="2" w:tplc="539261D8" w:tentative="1">
      <w:start w:val="1"/>
      <w:numFmt w:val="bullet"/>
      <w:lvlText w:val=""/>
      <w:lvlJc w:val="left"/>
      <w:pPr>
        <w:ind w:left="2160" w:hanging="360"/>
      </w:pPr>
      <w:rPr>
        <w:rFonts w:ascii="Wingdings" w:hAnsi="Wingdings" w:hint="default"/>
      </w:rPr>
    </w:lvl>
    <w:lvl w:ilvl="3" w:tplc="1324B8F6" w:tentative="1">
      <w:start w:val="1"/>
      <w:numFmt w:val="bullet"/>
      <w:lvlText w:val=""/>
      <w:lvlJc w:val="left"/>
      <w:pPr>
        <w:ind w:left="2880" w:hanging="360"/>
      </w:pPr>
      <w:rPr>
        <w:rFonts w:ascii="Symbol" w:hAnsi="Symbol" w:hint="default"/>
      </w:rPr>
    </w:lvl>
    <w:lvl w:ilvl="4" w:tplc="6658D760" w:tentative="1">
      <w:start w:val="1"/>
      <w:numFmt w:val="bullet"/>
      <w:lvlText w:val="o"/>
      <w:lvlJc w:val="left"/>
      <w:pPr>
        <w:ind w:left="3600" w:hanging="360"/>
      </w:pPr>
      <w:rPr>
        <w:rFonts w:ascii="Courier New" w:hAnsi="Courier New" w:cs="Courier New" w:hint="default"/>
      </w:rPr>
    </w:lvl>
    <w:lvl w:ilvl="5" w:tplc="0E16B1BC" w:tentative="1">
      <w:start w:val="1"/>
      <w:numFmt w:val="bullet"/>
      <w:lvlText w:val=""/>
      <w:lvlJc w:val="left"/>
      <w:pPr>
        <w:ind w:left="4320" w:hanging="360"/>
      </w:pPr>
      <w:rPr>
        <w:rFonts w:ascii="Wingdings" w:hAnsi="Wingdings" w:hint="default"/>
      </w:rPr>
    </w:lvl>
    <w:lvl w:ilvl="6" w:tplc="1B48199E" w:tentative="1">
      <w:start w:val="1"/>
      <w:numFmt w:val="bullet"/>
      <w:lvlText w:val=""/>
      <w:lvlJc w:val="left"/>
      <w:pPr>
        <w:ind w:left="5040" w:hanging="360"/>
      </w:pPr>
      <w:rPr>
        <w:rFonts w:ascii="Symbol" w:hAnsi="Symbol" w:hint="default"/>
      </w:rPr>
    </w:lvl>
    <w:lvl w:ilvl="7" w:tplc="358C95B8" w:tentative="1">
      <w:start w:val="1"/>
      <w:numFmt w:val="bullet"/>
      <w:lvlText w:val="o"/>
      <w:lvlJc w:val="left"/>
      <w:pPr>
        <w:ind w:left="5760" w:hanging="360"/>
      </w:pPr>
      <w:rPr>
        <w:rFonts w:ascii="Courier New" w:hAnsi="Courier New" w:cs="Courier New" w:hint="default"/>
      </w:rPr>
    </w:lvl>
    <w:lvl w:ilvl="8" w:tplc="23F251D0" w:tentative="1">
      <w:start w:val="1"/>
      <w:numFmt w:val="bullet"/>
      <w:lvlText w:val=""/>
      <w:lvlJc w:val="left"/>
      <w:pPr>
        <w:ind w:left="6480" w:hanging="360"/>
      </w:pPr>
      <w:rPr>
        <w:rFonts w:ascii="Wingdings" w:hAnsi="Wingdings" w:hint="default"/>
      </w:rPr>
    </w:lvl>
  </w:abstractNum>
  <w:abstractNum w:abstractNumId="347">
    <w:nsid w:val="4FAF43DA"/>
    <w:multiLevelType w:val="hybridMultilevel"/>
    <w:tmpl w:val="A494711E"/>
    <w:lvl w:ilvl="0" w:tplc="0C662740">
      <w:start w:val="1"/>
      <w:numFmt w:val="bullet"/>
      <w:lvlText w:val=""/>
      <w:lvlJc w:val="left"/>
      <w:pPr>
        <w:ind w:left="720" w:hanging="360"/>
      </w:pPr>
      <w:rPr>
        <w:rFonts w:ascii="Symbol" w:hAnsi="Symbol" w:hint="default"/>
      </w:rPr>
    </w:lvl>
    <w:lvl w:ilvl="1" w:tplc="14F0BFF2" w:tentative="1">
      <w:start w:val="1"/>
      <w:numFmt w:val="bullet"/>
      <w:lvlText w:val="o"/>
      <w:lvlJc w:val="left"/>
      <w:pPr>
        <w:ind w:left="1440" w:hanging="360"/>
      </w:pPr>
      <w:rPr>
        <w:rFonts w:ascii="Courier New" w:hAnsi="Courier New" w:cs="Courier New" w:hint="default"/>
      </w:rPr>
    </w:lvl>
    <w:lvl w:ilvl="2" w:tplc="40DCBE42">
      <w:start w:val="1"/>
      <w:numFmt w:val="bullet"/>
      <w:lvlText w:val=""/>
      <w:lvlJc w:val="left"/>
      <w:pPr>
        <w:ind w:left="2160" w:hanging="360"/>
      </w:pPr>
      <w:rPr>
        <w:rFonts w:ascii="Wingdings" w:hAnsi="Wingdings" w:hint="default"/>
      </w:rPr>
    </w:lvl>
    <w:lvl w:ilvl="3" w:tplc="7D1C34DC" w:tentative="1">
      <w:start w:val="1"/>
      <w:numFmt w:val="bullet"/>
      <w:lvlText w:val=""/>
      <w:lvlJc w:val="left"/>
      <w:pPr>
        <w:ind w:left="2880" w:hanging="360"/>
      </w:pPr>
      <w:rPr>
        <w:rFonts w:ascii="Symbol" w:hAnsi="Symbol" w:hint="default"/>
      </w:rPr>
    </w:lvl>
    <w:lvl w:ilvl="4" w:tplc="3FB204EA" w:tentative="1">
      <w:start w:val="1"/>
      <w:numFmt w:val="bullet"/>
      <w:lvlText w:val="o"/>
      <w:lvlJc w:val="left"/>
      <w:pPr>
        <w:ind w:left="3600" w:hanging="360"/>
      </w:pPr>
      <w:rPr>
        <w:rFonts w:ascii="Courier New" w:hAnsi="Courier New" w:cs="Courier New" w:hint="default"/>
      </w:rPr>
    </w:lvl>
    <w:lvl w:ilvl="5" w:tplc="C68209AC" w:tentative="1">
      <w:start w:val="1"/>
      <w:numFmt w:val="bullet"/>
      <w:lvlText w:val=""/>
      <w:lvlJc w:val="left"/>
      <w:pPr>
        <w:ind w:left="4320" w:hanging="360"/>
      </w:pPr>
      <w:rPr>
        <w:rFonts w:ascii="Wingdings" w:hAnsi="Wingdings" w:hint="default"/>
      </w:rPr>
    </w:lvl>
    <w:lvl w:ilvl="6" w:tplc="84343E52" w:tentative="1">
      <w:start w:val="1"/>
      <w:numFmt w:val="bullet"/>
      <w:lvlText w:val=""/>
      <w:lvlJc w:val="left"/>
      <w:pPr>
        <w:ind w:left="5040" w:hanging="360"/>
      </w:pPr>
      <w:rPr>
        <w:rFonts w:ascii="Symbol" w:hAnsi="Symbol" w:hint="default"/>
      </w:rPr>
    </w:lvl>
    <w:lvl w:ilvl="7" w:tplc="37D8E97A" w:tentative="1">
      <w:start w:val="1"/>
      <w:numFmt w:val="bullet"/>
      <w:lvlText w:val="o"/>
      <w:lvlJc w:val="left"/>
      <w:pPr>
        <w:ind w:left="5760" w:hanging="360"/>
      </w:pPr>
      <w:rPr>
        <w:rFonts w:ascii="Courier New" w:hAnsi="Courier New" w:cs="Courier New" w:hint="default"/>
      </w:rPr>
    </w:lvl>
    <w:lvl w:ilvl="8" w:tplc="9C584CA4" w:tentative="1">
      <w:start w:val="1"/>
      <w:numFmt w:val="bullet"/>
      <w:lvlText w:val=""/>
      <w:lvlJc w:val="left"/>
      <w:pPr>
        <w:ind w:left="6480" w:hanging="360"/>
      </w:pPr>
      <w:rPr>
        <w:rFonts w:ascii="Wingdings" w:hAnsi="Wingdings" w:hint="default"/>
      </w:rPr>
    </w:lvl>
  </w:abstractNum>
  <w:abstractNum w:abstractNumId="348">
    <w:nsid w:val="4FB87AE6"/>
    <w:multiLevelType w:val="hybridMultilevel"/>
    <w:tmpl w:val="51AEED52"/>
    <w:lvl w:ilvl="0" w:tplc="E0F6C0D6">
      <w:start w:val="1"/>
      <w:numFmt w:val="bullet"/>
      <w:lvlText w:val=""/>
      <w:lvlJc w:val="left"/>
      <w:pPr>
        <w:ind w:left="720" w:hanging="360"/>
      </w:pPr>
      <w:rPr>
        <w:rFonts w:ascii="Symbol" w:hAnsi="Symbol" w:hint="default"/>
      </w:rPr>
    </w:lvl>
    <w:lvl w:ilvl="1" w:tplc="50008F9E" w:tentative="1">
      <w:start w:val="1"/>
      <w:numFmt w:val="bullet"/>
      <w:lvlText w:val="o"/>
      <w:lvlJc w:val="left"/>
      <w:pPr>
        <w:ind w:left="1440" w:hanging="360"/>
      </w:pPr>
      <w:rPr>
        <w:rFonts w:ascii="Courier New" w:hAnsi="Courier New" w:cs="Courier New" w:hint="default"/>
      </w:rPr>
    </w:lvl>
    <w:lvl w:ilvl="2" w:tplc="099E4CB6">
      <w:start w:val="1"/>
      <w:numFmt w:val="bullet"/>
      <w:lvlText w:val=""/>
      <w:lvlJc w:val="left"/>
      <w:pPr>
        <w:ind w:left="2160" w:hanging="360"/>
      </w:pPr>
      <w:rPr>
        <w:rFonts w:ascii="Wingdings" w:hAnsi="Wingdings" w:hint="default"/>
      </w:rPr>
    </w:lvl>
    <w:lvl w:ilvl="3" w:tplc="33E89E46" w:tentative="1">
      <w:start w:val="1"/>
      <w:numFmt w:val="bullet"/>
      <w:lvlText w:val=""/>
      <w:lvlJc w:val="left"/>
      <w:pPr>
        <w:ind w:left="2880" w:hanging="360"/>
      </w:pPr>
      <w:rPr>
        <w:rFonts w:ascii="Symbol" w:hAnsi="Symbol" w:hint="default"/>
      </w:rPr>
    </w:lvl>
    <w:lvl w:ilvl="4" w:tplc="8F52DB04" w:tentative="1">
      <w:start w:val="1"/>
      <w:numFmt w:val="bullet"/>
      <w:lvlText w:val="o"/>
      <w:lvlJc w:val="left"/>
      <w:pPr>
        <w:ind w:left="3600" w:hanging="360"/>
      </w:pPr>
      <w:rPr>
        <w:rFonts w:ascii="Courier New" w:hAnsi="Courier New" w:cs="Courier New" w:hint="default"/>
      </w:rPr>
    </w:lvl>
    <w:lvl w:ilvl="5" w:tplc="E020D55E" w:tentative="1">
      <w:start w:val="1"/>
      <w:numFmt w:val="bullet"/>
      <w:lvlText w:val=""/>
      <w:lvlJc w:val="left"/>
      <w:pPr>
        <w:ind w:left="4320" w:hanging="360"/>
      </w:pPr>
      <w:rPr>
        <w:rFonts w:ascii="Wingdings" w:hAnsi="Wingdings" w:hint="default"/>
      </w:rPr>
    </w:lvl>
    <w:lvl w:ilvl="6" w:tplc="17126DD4" w:tentative="1">
      <w:start w:val="1"/>
      <w:numFmt w:val="bullet"/>
      <w:lvlText w:val=""/>
      <w:lvlJc w:val="left"/>
      <w:pPr>
        <w:ind w:left="5040" w:hanging="360"/>
      </w:pPr>
      <w:rPr>
        <w:rFonts w:ascii="Symbol" w:hAnsi="Symbol" w:hint="default"/>
      </w:rPr>
    </w:lvl>
    <w:lvl w:ilvl="7" w:tplc="E5381B20" w:tentative="1">
      <w:start w:val="1"/>
      <w:numFmt w:val="bullet"/>
      <w:lvlText w:val="o"/>
      <w:lvlJc w:val="left"/>
      <w:pPr>
        <w:ind w:left="5760" w:hanging="360"/>
      </w:pPr>
      <w:rPr>
        <w:rFonts w:ascii="Courier New" w:hAnsi="Courier New" w:cs="Courier New" w:hint="default"/>
      </w:rPr>
    </w:lvl>
    <w:lvl w:ilvl="8" w:tplc="1E702332" w:tentative="1">
      <w:start w:val="1"/>
      <w:numFmt w:val="bullet"/>
      <w:lvlText w:val=""/>
      <w:lvlJc w:val="left"/>
      <w:pPr>
        <w:ind w:left="6480" w:hanging="360"/>
      </w:pPr>
      <w:rPr>
        <w:rFonts w:ascii="Wingdings" w:hAnsi="Wingdings" w:hint="default"/>
      </w:rPr>
    </w:lvl>
  </w:abstractNum>
  <w:abstractNum w:abstractNumId="349">
    <w:nsid w:val="50786311"/>
    <w:multiLevelType w:val="hybridMultilevel"/>
    <w:tmpl w:val="901CFE1C"/>
    <w:lvl w:ilvl="0" w:tplc="016E4462">
      <w:start w:val="1"/>
      <w:numFmt w:val="bullet"/>
      <w:lvlText w:val=""/>
      <w:lvlJc w:val="left"/>
      <w:pPr>
        <w:ind w:left="720" w:hanging="360"/>
      </w:pPr>
      <w:rPr>
        <w:rFonts w:ascii="Symbol" w:hAnsi="Symbol" w:hint="default"/>
      </w:rPr>
    </w:lvl>
    <w:lvl w:ilvl="1" w:tplc="CD0E517A">
      <w:start w:val="1"/>
      <w:numFmt w:val="bullet"/>
      <w:lvlText w:val="o"/>
      <w:lvlJc w:val="left"/>
      <w:pPr>
        <w:ind w:left="1440" w:hanging="360"/>
      </w:pPr>
      <w:rPr>
        <w:rFonts w:ascii="Courier New" w:hAnsi="Courier New" w:cs="Courier New" w:hint="default"/>
      </w:rPr>
    </w:lvl>
    <w:lvl w:ilvl="2" w:tplc="1008474C" w:tentative="1">
      <w:start w:val="1"/>
      <w:numFmt w:val="bullet"/>
      <w:lvlText w:val=""/>
      <w:lvlJc w:val="left"/>
      <w:pPr>
        <w:ind w:left="2160" w:hanging="360"/>
      </w:pPr>
      <w:rPr>
        <w:rFonts w:ascii="Wingdings" w:hAnsi="Wingdings" w:hint="default"/>
      </w:rPr>
    </w:lvl>
    <w:lvl w:ilvl="3" w:tplc="839213A6" w:tentative="1">
      <w:start w:val="1"/>
      <w:numFmt w:val="bullet"/>
      <w:lvlText w:val=""/>
      <w:lvlJc w:val="left"/>
      <w:pPr>
        <w:ind w:left="2880" w:hanging="360"/>
      </w:pPr>
      <w:rPr>
        <w:rFonts w:ascii="Symbol" w:hAnsi="Symbol" w:hint="default"/>
      </w:rPr>
    </w:lvl>
    <w:lvl w:ilvl="4" w:tplc="2584B084" w:tentative="1">
      <w:start w:val="1"/>
      <w:numFmt w:val="bullet"/>
      <w:lvlText w:val="o"/>
      <w:lvlJc w:val="left"/>
      <w:pPr>
        <w:ind w:left="3600" w:hanging="360"/>
      </w:pPr>
      <w:rPr>
        <w:rFonts w:ascii="Courier New" w:hAnsi="Courier New" w:cs="Courier New" w:hint="default"/>
      </w:rPr>
    </w:lvl>
    <w:lvl w:ilvl="5" w:tplc="61880666" w:tentative="1">
      <w:start w:val="1"/>
      <w:numFmt w:val="bullet"/>
      <w:lvlText w:val=""/>
      <w:lvlJc w:val="left"/>
      <w:pPr>
        <w:ind w:left="4320" w:hanging="360"/>
      </w:pPr>
      <w:rPr>
        <w:rFonts w:ascii="Wingdings" w:hAnsi="Wingdings" w:hint="default"/>
      </w:rPr>
    </w:lvl>
    <w:lvl w:ilvl="6" w:tplc="F4668732" w:tentative="1">
      <w:start w:val="1"/>
      <w:numFmt w:val="bullet"/>
      <w:lvlText w:val=""/>
      <w:lvlJc w:val="left"/>
      <w:pPr>
        <w:ind w:left="5040" w:hanging="360"/>
      </w:pPr>
      <w:rPr>
        <w:rFonts w:ascii="Symbol" w:hAnsi="Symbol" w:hint="default"/>
      </w:rPr>
    </w:lvl>
    <w:lvl w:ilvl="7" w:tplc="166C930E" w:tentative="1">
      <w:start w:val="1"/>
      <w:numFmt w:val="bullet"/>
      <w:lvlText w:val="o"/>
      <w:lvlJc w:val="left"/>
      <w:pPr>
        <w:ind w:left="5760" w:hanging="360"/>
      </w:pPr>
      <w:rPr>
        <w:rFonts w:ascii="Courier New" w:hAnsi="Courier New" w:cs="Courier New" w:hint="default"/>
      </w:rPr>
    </w:lvl>
    <w:lvl w:ilvl="8" w:tplc="F648F148" w:tentative="1">
      <w:start w:val="1"/>
      <w:numFmt w:val="bullet"/>
      <w:lvlText w:val=""/>
      <w:lvlJc w:val="left"/>
      <w:pPr>
        <w:ind w:left="6480" w:hanging="360"/>
      </w:pPr>
      <w:rPr>
        <w:rFonts w:ascii="Wingdings" w:hAnsi="Wingdings" w:hint="default"/>
      </w:rPr>
    </w:lvl>
  </w:abstractNum>
  <w:abstractNum w:abstractNumId="350">
    <w:nsid w:val="50CE2478"/>
    <w:multiLevelType w:val="hybridMultilevel"/>
    <w:tmpl w:val="6B74C15A"/>
    <w:lvl w:ilvl="0" w:tplc="29B451C4">
      <w:start w:val="1"/>
      <w:numFmt w:val="bullet"/>
      <w:lvlText w:val=""/>
      <w:lvlJc w:val="left"/>
      <w:pPr>
        <w:ind w:left="720" w:hanging="360"/>
      </w:pPr>
      <w:rPr>
        <w:rFonts w:ascii="Symbol" w:hAnsi="Symbol" w:hint="default"/>
      </w:rPr>
    </w:lvl>
    <w:lvl w:ilvl="1" w:tplc="571ADAE8" w:tentative="1">
      <w:start w:val="1"/>
      <w:numFmt w:val="bullet"/>
      <w:lvlText w:val="o"/>
      <w:lvlJc w:val="left"/>
      <w:pPr>
        <w:ind w:left="1440" w:hanging="360"/>
      </w:pPr>
      <w:rPr>
        <w:rFonts w:ascii="Courier New" w:hAnsi="Courier New" w:cs="Courier New" w:hint="default"/>
      </w:rPr>
    </w:lvl>
    <w:lvl w:ilvl="2" w:tplc="89B8EC60" w:tentative="1">
      <w:start w:val="1"/>
      <w:numFmt w:val="bullet"/>
      <w:lvlText w:val=""/>
      <w:lvlJc w:val="left"/>
      <w:pPr>
        <w:ind w:left="2160" w:hanging="360"/>
      </w:pPr>
      <w:rPr>
        <w:rFonts w:ascii="Wingdings" w:hAnsi="Wingdings" w:hint="default"/>
      </w:rPr>
    </w:lvl>
    <w:lvl w:ilvl="3" w:tplc="AD0C508C">
      <w:start w:val="1"/>
      <w:numFmt w:val="bullet"/>
      <w:lvlText w:val=""/>
      <w:lvlJc w:val="left"/>
      <w:pPr>
        <w:ind w:left="2880" w:hanging="360"/>
      </w:pPr>
      <w:rPr>
        <w:rFonts w:ascii="Symbol" w:hAnsi="Symbol" w:hint="default"/>
      </w:rPr>
    </w:lvl>
    <w:lvl w:ilvl="4" w:tplc="643247D0" w:tentative="1">
      <w:start w:val="1"/>
      <w:numFmt w:val="bullet"/>
      <w:lvlText w:val="o"/>
      <w:lvlJc w:val="left"/>
      <w:pPr>
        <w:ind w:left="3600" w:hanging="360"/>
      </w:pPr>
      <w:rPr>
        <w:rFonts w:ascii="Courier New" w:hAnsi="Courier New" w:cs="Courier New" w:hint="default"/>
      </w:rPr>
    </w:lvl>
    <w:lvl w:ilvl="5" w:tplc="7EB430AC" w:tentative="1">
      <w:start w:val="1"/>
      <w:numFmt w:val="bullet"/>
      <w:lvlText w:val=""/>
      <w:lvlJc w:val="left"/>
      <w:pPr>
        <w:ind w:left="4320" w:hanging="360"/>
      </w:pPr>
      <w:rPr>
        <w:rFonts w:ascii="Wingdings" w:hAnsi="Wingdings" w:hint="default"/>
      </w:rPr>
    </w:lvl>
    <w:lvl w:ilvl="6" w:tplc="9162FBD6" w:tentative="1">
      <w:start w:val="1"/>
      <w:numFmt w:val="bullet"/>
      <w:lvlText w:val=""/>
      <w:lvlJc w:val="left"/>
      <w:pPr>
        <w:ind w:left="5040" w:hanging="360"/>
      </w:pPr>
      <w:rPr>
        <w:rFonts w:ascii="Symbol" w:hAnsi="Symbol" w:hint="default"/>
      </w:rPr>
    </w:lvl>
    <w:lvl w:ilvl="7" w:tplc="E4EA74B0" w:tentative="1">
      <w:start w:val="1"/>
      <w:numFmt w:val="bullet"/>
      <w:lvlText w:val="o"/>
      <w:lvlJc w:val="left"/>
      <w:pPr>
        <w:ind w:left="5760" w:hanging="360"/>
      </w:pPr>
      <w:rPr>
        <w:rFonts w:ascii="Courier New" w:hAnsi="Courier New" w:cs="Courier New" w:hint="default"/>
      </w:rPr>
    </w:lvl>
    <w:lvl w:ilvl="8" w:tplc="2756626C" w:tentative="1">
      <w:start w:val="1"/>
      <w:numFmt w:val="bullet"/>
      <w:lvlText w:val=""/>
      <w:lvlJc w:val="left"/>
      <w:pPr>
        <w:ind w:left="6480" w:hanging="360"/>
      </w:pPr>
      <w:rPr>
        <w:rFonts w:ascii="Wingdings" w:hAnsi="Wingdings" w:hint="default"/>
      </w:rPr>
    </w:lvl>
  </w:abstractNum>
  <w:abstractNum w:abstractNumId="351">
    <w:nsid w:val="50F2178E"/>
    <w:multiLevelType w:val="hybridMultilevel"/>
    <w:tmpl w:val="8CA897B2"/>
    <w:lvl w:ilvl="0" w:tplc="F0160652">
      <w:start w:val="1"/>
      <w:numFmt w:val="bullet"/>
      <w:lvlText w:val=""/>
      <w:lvlJc w:val="left"/>
      <w:pPr>
        <w:ind w:left="720" w:hanging="360"/>
      </w:pPr>
      <w:rPr>
        <w:rFonts w:ascii="Symbol" w:hAnsi="Symbol" w:hint="default"/>
      </w:rPr>
    </w:lvl>
    <w:lvl w:ilvl="1" w:tplc="E424F09C" w:tentative="1">
      <w:start w:val="1"/>
      <w:numFmt w:val="bullet"/>
      <w:lvlText w:val="o"/>
      <w:lvlJc w:val="left"/>
      <w:pPr>
        <w:ind w:left="1440" w:hanging="360"/>
      </w:pPr>
      <w:rPr>
        <w:rFonts w:ascii="Courier New" w:hAnsi="Courier New" w:cs="Courier New" w:hint="default"/>
      </w:rPr>
    </w:lvl>
    <w:lvl w:ilvl="2" w:tplc="1E365DA6" w:tentative="1">
      <w:start w:val="1"/>
      <w:numFmt w:val="bullet"/>
      <w:lvlText w:val=""/>
      <w:lvlJc w:val="left"/>
      <w:pPr>
        <w:ind w:left="2160" w:hanging="360"/>
      </w:pPr>
      <w:rPr>
        <w:rFonts w:ascii="Wingdings" w:hAnsi="Wingdings" w:hint="default"/>
      </w:rPr>
    </w:lvl>
    <w:lvl w:ilvl="3" w:tplc="457614AC" w:tentative="1">
      <w:start w:val="1"/>
      <w:numFmt w:val="bullet"/>
      <w:lvlText w:val=""/>
      <w:lvlJc w:val="left"/>
      <w:pPr>
        <w:ind w:left="2880" w:hanging="360"/>
      </w:pPr>
      <w:rPr>
        <w:rFonts w:ascii="Symbol" w:hAnsi="Symbol" w:hint="default"/>
      </w:rPr>
    </w:lvl>
    <w:lvl w:ilvl="4" w:tplc="5CFE03DC" w:tentative="1">
      <w:start w:val="1"/>
      <w:numFmt w:val="bullet"/>
      <w:lvlText w:val="o"/>
      <w:lvlJc w:val="left"/>
      <w:pPr>
        <w:ind w:left="3600" w:hanging="360"/>
      </w:pPr>
      <w:rPr>
        <w:rFonts w:ascii="Courier New" w:hAnsi="Courier New" w:cs="Courier New" w:hint="default"/>
      </w:rPr>
    </w:lvl>
    <w:lvl w:ilvl="5" w:tplc="8CD08028" w:tentative="1">
      <w:start w:val="1"/>
      <w:numFmt w:val="bullet"/>
      <w:lvlText w:val=""/>
      <w:lvlJc w:val="left"/>
      <w:pPr>
        <w:ind w:left="4320" w:hanging="360"/>
      </w:pPr>
      <w:rPr>
        <w:rFonts w:ascii="Wingdings" w:hAnsi="Wingdings" w:hint="default"/>
      </w:rPr>
    </w:lvl>
    <w:lvl w:ilvl="6" w:tplc="E070D37A" w:tentative="1">
      <w:start w:val="1"/>
      <w:numFmt w:val="bullet"/>
      <w:lvlText w:val=""/>
      <w:lvlJc w:val="left"/>
      <w:pPr>
        <w:ind w:left="5040" w:hanging="360"/>
      </w:pPr>
      <w:rPr>
        <w:rFonts w:ascii="Symbol" w:hAnsi="Symbol" w:hint="default"/>
      </w:rPr>
    </w:lvl>
    <w:lvl w:ilvl="7" w:tplc="8B9C86D2" w:tentative="1">
      <w:start w:val="1"/>
      <w:numFmt w:val="bullet"/>
      <w:lvlText w:val="o"/>
      <w:lvlJc w:val="left"/>
      <w:pPr>
        <w:ind w:left="5760" w:hanging="360"/>
      </w:pPr>
      <w:rPr>
        <w:rFonts w:ascii="Courier New" w:hAnsi="Courier New" w:cs="Courier New" w:hint="default"/>
      </w:rPr>
    </w:lvl>
    <w:lvl w:ilvl="8" w:tplc="86AA8E8A" w:tentative="1">
      <w:start w:val="1"/>
      <w:numFmt w:val="bullet"/>
      <w:lvlText w:val=""/>
      <w:lvlJc w:val="left"/>
      <w:pPr>
        <w:ind w:left="6480" w:hanging="360"/>
      </w:pPr>
      <w:rPr>
        <w:rFonts w:ascii="Wingdings" w:hAnsi="Wingdings" w:hint="default"/>
      </w:rPr>
    </w:lvl>
  </w:abstractNum>
  <w:abstractNum w:abstractNumId="352">
    <w:nsid w:val="517D62E6"/>
    <w:multiLevelType w:val="hybridMultilevel"/>
    <w:tmpl w:val="BD340DF6"/>
    <w:lvl w:ilvl="0" w:tplc="0416F80E">
      <w:start w:val="1"/>
      <w:numFmt w:val="bullet"/>
      <w:lvlText w:val=""/>
      <w:lvlJc w:val="left"/>
      <w:pPr>
        <w:ind w:left="720" w:hanging="360"/>
      </w:pPr>
      <w:rPr>
        <w:rFonts w:ascii="Symbol" w:hAnsi="Symbol" w:hint="default"/>
      </w:rPr>
    </w:lvl>
    <w:lvl w:ilvl="1" w:tplc="CD722B22">
      <w:start w:val="1"/>
      <w:numFmt w:val="bullet"/>
      <w:lvlText w:val="o"/>
      <w:lvlJc w:val="left"/>
      <w:pPr>
        <w:ind w:left="1440" w:hanging="360"/>
      </w:pPr>
      <w:rPr>
        <w:rFonts w:ascii="Courier New" w:hAnsi="Courier New" w:cs="Courier New" w:hint="default"/>
      </w:rPr>
    </w:lvl>
    <w:lvl w:ilvl="2" w:tplc="2472A6A6" w:tentative="1">
      <w:start w:val="1"/>
      <w:numFmt w:val="bullet"/>
      <w:lvlText w:val=""/>
      <w:lvlJc w:val="left"/>
      <w:pPr>
        <w:ind w:left="2160" w:hanging="360"/>
      </w:pPr>
      <w:rPr>
        <w:rFonts w:ascii="Wingdings" w:hAnsi="Wingdings" w:hint="default"/>
      </w:rPr>
    </w:lvl>
    <w:lvl w:ilvl="3" w:tplc="A61E5ED8" w:tentative="1">
      <w:start w:val="1"/>
      <w:numFmt w:val="bullet"/>
      <w:lvlText w:val=""/>
      <w:lvlJc w:val="left"/>
      <w:pPr>
        <w:ind w:left="2880" w:hanging="360"/>
      </w:pPr>
      <w:rPr>
        <w:rFonts w:ascii="Symbol" w:hAnsi="Symbol" w:hint="default"/>
      </w:rPr>
    </w:lvl>
    <w:lvl w:ilvl="4" w:tplc="0D0C04D8" w:tentative="1">
      <w:start w:val="1"/>
      <w:numFmt w:val="bullet"/>
      <w:lvlText w:val="o"/>
      <w:lvlJc w:val="left"/>
      <w:pPr>
        <w:ind w:left="3600" w:hanging="360"/>
      </w:pPr>
      <w:rPr>
        <w:rFonts w:ascii="Courier New" w:hAnsi="Courier New" w:cs="Courier New" w:hint="default"/>
      </w:rPr>
    </w:lvl>
    <w:lvl w:ilvl="5" w:tplc="1C182CA8" w:tentative="1">
      <w:start w:val="1"/>
      <w:numFmt w:val="bullet"/>
      <w:lvlText w:val=""/>
      <w:lvlJc w:val="left"/>
      <w:pPr>
        <w:ind w:left="4320" w:hanging="360"/>
      </w:pPr>
      <w:rPr>
        <w:rFonts w:ascii="Wingdings" w:hAnsi="Wingdings" w:hint="default"/>
      </w:rPr>
    </w:lvl>
    <w:lvl w:ilvl="6" w:tplc="8D80ED08" w:tentative="1">
      <w:start w:val="1"/>
      <w:numFmt w:val="bullet"/>
      <w:lvlText w:val=""/>
      <w:lvlJc w:val="left"/>
      <w:pPr>
        <w:ind w:left="5040" w:hanging="360"/>
      </w:pPr>
      <w:rPr>
        <w:rFonts w:ascii="Symbol" w:hAnsi="Symbol" w:hint="default"/>
      </w:rPr>
    </w:lvl>
    <w:lvl w:ilvl="7" w:tplc="0B9E180A" w:tentative="1">
      <w:start w:val="1"/>
      <w:numFmt w:val="bullet"/>
      <w:lvlText w:val="o"/>
      <w:lvlJc w:val="left"/>
      <w:pPr>
        <w:ind w:left="5760" w:hanging="360"/>
      </w:pPr>
      <w:rPr>
        <w:rFonts w:ascii="Courier New" w:hAnsi="Courier New" w:cs="Courier New" w:hint="default"/>
      </w:rPr>
    </w:lvl>
    <w:lvl w:ilvl="8" w:tplc="7F2AEF22" w:tentative="1">
      <w:start w:val="1"/>
      <w:numFmt w:val="bullet"/>
      <w:lvlText w:val=""/>
      <w:lvlJc w:val="left"/>
      <w:pPr>
        <w:ind w:left="6480" w:hanging="360"/>
      </w:pPr>
      <w:rPr>
        <w:rFonts w:ascii="Wingdings" w:hAnsi="Wingdings" w:hint="default"/>
      </w:rPr>
    </w:lvl>
  </w:abstractNum>
  <w:abstractNum w:abstractNumId="353">
    <w:nsid w:val="517F358E"/>
    <w:multiLevelType w:val="hybridMultilevel"/>
    <w:tmpl w:val="6FE8A00C"/>
    <w:lvl w:ilvl="0" w:tplc="5A34E134">
      <w:start w:val="1"/>
      <w:numFmt w:val="bullet"/>
      <w:lvlText w:val=""/>
      <w:lvlJc w:val="left"/>
      <w:pPr>
        <w:ind w:left="720" w:hanging="360"/>
      </w:pPr>
      <w:rPr>
        <w:rFonts w:ascii="Symbol" w:hAnsi="Symbol" w:hint="default"/>
      </w:rPr>
    </w:lvl>
    <w:lvl w:ilvl="1" w:tplc="1BB69756">
      <w:start w:val="1"/>
      <w:numFmt w:val="bullet"/>
      <w:lvlText w:val="o"/>
      <w:lvlJc w:val="left"/>
      <w:pPr>
        <w:ind w:left="1440" w:hanging="360"/>
      </w:pPr>
      <w:rPr>
        <w:rFonts w:ascii="Courier New" w:hAnsi="Courier New" w:cs="Courier New" w:hint="default"/>
      </w:rPr>
    </w:lvl>
    <w:lvl w:ilvl="2" w:tplc="5324F0D0" w:tentative="1">
      <w:start w:val="1"/>
      <w:numFmt w:val="bullet"/>
      <w:lvlText w:val=""/>
      <w:lvlJc w:val="left"/>
      <w:pPr>
        <w:ind w:left="2160" w:hanging="360"/>
      </w:pPr>
      <w:rPr>
        <w:rFonts w:ascii="Wingdings" w:hAnsi="Wingdings" w:hint="default"/>
      </w:rPr>
    </w:lvl>
    <w:lvl w:ilvl="3" w:tplc="01CA1B92" w:tentative="1">
      <w:start w:val="1"/>
      <w:numFmt w:val="bullet"/>
      <w:lvlText w:val=""/>
      <w:lvlJc w:val="left"/>
      <w:pPr>
        <w:ind w:left="2880" w:hanging="360"/>
      </w:pPr>
      <w:rPr>
        <w:rFonts w:ascii="Symbol" w:hAnsi="Symbol" w:hint="default"/>
      </w:rPr>
    </w:lvl>
    <w:lvl w:ilvl="4" w:tplc="0C08F600" w:tentative="1">
      <w:start w:val="1"/>
      <w:numFmt w:val="bullet"/>
      <w:lvlText w:val="o"/>
      <w:lvlJc w:val="left"/>
      <w:pPr>
        <w:ind w:left="3600" w:hanging="360"/>
      </w:pPr>
      <w:rPr>
        <w:rFonts w:ascii="Courier New" w:hAnsi="Courier New" w:cs="Courier New" w:hint="default"/>
      </w:rPr>
    </w:lvl>
    <w:lvl w:ilvl="5" w:tplc="E8BE4808" w:tentative="1">
      <w:start w:val="1"/>
      <w:numFmt w:val="bullet"/>
      <w:lvlText w:val=""/>
      <w:lvlJc w:val="left"/>
      <w:pPr>
        <w:ind w:left="4320" w:hanging="360"/>
      </w:pPr>
      <w:rPr>
        <w:rFonts w:ascii="Wingdings" w:hAnsi="Wingdings" w:hint="default"/>
      </w:rPr>
    </w:lvl>
    <w:lvl w:ilvl="6" w:tplc="CE2883D8" w:tentative="1">
      <w:start w:val="1"/>
      <w:numFmt w:val="bullet"/>
      <w:lvlText w:val=""/>
      <w:lvlJc w:val="left"/>
      <w:pPr>
        <w:ind w:left="5040" w:hanging="360"/>
      </w:pPr>
      <w:rPr>
        <w:rFonts w:ascii="Symbol" w:hAnsi="Symbol" w:hint="default"/>
      </w:rPr>
    </w:lvl>
    <w:lvl w:ilvl="7" w:tplc="66B25798" w:tentative="1">
      <w:start w:val="1"/>
      <w:numFmt w:val="bullet"/>
      <w:lvlText w:val="o"/>
      <w:lvlJc w:val="left"/>
      <w:pPr>
        <w:ind w:left="5760" w:hanging="360"/>
      </w:pPr>
      <w:rPr>
        <w:rFonts w:ascii="Courier New" w:hAnsi="Courier New" w:cs="Courier New" w:hint="default"/>
      </w:rPr>
    </w:lvl>
    <w:lvl w:ilvl="8" w:tplc="E2821978" w:tentative="1">
      <w:start w:val="1"/>
      <w:numFmt w:val="bullet"/>
      <w:lvlText w:val=""/>
      <w:lvlJc w:val="left"/>
      <w:pPr>
        <w:ind w:left="6480" w:hanging="360"/>
      </w:pPr>
      <w:rPr>
        <w:rFonts w:ascii="Wingdings" w:hAnsi="Wingdings" w:hint="default"/>
      </w:rPr>
    </w:lvl>
  </w:abstractNum>
  <w:abstractNum w:abstractNumId="354">
    <w:nsid w:val="51B54B0A"/>
    <w:multiLevelType w:val="hybridMultilevel"/>
    <w:tmpl w:val="226C035E"/>
    <w:lvl w:ilvl="0" w:tplc="AAE6BEF6">
      <w:start w:val="1"/>
      <w:numFmt w:val="bullet"/>
      <w:lvlText w:val=""/>
      <w:lvlJc w:val="left"/>
      <w:pPr>
        <w:ind w:left="720" w:hanging="360"/>
      </w:pPr>
      <w:rPr>
        <w:rFonts w:ascii="Symbol" w:hAnsi="Symbol" w:hint="default"/>
      </w:rPr>
    </w:lvl>
    <w:lvl w:ilvl="1" w:tplc="8118D57C" w:tentative="1">
      <w:start w:val="1"/>
      <w:numFmt w:val="bullet"/>
      <w:lvlText w:val="o"/>
      <w:lvlJc w:val="left"/>
      <w:pPr>
        <w:ind w:left="1440" w:hanging="360"/>
      </w:pPr>
      <w:rPr>
        <w:rFonts w:ascii="Courier New" w:hAnsi="Courier New" w:cs="Courier New" w:hint="default"/>
      </w:rPr>
    </w:lvl>
    <w:lvl w:ilvl="2" w:tplc="7E84F610">
      <w:start w:val="1"/>
      <w:numFmt w:val="bullet"/>
      <w:lvlText w:val=""/>
      <w:lvlJc w:val="left"/>
      <w:pPr>
        <w:ind w:left="2160" w:hanging="360"/>
      </w:pPr>
      <w:rPr>
        <w:rFonts w:ascii="Wingdings" w:hAnsi="Wingdings" w:hint="default"/>
      </w:rPr>
    </w:lvl>
    <w:lvl w:ilvl="3" w:tplc="4BF0BC94" w:tentative="1">
      <w:start w:val="1"/>
      <w:numFmt w:val="bullet"/>
      <w:lvlText w:val=""/>
      <w:lvlJc w:val="left"/>
      <w:pPr>
        <w:ind w:left="2880" w:hanging="360"/>
      </w:pPr>
      <w:rPr>
        <w:rFonts w:ascii="Symbol" w:hAnsi="Symbol" w:hint="default"/>
      </w:rPr>
    </w:lvl>
    <w:lvl w:ilvl="4" w:tplc="02E20340" w:tentative="1">
      <w:start w:val="1"/>
      <w:numFmt w:val="bullet"/>
      <w:lvlText w:val="o"/>
      <w:lvlJc w:val="left"/>
      <w:pPr>
        <w:ind w:left="3600" w:hanging="360"/>
      </w:pPr>
      <w:rPr>
        <w:rFonts w:ascii="Courier New" w:hAnsi="Courier New" w:cs="Courier New" w:hint="default"/>
      </w:rPr>
    </w:lvl>
    <w:lvl w:ilvl="5" w:tplc="13C8522E" w:tentative="1">
      <w:start w:val="1"/>
      <w:numFmt w:val="bullet"/>
      <w:lvlText w:val=""/>
      <w:lvlJc w:val="left"/>
      <w:pPr>
        <w:ind w:left="4320" w:hanging="360"/>
      </w:pPr>
      <w:rPr>
        <w:rFonts w:ascii="Wingdings" w:hAnsi="Wingdings" w:hint="default"/>
      </w:rPr>
    </w:lvl>
    <w:lvl w:ilvl="6" w:tplc="3D7E66AE" w:tentative="1">
      <w:start w:val="1"/>
      <w:numFmt w:val="bullet"/>
      <w:lvlText w:val=""/>
      <w:lvlJc w:val="left"/>
      <w:pPr>
        <w:ind w:left="5040" w:hanging="360"/>
      </w:pPr>
      <w:rPr>
        <w:rFonts w:ascii="Symbol" w:hAnsi="Symbol" w:hint="default"/>
      </w:rPr>
    </w:lvl>
    <w:lvl w:ilvl="7" w:tplc="9D3A38F4" w:tentative="1">
      <w:start w:val="1"/>
      <w:numFmt w:val="bullet"/>
      <w:lvlText w:val="o"/>
      <w:lvlJc w:val="left"/>
      <w:pPr>
        <w:ind w:left="5760" w:hanging="360"/>
      </w:pPr>
      <w:rPr>
        <w:rFonts w:ascii="Courier New" w:hAnsi="Courier New" w:cs="Courier New" w:hint="default"/>
      </w:rPr>
    </w:lvl>
    <w:lvl w:ilvl="8" w:tplc="5206267A" w:tentative="1">
      <w:start w:val="1"/>
      <w:numFmt w:val="bullet"/>
      <w:lvlText w:val=""/>
      <w:lvlJc w:val="left"/>
      <w:pPr>
        <w:ind w:left="6480" w:hanging="360"/>
      </w:pPr>
      <w:rPr>
        <w:rFonts w:ascii="Wingdings" w:hAnsi="Wingdings" w:hint="default"/>
      </w:rPr>
    </w:lvl>
  </w:abstractNum>
  <w:abstractNum w:abstractNumId="355">
    <w:nsid w:val="51C65435"/>
    <w:multiLevelType w:val="hybridMultilevel"/>
    <w:tmpl w:val="5B7AF33C"/>
    <w:lvl w:ilvl="0" w:tplc="CD326DBE">
      <w:start w:val="1"/>
      <w:numFmt w:val="bullet"/>
      <w:lvlText w:val=""/>
      <w:lvlJc w:val="left"/>
      <w:pPr>
        <w:ind w:left="720" w:hanging="360"/>
      </w:pPr>
      <w:rPr>
        <w:rFonts w:ascii="Symbol" w:hAnsi="Symbol" w:hint="default"/>
      </w:rPr>
    </w:lvl>
    <w:lvl w:ilvl="1" w:tplc="B3BA93CC">
      <w:start w:val="1"/>
      <w:numFmt w:val="bullet"/>
      <w:lvlText w:val="o"/>
      <w:lvlJc w:val="left"/>
      <w:pPr>
        <w:ind w:left="1440" w:hanging="360"/>
      </w:pPr>
      <w:rPr>
        <w:rFonts w:ascii="Courier New" w:hAnsi="Courier New" w:cs="Courier New" w:hint="default"/>
      </w:rPr>
    </w:lvl>
    <w:lvl w:ilvl="2" w:tplc="9C7E0B10" w:tentative="1">
      <w:start w:val="1"/>
      <w:numFmt w:val="bullet"/>
      <w:lvlText w:val=""/>
      <w:lvlJc w:val="left"/>
      <w:pPr>
        <w:ind w:left="2160" w:hanging="360"/>
      </w:pPr>
      <w:rPr>
        <w:rFonts w:ascii="Wingdings" w:hAnsi="Wingdings" w:hint="default"/>
      </w:rPr>
    </w:lvl>
    <w:lvl w:ilvl="3" w:tplc="A77CEDDE" w:tentative="1">
      <w:start w:val="1"/>
      <w:numFmt w:val="bullet"/>
      <w:lvlText w:val=""/>
      <w:lvlJc w:val="left"/>
      <w:pPr>
        <w:ind w:left="2880" w:hanging="360"/>
      </w:pPr>
      <w:rPr>
        <w:rFonts w:ascii="Symbol" w:hAnsi="Symbol" w:hint="default"/>
      </w:rPr>
    </w:lvl>
    <w:lvl w:ilvl="4" w:tplc="26E8E716" w:tentative="1">
      <w:start w:val="1"/>
      <w:numFmt w:val="bullet"/>
      <w:lvlText w:val="o"/>
      <w:lvlJc w:val="left"/>
      <w:pPr>
        <w:ind w:left="3600" w:hanging="360"/>
      </w:pPr>
      <w:rPr>
        <w:rFonts w:ascii="Courier New" w:hAnsi="Courier New" w:cs="Courier New" w:hint="default"/>
      </w:rPr>
    </w:lvl>
    <w:lvl w:ilvl="5" w:tplc="B5EC9332" w:tentative="1">
      <w:start w:val="1"/>
      <w:numFmt w:val="bullet"/>
      <w:lvlText w:val=""/>
      <w:lvlJc w:val="left"/>
      <w:pPr>
        <w:ind w:left="4320" w:hanging="360"/>
      </w:pPr>
      <w:rPr>
        <w:rFonts w:ascii="Wingdings" w:hAnsi="Wingdings" w:hint="default"/>
      </w:rPr>
    </w:lvl>
    <w:lvl w:ilvl="6" w:tplc="7034154C" w:tentative="1">
      <w:start w:val="1"/>
      <w:numFmt w:val="bullet"/>
      <w:lvlText w:val=""/>
      <w:lvlJc w:val="left"/>
      <w:pPr>
        <w:ind w:left="5040" w:hanging="360"/>
      </w:pPr>
      <w:rPr>
        <w:rFonts w:ascii="Symbol" w:hAnsi="Symbol" w:hint="default"/>
      </w:rPr>
    </w:lvl>
    <w:lvl w:ilvl="7" w:tplc="5E06901C" w:tentative="1">
      <w:start w:val="1"/>
      <w:numFmt w:val="bullet"/>
      <w:lvlText w:val="o"/>
      <w:lvlJc w:val="left"/>
      <w:pPr>
        <w:ind w:left="5760" w:hanging="360"/>
      </w:pPr>
      <w:rPr>
        <w:rFonts w:ascii="Courier New" w:hAnsi="Courier New" w:cs="Courier New" w:hint="default"/>
      </w:rPr>
    </w:lvl>
    <w:lvl w:ilvl="8" w:tplc="1744CA48" w:tentative="1">
      <w:start w:val="1"/>
      <w:numFmt w:val="bullet"/>
      <w:lvlText w:val=""/>
      <w:lvlJc w:val="left"/>
      <w:pPr>
        <w:ind w:left="6480" w:hanging="360"/>
      </w:pPr>
      <w:rPr>
        <w:rFonts w:ascii="Wingdings" w:hAnsi="Wingdings" w:hint="default"/>
      </w:rPr>
    </w:lvl>
  </w:abstractNum>
  <w:abstractNum w:abstractNumId="356">
    <w:nsid w:val="5225133A"/>
    <w:multiLevelType w:val="hybridMultilevel"/>
    <w:tmpl w:val="A08A6434"/>
    <w:lvl w:ilvl="0" w:tplc="B1303410">
      <w:start w:val="1"/>
      <w:numFmt w:val="bullet"/>
      <w:lvlText w:val=""/>
      <w:lvlJc w:val="left"/>
      <w:pPr>
        <w:ind w:left="720" w:hanging="360"/>
      </w:pPr>
      <w:rPr>
        <w:rFonts w:ascii="Symbol" w:hAnsi="Symbol" w:hint="default"/>
      </w:rPr>
    </w:lvl>
    <w:lvl w:ilvl="1" w:tplc="D802579E">
      <w:start w:val="1"/>
      <w:numFmt w:val="bullet"/>
      <w:lvlText w:val="o"/>
      <w:lvlJc w:val="left"/>
      <w:pPr>
        <w:ind w:left="1440" w:hanging="360"/>
      </w:pPr>
      <w:rPr>
        <w:rFonts w:ascii="Courier New" w:hAnsi="Courier New" w:cs="Courier New" w:hint="default"/>
      </w:rPr>
    </w:lvl>
    <w:lvl w:ilvl="2" w:tplc="BDF61F5E" w:tentative="1">
      <w:start w:val="1"/>
      <w:numFmt w:val="bullet"/>
      <w:lvlText w:val=""/>
      <w:lvlJc w:val="left"/>
      <w:pPr>
        <w:ind w:left="2160" w:hanging="360"/>
      </w:pPr>
      <w:rPr>
        <w:rFonts w:ascii="Wingdings" w:hAnsi="Wingdings" w:hint="default"/>
      </w:rPr>
    </w:lvl>
    <w:lvl w:ilvl="3" w:tplc="AC40B968" w:tentative="1">
      <w:start w:val="1"/>
      <w:numFmt w:val="bullet"/>
      <w:lvlText w:val=""/>
      <w:lvlJc w:val="left"/>
      <w:pPr>
        <w:ind w:left="2880" w:hanging="360"/>
      </w:pPr>
      <w:rPr>
        <w:rFonts w:ascii="Symbol" w:hAnsi="Symbol" w:hint="default"/>
      </w:rPr>
    </w:lvl>
    <w:lvl w:ilvl="4" w:tplc="5CBE78C2" w:tentative="1">
      <w:start w:val="1"/>
      <w:numFmt w:val="bullet"/>
      <w:lvlText w:val="o"/>
      <w:lvlJc w:val="left"/>
      <w:pPr>
        <w:ind w:left="3600" w:hanging="360"/>
      </w:pPr>
      <w:rPr>
        <w:rFonts w:ascii="Courier New" w:hAnsi="Courier New" w:cs="Courier New" w:hint="default"/>
      </w:rPr>
    </w:lvl>
    <w:lvl w:ilvl="5" w:tplc="2D927FA2" w:tentative="1">
      <w:start w:val="1"/>
      <w:numFmt w:val="bullet"/>
      <w:lvlText w:val=""/>
      <w:lvlJc w:val="left"/>
      <w:pPr>
        <w:ind w:left="4320" w:hanging="360"/>
      </w:pPr>
      <w:rPr>
        <w:rFonts w:ascii="Wingdings" w:hAnsi="Wingdings" w:hint="default"/>
      </w:rPr>
    </w:lvl>
    <w:lvl w:ilvl="6" w:tplc="F2D68FCA" w:tentative="1">
      <w:start w:val="1"/>
      <w:numFmt w:val="bullet"/>
      <w:lvlText w:val=""/>
      <w:lvlJc w:val="left"/>
      <w:pPr>
        <w:ind w:left="5040" w:hanging="360"/>
      </w:pPr>
      <w:rPr>
        <w:rFonts w:ascii="Symbol" w:hAnsi="Symbol" w:hint="default"/>
      </w:rPr>
    </w:lvl>
    <w:lvl w:ilvl="7" w:tplc="A1828DF0" w:tentative="1">
      <w:start w:val="1"/>
      <w:numFmt w:val="bullet"/>
      <w:lvlText w:val="o"/>
      <w:lvlJc w:val="left"/>
      <w:pPr>
        <w:ind w:left="5760" w:hanging="360"/>
      </w:pPr>
      <w:rPr>
        <w:rFonts w:ascii="Courier New" w:hAnsi="Courier New" w:cs="Courier New" w:hint="default"/>
      </w:rPr>
    </w:lvl>
    <w:lvl w:ilvl="8" w:tplc="B1FA37A4" w:tentative="1">
      <w:start w:val="1"/>
      <w:numFmt w:val="bullet"/>
      <w:lvlText w:val=""/>
      <w:lvlJc w:val="left"/>
      <w:pPr>
        <w:ind w:left="6480" w:hanging="360"/>
      </w:pPr>
      <w:rPr>
        <w:rFonts w:ascii="Wingdings" w:hAnsi="Wingdings" w:hint="default"/>
      </w:rPr>
    </w:lvl>
  </w:abstractNum>
  <w:abstractNum w:abstractNumId="357">
    <w:nsid w:val="52456887"/>
    <w:multiLevelType w:val="hybridMultilevel"/>
    <w:tmpl w:val="BFA6D4AC"/>
    <w:lvl w:ilvl="0" w:tplc="85CE98DA">
      <w:start w:val="1"/>
      <w:numFmt w:val="bullet"/>
      <w:lvlText w:val=""/>
      <w:lvlJc w:val="left"/>
      <w:pPr>
        <w:ind w:left="720" w:hanging="360"/>
      </w:pPr>
      <w:rPr>
        <w:rFonts w:ascii="Symbol" w:hAnsi="Symbol" w:hint="default"/>
      </w:rPr>
    </w:lvl>
    <w:lvl w:ilvl="1" w:tplc="697C5970" w:tentative="1">
      <w:start w:val="1"/>
      <w:numFmt w:val="bullet"/>
      <w:lvlText w:val="o"/>
      <w:lvlJc w:val="left"/>
      <w:pPr>
        <w:ind w:left="1440" w:hanging="360"/>
      </w:pPr>
      <w:rPr>
        <w:rFonts w:ascii="Courier New" w:hAnsi="Courier New" w:cs="Courier New" w:hint="default"/>
      </w:rPr>
    </w:lvl>
    <w:lvl w:ilvl="2" w:tplc="83FE238A">
      <w:start w:val="1"/>
      <w:numFmt w:val="bullet"/>
      <w:lvlText w:val=""/>
      <w:lvlJc w:val="left"/>
      <w:pPr>
        <w:ind w:left="2160" w:hanging="360"/>
      </w:pPr>
      <w:rPr>
        <w:rFonts w:ascii="Wingdings" w:hAnsi="Wingdings" w:hint="default"/>
      </w:rPr>
    </w:lvl>
    <w:lvl w:ilvl="3" w:tplc="B96858BA" w:tentative="1">
      <w:start w:val="1"/>
      <w:numFmt w:val="bullet"/>
      <w:lvlText w:val=""/>
      <w:lvlJc w:val="left"/>
      <w:pPr>
        <w:ind w:left="2880" w:hanging="360"/>
      </w:pPr>
      <w:rPr>
        <w:rFonts w:ascii="Symbol" w:hAnsi="Symbol" w:hint="default"/>
      </w:rPr>
    </w:lvl>
    <w:lvl w:ilvl="4" w:tplc="74AED348" w:tentative="1">
      <w:start w:val="1"/>
      <w:numFmt w:val="bullet"/>
      <w:lvlText w:val="o"/>
      <w:lvlJc w:val="left"/>
      <w:pPr>
        <w:ind w:left="3600" w:hanging="360"/>
      </w:pPr>
      <w:rPr>
        <w:rFonts w:ascii="Courier New" w:hAnsi="Courier New" w:cs="Courier New" w:hint="default"/>
      </w:rPr>
    </w:lvl>
    <w:lvl w:ilvl="5" w:tplc="0C94E794" w:tentative="1">
      <w:start w:val="1"/>
      <w:numFmt w:val="bullet"/>
      <w:lvlText w:val=""/>
      <w:lvlJc w:val="left"/>
      <w:pPr>
        <w:ind w:left="4320" w:hanging="360"/>
      </w:pPr>
      <w:rPr>
        <w:rFonts w:ascii="Wingdings" w:hAnsi="Wingdings" w:hint="default"/>
      </w:rPr>
    </w:lvl>
    <w:lvl w:ilvl="6" w:tplc="B18A6D60" w:tentative="1">
      <w:start w:val="1"/>
      <w:numFmt w:val="bullet"/>
      <w:lvlText w:val=""/>
      <w:lvlJc w:val="left"/>
      <w:pPr>
        <w:ind w:left="5040" w:hanging="360"/>
      </w:pPr>
      <w:rPr>
        <w:rFonts w:ascii="Symbol" w:hAnsi="Symbol" w:hint="default"/>
      </w:rPr>
    </w:lvl>
    <w:lvl w:ilvl="7" w:tplc="66DC85C4" w:tentative="1">
      <w:start w:val="1"/>
      <w:numFmt w:val="bullet"/>
      <w:lvlText w:val="o"/>
      <w:lvlJc w:val="left"/>
      <w:pPr>
        <w:ind w:left="5760" w:hanging="360"/>
      </w:pPr>
      <w:rPr>
        <w:rFonts w:ascii="Courier New" w:hAnsi="Courier New" w:cs="Courier New" w:hint="default"/>
      </w:rPr>
    </w:lvl>
    <w:lvl w:ilvl="8" w:tplc="11C65912" w:tentative="1">
      <w:start w:val="1"/>
      <w:numFmt w:val="bullet"/>
      <w:lvlText w:val=""/>
      <w:lvlJc w:val="left"/>
      <w:pPr>
        <w:ind w:left="6480" w:hanging="360"/>
      </w:pPr>
      <w:rPr>
        <w:rFonts w:ascii="Wingdings" w:hAnsi="Wingdings" w:hint="default"/>
      </w:rPr>
    </w:lvl>
  </w:abstractNum>
  <w:abstractNum w:abstractNumId="358">
    <w:nsid w:val="5252660C"/>
    <w:multiLevelType w:val="hybridMultilevel"/>
    <w:tmpl w:val="6922B8D8"/>
    <w:lvl w:ilvl="0" w:tplc="B2586696">
      <w:start w:val="1"/>
      <w:numFmt w:val="bullet"/>
      <w:lvlText w:val=""/>
      <w:lvlJc w:val="left"/>
      <w:pPr>
        <w:ind w:left="720" w:hanging="360"/>
      </w:pPr>
      <w:rPr>
        <w:rFonts w:ascii="Symbol" w:hAnsi="Symbol" w:hint="default"/>
      </w:rPr>
    </w:lvl>
    <w:lvl w:ilvl="1" w:tplc="22824A16" w:tentative="1">
      <w:start w:val="1"/>
      <w:numFmt w:val="bullet"/>
      <w:lvlText w:val="o"/>
      <w:lvlJc w:val="left"/>
      <w:pPr>
        <w:ind w:left="1440" w:hanging="360"/>
      </w:pPr>
      <w:rPr>
        <w:rFonts w:ascii="Courier New" w:hAnsi="Courier New" w:cs="Courier New" w:hint="default"/>
      </w:rPr>
    </w:lvl>
    <w:lvl w:ilvl="2" w:tplc="998E7B62">
      <w:start w:val="1"/>
      <w:numFmt w:val="bullet"/>
      <w:lvlText w:val=""/>
      <w:lvlJc w:val="left"/>
      <w:pPr>
        <w:ind w:left="2160" w:hanging="360"/>
      </w:pPr>
      <w:rPr>
        <w:rFonts w:ascii="Wingdings" w:hAnsi="Wingdings" w:hint="default"/>
      </w:rPr>
    </w:lvl>
    <w:lvl w:ilvl="3" w:tplc="F642C342" w:tentative="1">
      <w:start w:val="1"/>
      <w:numFmt w:val="bullet"/>
      <w:lvlText w:val=""/>
      <w:lvlJc w:val="left"/>
      <w:pPr>
        <w:ind w:left="2880" w:hanging="360"/>
      </w:pPr>
      <w:rPr>
        <w:rFonts w:ascii="Symbol" w:hAnsi="Symbol" w:hint="default"/>
      </w:rPr>
    </w:lvl>
    <w:lvl w:ilvl="4" w:tplc="4AB0AF34" w:tentative="1">
      <w:start w:val="1"/>
      <w:numFmt w:val="bullet"/>
      <w:lvlText w:val="o"/>
      <w:lvlJc w:val="left"/>
      <w:pPr>
        <w:ind w:left="3600" w:hanging="360"/>
      </w:pPr>
      <w:rPr>
        <w:rFonts w:ascii="Courier New" w:hAnsi="Courier New" w:cs="Courier New" w:hint="default"/>
      </w:rPr>
    </w:lvl>
    <w:lvl w:ilvl="5" w:tplc="CA1E7838" w:tentative="1">
      <w:start w:val="1"/>
      <w:numFmt w:val="bullet"/>
      <w:lvlText w:val=""/>
      <w:lvlJc w:val="left"/>
      <w:pPr>
        <w:ind w:left="4320" w:hanging="360"/>
      </w:pPr>
      <w:rPr>
        <w:rFonts w:ascii="Wingdings" w:hAnsi="Wingdings" w:hint="default"/>
      </w:rPr>
    </w:lvl>
    <w:lvl w:ilvl="6" w:tplc="7DA6A68E" w:tentative="1">
      <w:start w:val="1"/>
      <w:numFmt w:val="bullet"/>
      <w:lvlText w:val=""/>
      <w:lvlJc w:val="left"/>
      <w:pPr>
        <w:ind w:left="5040" w:hanging="360"/>
      </w:pPr>
      <w:rPr>
        <w:rFonts w:ascii="Symbol" w:hAnsi="Symbol" w:hint="default"/>
      </w:rPr>
    </w:lvl>
    <w:lvl w:ilvl="7" w:tplc="2F821354" w:tentative="1">
      <w:start w:val="1"/>
      <w:numFmt w:val="bullet"/>
      <w:lvlText w:val="o"/>
      <w:lvlJc w:val="left"/>
      <w:pPr>
        <w:ind w:left="5760" w:hanging="360"/>
      </w:pPr>
      <w:rPr>
        <w:rFonts w:ascii="Courier New" w:hAnsi="Courier New" w:cs="Courier New" w:hint="default"/>
      </w:rPr>
    </w:lvl>
    <w:lvl w:ilvl="8" w:tplc="DD4EB866" w:tentative="1">
      <w:start w:val="1"/>
      <w:numFmt w:val="bullet"/>
      <w:lvlText w:val=""/>
      <w:lvlJc w:val="left"/>
      <w:pPr>
        <w:ind w:left="6480" w:hanging="360"/>
      </w:pPr>
      <w:rPr>
        <w:rFonts w:ascii="Wingdings" w:hAnsi="Wingdings" w:hint="default"/>
      </w:rPr>
    </w:lvl>
  </w:abstractNum>
  <w:abstractNum w:abstractNumId="359">
    <w:nsid w:val="527C24F4"/>
    <w:multiLevelType w:val="hybridMultilevel"/>
    <w:tmpl w:val="BE4E3D32"/>
    <w:lvl w:ilvl="0" w:tplc="2A5A2F7E">
      <w:start w:val="1"/>
      <w:numFmt w:val="bullet"/>
      <w:lvlText w:val=""/>
      <w:lvlJc w:val="left"/>
      <w:pPr>
        <w:ind w:left="720" w:hanging="360"/>
      </w:pPr>
      <w:rPr>
        <w:rFonts w:ascii="Symbol" w:hAnsi="Symbol" w:hint="default"/>
      </w:rPr>
    </w:lvl>
    <w:lvl w:ilvl="1" w:tplc="7940F7D0" w:tentative="1">
      <w:start w:val="1"/>
      <w:numFmt w:val="bullet"/>
      <w:lvlText w:val="o"/>
      <w:lvlJc w:val="left"/>
      <w:pPr>
        <w:ind w:left="1440" w:hanging="360"/>
      </w:pPr>
      <w:rPr>
        <w:rFonts w:ascii="Courier New" w:hAnsi="Courier New" w:cs="Courier New" w:hint="default"/>
      </w:rPr>
    </w:lvl>
    <w:lvl w:ilvl="2" w:tplc="7110E0C8">
      <w:start w:val="1"/>
      <w:numFmt w:val="bullet"/>
      <w:lvlText w:val=""/>
      <w:lvlJc w:val="left"/>
      <w:pPr>
        <w:ind w:left="2160" w:hanging="360"/>
      </w:pPr>
      <w:rPr>
        <w:rFonts w:ascii="Wingdings" w:hAnsi="Wingdings" w:hint="default"/>
      </w:rPr>
    </w:lvl>
    <w:lvl w:ilvl="3" w:tplc="DFA0B5BA" w:tentative="1">
      <w:start w:val="1"/>
      <w:numFmt w:val="bullet"/>
      <w:lvlText w:val=""/>
      <w:lvlJc w:val="left"/>
      <w:pPr>
        <w:ind w:left="2880" w:hanging="360"/>
      </w:pPr>
      <w:rPr>
        <w:rFonts w:ascii="Symbol" w:hAnsi="Symbol" w:hint="default"/>
      </w:rPr>
    </w:lvl>
    <w:lvl w:ilvl="4" w:tplc="25522FA6" w:tentative="1">
      <w:start w:val="1"/>
      <w:numFmt w:val="bullet"/>
      <w:lvlText w:val="o"/>
      <w:lvlJc w:val="left"/>
      <w:pPr>
        <w:ind w:left="3600" w:hanging="360"/>
      </w:pPr>
      <w:rPr>
        <w:rFonts w:ascii="Courier New" w:hAnsi="Courier New" w:cs="Courier New" w:hint="default"/>
      </w:rPr>
    </w:lvl>
    <w:lvl w:ilvl="5" w:tplc="7E447280" w:tentative="1">
      <w:start w:val="1"/>
      <w:numFmt w:val="bullet"/>
      <w:lvlText w:val=""/>
      <w:lvlJc w:val="left"/>
      <w:pPr>
        <w:ind w:left="4320" w:hanging="360"/>
      </w:pPr>
      <w:rPr>
        <w:rFonts w:ascii="Wingdings" w:hAnsi="Wingdings" w:hint="default"/>
      </w:rPr>
    </w:lvl>
    <w:lvl w:ilvl="6" w:tplc="F78C8282" w:tentative="1">
      <w:start w:val="1"/>
      <w:numFmt w:val="bullet"/>
      <w:lvlText w:val=""/>
      <w:lvlJc w:val="left"/>
      <w:pPr>
        <w:ind w:left="5040" w:hanging="360"/>
      </w:pPr>
      <w:rPr>
        <w:rFonts w:ascii="Symbol" w:hAnsi="Symbol" w:hint="default"/>
      </w:rPr>
    </w:lvl>
    <w:lvl w:ilvl="7" w:tplc="4DE260F2" w:tentative="1">
      <w:start w:val="1"/>
      <w:numFmt w:val="bullet"/>
      <w:lvlText w:val="o"/>
      <w:lvlJc w:val="left"/>
      <w:pPr>
        <w:ind w:left="5760" w:hanging="360"/>
      </w:pPr>
      <w:rPr>
        <w:rFonts w:ascii="Courier New" w:hAnsi="Courier New" w:cs="Courier New" w:hint="default"/>
      </w:rPr>
    </w:lvl>
    <w:lvl w:ilvl="8" w:tplc="973C7B98" w:tentative="1">
      <w:start w:val="1"/>
      <w:numFmt w:val="bullet"/>
      <w:lvlText w:val=""/>
      <w:lvlJc w:val="left"/>
      <w:pPr>
        <w:ind w:left="6480" w:hanging="360"/>
      </w:pPr>
      <w:rPr>
        <w:rFonts w:ascii="Wingdings" w:hAnsi="Wingdings" w:hint="default"/>
      </w:rPr>
    </w:lvl>
  </w:abstractNum>
  <w:abstractNum w:abstractNumId="360">
    <w:nsid w:val="53051EC3"/>
    <w:multiLevelType w:val="hybridMultilevel"/>
    <w:tmpl w:val="86E8E18C"/>
    <w:lvl w:ilvl="0" w:tplc="5E60E382">
      <w:start w:val="1"/>
      <w:numFmt w:val="bullet"/>
      <w:lvlText w:val=""/>
      <w:lvlJc w:val="left"/>
      <w:pPr>
        <w:ind w:left="720" w:hanging="360"/>
      </w:pPr>
      <w:rPr>
        <w:rFonts w:ascii="Symbol" w:hAnsi="Symbol" w:hint="default"/>
      </w:rPr>
    </w:lvl>
    <w:lvl w:ilvl="1" w:tplc="A0C40D7C" w:tentative="1">
      <w:start w:val="1"/>
      <w:numFmt w:val="bullet"/>
      <w:lvlText w:val="o"/>
      <w:lvlJc w:val="left"/>
      <w:pPr>
        <w:ind w:left="1440" w:hanging="360"/>
      </w:pPr>
      <w:rPr>
        <w:rFonts w:ascii="Courier New" w:hAnsi="Courier New" w:cs="Courier New" w:hint="default"/>
      </w:rPr>
    </w:lvl>
    <w:lvl w:ilvl="2" w:tplc="9C00434E">
      <w:start w:val="1"/>
      <w:numFmt w:val="bullet"/>
      <w:lvlText w:val=""/>
      <w:lvlJc w:val="left"/>
      <w:pPr>
        <w:ind w:left="2160" w:hanging="360"/>
      </w:pPr>
      <w:rPr>
        <w:rFonts w:ascii="Wingdings" w:hAnsi="Wingdings" w:hint="default"/>
      </w:rPr>
    </w:lvl>
    <w:lvl w:ilvl="3" w:tplc="90DCD66E" w:tentative="1">
      <w:start w:val="1"/>
      <w:numFmt w:val="bullet"/>
      <w:lvlText w:val=""/>
      <w:lvlJc w:val="left"/>
      <w:pPr>
        <w:ind w:left="2880" w:hanging="360"/>
      </w:pPr>
      <w:rPr>
        <w:rFonts w:ascii="Symbol" w:hAnsi="Symbol" w:hint="default"/>
      </w:rPr>
    </w:lvl>
    <w:lvl w:ilvl="4" w:tplc="D568774C" w:tentative="1">
      <w:start w:val="1"/>
      <w:numFmt w:val="bullet"/>
      <w:lvlText w:val="o"/>
      <w:lvlJc w:val="left"/>
      <w:pPr>
        <w:ind w:left="3600" w:hanging="360"/>
      </w:pPr>
      <w:rPr>
        <w:rFonts w:ascii="Courier New" w:hAnsi="Courier New" w:cs="Courier New" w:hint="default"/>
      </w:rPr>
    </w:lvl>
    <w:lvl w:ilvl="5" w:tplc="1DD6ECA4" w:tentative="1">
      <w:start w:val="1"/>
      <w:numFmt w:val="bullet"/>
      <w:lvlText w:val=""/>
      <w:lvlJc w:val="left"/>
      <w:pPr>
        <w:ind w:left="4320" w:hanging="360"/>
      </w:pPr>
      <w:rPr>
        <w:rFonts w:ascii="Wingdings" w:hAnsi="Wingdings" w:hint="default"/>
      </w:rPr>
    </w:lvl>
    <w:lvl w:ilvl="6" w:tplc="0F7C71AA" w:tentative="1">
      <w:start w:val="1"/>
      <w:numFmt w:val="bullet"/>
      <w:lvlText w:val=""/>
      <w:lvlJc w:val="left"/>
      <w:pPr>
        <w:ind w:left="5040" w:hanging="360"/>
      </w:pPr>
      <w:rPr>
        <w:rFonts w:ascii="Symbol" w:hAnsi="Symbol" w:hint="default"/>
      </w:rPr>
    </w:lvl>
    <w:lvl w:ilvl="7" w:tplc="E3060984" w:tentative="1">
      <w:start w:val="1"/>
      <w:numFmt w:val="bullet"/>
      <w:lvlText w:val="o"/>
      <w:lvlJc w:val="left"/>
      <w:pPr>
        <w:ind w:left="5760" w:hanging="360"/>
      </w:pPr>
      <w:rPr>
        <w:rFonts w:ascii="Courier New" w:hAnsi="Courier New" w:cs="Courier New" w:hint="default"/>
      </w:rPr>
    </w:lvl>
    <w:lvl w:ilvl="8" w:tplc="4A089730" w:tentative="1">
      <w:start w:val="1"/>
      <w:numFmt w:val="bullet"/>
      <w:lvlText w:val=""/>
      <w:lvlJc w:val="left"/>
      <w:pPr>
        <w:ind w:left="6480" w:hanging="360"/>
      </w:pPr>
      <w:rPr>
        <w:rFonts w:ascii="Wingdings" w:hAnsi="Wingdings" w:hint="default"/>
      </w:rPr>
    </w:lvl>
  </w:abstractNum>
  <w:abstractNum w:abstractNumId="361">
    <w:nsid w:val="53844050"/>
    <w:multiLevelType w:val="hybridMultilevel"/>
    <w:tmpl w:val="E6B2ED64"/>
    <w:lvl w:ilvl="0" w:tplc="C1F20018">
      <w:start w:val="1"/>
      <w:numFmt w:val="bullet"/>
      <w:lvlText w:val=""/>
      <w:lvlJc w:val="left"/>
      <w:pPr>
        <w:ind w:left="720" w:hanging="360"/>
      </w:pPr>
      <w:rPr>
        <w:rFonts w:ascii="Symbol" w:hAnsi="Symbol" w:hint="default"/>
      </w:rPr>
    </w:lvl>
    <w:lvl w:ilvl="1" w:tplc="13E48EAA" w:tentative="1">
      <w:start w:val="1"/>
      <w:numFmt w:val="bullet"/>
      <w:lvlText w:val="o"/>
      <w:lvlJc w:val="left"/>
      <w:pPr>
        <w:ind w:left="1440" w:hanging="360"/>
      </w:pPr>
      <w:rPr>
        <w:rFonts w:ascii="Courier New" w:hAnsi="Courier New" w:cs="Courier New" w:hint="default"/>
      </w:rPr>
    </w:lvl>
    <w:lvl w:ilvl="2" w:tplc="7594191E">
      <w:start w:val="1"/>
      <w:numFmt w:val="bullet"/>
      <w:lvlText w:val=""/>
      <w:lvlJc w:val="left"/>
      <w:pPr>
        <w:ind w:left="2160" w:hanging="360"/>
      </w:pPr>
      <w:rPr>
        <w:rFonts w:ascii="Wingdings" w:hAnsi="Wingdings" w:hint="default"/>
      </w:rPr>
    </w:lvl>
    <w:lvl w:ilvl="3" w:tplc="0F2C8BE2" w:tentative="1">
      <w:start w:val="1"/>
      <w:numFmt w:val="bullet"/>
      <w:lvlText w:val=""/>
      <w:lvlJc w:val="left"/>
      <w:pPr>
        <w:ind w:left="2880" w:hanging="360"/>
      </w:pPr>
      <w:rPr>
        <w:rFonts w:ascii="Symbol" w:hAnsi="Symbol" w:hint="default"/>
      </w:rPr>
    </w:lvl>
    <w:lvl w:ilvl="4" w:tplc="03CC078C" w:tentative="1">
      <w:start w:val="1"/>
      <w:numFmt w:val="bullet"/>
      <w:lvlText w:val="o"/>
      <w:lvlJc w:val="left"/>
      <w:pPr>
        <w:ind w:left="3600" w:hanging="360"/>
      </w:pPr>
      <w:rPr>
        <w:rFonts w:ascii="Courier New" w:hAnsi="Courier New" w:cs="Courier New" w:hint="default"/>
      </w:rPr>
    </w:lvl>
    <w:lvl w:ilvl="5" w:tplc="01D81FC0" w:tentative="1">
      <w:start w:val="1"/>
      <w:numFmt w:val="bullet"/>
      <w:lvlText w:val=""/>
      <w:lvlJc w:val="left"/>
      <w:pPr>
        <w:ind w:left="4320" w:hanging="360"/>
      </w:pPr>
      <w:rPr>
        <w:rFonts w:ascii="Wingdings" w:hAnsi="Wingdings" w:hint="default"/>
      </w:rPr>
    </w:lvl>
    <w:lvl w:ilvl="6" w:tplc="6F9E86E8" w:tentative="1">
      <w:start w:val="1"/>
      <w:numFmt w:val="bullet"/>
      <w:lvlText w:val=""/>
      <w:lvlJc w:val="left"/>
      <w:pPr>
        <w:ind w:left="5040" w:hanging="360"/>
      </w:pPr>
      <w:rPr>
        <w:rFonts w:ascii="Symbol" w:hAnsi="Symbol" w:hint="default"/>
      </w:rPr>
    </w:lvl>
    <w:lvl w:ilvl="7" w:tplc="D96C9CE0" w:tentative="1">
      <w:start w:val="1"/>
      <w:numFmt w:val="bullet"/>
      <w:lvlText w:val="o"/>
      <w:lvlJc w:val="left"/>
      <w:pPr>
        <w:ind w:left="5760" w:hanging="360"/>
      </w:pPr>
      <w:rPr>
        <w:rFonts w:ascii="Courier New" w:hAnsi="Courier New" w:cs="Courier New" w:hint="default"/>
      </w:rPr>
    </w:lvl>
    <w:lvl w:ilvl="8" w:tplc="C5D4E4D2" w:tentative="1">
      <w:start w:val="1"/>
      <w:numFmt w:val="bullet"/>
      <w:lvlText w:val=""/>
      <w:lvlJc w:val="left"/>
      <w:pPr>
        <w:ind w:left="6480" w:hanging="360"/>
      </w:pPr>
      <w:rPr>
        <w:rFonts w:ascii="Wingdings" w:hAnsi="Wingdings" w:hint="default"/>
      </w:rPr>
    </w:lvl>
  </w:abstractNum>
  <w:abstractNum w:abstractNumId="362">
    <w:nsid w:val="53A47D75"/>
    <w:multiLevelType w:val="hybridMultilevel"/>
    <w:tmpl w:val="9E32537A"/>
    <w:lvl w:ilvl="0" w:tplc="CB760732">
      <w:start w:val="1"/>
      <w:numFmt w:val="bullet"/>
      <w:lvlText w:val=""/>
      <w:lvlJc w:val="left"/>
      <w:pPr>
        <w:ind w:left="720" w:hanging="360"/>
      </w:pPr>
      <w:rPr>
        <w:rFonts w:ascii="Symbol" w:hAnsi="Symbol" w:hint="default"/>
      </w:rPr>
    </w:lvl>
    <w:lvl w:ilvl="1" w:tplc="499449DC">
      <w:start w:val="1"/>
      <w:numFmt w:val="bullet"/>
      <w:lvlText w:val="o"/>
      <w:lvlJc w:val="left"/>
      <w:pPr>
        <w:ind w:left="1440" w:hanging="360"/>
      </w:pPr>
      <w:rPr>
        <w:rFonts w:ascii="Courier New" w:hAnsi="Courier New" w:cs="Courier New" w:hint="default"/>
      </w:rPr>
    </w:lvl>
    <w:lvl w:ilvl="2" w:tplc="D8C6A92E" w:tentative="1">
      <w:start w:val="1"/>
      <w:numFmt w:val="bullet"/>
      <w:lvlText w:val=""/>
      <w:lvlJc w:val="left"/>
      <w:pPr>
        <w:ind w:left="2160" w:hanging="360"/>
      </w:pPr>
      <w:rPr>
        <w:rFonts w:ascii="Wingdings" w:hAnsi="Wingdings" w:hint="default"/>
      </w:rPr>
    </w:lvl>
    <w:lvl w:ilvl="3" w:tplc="C888992A" w:tentative="1">
      <w:start w:val="1"/>
      <w:numFmt w:val="bullet"/>
      <w:lvlText w:val=""/>
      <w:lvlJc w:val="left"/>
      <w:pPr>
        <w:ind w:left="2880" w:hanging="360"/>
      </w:pPr>
      <w:rPr>
        <w:rFonts w:ascii="Symbol" w:hAnsi="Symbol" w:hint="default"/>
      </w:rPr>
    </w:lvl>
    <w:lvl w:ilvl="4" w:tplc="525052D8" w:tentative="1">
      <w:start w:val="1"/>
      <w:numFmt w:val="bullet"/>
      <w:lvlText w:val="o"/>
      <w:lvlJc w:val="left"/>
      <w:pPr>
        <w:ind w:left="3600" w:hanging="360"/>
      </w:pPr>
      <w:rPr>
        <w:rFonts w:ascii="Courier New" w:hAnsi="Courier New" w:cs="Courier New" w:hint="default"/>
      </w:rPr>
    </w:lvl>
    <w:lvl w:ilvl="5" w:tplc="A3685ED6" w:tentative="1">
      <w:start w:val="1"/>
      <w:numFmt w:val="bullet"/>
      <w:lvlText w:val=""/>
      <w:lvlJc w:val="left"/>
      <w:pPr>
        <w:ind w:left="4320" w:hanging="360"/>
      </w:pPr>
      <w:rPr>
        <w:rFonts w:ascii="Wingdings" w:hAnsi="Wingdings" w:hint="default"/>
      </w:rPr>
    </w:lvl>
    <w:lvl w:ilvl="6" w:tplc="BE5A3C20" w:tentative="1">
      <w:start w:val="1"/>
      <w:numFmt w:val="bullet"/>
      <w:lvlText w:val=""/>
      <w:lvlJc w:val="left"/>
      <w:pPr>
        <w:ind w:left="5040" w:hanging="360"/>
      </w:pPr>
      <w:rPr>
        <w:rFonts w:ascii="Symbol" w:hAnsi="Symbol" w:hint="default"/>
      </w:rPr>
    </w:lvl>
    <w:lvl w:ilvl="7" w:tplc="E2F46938" w:tentative="1">
      <w:start w:val="1"/>
      <w:numFmt w:val="bullet"/>
      <w:lvlText w:val="o"/>
      <w:lvlJc w:val="left"/>
      <w:pPr>
        <w:ind w:left="5760" w:hanging="360"/>
      </w:pPr>
      <w:rPr>
        <w:rFonts w:ascii="Courier New" w:hAnsi="Courier New" w:cs="Courier New" w:hint="default"/>
      </w:rPr>
    </w:lvl>
    <w:lvl w:ilvl="8" w:tplc="FA02B55A" w:tentative="1">
      <w:start w:val="1"/>
      <w:numFmt w:val="bullet"/>
      <w:lvlText w:val=""/>
      <w:lvlJc w:val="left"/>
      <w:pPr>
        <w:ind w:left="6480" w:hanging="360"/>
      </w:pPr>
      <w:rPr>
        <w:rFonts w:ascii="Wingdings" w:hAnsi="Wingdings" w:hint="default"/>
      </w:rPr>
    </w:lvl>
  </w:abstractNum>
  <w:abstractNum w:abstractNumId="363">
    <w:nsid w:val="53E137E8"/>
    <w:multiLevelType w:val="hybridMultilevel"/>
    <w:tmpl w:val="EA5ECB14"/>
    <w:lvl w:ilvl="0" w:tplc="3C528898">
      <w:start w:val="1"/>
      <w:numFmt w:val="bullet"/>
      <w:lvlText w:val=""/>
      <w:lvlJc w:val="left"/>
      <w:pPr>
        <w:ind w:left="720" w:hanging="360"/>
      </w:pPr>
      <w:rPr>
        <w:rFonts w:ascii="Symbol" w:hAnsi="Symbol" w:hint="default"/>
      </w:rPr>
    </w:lvl>
    <w:lvl w:ilvl="1" w:tplc="B8320A12">
      <w:start w:val="1"/>
      <w:numFmt w:val="bullet"/>
      <w:lvlText w:val="o"/>
      <w:lvlJc w:val="left"/>
      <w:pPr>
        <w:ind w:left="1440" w:hanging="360"/>
      </w:pPr>
      <w:rPr>
        <w:rFonts w:ascii="Courier New" w:hAnsi="Courier New" w:cs="Courier New" w:hint="default"/>
      </w:rPr>
    </w:lvl>
    <w:lvl w:ilvl="2" w:tplc="AB345D92" w:tentative="1">
      <w:start w:val="1"/>
      <w:numFmt w:val="bullet"/>
      <w:lvlText w:val=""/>
      <w:lvlJc w:val="left"/>
      <w:pPr>
        <w:ind w:left="2160" w:hanging="360"/>
      </w:pPr>
      <w:rPr>
        <w:rFonts w:ascii="Wingdings" w:hAnsi="Wingdings" w:hint="default"/>
      </w:rPr>
    </w:lvl>
    <w:lvl w:ilvl="3" w:tplc="2F16DB6C" w:tentative="1">
      <w:start w:val="1"/>
      <w:numFmt w:val="bullet"/>
      <w:lvlText w:val=""/>
      <w:lvlJc w:val="left"/>
      <w:pPr>
        <w:ind w:left="2880" w:hanging="360"/>
      </w:pPr>
      <w:rPr>
        <w:rFonts w:ascii="Symbol" w:hAnsi="Symbol" w:hint="default"/>
      </w:rPr>
    </w:lvl>
    <w:lvl w:ilvl="4" w:tplc="5BC057B0" w:tentative="1">
      <w:start w:val="1"/>
      <w:numFmt w:val="bullet"/>
      <w:lvlText w:val="o"/>
      <w:lvlJc w:val="left"/>
      <w:pPr>
        <w:ind w:left="3600" w:hanging="360"/>
      </w:pPr>
      <w:rPr>
        <w:rFonts w:ascii="Courier New" w:hAnsi="Courier New" w:cs="Courier New" w:hint="default"/>
      </w:rPr>
    </w:lvl>
    <w:lvl w:ilvl="5" w:tplc="8814FC8E" w:tentative="1">
      <w:start w:val="1"/>
      <w:numFmt w:val="bullet"/>
      <w:lvlText w:val=""/>
      <w:lvlJc w:val="left"/>
      <w:pPr>
        <w:ind w:left="4320" w:hanging="360"/>
      </w:pPr>
      <w:rPr>
        <w:rFonts w:ascii="Wingdings" w:hAnsi="Wingdings" w:hint="default"/>
      </w:rPr>
    </w:lvl>
    <w:lvl w:ilvl="6" w:tplc="7F44D1FC" w:tentative="1">
      <w:start w:val="1"/>
      <w:numFmt w:val="bullet"/>
      <w:lvlText w:val=""/>
      <w:lvlJc w:val="left"/>
      <w:pPr>
        <w:ind w:left="5040" w:hanging="360"/>
      </w:pPr>
      <w:rPr>
        <w:rFonts w:ascii="Symbol" w:hAnsi="Symbol" w:hint="default"/>
      </w:rPr>
    </w:lvl>
    <w:lvl w:ilvl="7" w:tplc="2A8EEED2" w:tentative="1">
      <w:start w:val="1"/>
      <w:numFmt w:val="bullet"/>
      <w:lvlText w:val="o"/>
      <w:lvlJc w:val="left"/>
      <w:pPr>
        <w:ind w:left="5760" w:hanging="360"/>
      </w:pPr>
      <w:rPr>
        <w:rFonts w:ascii="Courier New" w:hAnsi="Courier New" w:cs="Courier New" w:hint="default"/>
      </w:rPr>
    </w:lvl>
    <w:lvl w:ilvl="8" w:tplc="B07C1D78" w:tentative="1">
      <w:start w:val="1"/>
      <w:numFmt w:val="bullet"/>
      <w:lvlText w:val=""/>
      <w:lvlJc w:val="left"/>
      <w:pPr>
        <w:ind w:left="6480" w:hanging="360"/>
      </w:pPr>
      <w:rPr>
        <w:rFonts w:ascii="Wingdings" w:hAnsi="Wingdings" w:hint="default"/>
      </w:rPr>
    </w:lvl>
  </w:abstractNum>
  <w:abstractNum w:abstractNumId="364">
    <w:nsid w:val="53F115BB"/>
    <w:multiLevelType w:val="hybridMultilevel"/>
    <w:tmpl w:val="CA78E060"/>
    <w:lvl w:ilvl="0" w:tplc="7FB24426">
      <w:start w:val="1"/>
      <w:numFmt w:val="bullet"/>
      <w:lvlText w:val=""/>
      <w:lvlJc w:val="left"/>
      <w:pPr>
        <w:ind w:left="720" w:hanging="360"/>
      </w:pPr>
      <w:rPr>
        <w:rFonts w:ascii="Symbol" w:hAnsi="Symbol" w:hint="default"/>
      </w:rPr>
    </w:lvl>
    <w:lvl w:ilvl="1" w:tplc="F3DCC676">
      <w:start w:val="1"/>
      <w:numFmt w:val="bullet"/>
      <w:lvlText w:val="o"/>
      <w:lvlJc w:val="left"/>
      <w:pPr>
        <w:ind w:left="1440" w:hanging="360"/>
      </w:pPr>
      <w:rPr>
        <w:rFonts w:ascii="Courier New" w:hAnsi="Courier New" w:cs="Courier New" w:hint="default"/>
      </w:rPr>
    </w:lvl>
    <w:lvl w:ilvl="2" w:tplc="51967CB0" w:tentative="1">
      <w:start w:val="1"/>
      <w:numFmt w:val="bullet"/>
      <w:lvlText w:val=""/>
      <w:lvlJc w:val="left"/>
      <w:pPr>
        <w:ind w:left="2160" w:hanging="360"/>
      </w:pPr>
      <w:rPr>
        <w:rFonts w:ascii="Wingdings" w:hAnsi="Wingdings" w:hint="default"/>
      </w:rPr>
    </w:lvl>
    <w:lvl w:ilvl="3" w:tplc="F0186B84" w:tentative="1">
      <w:start w:val="1"/>
      <w:numFmt w:val="bullet"/>
      <w:lvlText w:val=""/>
      <w:lvlJc w:val="left"/>
      <w:pPr>
        <w:ind w:left="2880" w:hanging="360"/>
      </w:pPr>
      <w:rPr>
        <w:rFonts w:ascii="Symbol" w:hAnsi="Symbol" w:hint="default"/>
      </w:rPr>
    </w:lvl>
    <w:lvl w:ilvl="4" w:tplc="3CD40558" w:tentative="1">
      <w:start w:val="1"/>
      <w:numFmt w:val="bullet"/>
      <w:lvlText w:val="o"/>
      <w:lvlJc w:val="left"/>
      <w:pPr>
        <w:ind w:left="3600" w:hanging="360"/>
      </w:pPr>
      <w:rPr>
        <w:rFonts w:ascii="Courier New" w:hAnsi="Courier New" w:cs="Courier New" w:hint="default"/>
      </w:rPr>
    </w:lvl>
    <w:lvl w:ilvl="5" w:tplc="4934E7F8" w:tentative="1">
      <w:start w:val="1"/>
      <w:numFmt w:val="bullet"/>
      <w:lvlText w:val=""/>
      <w:lvlJc w:val="left"/>
      <w:pPr>
        <w:ind w:left="4320" w:hanging="360"/>
      </w:pPr>
      <w:rPr>
        <w:rFonts w:ascii="Wingdings" w:hAnsi="Wingdings" w:hint="default"/>
      </w:rPr>
    </w:lvl>
    <w:lvl w:ilvl="6" w:tplc="A1641D3E" w:tentative="1">
      <w:start w:val="1"/>
      <w:numFmt w:val="bullet"/>
      <w:lvlText w:val=""/>
      <w:lvlJc w:val="left"/>
      <w:pPr>
        <w:ind w:left="5040" w:hanging="360"/>
      </w:pPr>
      <w:rPr>
        <w:rFonts w:ascii="Symbol" w:hAnsi="Symbol" w:hint="default"/>
      </w:rPr>
    </w:lvl>
    <w:lvl w:ilvl="7" w:tplc="25627540" w:tentative="1">
      <w:start w:val="1"/>
      <w:numFmt w:val="bullet"/>
      <w:lvlText w:val="o"/>
      <w:lvlJc w:val="left"/>
      <w:pPr>
        <w:ind w:left="5760" w:hanging="360"/>
      </w:pPr>
      <w:rPr>
        <w:rFonts w:ascii="Courier New" w:hAnsi="Courier New" w:cs="Courier New" w:hint="default"/>
      </w:rPr>
    </w:lvl>
    <w:lvl w:ilvl="8" w:tplc="A1EA04A8" w:tentative="1">
      <w:start w:val="1"/>
      <w:numFmt w:val="bullet"/>
      <w:lvlText w:val=""/>
      <w:lvlJc w:val="left"/>
      <w:pPr>
        <w:ind w:left="6480" w:hanging="360"/>
      </w:pPr>
      <w:rPr>
        <w:rFonts w:ascii="Wingdings" w:hAnsi="Wingdings" w:hint="default"/>
      </w:rPr>
    </w:lvl>
  </w:abstractNum>
  <w:abstractNum w:abstractNumId="365">
    <w:nsid w:val="54131DB9"/>
    <w:multiLevelType w:val="hybridMultilevel"/>
    <w:tmpl w:val="FDF67EA4"/>
    <w:lvl w:ilvl="0" w:tplc="DF9CFC0C">
      <w:start w:val="1"/>
      <w:numFmt w:val="bullet"/>
      <w:lvlText w:val=""/>
      <w:lvlJc w:val="left"/>
      <w:pPr>
        <w:ind w:left="720" w:hanging="360"/>
      </w:pPr>
      <w:rPr>
        <w:rFonts w:ascii="Symbol" w:hAnsi="Symbol" w:hint="default"/>
      </w:rPr>
    </w:lvl>
    <w:lvl w:ilvl="1" w:tplc="EDE4DD64">
      <w:start w:val="1"/>
      <w:numFmt w:val="bullet"/>
      <w:lvlText w:val="o"/>
      <w:lvlJc w:val="left"/>
      <w:pPr>
        <w:ind w:left="1440" w:hanging="360"/>
      </w:pPr>
      <w:rPr>
        <w:rFonts w:ascii="Courier New" w:hAnsi="Courier New" w:cs="Courier New" w:hint="default"/>
      </w:rPr>
    </w:lvl>
    <w:lvl w:ilvl="2" w:tplc="E272BDAE" w:tentative="1">
      <w:start w:val="1"/>
      <w:numFmt w:val="bullet"/>
      <w:lvlText w:val=""/>
      <w:lvlJc w:val="left"/>
      <w:pPr>
        <w:ind w:left="2160" w:hanging="360"/>
      </w:pPr>
      <w:rPr>
        <w:rFonts w:ascii="Wingdings" w:hAnsi="Wingdings" w:hint="default"/>
      </w:rPr>
    </w:lvl>
    <w:lvl w:ilvl="3" w:tplc="7150AB7C" w:tentative="1">
      <w:start w:val="1"/>
      <w:numFmt w:val="bullet"/>
      <w:lvlText w:val=""/>
      <w:lvlJc w:val="left"/>
      <w:pPr>
        <w:ind w:left="2880" w:hanging="360"/>
      </w:pPr>
      <w:rPr>
        <w:rFonts w:ascii="Symbol" w:hAnsi="Symbol" w:hint="default"/>
      </w:rPr>
    </w:lvl>
    <w:lvl w:ilvl="4" w:tplc="56FC7464" w:tentative="1">
      <w:start w:val="1"/>
      <w:numFmt w:val="bullet"/>
      <w:lvlText w:val="o"/>
      <w:lvlJc w:val="left"/>
      <w:pPr>
        <w:ind w:left="3600" w:hanging="360"/>
      </w:pPr>
      <w:rPr>
        <w:rFonts w:ascii="Courier New" w:hAnsi="Courier New" w:cs="Courier New" w:hint="default"/>
      </w:rPr>
    </w:lvl>
    <w:lvl w:ilvl="5" w:tplc="AF14323C" w:tentative="1">
      <w:start w:val="1"/>
      <w:numFmt w:val="bullet"/>
      <w:lvlText w:val=""/>
      <w:lvlJc w:val="left"/>
      <w:pPr>
        <w:ind w:left="4320" w:hanging="360"/>
      </w:pPr>
      <w:rPr>
        <w:rFonts w:ascii="Wingdings" w:hAnsi="Wingdings" w:hint="default"/>
      </w:rPr>
    </w:lvl>
    <w:lvl w:ilvl="6" w:tplc="A00ED1EC" w:tentative="1">
      <w:start w:val="1"/>
      <w:numFmt w:val="bullet"/>
      <w:lvlText w:val=""/>
      <w:lvlJc w:val="left"/>
      <w:pPr>
        <w:ind w:left="5040" w:hanging="360"/>
      </w:pPr>
      <w:rPr>
        <w:rFonts w:ascii="Symbol" w:hAnsi="Symbol" w:hint="default"/>
      </w:rPr>
    </w:lvl>
    <w:lvl w:ilvl="7" w:tplc="C6E8246E" w:tentative="1">
      <w:start w:val="1"/>
      <w:numFmt w:val="bullet"/>
      <w:lvlText w:val="o"/>
      <w:lvlJc w:val="left"/>
      <w:pPr>
        <w:ind w:left="5760" w:hanging="360"/>
      </w:pPr>
      <w:rPr>
        <w:rFonts w:ascii="Courier New" w:hAnsi="Courier New" w:cs="Courier New" w:hint="default"/>
      </w:rPr>
    </w:lvl>
    <w:lvl w:ilvl="8" w:tplc="0434B56C" w:tentative="1">
      <w:start w:val="1"/>
      <w:numFmt w:val="bullet"/>
      <w:lvlText w:val=""/>
      <w:lvlJc w:val="left"/>
      <w:pPr>
        <w:ind w:left="6480" w:hanging="360"/>
      </w:pPr>
      <w:rPr>
        <w:rFonts w:ascii="Wingdings" w:hAnsi="Wingdings" w:hint="default"/>
      </w:rPr>
    </w:lvl>
  </w:abstractNum>
  <w:abstractNum w:abstractNumId="366">
    <w:nsid w:val="54383F3D"/>
    <w:multiLevelType w:val="hybridMultilevel"/>
    <w:tmpl w:val="6F741342"/>
    <w:lvl w:ilvl="0" w:tplc="0EECDA0A">
      <w:start w:val="1"/>
      <w:numFmt w:val="bullet"/>
      <w:lvlText w:val=""/>
      <w:lvlJc w:val="left"/>
      <w:pPr>
        <w:ind w:left="720" w:hanging="360"/>
      </w:pPr>
      <w:rPr>
        <w:rFonts w:ascii="Symbol" w:hAnsi="Symbol" w:hint="default"/>
      </w:rPr>
    </w:lvl>
    <w:lvl w:ilvl="1" w:tplc="396A1B0A">
      <w:start w:val="1"/>
      <w:numFmt w:val="bullet"/>
      <w:lvlText w:val="o"/>
      <w:lvlJc w:val="left"/>
      <w:pPr>
        <w:ind w:left="1440" w:hanging="360"/>
      </w:pPr>
      <w:rPr>
        <w:rFonts w:ascii="Courier New" w:hAnsi="Courier New" w:cs="Courier New" w:hint="default"/>
      </w:rPr>
    </w:lvl>
    <w:lvl w:ilvl="2" w:tplc="9ED6F5A6" w:tentative="1">
      <w:start w:val="1"/>
      <w:numFmt w:val="bullet"/>
      <w:lvlText w:val=""/>
      <w:lvlJc w:val="left"/>
      <w:pPr>
        <w:ind w:left="2160" w:hanging="360"/>
      </w:pPr>
      <w:rPr>
        <w:rFonts w:ascii="Wingdings" w:hAnsi="Wingdings" w:hint="default"/>
      </w:rPr>
    </w:lvl>
    <w:lvl w:ilvl="3" w:tplc="7CD68A2A" w:tentative="1">
      <w:start w:val="1"/>
      <w:numFmt w:val="bullet"/>
      <w:lvlText w:val=""/>
      <w:lvlJc w:val="left"/>
      <w:pPr>
        <w:ind w:left="2880" w:hanging="360"/>
      </w:pPr>
      <w:rPr>
        <w:rFonts w:ascii="Symbol" w:hAnsi="Symbol" w:hint="default"/>
      </w:rPr>
    </w:lvl>
    <w:lvl w:ilvl="4" w:tplc="103C42AA" w:tentative="1">
      <w:start w:val="1"/>
      <w:numFmt w:val="bullet"/>
      <w:lvlText w:val="o"/>
      <w:lvlJc w:val="left"/>
      <w:pPr>
        <w:ind w:left="3600" w:hanging="360"/>
      </w:pPr>
      <w:rPr>
        <w:rFonts w:ascii="Courier New" w:hAnsi="Courier New" w:cs="Courier New" w:hint="default"/>
      </w:rPr>
    </w:lvl>
    <w:lvl w:ilvl="5" w:tplc="EB747CCA" w:tentative="1">
      <w:start w:val="1"/>
      <w:numFmt w:val="bullet"/>
      <w:lvlText w:val=""/>
      <w:lvlJc w:val="left"/>
      <w:pPr>
        <w:ind w:left="4320" w:hanging="360"/>
      </w:pPr>
      <w:rPr>
        <w:rFonts w:ascii="Wingdings" w:hAnsi="Wingdings" w:hint="default"/>
      </w:rPr>
    </w:lvl>
    <w:lvl w:ilvl="6" w:tplc="D64258BC" w:tentative="1">
      <w:start w:val="1"/>
      <w:numFmt w:val="bullet"/>
      <w:lvlText w:val=""/>
      <w:lvlJc w:val="left"/>
      <w:pPr>
        <w:ind w:left="5040" w:hanging="360"/>
      </w:pPr>
      <w:rPr>
        <w:rFonts w:ascii="Symbol" w:hAnsi="Symbol" w:hint="default"/>
      </w:rPr>
    </w:lvl>
    <w:lvl w:ilvl="7" w:tplc="A7B68B96" w:tentative="1">
      <w:start w:val="1"/>
      <w:numFmt w:val="bullet"/>
      <w:lvlText w:val="o"/>
      <w:lvlJc w:val="left"/>
      <w:pPr>
        <w:ind w:left="5760" w:hanging="360"/>
      </w:pPr>
      <w:rPr>
        <w:rFonts w:ascii="Courier New" w:hAnsi="Courier New" w:cs="Courier New" w:hint="default"/>
      </w:rPr>
    </w:lvl>
    <w:lvl w:ilvl="8" w:tplc="750CC1E0" w:tentative="1">
      <w:start w:val="1"/>
      <w:numFmt w:val="bullet"/>
      <w:lvlText w:val=""/>
      <w:lvlJc w:val="left"/>
      <w:pPr>
        <w:ind w:left="6480" w:hanging="360"/>
      </w:pPr>
      <w:rPr>
        <w:rFonts w:ascii="Wingdings" w:hAnsi="Wingdings" w:hint="default"/>
      </w:rPr>
    </w:lvl>
  </w:abstractNum>
  <w:abstractNum w:abstractNumId="367">
    <w:nsid w:val="54C83CBA"/>
    <w:multiLevelType w:val="hybridMultilevel"/>
    <w:tmpl w:val="E140D468"/>
    <w:lvl w:ilvl="0" w:tplc="3EAE0208">
      <w:start w:val="1"/>
      <w:numFmt w:val="bullet"/>
      <w:lvlText w:val=""/>
      <w:lvlJc w:val="left"/>
      <w:pPr>
        <w:ind w:left="720" w:hanging="360"/>
      </w:pPr>
      <w:rPr>
        <w:rFonts w:ascii="Symbol" w:hAnsi="Symbol" w:hint="default"/>
      </w:rPr>
    </w:lvl>
    <w:lvl w:ilvl="1" w:tplc="2F0073CA" w:tentative="1">
      <w:start w:val="1"/>
      <w:numFmt w:val="bullet"/>
      <w:lvlText w:val="o"/>
      <w:lvlJc w:val="left"/>
      <w:pPr>
        <w:ind w:left="1440" w:hanging="360"/>
      </w:pPr>
      <w:rPr>
        <w:rFonts w:ascii="Courier New" w:hAnsi="Courier New" w:cs="Courier New" w:hint="default"/>
      </w:rPr>
    </w:lvl>
    <w:lvl w:ilvl="2" w:tplc="7C007400">
      <w:start w:val="1"/>
      <w:numFmt w:val="bullet"/>
      <w:lvlText w:val=""/>
      <w:lvlJc w:val="left"/>
      <w:pPr>
        <w:ind w:left="2160" w:hanging="360"/>
      </w:pPr>
      <w:rPr>
        <w:rFonts w:ascii="Wingdings" w:hAnsi="Wingdings" w:hint="default"/>
      </w:rPr>
    </w:lvl>
    <w:lvl w:ilvl="3" w:tplc="BBF2AA94" w:tentative="1">
      <w:start w:val="1"/>
      <w:numFmt w:val="bullet"/>
      <w:lvlText w:val=""/>
      <w:lvlJc w:val="left"/>
      <w:pPr>
        <w:ind w:left="2880" w:hanging="360"/>
      </w:pPr>
      <w:rPr>
        <w:rFonts w:ascii="Symbol" w:hAnsi="Symbol" w:hint="default"/>
      </w:rPr>
    </w:lvl>
    <w:lvl w:ilvl="4" w:tplc="877E6EBE" w:tentative="1">
      <w:start w:val="1"/>
      <w:numFmt w:val="bullet"/>
      <w:lvlText w:val="o"/>
      <w:lvlJc w:val="left"/>
      <w:pPr>
        <w:ind w:left="3600" w:hanging="360"/>
      </w:pPr>
      <w:rPr>
        <w:rFonts w:ascii="Courier New" w:hAnsi="Courier New" w:cs="Courier New" w:hint="default"/>
      </w:rPr>
    </w:lvl>
    <w:lvl w:ilvl="5" w:tplc="FAF06BFC" w:tentative="1">
      <w:start w:val="1"/>
      <w:numFmt w:val="bullet"/>
      <w:lvlText w:val=""/>
      <w:lvlJc w:val="left"/>
      <w:pPr>
        <w:ind w:left="4320" w:hanging="360"/>
      </w:pPr>
      <w:rPr>
        <w:rFonts w:ascii="Wingdings" w:hAnsi="Wingdings" w:hint="default"/>
      </w:rPr>
    </w:lvl>
    <w:lvl w:ilvl="6" w:tplc="18B682CE" w:tentative="1">
      <w:start w:val="1"/>
      <w:numFmt w:val="bullet"/>
      <w:lvlText w:val=""/>
      <w:lvlJc w:val="left"/>
      <w:pPr>
        <w:ind w:left="5040" w:hanging="360"/>
      </w:pPr>
      <w:rPr>
        <w:rFonts w:ascii="Symbol" w:hAnsi="Symbol" w:hint="default"/>
      </w:rPr>
    </w:lvl>
    <w:lvl w:ilvl="7" w:tplc="A9B873A8" w:tentative="1">
      <w:start w:val="1"/>
      <w:numFmt w:val="bullet"/>
      <w:lvlText w:val="o"/>
      <w:lvlJc w:val="left"/>
      <w:pPr>
        <w:ind w:left="5760" w:hanging="360"/>
      </w:pPr>
      <w:rPr>
        <w:rFonts w:ascii="Courier New" w:hAnsi="Courier New" w:cs="Courier New" w:hint="default"/>
      </w:rPr>
    </w:lvl>
    <w:lvl w:ilvl="8" w:tplc="886AE528" w:tentative="1">
      <w:start w:val="1"/>
      <w:numFmt w:val="bullet"/>
      <w:lvlText w:val=""/>
      <w:lvlJc w:val="left"/>
      <w:pPr>
        <w:ind w:left="6480" w:hanging="360"/>
      </w:pPr>
      <w:rPr>
        <w:rFonts w:ascii="Wingdings" w:hAnsi="Wingdings" w:hint="default"/>
      </w:rPr>
    </w:lvl>
  </w:abstractNum>
  <w:abstractNum w:abstractNumId="368">
    <w:nsid w:val="5511267B"/>
    <w:multiLevelType w:val="hybridMultilevel"/>
    <w:tmpl w:val="CE0C2296"/>
    <w:lvl w:ilvl="0" w:tplc="29421670">
      <w:start w:val="1"/>
      <w:numFmt w:val="bullet"/>
      <w:lvlText w:val=""/>
      <w:lvlJc w:val="left"/>
      <w:pPr>
        <w:ind w:left="720" w:hanging="360"/>
      </w:pPr>
      <w:rPr>
        <w:rFonts w:ascii="Symbol" w:hAnsi="Symbol" w:hint="default"/>
      </w:rPr>
    </w:lvl>
    <w:lvl w:ilvl="1" w:tplc="143EFCF2" w:tentative="1">
      <w:start w:val="1"/>
      <w:numFmt w:val="bullet"/>
      <w:lvlText w:val="o"/>
      <w:lvlJc w:val="left"/>
      <w:pPr>
        <w:ind w:left="1440" w:hanging="360"/>
      </w:pPr>
      <w:rPr>
        <w:rFonts w:ascii="Courier New" w:hAnsi="Courier New" w:cs="Courier New" w:hint="default"/>
      </w:rPr>
    </w:lvl>
    <w:lvl w:ilvl="2" w:tplc="7206B4EA" w:tentative="1">
      <w:start w:val="1"/>
      <w:numFmt w:val="bullet"/>
      <w:lvlText w:val=""/>
      <w:lvlJc w:val="left"/>
      <w:pPr>
        <w:ind w:left="2160" w:hanging="360"/>
      </w:pPr>
      <w:rPr>
        <w:rFonts w:ascii="Wingdings" w:hAnsi="Wingdings" w:hint="default"/>
      </w:rPr>
    </w:lvl>
    <w:lvl w:ilvl="3" w:tplc="F25C4CCA" w:tentative="1">
      <w:start w:val="1"/>
      <w:numFmt w:val="bullet"/>
      <w:lvlText w:val=""/>
      <w:lvlJc w:val="left"/>
      <w:pPr>
        <w:ind w:left="2880" w:hanging="360"/>
      </w:pPr>
      <w:rPr>
        <w:rFonts w:ascii="Symbol" w:hAnsi="Symbol" w:hint="default"/>
      </w:rPr>
    </w:lvl>
    <w:lvl w:ilvl="4" w:tplc="4B76464A" w:tentative="1">
      <w:start w:val="1"/>
      <w:numFmt w:val="bullet"/>
      <w:lvlText w:val="o"/>
      <w:lvlJc w:val="left"/>
      <w:pPr>
        <w:ind w:left="3600" w:hanging="360"/>
      </w:pPr>
      <w:rPr>
        <w:rFonts w:ascii="Courier New" w:hAnsi="Courier New" w:cs="Courier New" w:hint="default"/>
      </w:rPr>
    </w:lvl>
    <w:lvl w:ilvl="5" w:tplc="F7E247AE" w:tentative="1">
      <w:start w:val="1"/>
      <w:numFmt w:val="bullet"/>
      <w:lvlText w:val=""/>
      <w:lvlJc w:val="left"/>
      <w:pPr>
        <w:ind w:left="4320" w:hanging="360"/>
      </w:pPr>
      <w:rPr>
        <w:rFonts w:ascii="Wingdings" w:hAnsi="Wingdings" w:hint="default"/>
      </w:rPr>
    </w:lvl>
    <w:lvl w:ilvl="6" w:tplc="3C248EEC" w:tentative="1">
      <w:start w:val="1"/>
      <w:numFmt w:val="bullet"/>
      <w:lvlText w:val=""/>
      <w:lvlJc w:val="left"/>
      <w:pPr>
        <w:ind w:left="5040" w:hanging="360"/>
      </w:pPr>
      <w:rPr>
        <w:rFonts w:ascii="Symbol" w:hAnsi="Symbol" w:hint="default"/>
      </w:rPr>
    </w:lvl>
    <w:lvl w:ilvl="7" w:tplc="7DD0012C" w:tentative="1">
      <w:start w:val="1"/>
      <w:numFmt w:val="bullet"/>
      <w:lvlText w:val="o"/>
      <w:lvlJc w:val="left"/>
      <w:pPr>
        <w:ind w:left="5760" w:hanging="360"/>
      </w:pPr>
      <w:rPr>
        <w:rFonts w:ascii="Courier New" w:hAnsi="Courier New" w:cs="Courier New" w:hint="default"/>
      </w:rPr>
    </w:lvl>
    <w:lvl w:ilvl="8" w:tplc="7120400C" w:tentative="1">
      <w:start w:val="1"/>
      <w:numFmt w:val="bullet"/>
      <w:lvlText w:val=""/>
      <w:lvlJc w:val="left"/>
      <w:pPr>
        <w:ind w:left="6480" w:hanging="360"/>
      </w:pPr>
      <w:rPr>
        <w:rFonts w:ascii="Wingdings" w:hAnsi="Wingdings" w:hint="default"/>
      </w:rPr>
    </w:lvl>
  </w:abstractNum>
  <w:abstractNum w:abstractNumId="369">
    <w:nsid w:val="55113458"/>
    <w:multiLevelType w:val="hybridMultilevel"/>
    <w:tmpl w:val="7E224462"/>
    <w:lvl w:ilvl="0" w:tplc="B812FFCE">
      <w:start w:val="1"/>
      <w:numFmt w:val="bullet"/>
      <w:lvlText w:val=""/>
      <w:lvlJc w:val="left"/>
      <w:pPr>
        <w:ind w:left="720" w:hanging="360"/>
      </w:pPr>
      <w:rPr>
        <w:rFonts w:ascii="Symbol" w:hAnsi="Symbol" w:hint="default"/>
      </w:rPr>
    </w:lvl>
    <w:lvl w:ilvl="1" w:tplc="17B010A0" w:tentative="1">
      <w:start w:val="1"/>
      <w:numFmt w:val="bullet"/>
      <w:lvlText w:val="o"/>
      <w:lvlJc w:val="left"/>
      <w:pPr>
        <w:ind w:left="1440" w:hanging="360"/>
      </w:pPr>
      <w:rPr>
        <w:rFonts w:ascii="Courier New" w:hAnsi="Courier New" w:cs="Courier New" w:hint="default"/>
      </w:rPr>
    </w:lvl>
    <w:lvl w:ilvl="2" w:tplc="41BC5AB2" w:tentative="1">
      <w:start w:val="1"/>
      <w:numFmt w:val="bullet"/>
      <w:lvlText w:val=""/>
      <w:lvlJc w:val="left"/>
      <w:pPr>
        <w:ind w:left="2160" w:hanging="360"/>
      </w:pPr>
      <w:rPr>
        <w:rFonts w:ascii="Wingdings" w:hAnsi="Wingdings" w:hint="default"/>
      </w:rPr>
    </w:lvl>
    <w:lvl w:ilvl="3" w:tplc="DEAAA034" w:tentative="1">
      <w:start w:val="1"/>
      <w:numFmt w:val="bullet"/>
      <w:lvlText w:val=""/>
      <w:lvlJc w:val="left"/>
      <w:pPr>
        <w:ind w:left="2880" w:hanging="360"/>
      </w:pPr>
      <w:rPr>
        <w:rFonts w:ascii="Symbol" w:hAnsi="Symbol" w:hint="default"/>
      </w:rPr>
    </w:lvl>
    <w:lvl w:ilvl="4" w:tplc="8A86D988" w:tentative="1">
      <w:start w:val="1"/>
      <w:numFmt w:val="bullet"/>
      <w:lvlText w:val="o"/>
      <w:lvlJc w:val="left"/>
      <w:pPr>
        <w:ind w:left="3600" w:hanging="360"/>
      </w:pPr>
      <w:rPr>
        <w:rFonts w:ascii="Courier New" w:hAnsi="Courier New" w:cs="Courier New" w:hint="default"/>
      </w:rPr>
    </w:lvl>
    <w:lvl w:ilvl="5" w:tplc="ECBEF13E" w:tentative="1">
      <w:start w:val="1"/>
      <w:numFmt w:val="bullet"/>
      <w:lvlText w:val=""/>
      <w:lvlJc w:val="left"/>
      <w:pPr>
        <w:ind w:left="4320" w:hanging="360"/>
      </w:pPr>
      <w:rPr>
        <w:rFonts w:ascii="Wingdings" w:hAnsi="Wingdings" w:hint="default"/>
      </w:rPr>
    </w:lvl>
    <w:lvl w:ilvl="6" w:tplc="62B2CC60" w:tentative="1">
      <w:start w:val="1"/>
      <w:numFmt w:val="bullet"/>
      <w:lvlText w:val=""/>
      <w:lvlJc w:val="left"/>
      <w:pPr>
        <w:ind w:left="5040" w:hanging="360"/>
      </w:pPr>
      <w:rPr>
        <w:rFonts w:ascii="Symbol" w:hAnsi="Symbol" w:hint="default"/>
      </w:rPr>
    </w:lvl>
    <w:lvl w:ilvl="7" w:tplc="24ECDDB4" w:tentative="1">
      <w:start w:val="1"/>
      <w:numFmt w:val="bullet"/>
      <w:lvlText w:val="o"/>
      <w:lvlJc w:val="left"/>
      <w:pPr>
        <w:ind w:left="5760" w:hanging="360"/>
      </w:pPr>
      <w:rPr>
        <w:rFonts w:ascii="Courier New" w:hAnsi="Courier New" w:cs="Courier New" w:hint="default"/>
      </w:rPr>
    </w:lvl>
    <w:lvl w:ilvl="8" w:tplc="FDE8399A" w:tentative="1">
      <w:start w:val="1"/>
      <w:numFmt w:val="bullet"/>
      <w:lvlText w:val=""/>
      <w:lvlJc w:val="left"/>
      <w:pPr>
        <w:ind w:left="6480" w:hanging="360"/>
      </w:pPr>
      <w:rPr>
        <w:rFonts w:ascii="Wingdings" w:hAnsi="Wingdings" w:hint="default"/>
      </w:rPr>
    </w:lvl>
  </w:abstractNum>
  <w:abstractNum w:abstractNumId="370">
    <w:nsid w:val="559E43EF"/>
    <w:multiLevelType w:val="hybridMultilevel"/>
    <w:tmpl w:val="AE88162C"/>
    <w:lvl w:ilvl="0" w:tplc="EB5A9272">
      <w:start w:val="1"/>
      <w:numFmt w:val="bullet"/>
      <w:lvlText w:val=""/>
      <w:lvlJc w:val="left"/>
      <w:pPr>
        <w:ind w:left="720" w:hanging="360"/>
      </w:pPr>
      <w:rPr>
        <w:rFonts w:ascii="Symbol" w:hAnsi="Symbol" w:hint="default"/>
      </w:rPr>
    </w:lvl>
    <w:lvl w:ilvl="1" w:tplc="AE8A9878">
      <w:start w:val="1"/>
      <w:numFmt w:val="bullet"/>
      <w:lvlText w:val="o"/>
      <w:lvlJc w:val="left"/>
      <w:pPr>
        <w:ind w:left="1440" w:hanging="360"/>
      </w:pPr>
      <w:rPr>
        <w:rFonts w:ascii="Courier New" w:hAnsi="Courier New" w:cs="Courier New" w:hint="default"/>
      </w:rPr>
    </w:lvl>
    <w:lvl w:ilvl="2" w:tplc="E118F8B8" w:tentative="1">
      <w:start w:val="1"/>
      <w:numFmt w:val="bullet"/>
      <w:lvlText w:val=""/>
      <w:lvlJc w:val="left"/>
      <w:pPr>
        <w:ind w:left="2160" w:hanging="360"/>
      </w:pPr>
      <w:rPr>
        <w:rFonts w:ascii="Wingdings" w:hAnsi="Wingdings" w:hint="default"/>
      </w:rPr>
    </w:lvl>
    <w:lvl w:ilvl="3" w:tplc="2FB49460" w:tentative="1">
      <w:start w:val="1"/>
      <w:numFmt w:val="bullet"/>
      <w:lvlText w:val=""/>
      <w:lvlJc w:val="left"/>
      <w:pPr>
        <w:ind w:left="2880" w:hanging="360"/>
      </w:pPr>
      <w:rPr>
        <w:rFonts w:ascii="Symbol" w:hAnsi="Symbol" w:hint="default"/>
      </w:rPr>
    </w:lvl>
    <w:lvl w:ilvl="4" w:tplc="AAA29BB2" w:tentative="1">
      <w:start w:val="1"/>
      <w:numFmt w:val="bullet"/>
      <w:lvlText w:val="o"/>
      <w:lvlJc w:val="left"/>
      <w:pPr>
        <w:ind w:left="3600" w:hanging="360"/>
      </w:pPr>
      <w:rPr>
        <w:rFonts w:ascii="Courier New" w:hAnsi="Courier New" w:cs="Courier New" w:hint="default"/>
      </w:rPr>
    </w:lvl>
    <w:lvl w:ilvl="5" w:tplc="9246290A" w:tentative="1">
      <w:start w:val="1"/>
      <w:numFmt w:val="bullet"/>
      <w:lvlText w:val=""/>
      <w:lvlJc w:val="left"/>
      <w:pPr>
        <w:ind w:left="4320" w:hanging="360"/>
      </w:pPr>
      <w:rPr>
        <w:rFonts w:ascii="Wingdings" w:hAnsi="Wingdings" w:hint="default"/>
      </w:rPr>
    </w:lvl>
    <w:lvl w:ilvl="6" w:tplc="DBE0DAE0" w:tentative="1">
      <w:start w:val="1"/>
      <w:numFmt w:val="bullet"/>
      <w:lvlText w:val=""/>
      <w:lvlJc w:val="left"/>
      <w:pPr>
        <w:ind w:left="5040" w:hanging="360"/>
      </w:pPr>
      <w:rPr>
        <w:rFonts w:ascii="Symbol" w:hAnsi="Symbol" w:hint="default"/>
      </w:rPr>
    </w:lvl>
    <w:lvl w:ilvl="7" w:tplc="3F54CA66" w:tentative="1">
      <w:start w:val="1"/>
      <w:numFmt w:val="bullet"/>
      <w:lvlText w:val="o"/>
      <w:lvlJc w:val="left"/>
      <w:pPr>
        <w:ind w:left="5760" w:hanging="360"/>
      </w:pPr>
      <w:rPr>
        <w:rFonts w:ascii="Courier New" w:hAnsi="Courier New" w:cs="Courier New" w:hint="default"/>
      </w:rPr>
    </w:lvl>
    <w:lvl w:ilvl="8" w:tplc="3858F2F6" w:tentative="1">
      <w:start w:val="1"/>
      <w:numFmt w:val="bullet"/>
      <w:lvlText w:val=""/>
      <w:lvlJc w:val="left"/>
      <w:pPr>
        <w:ind w:left="6480" w:hanging="360"/>
      </w:pPr>
      <w:rPr>
        <w:rFonts w:ascii="Wingdings" w:hAnsi="Wingdings" w:hint="default"/>
      </w:rPr>
    </w:lvl>
  </w:abstractNum>
  <w:abstractNum w:abstractNumId="371">
    <w:nsid w:val="55B70FBA"/>
    <w:multiLevelType w:val="hybridMultilevel"/>
    <w:tmpl w:val="0D3E7AE8"/>
    <w:lvl w:ilvl="0" w:tplc="B7B8B96C">
      <w:start w:val="1"/>
      <w:numFmt w:val="bullet"/>
      <w:lvlText w:val=""/>
      <w:lvlJc w:val="left"/>
      <w:pPr>
        <w:ind w:left="720" w:hanging="360"/>
      </w:pPr>
      <w:rPr>
        <w:rFonts w:ascii="Symbol" w:hAnsi="Symbol" w:hint="default"/>
      </w:rPr>
    </w:lvl>
    <w:lvl w:ilvl="1" w:tplc="DF06A788">
      <w:start w:val="1"/>
      <w:numFmt w:val="bullet"/>
      <w:lvlText w:val="o"/>
      <w:lvlJc w:val="left"/>
      <w:pPr>
        <w:ind w:left="1440" w:hanging="360"/>
      </w:pPr>
      <w:rPr>
        <w:rFonts w:ascii="Courier New" w:hAnsi="Courier New" w:cs="Courier New" w:hint="default"/>
      </w:rPr>
    </w:lvl>
    <w:lvl w:ilvl="2" w:tplc="79E4B680" w:tentative="1">
      <w:start w:val="1"/>
      <w:numFmt w:val="bullet"/>
      <w:lvlText w:val=""/>
      <w:lvlJc w:val="left"/>
      <w:pPr>
        <w:ind w:left="2160" w:hanging="360"/>
      </w:pPr>
      <w:rPr>
        <w:rFonts w:ascii="Wingdings" w:hAnsi="Wingdings" w:hint="default"/>
      </w:rPr>
    </w:lvl>
    <w:lvl w:ilvl="3" w:tplc="FE14D60A" w:tentative="1">
      <w:start w:val="1"/>
      <w:numFmt w:val="bullet"/>
      <w:lvlText w:val=""/>
      <w:lvlJc w:val="left"/>
      <w:pPr>
        <w:ind w:left="2880" w:hanging="360"/>
      </w:pPr>
      <w:rPr>
        <w:rFonts w:ascii="Symbol" w:hAnsi="Symbol" w:hint="default"/>
      </w:rPr>
    </w:lvl>
    <w:lvl w:ilvl="4" w:tplc="F774E2FA" w:tentative="1">
      <w:start w:val="1"/>
      <w:numFmt w:val="bullet"/>
      <w:lvlText w:val="o"/>
      <w:lvlJc w:val="left"/>
      <w:pPr>
        <w:ind w:left="3600" w:hanging="360"/>
      </w:pPr>
      <w:rPr>
        <w:rFonts w:ascii="Courier New" w:hAnsi="Courier New" w:cs="Courier New" w:hint="default"/>
      </w:rPr>
    </w:lvl>
    <w:lvl w:ilvl="5" w:tplc="1B3637F8" w:tentative="1">
      <w:start w:val="1"/>
      <w:numFmt w:val="bullet"/>
      <w:lvlText w:val=""/>
      <w:lvlJc w:val="left"/>
      <w:pPr>
        <w:ind w:left="4320" w:hanging="360"/>
      </w:pPr>
      <w:rPr>
        <w:rFonts w:ascii="Wingdings" w:hAnsi="Wingdings" w:hint="default"/>
      </w:rPr>
    </w:lvl>
    <w:lvl w:ilvl="6" w:tplc="6D5A6CFE" w:tentative="1">
      <w:start w:val="1"/>
      <w:numFmt w:val="bullet"/>
      <w:lvlText w:val=""/>
      <w:lvlJc w:val="left"/>
      <w:pPr>
        <w:ind w:left="5040" w:hanging="360"/>
      </w:pPr>
      <w:rPr>
        <w:rFonts w:ascii="Symbol" w:hAnsi="Symbol" w:hint="default"/>
      </w:rPr>
    </w:lvl>
    <w:lvl w:ilvl="7" w:tplc="BE0E8FF6" w:tentative="1">
      <w:start w:val="1"/>
      <w:numFmt w:val="bullet"/>
      <w:lvlText w:val="o"/>
      <w:lvlJc w:val="left"/>
      <w:pPr>
        <w:ind w:left="5760" w:hanging="360"/>
      </w:pPr>
      <w:rPr>
        <w:rFonts w:ascii="Courier New" w:hAnsi="Courier New" w:cs="Courier New" w:hint="default"/>
      </w:rPr>
    </w:lvl>
    <w:lvl w:ilvl="8" w:tplc="693C90C4" w:tentative="1">
      <w:start w:val="1"/>
      <w:numFmt w:val="bullet"/>
      <w:lvlText w:val=""/>
      <w:lvlJc w:val="left"/>
      <w:pPr>
        <w:ind w:left="6480" w:hanging="360"/>
      </w:pPr>
      <w:rPr>
        <w:rFonts w:ascii="Wingdings" w:hAnsi="Wingdings" w:hint="default"/>
      </w:rPr>
    </w:lvl>
  </w:abstractNum>
  <w:abstractNum w:abstractNumId="372">
    <w:nsid w:val="55E2013E"/>
    <w:multiLevelType w:val="hybridMultilevel"/>
    <w:tmpl w:val="D098EDA2"/>
    <w:lvl w:ilvl="0" w:tplc="E364F3DE">
      <w:start w:val="1"/>
      <w:numFmt w:val="bullet"/>
      <w:lvlText w:val=""/>
      <w:lvlJc w:val="left"/>
      <w:pPr>
        <w:ind w:left="720" w:hanging="360"/>
      </w:pPr>
      <w:rPr>
        <w:rFonts w:ascii="Symbol" w:hAnsi="Symbol" w:hint="default"/>
      </w:rPr>
    </w:lvl>
    <w:lvl w:ilvl="1" w:tplc="0E565DE6">
      <w:start w:val="1"/>
      <w:numFmt w:val="bullet"/>
      <w:lvlText w:val="o"/>
      <w:lvlJc w:val="left"/>
      <w:pPr>
        <w:ind w:left="1440" w:hanging="360"/>
      </w:pPr>
      <w:rPr>
        <w:rFonts w:ascii="Courier New" w:hAnsi="Courier New" w:cs="Courier New" w:hint="default"/>
      </w:rPr>
    </w:lvl>
    <w:lvl w:ilvl="2" w:tplc="CDA0187C" w:tentative="1">
      <w:start w:val="1"/>
      <w:numFmt w:val="bullet"/>
      <w:lvlText w:val=""/>
      <w:lvlJc w:val="left"/>
      <w:pPr>
        <w:ind w:left="2160" w:hanging="360"/>
      </w:pPr>
      <w:rPr>
        <w:rFonts w:ascii="Wingdings" w:hAnsi="Wingdings" w:hint="default"/>
      </w:rPr>
    </w:lvl>
    <w:lvl w:ilvl="3" w:tplc="CC6CBFDE" w:tentative="1">
      <w:start w:val="1"/>
      <w:numFmt w:val="bullet"/>
      <w:lvlText w:val=""/>
      <w:lvlJc w:val="left"/>
      <w:pPr>
        <w:ind w:left="2880" w:hanging="360"/>
      </w:pPr>
      <w:rPr>
        <w:rFonts w:ascii="Symbol" w:hAnsi="Symbol" w:hint="default"/>
      </w:rPr>
    </w:lvl>
    <w:lvl w:ilvl="4" w:tplc="4E9AD654" w:tentative="1">
      <w:start w:val="1"/>
      <w:numFmt w:val="bullet"/>
      <w:lvlText w:val="o"/>
      <w:lvlJc w:val="left"/>
      <w:pPr>
        <w:ind w:left="3600" w:hanging="360"/>
      </w:pPr>
      <w:rPr>
        <w:rFonts w:ascii="Courier New" w:hAnsi="Courier New" w:cs="Courier New" w:hint="default"/>
      </w:rPr>
    </w:lvl>
    <w:lvl w:ilvl="5" w:tplc="FECA10D0" w:tentative="1">
      <w:start w:val="1"/>
      <w:numFmt w:val="bullet"/>
      <w:lvlText w:val=""/>
      <w:lvlJc w:val="left"/>
      <w:pPr>
        <w:ind w:left="4320" w:hanging="360"/>
      </w:pPr>
      <w:rPr>
        <w:rFonts w:ascii="Wingdings" w:hAnsi="Wingdings" w:hint="default"/>
      </w:rPr>
    </w:lvl>
    <w:lvl w:ilvl="6" w:tplc="3D66D59E" w:tentative="1">
      <w:start w:val="1"/>
      <w:numFmt w:val="bullet"/>
      <w:lvlText w:val=""/>
      <w:lvlJc w:val="left"/>
      <w:pPr>
        <w:ind w:left="5040" w:hanging="360"/>
      </w:pPr>
      <w:rPr>
        <w:rFonts w:ascii="Symbol" w:hAnsi="Symbol" w:hint="default"/>
      </w:rPr>
    </w:lvl>
    <w:lvl w:ilvl="7" w:tplc="C2B40FAE" w:tentative="1">
      <w:start w:val="1"/>
      <w:numFmt w:val="bullet"/>
      <w:lvlText w:val="o"/>
      <w:lvlJc w:val="left"/>
      <w:pPr>
        <w:ind w:left="5760" w:hanging="360"/>
      </w:pPr>
      <w:rPr>
        <w:rFonts w:ascii="Courier New" w:hAnsi="Courier New" w:cs="Courier New" w:hint="default"/>
      </w:rPr>
    </w:lvl>
    <w:lvl w:ilvl="8" w:tplc="FC701CAA" w:tentative="1">
      <w:start w:val="1"/>
      <w:numFmt w:val="bullet"/>
      <w:lvlText w:val=""/>
      <w:lvlJc w:val="left"/>
      <w:pPr>
        <w:ind w:left="6480" w:hanging="360"/>
      </w:pPr>
      <w:rPr>
        <w:rFonts w:ascii="Wingdings" w:hAnsi="Wingdings" w:hint="default"/>
      </w:rPr>
    </w:lvl>
  </w:abstractNum>
  <w:abstractNum w:abstractNumId="373">
    <w:nsid w:val="56055425"/>
    <w:multiLevelType w:val="hybridMultilevel"/>
    <w:tmpl w:val="CCD0EC00"/>
    <w:lvl w:ilvl="0" w:tplc="3A2E7A42">
      <w:start w:val="1"/>
      <w:numFmt w:val="bullet"/>
      <w:lvlText w:val=""/>
      <w:lvlJc w:val="left"/>
      <w:pPr>
        <w:ind w:left="720" w:hanging="360"/>
      </w:pPr>
      <w:rPr>
        <w:rFonts w:ascii="Symbol" w:hAnsi="Symbol" w:hint="default"/>
      </w:rPr>
    </w:lvl>
    <w:lvl w:ilvl="1" w:tplc="A2C29CA4" w:tentative="1">
      <w:start w:val="1"/>
      <w:numFmt w:val="bullet"/>
      <w:lvlText w:val="o"/>
      <w:lvlJc w:val="left"/>
      <w:pPr>
        <w:ind w:left="1440" w:hanging="360"/>
      </w:pPr>
      <w:rPr>
        <w:rFonts w:ascii="Courier New" w:hAnsi="Courier New" w:cs="Courier New" w:hint="default"/>
      </w:rPr>
    </w:lvl>
    <w:lvl w:ilvl="2" w:tplc="D5A0F164">
      <w:start w:val="1"/>
      <w:numFmt w:val="bullet"/>
      <w:lvlText w:val=""/>
      <w:lvlJc w:val="left"/>
      <w:pPr>
        <w:ind w:left="2160" w:hanging="360"/>
      </w:pPr>
      <w:rPr>
        <w:rFonts w:ascii="Wingdings" w:hAnsi="Wingdings" w:hint="default"/>
      </w:rPr>
    </w:lvl>
    <w:lvl w:ilvl="3" w:tplc="4F5A93C2" w:tentative="1">
      <w:start w:val="1"/>
      <w:numFmt w:val="bullet"/>
      <w:lvlText w:val=""/>
      <w:lvlJc w:val="left"/>
      <w:pPr>
        <w:ind w:left="2880" w:hanging="360"/>
      </w:pPr>
      <w:rPr>
        <w:rFonts w:ascii="Symbol" w:hAnsi="Symbol" w:hint="default"/>
      </w:rPr>
    </w:lvl>
    <w:lvl w:ilvl="4" w:tplc="12CEE028" w:tentative="1">
      <w:start w:val="1"/>
      <w:numFmt w:val="bullet"/>
      <w:lvlText w:val="o"/>
      <w:lvlJc w:val="left"/>
      <w:pPr>
        <w:ind w:left="3600" w:hanging="360"/>
      </w:pPr>
      <w:rPr>
        <w:rFonts w:ascii="Courier New" w:hAnsi="Courier New" w:cs="Courier New" w:hint="default"/>
      </w:rPr>
    </w:lvl>
    <w:lvl w:ilvl="5" w:tplc="005AF286" w:tentative="1">
      <w:start w:val="1"/>
      <w:numFmt w:val="bullet"/>
      <w:lvlText w:val=""/>
      <w:lvlJc w:val="left"/>
      <w:pPr>
        <w:ind w:left="4320" w:hanging="360"/>
      </w:pPr>
      <w:rPr>
        <w:rFonts w:ascii="Wingdings" w:hAnsi="Wingdings" w:hint="default"/>
      </w:rPr>
    </w:lvl>
    <w:lvl w:ilvl="6" w:tplc="83DC0950" w:tentative="1">
      <w:start w:val="1"/>
      <w:numFmt w:val="bullet"/>
      <w:lvlText w:val=""/>
      <w:lvlJc w:val="left"/>
      <w:pPr>
        <w:ind w:left="5040" w:hanging="360"/>
      </w:pPr>
      <w:rPr>
        <w:rFonts w:ascii="Symbol" w:hAnsi="Symbol" w:hint="default"/>
      </w:rPr>
    </w:lvl>
    <w:lvl w:ilvl="7" w:tplc="8A0EC09A" w:tentative="1">
      <w:start w:val="1"/>
      <w:numFmt w:val="bullet"/>
      <w:lvlText w:val="o"/>
      <w:lvlJc w:val="left"/>
      <w:pPr>
        <w:ind w:left="5760" w:hanging="360"/>
      </w:pPr>
      <w:rPr>
        <w:rFonts w:ascii="Courier New" w:hAnsi="Courier New" w:cs="Courier New" w:hint="default"/>
      </w:rPr>
    </w:lvl>
    <w:lvl w:ilvl="8" w:tplc="8A50C716" w:tentative="1">
      <w:start w:val="1"/>
      <w:numFmt w:val="bullet"/>
      <w:lvlText w:val=""/>
      <w:lvlJc w:val="left"/>
      <w:pPr>
        <w:ind w:left="6480" w:hanging="360"/>
      </w:pPr>
      <w:rPr>
        <w:rFonts w:ascii="Wingdings" w:hAnsi="Wingdings" w:hint="default"/>
      </w:rPr>
    </w:lvl>
  </w:abstractNum>
  <w:abstractNum w:abstractNumId="374">
    <w:nsid w:val="5607093F"/>
    <w:multiLevelType w:val="hybridMultilevel"/>
    <w:tmpl w:val="C92C2EBA"/>
    <w:lvl w:ilvl="0" w:tplc="F57888CE">
      <w:start w:val="1"/>
      <w:numFmt w:val="bullet"/>
      <w:lvlText w:val=""/>
      <w:lvlJc w:val="left"/>
      <w:pPr>
        <w:ind w:left="720" w:hanging="360"/>
      </w:pPr>
      <w:rPr>
        <w:rFonts w:ascii="Symbol" w:hAnsi="Symbol" w:hint="default"/>
      </w:rPr>
    </w:lvl>
    <w:lvl w:ilvl="1" w:tplc="D1621928">
      <w:start w:val="1"/>
      <w:numFmt w:val="bullet"/>
      <w:lvlText w:val="o"/>
      <w:lvlJc w:val="left"/>
      <w:pPr>
        <w:ind w:left="1440" w:hanging="360"/>
      </w:pPr>
      <w:rPr>
        <w:rFonts w:ascii="Courier New" w:hAnsi="Courier New" w:cs="Courier New" w:hint="default"/>
      </w:rPr>
    </w:lvl>
    <w:lvl w:ilvl="2" w:tplc="82C07CFA" w:tentative="1">
      <w:start w:val="1"/>
      <w:numFmt w:val="bullet"/>
      <w:lvlText w:val=""/>
      <w:lvlJc w:val="left"/>
      <w:pPr>
        <w:ind w:left="2160" w:hanging="360"/>
      </w:pPr>
      <w:rPr>
        <w:rFonts w:ascii="Wingdings" w:hAnsi="Wingdings" w:hint="default"/>
      </w:rPr>
    </w:lvl>
    <w:lvl w:ilvl="3" w:tplc="067C351C" w:tentative="1">
      <w:start w:val="1"/>
      <w:numFmt w:val="bullet"/>
      <w:lvlText w:val=""/>
      <w:lvlJc w:val="left"/>
      <w:pPr>
        <w:ind w:left="2880" w:hanging="360"/>
      </w:pPr>
      <w:rPr>
        <w:rFonts w:ascii="Symbol" w:hAnsi="Symbol" w:hint="default"/>
      </w:rPr>
    </w:lvl>
    <w:lvl w:ilvl="4" w:tplc="FC4E00D0" w:tentative="1">
      <w:start w:val="1"/>
      <w:numFmt w:val="bullet"/>
      <w:lvlText w:val="o"/>
      <w:lvlJc w:val="left"/>
      <w:pPr>
        <w:ind w:left="3600" w:hanging="360"/>
      </w:pPr>
      <w:rPr>
        <w:rFonts w:ascii="Courier New" w:hAnsi="Courier New" w:cs="Courier New" w:hint="default"/>
      </w:rPr>
    </w:lvl>
    <w:lvl w:ilvl="5" w:tplc="A4887D9C" w:tentative="1">
      <w:start w:val="1"/>
      <w:numFmt w:val="bullet"/>
      <w:lvlText w:val=""/>
      <w:lvlJc w:val="left"/>
      <w:pPr>
        <w:ind w:left="4320" w:hanging="360"/>
      </w:pPr>
      <w:rPr>
        <w:rFonts w:ascii="Wingdings" w:hAnsi="Wingdings" w:hint="default"/>
      </w:rPr>
    </w:lvl>
    <w:lvl w:ilvl="6" w:tplc="4A56522E" w:tentative="1">
      <w:start w:val="1"/>
      <w:numFmt w:val="bullet"/>
      <w:lvlText w:val=""/>
      <w:lvlJc w:val="left"/>
      <w:pPr>
        <w:ind w:left="5040" w:hanging="360"/>
      </w:pPr>
      <w:rPr>
        <w:rFonts w:ascii="Symbol" w:hAnsi="Symbol" w:hint="default"/>
      </w:rPr>
    </w:lvl>
    <w:lvl w:ilvl="7" w:tplc="0BF2AC60" w:tentative="1">
      <w:start w:val="1"/>
      <w:numFmt w:val="bullet"/>
      <w:lvlText w:val="o"/>
      <w:lvlJc w:val="left"/>
      <w:pPr>
        <w:ind w:left="5760" w:hanging="360"/>
      </w:pPr>
      <w:rPr>
        <w:rFonts w:ascii="Courier New" w:hAnsi="Courier New" w:cs="Courier New" w:hint="default"/>
      </w:rPr>
    </w:lvl>
    <w:lvl w:ilvl="8" w:tplc="83FA6DEE" w:tentative="1">
      <w:start w:val="1"/>
      <w:numFmt w:val="bullet"/>
      <w:lvlText w:val=""/>
      <w:lvlJc w:val="left"/>
      <w:pPr>
        <w:ind w:left="6480" w:hanging="360"/>
      </w:pPr>
      <w:rPr>
        <w:rFonts w:ascii="Wingdings" w:hAnsi="Wingdings" w:hint="default"/>
      </w:rPr>
    </w:lvl>
  </w:abstractNum>
  <w:abstractNum w:abstractNumId="375">
    <w:nsid w:val="569148AD"/>
    <w:multiLevelType w:val="hybridMultilevel"/>
    <w:tmpl w:val="91D2BAF8"/>
    <w:lvl w:ilvl="0" w:tplc="71E61D7E">
      <w:start w:val="1"/>
      <w:numFmt w:val="bullet"/>
      <w:lvlText w:val=""/>
      <w:lvlJc w:val="left"/>
      <w:pPr>
        <w:ind w:left="720" w:hanging="360"/>
      </w:pPr>
      <w:rPr>
        <w:rFonts w:ascii="Symbol" w:hAnsi="Symbol" w:hint="default"/>
      </w:rPr>
    </w:lvl>
    <w:lvl w:ilvl="1" w:tplc="DBF049A0">
      <w:start w:val="1"/>
      <w:numFmt w:val="bullet"/>
      <w:lvlText w:val="o"/>
      <w:lvlJc w:val="left"/>
      <w:pPr>
        <w:ind w:left="1440" w:hanging="360"/>
      </w:pPr>
      <w:rPr>
        <w:rFonts w:ascii="Courier New" w:hAnsi="Courier New" w:cs="Courier New" w:hint="default"/>
      </w:rPr>
    </w:lvl>
    <w:lvl w:ilvl="2" w:tplc="0E203E9A" w:tentative="1">
      <w:start w:val="1"/>
      <w:numFmt w:val="bullet"/>
      <w:lvlText w:val=""/>
      <w:lvlJc w:val="left"/>
      <w:pPr>
        <w:ind w:left="2160" w:hanging="360"/>
      </w:pPr>
      <w:rPr>
        <w:rFonts w:ascii="Wingdings" w:hAnsi="Wingdings" w:hint="default"/>
      </w:rPr>
    </w:lvl>
    <w:lvl w:ilvl="3" w:tplc="00F64054" w:tentative="1">
      <w:start w:val="1"/>
      <w:numFmt w:val="bullet"/>
      <w:lvlText w:val=""/>
      <w:lvlJc w:val="left"/>
      <w:pPr>
        <w:ind w:left="2880" w:hanging="360"/>
      </w:pPr>
      <w:rPr>
        <w:rFonts w:ascii="Symbol" w:hAnsi="Symbol" w:hint="default"/>
      </w:rPr>
    </w:lvl>
    <w:lvl w:ilvl="4" w:tplc="516E5A7E" w:tentative="1">
      <w:start w:val="1"/>
      <w:numFmt w:val="bullet"/>
      <w:lvlText w:val="o"/>
      <w:lvlJc w:val="left"/>
      <w:pPr>
        <w:ind w:left="3600" w:hanging="360"/>
      </w:pPr>
      <w:rPr>
        <w:rFonts w:ascii="Courier New" w:hAnsi="Courier New" w:cs="Courier New" w:hint="default"/>
      </w:rPr>
    </w:lvl>
    <w:lvl w:ilvl="5" w:tplc="2A16D67A" w:tentative="1">
      <w:start w:val="1"/>
      <w:numFmt w:val="bullet"/>
      <w:lvlText w:val=""/>
      <w:lvlJc w:val="left"/>
      <w:pPr>
        <w:ind w:left="4320" w:hanging="360"/>
      </w:pPr>
      <w:rPr>
        <w:rFonts w:ascii="Wingdings" w:hAnsi="Wingdings" w:hint="default"/>
      </w:rPr>
    </w:lvl>
    <w:lvl w:ilvl="6" w:tplc="7FE4AB7A" w:tentative="1">
      <w:start w:val="1"/>
      <w:numFmt w:val="bullet"/>
      <w:lvlText w:val=""/>
      <w:lvlJc w:val="left"/>
      <w:pPr>
        <w:ind w:left="5040" w:hanging="360"/>
      </w:pPr>
      <w:rPr>
        <w:rFonts w:ascii="Symbol" w:hAnsi="Symbol" w:hint="default"/>
      </w:rPr>
    </w:lvl>
    <w:lvl w:ilvl="7" w:tplc="1772B074" w:tentative="1">
      <w:start w:val="1"/>
      <w:numFmt w:val="bullet"/>
      <w:lvlText w:val="o"/>
      <w:lvlJc w:val="left"/>
      <w:pPr>
        <w:ind w:left="5760" w:hanging="360"/>
      </w:pPr>
      <w:rPr>
        <w:rFonts w:ascii="Courier New" w:hAnsi="Courier New" w:cs="Courier New" w:hint="default"/>
      </w:rPr>
    </w:lvl>
    <w:lvl w:ilvl="8" w:tplc="D09C9B4A" w:tentative="1">
      <w:start w:val="1"/>
      <w:numFmt w:val="bullet"/>
      <w:lvlText w:val=""/>
      <w:lvlJc w:val="left"/>
      <w:pPr>
        <w:ind w:left="6480" w:hanging="360"/>
      </w:pPr>
      <w:rPr>
        <w:rFonts w:ascii="Wingdings" w:hAnsi="Wingdings" w:hint="default"/>
      </w:rPr>
    </w:lvl>
  </w:abstractNum>
  <w:abstractNum w:abstractNumId="376">
    <w:nsid w:val="56967F14"/>
    <w:multiLevelType w:val="hybridMultilevel"/>
    <w:tmpl w:val="F1C6DF68"/>
    <w:lvl w:ilvl="0" w:tplc="1E004B6A">
      <w:start w:val="1"/>
      <w:numFmt w:val="bullet"/>
      <w:lvlText w:val=""/>
      <w:lvlJc w:val="left"/>
      <w:pPr>
        <w:ind w:left="720" w:hanging="360"/>
      </w:pPr>
      <w:rPr>
        <w:rFonts w:ascii="Symbol" w:hAnsi="Symbol" w:hint="default"/>
      </w:rPr>
    </w:lvl>
    <w:lvl w:ilvl="1" w:tplc="75DAA00A">
      <w:start w:val="1"/>
      <w:numFmt w:val="bullet"/>
      <w:lvlText w:val="o"/>
      <w:lvlJc w:val="left"/>
      <w:pPr>
        <w:ind w:left="1440" w:hanging="360"/>
      </w:pPr>
      <w:rPr>
        <w:rFonts w:ascii="Courier New" w:hAnsi="Courier New" w:cs="Courier New" w:hint="default"/>
      </w:rPr>
    </w:lvl>
    <w:lvl w:ilvl="2" w:tplc="2410DADA" w:tentative="1">
      <w:start w:val="1"/>
      <w:numFmt w:val="bullet"/>
      <w:lvlText w:val=""/>
      <w:lvlJc w:val="left"/>
      <w:pPr>
        <w:ind w:left="2160" w:hanging="360"/>
      </w:pPr>
      <w:rPr>
        <w:rFonts w:ascii="Wingdings" w:hAnsi="Wingdings" w:hint="default"/>
      </w:rPr>
    </w:lvl>
    <w:lvl w:ilvl="3" w:tplc="952AD202" w:tentative="1">
      <w:start w:val="1"/>
      <w:numFmt w:val="bullet"/>
      <w:lvlText w:val=""/>
      <w:lvlJc w:val="left"/>
      <w:pPr>
        <w:ind w:left="2880" w:hanging="360"/>
      </w:pPr>
      <w:rPr>
        <w:rFonts w:ascii="Symbol" w:hAnsi="Symbol" w:hint="default"/>
      </w:rPr>
    </w:lvl>
    <w:lvl w:ilvl="4" w:tplc="156E83B6" w:tentative="1">
      <w:start w:val="1"/>
      <w:numFmt w:val="bullet"/>
      <w:lvlText w:val="o"/>
      <w:lvlJc w:val="left"/>
      <w:pPr>
        <w:ind w:left="3600" w:hanging="360"/>
      </w:pPr>
      <w:rPr>
        <w:rFonts w:ascii="Courier New" w:hAnsi="Courier New" w:cs="Courier New" w:hint="default"/>
      </w:rPr>
    </w:lvl>
    <w:lvl w:ilvl="5" w:tplc="5D8E66BC" w:tentative="1">
      <w:start w:val="1"/>
      <w:numFmt w:val="bullet"/>
      <w:lvlText w:val=""/>
      <w:lvlJc w:val="left"/>
      <w:pPr>
        <w:ind w:left="4320" w:hanging="360"/>
      </w:pPr>
      <w:rPr>
        <w:rFonts w:ascii="Wingdings" w:hAnsi="Wingdings" w:hint="default"/>
      </w:rPr>
    </w:lvl>
    <w:lvl w:ilvl="6" w:tplc="B7164908" w:tentative="1">
      <w:start w:val="1"/>
      <w:numFmt w:val="bullet"/>
      <w:lvlText w:val=""/>
      <w:lvlJc w:val="left"/>
      <w:pPr>
        <w:ind w:left="5040" w:hanging="360"/>
      </w:pPr>
      <w:rPr>
        <w:rFonts w:ascii="Symbol" w:hAnsi="Symbol" w:hint="default"/>
      </w:rPr>
    </w:lvl>
    <w:lvl w:ilvl="7" w:tplc="258CC3A2" w:tentative="1">
      <w:start w:val="1"/>
      <w:numFmt w:val="bullet"/>
      <w:lvlText w:val="o"/>
      <w:lvlJc w:val="left"/>
      <w:pPr>
        <w:ind w:left="5760" w:hanging="360"/>
      </w:pPr>
      <w:rPr>
        <w:rFonts w:ascii="Courier New" w:hAnsi="Courier New" w:cs="Courier New" w:hint="default"/>
      </w:rPr>
    </w:lvl>
    <w:lvl w:ilvl="8" w:tplc="AA9CAEF8" w:tentative="1">
      <w:start w:val="1"/>
      <w:numFmt w:val="bullet"/>
      <w:lvlText w:val=""/>
      <w:lvlJc w:val="left"/>
      <w:pPr>
        <w:ind w:left="6480" w:hanging="360"/>
      </w:pPr>
      <w:rPr>
        <w:rFonts w:ascii="Wingdings" w:hAnsi="Wingdings" w:hint="default"/>
      </w:rPr>
    </w:lvl>
  </w:abstractNum>
  <w:abstractNum w:abstractNumId="377">
    <w:nsid w:val="56DD3376"/>
    <w:multiLevelType w:val="hybridMultilevel"/>
    <w:tmpl w:val="ED54509C"/>
    <w:lvl w:ilvl="0" w:tplc="D0107322">
      <w:start w:val="1"/>
      <w:numFmt w:val="bullet"/>
      <w:lvlText w:val=""/>
      <w:lvlJc w:val="left"/>
      <w:pPr>
        <w:ind w:left="720" w:hanging="360"/>
      </w:pPr>
      <w:rPr>
        <w:rFonts w:ascii="Symbol" w:hAnsi="Symbol" w:hint="default"/>
      </w:rPr>
    </w:lvl>
    <w:lvl w:ilvl="1" w:tplc="7EF86E60" w:tentative="1">
      <w:start w:val="1"/>
      <w:numFmt w:val="bullet"/>
      <w:lvlText w:val="o"/>
      <w:lvlJc w:val="left"/>
      <w:pPr>
        <w:ind w:left="1440" w:hanging="360"/>
      </w:pPr>
      <w:rPr>
        <w:rFonts w:ascii="Courier New" w:hAnsi="Courier New" w:cs="Courier New" w:hint="default"/>
      </w:rPr>
    </w:lvl>
    <w:lvl w:ilvl="2" w:tplc="C464DE86">
      <w:start w:val="1"/>
      <w:numFmt w:val="bullet"/>
      <w:lvlText w:val=""/>
      <w:lvlJc w:val="left"/>
      <w:pPr>
        <w:ind w:left="2160" w:hanging="360"/>
      </w:pPr>
      <w:rPr>
        <w:rFonts w:ascii="Wingdings" w:hAnsi="Wingdings" w:hint="default"/>
      </w:rPr>
    </w:lvl>
    <w:lvl w:ilvl="3" w:tplc="3FE4A09C" w:tentative="1">
      <w:start w:val="1"/>
      <w:numFmt w:val="bullet"/>
      <w:lvlText w:val=""/>
      <w:lvlJc w:val="left"/>
      <w:pPr>
        <w:ind w:left="2880" w:hanging="360"/>
      </w:pPr>
      <w:rPr>
        <w:rFonts w:ascii="Symbol" w:hAnsi="Symbol" w:hint="default"/>
      </w:rPr>
    </w:lvl>
    <w:lvl w:ilvl="4" w:tplc="317E013E" w:tentative="1">
      <w:start w:val="1"/>
      <w:numFmt w:val="bullet"/>
      <w:lvlText w:val="o"/>
      <w:lvlJc w:val="left"/>
      <w:pPr>
        <w:ind w:left="3600" w:hanging="360"/>
      </w:pPr>
      <w:rPr>
        <w:rFonts w:ascii="Courier New" w:hAnsi="Courier New" w:cs="Courier New" w:hint="default"/>
      </w:rPr>
    </w:lvl>
    <w:lvl w:ilvl="5" w:tplc="10AA8980" w:tentative="1">
      <w:start w:val="1"/>
      <w:numFmt w:val="bullet"/>
      <w:lvlText w:val=""/>
      <w:lvlJc w:val="left"/>
      <w:pPr>
        <w:ind w:left="4320" w:hanging="360"/>
      </w:pPr>
      <w:rPr>
        <w:rFonts w:ascii="Wingdings" w:hAnsi="Wingdings" w:hint="default"/>
      </w:rPr>
    </w:lvl>
    <w:lvl w:ilvl="6" w:tplc="6A50F45C" w:tentative="1">
      <w:start w:val="1"/>
      <w:numFmt w:val="bullet"/>
      <w:lvlText w:val=""/>
      <w:lvlJc w:val="left"/>
      <w:pPr>
        <w:ind w:left="5040" w:hanging="360"/>
      </w:pPr>
      <w:rPr>
        <w:rFonts w:ascii="Symbol" w:hAnsi="Symbol" w:hint="default"/>
      </w:rPr>
    </w:lvl>
    <w:lvl w:ilvl="7" w:tplc="004CD8FA" w:tentative="1">
      <w:start w:val="1"/>
      <w:numFmt w:val="bullet"/>
      <w:lvlText w:val="o"/>
      <w:lvlJc w:val="left"/>
      <w:pPr>
        <w:ind w:left="5760" w:hanging="360"/>
      </w:pPr>
      <w:rPr>
        <w:rFonts w:ascii="Courier New" w:hAnsi="Courier New" w:cs="Courier New" w:hint="default"/>
      </w:rPr>
    </w:lvl>
    <w:lvl w:ilvl="8" w:tplc="714ABC8C" w:tentative="1">
      <w:start w:val="1"/>
      <w:numFmt w:val="bullet"/>
      <w:lvlText w:val=""/>
      <w:lvlJc w:val="left"/>
      <w:pPr>
        <w:ind w:left="6480" w:hanging="360"/>
      </w:pPr>
      <w:rPr>
        <w:rFonts w:ascii="Wingdings" w:hAnsi="Wingdings" w:hint="default"/>
      </w:rPr>
    </w:lvl>
  </w:abstractNum>
  <w:abstractNum w:abstractNumId="378">
    <w:nsid w:val="57A2332B"/>
    <w:multiLevelType w:val="hybridMultilevel"/>
    <w:tmpl w:val="4C001FAE"/>
    <w:lvl w:ilvl="0" w:tplc="CF407164">
      <w:start w:val="1"/>
      <w:numFmt w:val="bullet"/>
      <w:lvlText w:val=""/>
      <w:lvlJc w:val="left"/>
      <w:pPr>
        <w:ind w:left="720" w:hanging="360"/>
      </w:pPr>
      <w:rPr>
        <w:rFonts w:ascii="Symbol" w:hAnsi="Symbol" w:hint="default"/>
      </w:rPr>
    </w:lvl>
    <w:lvl w:ilvl="1" w:tplc="81F29F26">
      <w:start w:val="1"/>
      <w:numFmt w:val="bullet"/>
      <w:lvlText w:val="o"/>
      <w:lvlJc w:val="left"/>
      <w:pPr>
        <w:ind w:left="1440" w:hanging="360"/>
      </w:pPr>
      <w:rPr>
        <w:rFonts w:ascii="Courier New" w:hAnsi="Courier New" w:cs="Courier New" w:hint="default"/>
      </w:rPr>
    </w:lvl>
    <w:lvl w:ilvl="2" w:tplc="E3C0D062" w:tentative="1">
      <w:start w:val="1"/>
      <w:numFmt w:val="bullet"/>
      <w:lvlText w:val=""/>
      <w:lvlJc w:val="left"/>
      <w:pPr>
        <w:ind w:left="2160" w:hanging="360"/>
      </w:pPr>
      <w:rPr>
        <w:rFonts w:ascii="Wingdings" w:hAnsi="Wingdings" w:hint="default"/>
      </w:rPr>
    </w:lvl>
    <w:lvl w:ilvl="3" w:tplc="FF28569A" w:tentative="1">
      <w:start w:val="1"/>
      <w:numFmt w:val="bullet"/>
      <w:lvlText w:val=""/>
      <w:lvlJc w:val="left"/>
      <w:pPr>
        <w:ind w:left="2880" w:hanging="360"/>
      </w:pPr>
      <w:rPr>
        <w:rFonts w:ascii="Symbol" w:hAnsi="Symbol" w:hint="default"/>
      </w:rPr>
    </w:lvl>
    <w:lvl w:ilvl="4" w:tplc="C8DE7B42" w:tentative="1">
      <w:start w:val="1"/>
      <w:numFmt w:val="bullet"/>
      <w:lvlText w:val="o"/>
      <w:lvlJc w:val="left"/>
      <w:pPr>
        <w:ind w:left="3600" w:hanging="360"/>
      </w:pPr>
      <w:rPr>
        <w:rFonts w:ascii="Courier New" w:hAnsi="Courier New" w:cs="Courier New" w:hint="default"/>
      </w:rPr>
    </w:lvl>
    <w:lvl w:ilvl="5" w:tplc="18C23204" w:tentative="1">
      <w:start w:val="1"/>
      <w:numFmt w:val="bullet"/>
      <w:lvlText w:val=""/>
      <w:lvlJc w:val="left"/>
      <w:pPr>
        <w:ind w:left="4320" w:hanging="360"/>
      </w:pPr>
      <w:rPr>
        <w:rFonts w:ascii="Wingdings" w:hAnsi="Wingdings" w:hint="default"/>
      </w:rPr>
    </w:lvl>
    <w:lvl w:ilvl="6" w:tplc="38CE90BC" w:tentative="1">
      <w:start w:val="1"/>
      <w:numFmt w:val="bullet"/>
      <w:lvlText w:val=""/>
      <w:lvlJc w:val="left"/>
      <w:pPr>
        <w:ind w:left="5040" w:hanging="360"/>
      </w:pPr>
      <w:rPr>
        <w:rFonts w:ascii="Symbol" w:hAnsi="Symbol" w:hint="default"/>
      </w:rPr>
    </w:lvl>
    <w:lvl w:ilvl="7" w:tplc="E438C354" w:tentative="1">
      <w:start w:val="1"/>
      <w:numFmt w:val="bullet"/>
      <w:lvlText w:val="o"/>
      <w:lvlJc w:val="left"/>
      <w:pPr>
        <w:ind w:left="5760" w:hanging="360"/>
      </w:pPr>
      <w:rPr>
        <w:rFonts w:ascii="Courier New" w:hAnsi="Courier New" w:cs="Courier New" w:hint="default"/>
      </w:rPr>
    </w:lvl>
    <w:lvl w:ilvl="8" w:tplc="05E8E548" w:tentative="1">
      <w:start w:val="1"/>
      <w:numFmt w:val="bullet"/>
      <w:lvlText w:val=""/>
      <w:lvlJc w:val="left"/>
      <w:pPr>
        <w:ind w:left="6480" w:hanging="360"/>
      </w:pPr>
      <w:rPr>
        <w:rFonts w:ascii="Wingdings" w:hAnsi="Wingdings" w:hint="default"/>
      </w:rPr>
    </w:lvl>
  </w:abstractNum>
  <w:abstractNum w:abstractNumId="379">
    <w:nsid w:val="57A23A7A"/>
    <w:multiLevelType w:val="hybridMultilevel"/>
    <w:tmpl w:val="1A8E3680"/>
    <w:lvl w:ilvl="0" w:tplc="403EFE58">
      <w:start w:val="1"/>
      <w:numFmt w:val="bullet"/>
      <w:lvlText w:val=""/>
      <w:lvlJc w:val="left"/>
      <w:pPr>
        <w:ind w:left="720" w:hanging="360"/>
      </w:pPr>
      <w:rPr>
        <w:rFonts w:ascii="Symbol" w:hAnsi="Symbol" w:hint="default"/>
      </w:rPr>
    </w:lvl>
    <w:lvl w:ilvl="1" w:tplc="320A2B62" w:tentative="1">
      <w:start w:val="1"/>
      <w:numFmt w:val="bullet"/>
      <w:lvlText w:val="o"/>
      <w:lvlJc w:val="left"/>
      <w:pPr>
        <w:ind w:left="1440" w:hanging="360"/>
      </w:pPr>
      <w:rPr>
        <w:rFonts w:ascii="Courier New" w:hAnsi="Courier New" w:cs="Courier New" w:hint="default"/>
      </w:rPr>
    </w:lvl>
    <w:lvl w:ilvl="2" w:tplc="CB262A82">
      <w:start w:val="1"/>
      <w:numFmt w:val="bullet"/>
      <w:lvlText w:val=""/>
      <w:lvlJc w:val="left"/>
      <w:pPr>
        <w:ind w:left="2160" w:hanging="360"/>
      </w:pPr>
      <w:rPr>
        <w:rFonts w:ascii="Wingdings" w:hAnsi="Wingdings" w:hint="default"/>
      </w:rPr>
    </w:lvl>
    <w:lvl w:ilvl="3" w:tplc="17F8ECDC" w:tentative="1">
      <w:start w:val="1"/>
      <w:numFmt w:val="bullet"/>
      <w:lvlText w:val=""/>
      <w:lvlJc w:val="left"/>
      <w:pPr>
        <w:ind w:left="2880" w:hanging="360"/>
      </w:pPr>
      <w:rPr>
        <w:rFonts w:ascii="Symbol" w:hAnsi="Symbol" w:hint="default"/>
      </w:rPr>
    </w:lvl>
    <w:lvl w:ilvl="4" w:tplc="5974366C" w:tentative="1">
      <w:start w:val="1"/>
      <w:numFmt w:val="bullet"/>
      <w:lvlText w:val="o"/>
      <w:lvlJc w:val="left"/>
      <w:pPr>
        <w:ind w:left="3600" w:hanging="360"/>
      </w:pPr>
      <w:rPr>
        <w:rFonts w:ascii="Courier New" w:hAnsi="Courier New" w:cs="Courier New" w:hint="default"/>
      </w:rPr>
    </w:lvl>
    <w:lvl w:ilvl="5" w:tplc="3AA64C7E" w:tentative="1">
      <w:start w:val="1"/>
      <w:numFmt w:val="bullet"/>
      <w:lvlText w:val=""/>
      <w:lvlJc w:val="left"/>
      <w:pPr>
        <w:ind w:left="4320" w:hanging="360"/>
      </w:pPr>
      <w:rPr>
        <w:rFonts w:ascii="Wingdings" w:hAnsi="Wingdings" w:hint="default"/>
      </w:rPr>
    </w:lvl>
    <w:lvl w:ilvl="6" w:tplc="F752858C" w:tentative="1">
      <w:start w:val="1"/>
      <w:numFmt w:val="bullet"/>
      <w:lvlText w:val=""/>
      <w:lvlJc w:val="left"/>
      <w:pPr>
        <w:ind w:left="5040" w:hanging="360"/>
      </w:pPr>
      <w:rPr>
        <w:rFonts w:ascii="Symbol" w:hAnsi="Symbol" w:hint="default"/>
      </w:rPr>
    </w:lvl>
    <w:lvl w:ilvl="7" w:tplc="E4FA090C" w:tentative="1">
      <w:start w:val="1"/>
      <w:numFmt w:val="bullet"/>
      <w:lvlText w:val="o"/>
      <w:lvlJc w:val="left"/>
      <w:pPr>
        <w:ind w:left="5760" w:hanging="360"/>
      </w:pPr>
      <w:rPr>
        <w:rFonts w:ascii="Courier New" w:hAnsi="Courier New" w:cs="Courier New" w:hint="default"/>
      </w:rPr>
    </w:lvl>
    <w:lvl w:ilvl="8" w:tplc="83C210A6" w:tentative="1">
      <w:start w:val="1"/>
      <w:numFmt w:val="bullet"/>
      <w:lvlText w:val=""/>
      <w:lvlJc w:val="left"/>
      <w:pPr>
        <w:ind w:left="6480" w:hanging="360"/>
      </w:pPr>
      <w:rPr>
        <w:rFonts w:ascii="Wingdings" w:hAnsi="Wingdings" w:hint="default"/>
      </w:rPr>
    </w:lvl>
  </w:abstractNum>
  <w:abstractNum w:abstractNumId="380">
    <w:nsid w:val="57B20EBD"/>
    <w:multiLevelType w:val="hybridMultilevel"/>
    <w:tmpl w:val="4936FC30"/>
    <w:lvl w:ilvl="0" w:tplc="6C3EDE54">
      <w:start w:val="1"/>
      <w:numFmt w:val="bullet"/>
      <w:lvlText w:val=""/>
      <w:lvlJc w:val="left"/>
      <w:pPr>
        <w:ind w:left="720" w:hanging="360"/>
      </w:pPr>
      <w:rPr>
        <w:rFonts w:ascii="Symbol" w:hAnsi="Symbol" w:hint="default"/>
      </w:rPr>
    </w:lvl>
    <w:lvl w:ilvl="1" w:tplc="E3F033BA" w:tentative="1">
      <w:start w:val="1"/>
      <w:numFmt w:val="bullet"/>
      <w:lvlText w:val="o"/>
      <w:lvlJc w:val="left"/>
      <w:pPr>
        <w:ind w:left="1440" w:hanging="360"/>
      </w:pPr>
      <w:rPr>
        <w:rFonts w:ascii="Courier New" w:hAnsi="Courier New" w:cs="Courier New" w:hint="default"/>
      </w:rPr>
    </w:lvl>
    <w:lvl w:ilvl="2" w:tplc="F8A6B630" w:tentative="1">
      <w:start w:val="1"/>
      <w:numFmt w:val="bullet"/>
      <w:lvlText w:val=""/>
      <w:lvlJc w:val="left"/>
      <w:pPr>
        <w:ind w:left="2160" w:hanging="360"/>
      </w:pPr>
      <w:rPr>
        <w:rFonts w:ascii="Wingdings" w:hAnsi="Wingdings" w:hint="default"/>
      </w:rPr>
    </w:lvl>
    <w:lvl w:ilvl="3" w:tplc="F2203838" w:tentative="1">
      <w:start w:val="1"/>
      <w:numFmt w:val="bullet"/>
      <w:lvlText w:val=""/>
      <w:lvlJc w:val="left"/>
      <w:pPr>
        <w:ind w:left="2880" w:hanging="360"/>
      </w:pPr>
      <w:rPr>
        <w:rFonts w:ascii="Symbol" w:hAnsi="Symbol" w:hint="default"/>
      </w:rPr>
    </w:lvl>
    <w:lvl w:ilvl="4" w:tplc="2E865A4A" w:tentative="1">
      <w:start w:val="1"/>
      <w:numFmt w:val="bullet"/>
      <w:lvlText w:val="o"/>
      <w:lvlJc w:val="left"/>
      <w:pPr>
        <w:ind w:left="3600" w:hanging="360"/>
      </w:pPr>
      <w:rPr>
        <w:rFonts w:ascii="Courier New" w:hAnsi="Courier New" w:cs="Courier New" w:hint="default"/>
      </w:rPr>
    </w:lvl>
    <w:lvl w:ilvl="5" w:tplc="3454C85A" w:tentative="1">
      <w:start w:val="1"/>
      <w:numFmt w:val="bullet"/>
      <w:lvlText w:val=""/>
      <w:lvlJc w:val="left"/>
      <w:pPr>
        <w:ind w:left="4320" w:hanging="360"/>
      </w:pPr>
      <w:rPr>
        <w:rFonts w:ascii="Wingdings" w:hAnsi="Wingdings" w:hint="default"/>
      </w:rPr>
    </w:lvl>
    <w:lvl w:ilvl="6" w:tplc="DFBA85E4" w:tentative="1">
      <w:start w:val="1"/>
      <w:numFmt w:val="bullet"/>
      <w:lvlText w:val=""/>
      <w:lvlJc w:val="left"/>
      <w:pPr>
        <w:ind w:left="5040" w:hanging="360"/>
      </w:pPr>
      <w:rPr>
        <w:rFonts w:ascii="Symbol" w:hAnsi="Symbol" w:hint="default"/>
      </w:rPr>
    </w:lvl>
    <w:lvl w:ilvl="7" w:tplc="F2CAF48A" w:tentative="1">
      <w:start w:val="1"/>
      <w:numFmt w:val="bullet"/>
      <w:lvlText w:val="o"/>
      <w:lvlJc w:val="left"/>
      <w:pPr>
        <w:ind w:left="5760" w:hanging="360"/>
      </w:pPr>
      <w:rPr>
        <w:rFonts w:ascii="Courier New" w:hAnsi="Courier New" w:cs="Courier New" w:hint="default"/>
      </w:rPr>
    </w:lvl>
    <w:lvl w:ilvl="8" w:tplc="E2E0547C" w:tentative="1">
      <w:start w:val="1"/>
      <w:numFmt w:val="bullet"/>
      <w:lvlText w:val=""/>
      <w:lvlJc w:val="left"/>
      <w:pPr>
        <w:ind w:left="6480" w:hanging="360"/>
      </w:pPr>
      <w:rPr>
        <w:rFonts w:ascii="Wingdings" w:hAnsi="Wingdings" w:hint="default"/>
      </w:rPr>
    </w:lvl>
  </w:abstractNum>
  <w:abstractNum w:abstractNumId="381">
    <w:nsid w:val="57CB5679"/>
    <w:multiLevelType w:val="hybridMultilevel"/>
    <w:tmpl w:val="60CAB4C8"/>
    <w:lvl w:ilvl="0" w:tplc="E362C9D6">
      <w:start w:val="1"/>
      <w:numFmt w:val="bullet"/>
      <w:lvlText w:val=""/>
      <w:lvlJc w:val="left"/>
      <w:pPr>
        <w:ind w:left="720" w:hanging="360"/>
      </w:pPr>
      <w:rPr>
        <w:rFonts w:ascii="Symbol" w:hAnsi="Symbol" w:hint="default"/>
      </w:rPr>
    </w:lvl>
    <w:lvl w:ilvl="1" w:tplc="AD96FD4C">
      <w:start w:val="1"/>
      <w:numFmt w:val="bullet"/>
      <w:lvlText w:val="o"/>
      <w:lvlJc w:val="left"/>
      <w:pPr>
        <w:ind w:left="1440" w:hanging="360"/>
      </w:pPr>
      <w:rPr>
        <w:rFonts w:ascii="Courier New" w:hAnsi="Courier New" w:cs="Courier New" w:hint="default"/>
      </w:rPr>
    </w:lvl>
    <w:lvl w:ilvl="2" w:tplc="D0306AF0" w:tentative="1">
      <w:start w:val="1"/>
      <w:numFmt w:val="bullet"/>
      <w:lvlText w:val=""/>
      <w:lvlJc w:val="left"/>
      <w:pPr>
        <w:ind w:left="2160" w:hanging="360"/>
      </w:pPr>
      <w:rPr>
        <w:rFonts w:ascii="Wingdings" w:hAnsi="Wingdings" w:hint="default"/>
      </w:rPr>
    </w:lvl>
    <w:lvl w:ilvl="3" w:tplc="0180DB6C" w:tentative="1">
      <w:start w:val="1"/>
      <w:numFmt w:val="bullet"/>
      <w:lvlText w:val=""/>
      <w:lvlJc w:val="left"/>
      <w:pPr>
        <w:ind w:left="2880" w:hanging="360"/>
      </w:pPr>
      <w:rPr>
        <w:rFonts w:ascii="Symbol" w:hAnsi="Symbol" w:hint="default"/>
      </w:rPr>
    </w:lvl>
    <w:lvl w:ilvl="4" w:tplc="54DC00CE" w:tentative="1">
      <w:start w:val="1"/>
      <w:numFmt w:val="bullet"/>
      <w:lvlText w:val="o"/>
      <w:lvlJc w:val="left"/>
      <w:pPr>
        <w:ind w:left="3600" w:hanging="360"/>
      </w:pPr>
      <w:rPr>
        <w:rFonts w:ascii="Courier New" w:hAnsi="Courier New" w:cs="Courier New" w:hint="default"/>
      </w:rPr>
    </w:lvl>
    <w:lvl w:ilvl="5" w:tplc="55447FBA" w:tentative="1">
      <w:start w:val="1"/>
      <w:numFmt w:val="bullet"/>
      <w:lvlText w:val=""/>
      <w:lvlJc w:val="left"/>
      <w:pPr>
        <w:ind w:left="4320" w:hanging="360"/>
      </w:pPr>
      <w:rPr>
        <w:rFonts w:ascii="Wingdings" w:hAnsi="Wingdings" w:hint="default"/>
      </w:rPr>
    </w:lvl>
    <w:lvl w:ilvl="6" w:tplc="6956968C" w:tentative="1">
      <w:start w:val="1"/>
      <w:numFmt w:val="bullet"/>
      <w:lvlText w:val=""/>
      <w:lvlJc w:val="left"/>
      <w:pPr>
        <w:ind w:left="5040" w:hanging="360"/>
      </w:pPr>
      <w:rPr>
        <w:rFonts w:ascii="Symbol" w:hAnsi="Symbol" w:hint="default"/>
      </w:rPr>
    </w:lvl>
    <w:lvl w:ilvl="7" w:tplc="11100F68" w:tentative="1">
      <w:start w:val="1"/>
      <w:numFmt w:val="bullet"/>
      <w:lvlText w:val="o"/>
      <w:lvlJc w:val="left"/>
      <w:pPr>
        <w:ind w:left="5760" w:hanging="360"/>
      </w:pPr>
      <w:rPr>
        <w:rFonts w:ascii="Courier New" w:hAnsi="Courier New" w:cs="Courier New" w:hint="default"/>
      </w:rPr>
    </w:lvl>
    <w:lvl w:ilvl="8" w:tplc="581CB7B2" w:tentative="1">
      <w:start w:val="1"/>
      <w:numFmt w:val="bullet"/>
      <w:lvlText w:val=""/>
      <w:lvlJc w:val="left"/>
      <w:pPr>
        <w:ind w:left="6480" w:hanging="360"/>
      </w:pPr>
      <w:rPr>
        <w:rFonts w:ascii="Wingdings" w:hAnsi="Wingdings" w:hint="default"/>
      </w:rPr>
    </w:lvl>
  </w:abstractNum>
  <w:abstractNum w:abstractNumId="382">
    <w:nsid w:val="57E53B92"/>
    <w:multiLevelType w:val="hybridMultilevel"/>
    <w:tmpl w:val="3E34C764"/>
    <w:lvl w:ilvl="0" w:tplc="D688A09C">
      <w:start w:val="1"/>
      <w:numFmt w:val="bullet"/>
      <w:lvlText w:val=""/>
      <w:lvlJc w:val="left"/>
      <w:pPr>
        <w:ind w:left="720" w:hanging="360"/>
      </w:pPr>
      <w:rPr>
        <w:rFonts w:ascii="Symbol" w:hAnsi="Symbol" w:hint="default"/>
      </w:rPr>
    </w:lvl>
    <w:lvl w:ilvl="1" w:tplc="1C2C3A76">
      <w:start w:val="1"/>
      <w:numFmt w:val="bullet"/>
      <w:lvlText w:val="o"/>
      <w:lvlJc w:val="left"/>
      <w:pPr>
        <w:ind w:left="1440" w:hanging="360"/>
      </w:pPr>
      <w:rPr>
        <w:rFonts w:ascii="Courier New" w:hAnsi="Courier New" w:cs="Courier New" w:hint="default"/>
      </w:rPr>
    </w:lvl>
    <w:lvl w:ilvl="2" w:tplc="1B247B44" w:tentative="1">
      <w:start w:val="1"/>
      <w:numFmt w:val="bullet"/>
      <w:lvlText w:val=""/>
      <w:lvlJc w:val="left"/>
      <w:pPr>
        <w:ind w:left="2160" w:hanging="360"/>
      </w:pPr>
      <w:rPr>
        <w:rFonts w:ascii="Wingdings" w:hAnsi="Wingdings" w:hint="default"/>
      </w:rPr>
    </w:lvl>
    <w:lvl w:ilvl="3" w:tplc="4560036C" w:tentative="1">
      <w:start w:val="1"/>
      <w:numFmt w:val="bullet"/>
      <w:lvlText w:val=""/>
      <w:lvlJc w:val="left"/>
      <w:pPr>
        <w:ind w:left="2880" w:hanging="360"/>
      </w:pPr>
      <w:rPr>
        <w:rFonts w:ascii="Symbol" w:hAnsi="Symbol" w:hint="default"/>
      </w:rPr>
    </w:lvl>
    <w:lvl w:ilvl="4" w:tplc="A3DCAC3C" w:tentative="1">
      <w:start w:val="1"/>
      <w:numFmt w:val="bullet"/>
      <w:lvlText w:val="o"/>
      <w:lvlJc w:val="left"/>
      <w:pPr>
        <w:ind w:left="3600" w:hanging="360"/>
      </w:pPr>
      <w:rPr>
        <w:rFonts w:ascii="Courier New" w:hAnsi="Courier New" w:cs="Courier New" w:hint="default"/>
      </w:rPr>
    </w:lvl>
    <w:lvl w:ilvl="5" w:tplc="1F2E8DEA" w:tentative="1">
      <w:start w:val="1"/>
      <w:numFmt w:val="bullet"/>
      <w:lvlText w:val=""/>
      <w:lvlJc w:val="left"/>
      <w:pPr>
        <w:ind w:left="4320" w:hanging="360"/>
      </w:pPr>
      <w:rPr>
        <w:rFonts w:ascii="Wingdings" w:hAnsi="Wingdings" w:hint="default"/>
      </w:rPr>
    </w:lvl>
    <w:lvl w:ilvl="6" w:tplc="D2D608A6" w:tentative="1">
      <w:start w:val="1"/>
      <w:numFmt w:val="bullet"/>
      <w:lvlText w:val=""/>
      <w:lvlJc w:val="left"/>
      <w:pPr>
        <w:ind w:left="5040" w:hanging="360"/>
      </w:pPr>
      <w:rPr>
        <w:rFonts w:ascii="Symbol" w:hAnsi="Symbol" w:hint="default"/>
      </w:rPr>
    </w:lvl>
    <w:lvl w:ilvl="7" w:tplc="38020956" w:tentative="1">
      <w:start w:val="1"/>
      <w:numFmt w:val="bullet"/>
      <w:lvlText w:val="o"/>
      <w:lvlJc w:val="left"/>
      <w:pPr>
        <w:ind w:left="5760" w:hanging="360"/>
      </w:pPr>
      <w:rPr>
        <w:rFonts w:ascii="Courier New" w:hAnsi="Courier New" w:cs="Courier New" w:hint="default"/>
      </w:rPr>
    </w:lvl>
    <w:lvl w:ilvl="8" w:tplc="A58A417C" w:tentative="1">
      <w:start w:val="1"/>
      <w:numFmt w:val="bullet"/>
      <w:lvlText w:val=""/>
      <w:lvlJc w:val="left"/>
      <w:pPr>
        <w:ind w:left="6480" w:hanging="360"/>
      </w:pPr>
      <w:rPr>
        <w:rFonts w:ascii="Wingdings" w:hAnsi="Wingdings" w:hint="default"/>
      </w:rPr>
    </w:lvl>
  </w:abstractNum>
  <w:abstractNum w:abstractNumId="383">
    <w:nsid w:val="57F04A4A"/>
    <w:multiLevelType w:val="hybridMultilevel"/>
    <w:tmpl w:val="616A9FB8"/>
    <w:lvl w:ilvl="0" w:tplc="ECECB0DA">
      <w:start w:val="1"/>
      <w:numFmt w:val="bullet"/>
      <w:lvlText w:val=""/>
      <w:lvlJc w:val="left"/>
      <w:pPr>
        <w:ind w:left="720" w:hanging="360"/>
      </w:pPr>
      <w:rPr>
        <w:rFonts w:ascii="Symbol" w:hAnsi="Symbol" w:hint="default"/>
      </w:rPr>
    </w:lvl>
    <w:lvl w:ilvl="1" w:tplc="3CBC8778" w:tentative="1">
      <w:start w:val="1"/>
      <w:numFmt w:val="bullet"/>
      <w:lvlText w:val="o"/>
      <w:lvlJc w:val="left"/>
      <w:pPr>
        <w:ind w:left="1440" w:hanging="360"/>
      </w:pPr>
      <w:rPr>
        <w:rFonts w:ascii="Courier New" w:hAnsi="Courier New" w:cs="Courier New" w:hint="default"/>
      </w:rPr>
    </w:lvl>
    <w:lvl w:ilvl="2" w:tplc="9A66E89E">
      <w:start w:val="1"/>
      <w:numFmt w:val="bullet"/>
      <w:lvlText w:val=""/>
      <w:lvlJc w:val="left"/>
      <w:pPr>
        <w:ind w:left="2160" w:hanging="360"/>
      </w:pPr>
      <w:rPr>
        <w:rFonts w:ascii="Wingdings" w:hAnsi="Wingdings" w:hint="default"/>
      </w:rPr>
    </w:lvl>
    <w:lvl w:ilvl="3" w:tplc="A54AB52C" w:tentative="1">
      <w:start w:val="1"/>
      <w:numFmt w:val="bullet"/>
      <w:lvlText w:val=""/>
      <w:lvlJc w:val="left"/>
      <w:pPr>
        <w:ind w:left="2880" w:hanging="360"/>
      </w:pPr>
      <w:rPr>
        <w:rFonts w:ascii="Symbol" w:hAnsi="Symbol" w:hint="default"/>
      </w:rPr>
    </w:lvl>
    <w:lvl w:ilvl="4" w:tplc="F9C837AC" w:tentative="1">
      <w:start w:val="1"/>
      <w:numFmt w:val="bullet"/>
      <w:lvlText w:val="o"/>
      <w:lvlJc w:val="left"/>
      <w:pPr>
        <w:ind w:left="3600" w:hanging="360"/>
      </w:pPr>
      <w:rPr>
        <w:rFonts w:ascii="Courier New" w:hAnsi="Courier New" w:cs="Courier New" w:hint="default"/>
      </w:rPr>
    </w:lvl>
    <w:lvl w:ilvl="5" w:tplc="1D5CC19A" w:tentative="1">
      <w:start w:val="1"/>
      <w:numFmt w:val="bullet"/>
      <w:lvlText w:val=""/>
      <w:lvlJc w:val="left"/>
      <w:pPr>
        <w:ind w:left="4320" w:hanging="360"/>
      </w:pPr>
      <w:rPr>
        <w:rFonts w:ascii="Wingdings" w:hAnsi="Wingdings" w:hint="default"/>
      </w:rPr>
    </w:lvl>
    <w:lvl w:ilvl="6" w:tplc="AB6E36EA" w:tentative="1">
      <w:start w:val="1"/>
      <w:numFmt w:val="bullet"/>
      <w:lvlText w:val=""/>
      <w:lvlJc w:val="left"/>
      <w:pPr>
        <w:ind w:left="5040" w:hanging="360"/>
      </w:pPr>
      <w:rPr>
        <w:rFonts w:ascii="Symbol" w:hAnsi="Symbol" w:hint="default"/>
      </w:rPr>
    </w:lvl>
    <w:lvl w:ilvl="7" w:tplc="3FFC2120" w:tentative="1">
      <w:start w:val="1"/>
      <w:numFmt w:val="bullet"/>
      <w:lvlText w:val="o"/>
      <w:lvlJc w:val="left"/>
      <w:pPr>
        <w:ind w:left="5760" w:hanging="360"/>
      </w:pPr>
      <w:rPr>
        <w:rFonts w:ascii="Courier New" w:hAnsi="Courier New" w:cs="Courier New" w:hint="default"/>
      </w:rPr>
    </w:lvl>
    <w:lvl w:ilvl="8" w:tplc="28882EBC" w:tentative="1">
      <w:start w:val="1"/>
      <w:numFmt w:val="bullet"/>
      <w:lvlText w:val=""/>
      <w:lvlJc w:val="left"/>
      <w:pPr>
        <w:ind w:left="6480" w:hanging="360"/>
      </w:pPr>
      <w:rPr>
        <w:rFonts w:ascii="Wingdings" w:hAnsi="Wingdings" w:hint="default"/>
      </w:rPr>
    </w:lvl>
  </w:abstractNum>
  <w:abstractNum w:abstractNumId="384">
    <w:nsid w:val="57F34E7E"/>
    <w:multiLevelType w:val="hybridMultilevel"/>
    <w:tmpl w:val="133A0E3E"/>
    <w:lvl w:ilvl="0" w:tplc="BBECD9FE">
      <w:start w:val="1"/>
      <w:numFmt w:val="bullet"/>
      <w:lvlText w:val=""/>
      <w:lvlJc w:val="left"/>
      <w:pPr>
        <w:ind w:left="720" w:hanging="360"/>
      </w:pPr>
      <w:rPr>
        <w:rFonts w:ascii="Symbol" w:hAnsi="Symbol" w:hint="default"/>
      </w:rPr>
    </w:lvl>
    <w:lvl w:ilvl="1" w:tplc="98149BB0" w:tentative="1">
      <w:start w:val="1"/>
      <w:numFmt w:val="bullet"/>
      <w:lvlText w:val="o"/>
      <w:lvlJc w:val="left"/>
      <w:pPr>
        <w:ind w:left="1440" w:hanging="360"/>
      </w:pPr>
      <w:rPr>
        <w:rFonts w:ascii="Courier New" w:hAnsi="Courier New" w:cs="Courier New" w:hint="default"/>
      </w:rPr>
    </w:lvl>
    <w:lvl w:ilvl="2" w:tplc="26F4A460">
      <w:start w:val="1"/>
      <w:numFmt w:val="bullet"/>
      <w:lvlText w:val=""/>
      <w:lvlJc w:val="left"/>
      <w:pPr>
        <w:ind w:left="2160" w:hanging="360"/>
      </w:pPr>
      <w:rPr>
        <w:rFonts w:ascii="Wingdings" w:hAnsi="Wingdings" w:hint="default"/>
      </w:rPr>
    </w:lvl>
    <w:lvl w:ilvl="3" w:tplc="863E85EE" w:tentative="1">
      <w:start w:val="1"/>
      <w:numFmt w:val="bullet"/>
      <w:lvlText w:val=""/>
      <w:lvlJc w:val="left"/>
      <w:pPr>
        <w:ind w:left="2880" w:hanging="360"/>
      </w:pPr>
      <w:rPr>
        <w:rFonts w:ascii="Symbol" w:hAnsi="Symbol" w:hint="default"/>
      </w:rPr>
    </w:lvl>
    <w:lvl w:ilvl="4" w:tplc="9564BC7C" w:tentative="1">
      <w:start w:val="1"/>
      <w:numFmt w:val="bullet"/>
      <w:lvlText w:val="o"/>
      <w:lvlJc w:val="left"/>
      <w:pPr>
        <w:ind w:left="3600" w:hanging="360"/>
      </w:pPr>
      <w:rPr>
        <w:rFonts w:ascii="Courier New" w:hAnsi="Courier New" w:cs="Courier New" w:hint="default"/>
      </w:rPr>
    </w:lvl>
    <w:lvl w:ilvl="5" w:tplc="6C06A492" w:tentative="1">
      <w:start w:val="1"/>
      <w:numFmt w:val="bullet"/>
      <w:lvlText w:val=""/>
      <w:lvlJc w:val="left"/>
      <w:pPr>
        <w:ind w:left="4320" w:hanging="360"/>
      </w:pPr>
      <w:rPr>
        <w:rFonts w:ascii="Wingdings" w:hAnsi="Wingdings" w:hint="default"/>
      </w:rPr>
    </w:lvl>
    <w:lvl w:ilvl="6" w:tplc="FC563A52" w:tentative="1">
      <w:start w:val="1"/>
      <w:numFmt w:val="bullet"/>
      <w:lvlText w:val=""/>
      <w:lvlJc w:val="left"/>
      <w:pPr>
        <w:ind w:left="5040" w:hanging="360"/>
      </w:pPr>
      <w:rPr>
        <w:rFonts w:ascii="Symbol" w:hAnsi="Symbol" w:hint="default"/>
      </w:rPr>
    </w:lvl>
    <w:lvl w:ilvl="7" w:tplc="E7982FB4" w:tentative="1">
      <w:start w:val="1"/>
      <w:numFmt w:val="bullet"/>
      <w:lvlText w:val="o"/>
      <w:lvlJc w:val="left"/>
      <w:pPr>
        <w:ind w:left="5760" w:hanging="360"/>
      </w:pPr>
      <w:rPr>
        <w:rFonts w:ascii="Courier New" w:hAnsi="Courier New" w:cs="Courier New" w:hint="default"/>
      </w:rPr>
    </w:lvl>
    <w:lvl w:ilvl="8" w:tplc="6FA2FA62" w:tentative="1">
      <w:start w:val="1"/>
      <w:numFmt w:val="bullet"/>
      <w:lvlText w:val=""/>
      <w:lvlJc w:val="left"/>
      <w:pPr>
        <w:ind w:left="6480" w:hanging="360"/>
      </w:pPr>
      <w:rPr>
        <w:rFonts w:ascii="Wingdings" w:hAnsi="Wingdings" w:hint="default"/>
      </w:rPr>
    </w:lvl>
  </w:abstractNum>
  <w:abstractNum w:abstractNumId="385">
    <w:nsid w:val="57F51C9D"/>
    <w:multiLevelType w:val="hybridMultilevel"/>
    <w:tmpl w:val="BE2C3272"/>
    <w:lvl w:ilvl="0" w:tplc="98B03788">
      <w:start w:val="1"/>
      <w:numFmt w:val="bullet"/>
      <w:lvlText w:val=""/>
      <w:lvlJc w:val="left"/>
      <w:pPr>
        <w:ind w:left="720" w:hanging="360"/>
      </w:pPr>
      <w:rPr>
        <w:rFonts w:ascii="Symbol" w:hAnsi="Symbol" w:hint="default"/>
      </w:rPr>
    </w:lvl>
    <w:lvl w:ilvl="1" w:tplc="E3BA0346" w:tentative="1">
      <w:start w:val="1"/>
      <w:numFmt w:val="bullet"/>
      <w:lvlText w:val="o"/>
      <w:lvlJc w:val="left"/>
      <w:pPr>
        <w:ind w:left="1440" w:hanging="360"/>
      </w:pPr>
      <w:rPr>
        <w:rFonts w:ascii="Courier New" w:hAnsi="Courier New" w:cs="Courier New" w:hint="default"/>
      </w:rPr>
    </w:lvl>
    <w:lvl w:ilvl="2" w:tplc="F0B262EE">
      <w:start w:val="1"/>
      <w:numFmt w:val="bullet"/>
      <w:lvlText w:val=""/>
      <w:lvlJc w:val="left"/>
      <w:pPr>
        <w:ind w:left="2160" w:hanging="360"/>
      </w:pPr>
      <w:rPr>
        <w:rFonts w:ascii="Wingdings" w:hAnsi="Wingdings" w:hint="default"/>
      </w:rPr>
    </w:lvl>
    <w:lvl w:ilvl="3" w:tplc="B9A6926E" w:tentative="1">
      <w:start w:val="1"/>
      <w:numFmt w:val="bullet"/>
      <w:lvlText w:val=""/>
      <w:lvlJc w:val="left"/>
      <w:pPr>
        <w:ind w:left="2880" w:hanging="360"/>
      </w:pPr>
      <w:rPr>
        <w:rFonts w:ascii="Symbol" w:hAnsi="Symbol" w:hint="default"/>
      </w:rPr>
    </w:lvl>
    <w:lvl w:ilvl="4" w:tplc="EA508F38" w:tentative="1">
      <w:start w:val="1"/>
      <w:numFmt w:val="bullet"/>
      <w:lvlText w:val="o"/>
      <w:lvlJc w:val="left"/>
      <w:pPr>
        <w:ind w:left="3600" w:hanging="360"/>
      </w:pPr>
      <w:rPr>
        <w:rFonts w:ascii="Courier New" w:hAnsi="Courier New" w:cs="Courier New" w:hint="default"/>
      </w:rPr>
    </w:lvl>
    <w:lvl w:ilvl="5" w:tplc="FC448826" w:tentative="1">
      <w:start w:val="1"/>
      <w:numFmt w:val="bullet"/>
      <w:lvlText w:val=""/>
      <w:lvlJc w:val="left"/>
      <w:pPr>
        <w:ind w:left="4320" w:hanging="360"/>
      </w:pPr>
      <w:rPr>
        <w:rFonts w:ascii="Wingdings" w:hAnsi="Wingdings" w:hint="default"/>
      </w:rPr>
    </w:lvl>
    <w:lvl w:ilvl="6" w:tplc="C3B8ED2A" w:tentative="1">
      <w:start w:val="1"/>
      <w:numFmt w:val="bullet"/>
      <w:lvlText w:val=""/>
      <w:lvlJc w:val="left"/>
      <w:pPr>
        <w:ind w:left="5040" w:hanging="360"/>
      </w:pPr>
      <w:rPr>
        <w:rFonts w:ascii="Symbol" w:hAnsi="Symbol" w:hint="default"/>
      </w:rPr>
    </w:lvl>
    <w:lvl w:ilvl="7" w:tplc="1E668DCC" w:tentative="1">
      <w:start w:val="1"/>
      <w:numFmt w:val="bullet"/>
      <w:lvlText w:val="o"/>
      <w:lvlJc w:val="left"/>
      <w:pPr>
        <w:ind w:left="5760" w:hanging="360"/>
      </w:pPr>
      <w:rPr>
        <w:rFonts w:ascii="Courier New" w:hAnsi="Courier New" w:cs="Courier New" w:hint="default"/>
      </w:rPr>
    </w:lvl>
    <w:lvl w:ilvl="8" w:tplc="6CC40FE2" w:tentative="1">
      <w:start w:val="1"/>
      <w:numFmt w:val="bullet"/>
      <w:lvlText w:val=""/>
      <w:lvlJc w:val="left"/>
      <w:pPr>
        <w:ind w:left="6480" w:hanging="360"/>
      </w:pPr>
      <w:rPr>
        <w:rFonts w:ascii="Wingdings" w:hAnsi="Wingdings" w:hint="default"/>
      </w:rPr>
    </w:lvl>
  </w:abstractNum>
  <w:abstractNum w:abstractNumId="386">
    <w:nsid w:val="58132B4E"/>
    <w:multiLevelType w:val="hybridMultilevel"/>
    <w:tmpl w:val="14B0FF16"/>
    <w:lvl w:ilvl="0" w:tplc="9AFA1528">
      <w:start w:val="1"/>
      <w:numFmt w:val="bullet"/>
      <w:lvlText w:val=""/>
      <w:lvlJc w:val="left"/>
      <w:pPr>
        <w:ind w:left="720" w:hanging="360"/>
      </w:pPr>
      <w:rPr>
        <w:rFonts w:ascii="Symbol" w:hAnsi="Symbol" w:hint="default"/>
      </w:rPr>
    </w:lvl>
    <w:lvl w:ilvl="1" w:tplc="EB78231A">
      <w:start w:val="1"/>
      <w:numFmt w:val="bullet"/>
      <w:lvlText w:val="o"/>
      <w:lvlJc w:val="left"/>
      <w:pPr>
        <w:ind w:left="1440" w:hanging="360"/>
      </w:pPr>
      <w:rPr>
        <w:rFonts w:ascii="Courier New" w:hAnsi="Courier New" w:cs="Courier New" w:hint="default"/>
      </w:rPr>
    </w:lvl>
    <w:lvl w:ilvl="2" w:tplc="0EF41E1A" w:tentative="1">
      <w:start w:val="1"/>
      <w:numFmt w:val="bullet"/>
      <w:lvlText w:val=""/>
      <w:lvlJc w:val="left"/>
      <w:pPr>
        <w:ind w:left="2160" w:hanging="360"/>
      </w:pPr>
      <w:rPr>
        <w:rFonts w:ascii="Wingdings" w:hAnsi="Wingdings" w:hint="default"/>
      </w:rPr>
    </w:lvl>
    <w:lvl w:ilvl="3" w:tplc="4E022C86" w:tentative="1">
      <w:start w:val="1"/>
      <w:numFmt w:val="bullet"/>
      <w:lvlText w:val=""/>
      <w:lvlJc w:val="left"/>
      <w:pPr>
        <w:ind w:left="2880" w:hanging="360"/>
      </w:pPr>
      <w:rPr>
        <w:rFonts w:ascii="Symbol" w:hAnsi="Symbol" w:hint="default"/>
      </w:rPr>
    </w:lvl>
    <w:lvl w:ilvl="4" w:tplc="6688ED4A" w:tentative="1">
      <w:start w:val="1"/>
      <w:numFmt w:val="bullet"/>
      <w:lvlText w:val="o"/>
      <w:lvlJc w:val="left"/>
      <w:pPr>
        <w:ind w:left="3600" w:hanging="360"/>
      </w:pPr>
      <w:rPr>
        <w:rFonts w:ascii="Courier New" w:hAnsi="Courier New" w:cs="Courier New" w:hint="default"/>
      </w:rPr>
    </w:lvl>
    <w:lvl w:ilvl="5" w:tplc="C9F2E24A" w:tentative="1">
      <w:start w:val="1"/>
      <w:numFmt w:val="bullet"/>
      <w:lvlText w:val=""/>
      <w:lvlJc w:val="left"/>
      <w:pPr>
        <w:ind w:left="4320" w:hanging="360"/>
      </w:pPr>
      <w:rPr>
        <w:rFonts w:ascii="Wingdings" w:hAnsi="Wingdings" w:hint="default"/>
      </w:rPr>
    </w:lvl>
    <w:lvl w:ilvl="6" w:tplc="EEC0D85A" w:tentative="1">
      <w:start w:val="1"/>
      <w:numFmt w:val="bullet"/>
      <w:lvlText w:val=""/>
      <w:lvlJc w:val="left"/>
      <w:pPr>
        <w:ind w:left="5040" w:hanging="360"/>
      </w:pPr>
      <w:rPr>
        <w:rFonts w:ascii="Symbol" w:hAnsi="Symbol" w:hint="default"/>
      </w:rPr>
    </w:lvl>
    <w:lvl w:ilvl="7" w:tplc="A476DE0C" w:tentative="1">
      <w:start w:val="1"/>
      <w:numFmt w:val="bullet"/>
      <w:lvlText w:val="o"/>
      <w:lvlJc w:val="left"/>
      <w:pPr>
        <w:ind w:left="5760" w:hanging="360"/>
      </w:pPr>
      <w:rPr>
        <w:rFonts w:ascii="Courier New" w:hAnsi="Courier New" w:cs="Courier New" w:hint="default"/>
      </w:rPr>
    </w:lvl>
    <w:lvl w:ilvl="8" w:tplc="14F443E2" w:tentative="1">
      <w:start w:val="1"/>
      <w:numFmt w:val="bullet"/>
      <w:lvlText w:val=""/>
      <w:lvlJc w:val="left"/>
      <w:pPr>
        <w:ind w:left="6480" w:hanging="360"/>
      </w:pPr>
      <w:rPr>
        <w:rFonts w:ascii="Wingdings" w:hAnsi="Wingdings" w:hint="default"/>
      </w:rPr>
    </w:lvl>
  </w:abstractNum>
  <w:abstractNum w:abstractNumId="387">
    <w:nsid w:val="581E2E98"/>
    <w:multiLevelType w:val="hybridMultilevel"/>
    <w:tmpl w:val="917CCB40"/>
    <w:lvl w:ilvl="0" w:tplc="F542652A">
      <w:start w:val="1"/>
      <w:numFmt w:val="bullet"/>
      <w:lvlText w:val=""/>
      <w:lvlJc w:val="left"/>
      <w:pPr>
        <w:ind w:left="720" w:hanging="360"/>
      </w:pPr>
      <w:rPr>
        <w:rFonts w:ascii="Symbol" w:hAnsi="Symbol" w:hint="default"/>
      </w:rPr>
    </w:lvl>
    <w:lvl w:ilvl="1" w:tplc="5B1A7404" w:tentative="1">
      <w:start w:val="1"/>
      <w:numFmt w:val="bullet"/>
      <w:lvlText w:val="o"/>
      <w:lvlJc w:val="left"/>
      <w:pPr>
        <w:ind w:left="1440" w:hanging="360"/>
      </w:pPr>
      <w:rPr>
        <w:rFonts w:ascii="Courier New" w:hAnsi="Courier New" w:cs="Courier New" w:hint="default"/>
      </w:rPr>
    </w:lvl>
    <w:lvl w:ilvl="2" w:tplc="382E941C">
      <w:start w:val="1"/>
      <w:numFmt w:val="bullet"/>
      <w:lvlText w:val=""/>
      <w:lvlJc w:val="left"/>
      <w:pPr>
        <w:ind w:left="2160" w:hanging="360"/>
      </w:pPr>
      <w:rPr>
        <w:rFonts w:ascii="Wingdings" w:hAnsi="Wingdings" w:hint="default"/>
      </w:rPr>
    </w:lvl>
    <w:lvl w:ilvl="3" w:tplc="9D1CD1BC" w:tentative="1">
      <w:start w:val="1"/>
      <w:numFmt w:val="bullet"/>
      <w:lvlText w:val=""/>
      <w:lvlJc w:val="left"/>
      <w:pPr>
        <w:ind w:left="2880" w:hanging="360"/>
      </w:pPr>
      <w:rPr>
        <w:rFonts w:ascii="Symbol" w:hAnsi="Symbol" w:hint="default"/>
      </w:rPr>
    </w:lvl>
    <w:lvl w:ilvl="4" w:tplc="BA389D44" w:tentative="1">
      <w:start w:val="1"/>
      <w:numFmt w:val="bullet"/>
      <w:lvlText w:val="o"/>
      <w:lvlJc w:val="left"/>
      <w:pPr>
        <w:ind w:left="3600" w:hanging="360"/>
      </w:pPr>
      <w:rPr>
        <w:rFonts w:ascii="Courier New" w:hAnsi="Courier New" w:cs="Courier New" w:hint="default"/>
      </w:rPr>
    </w:lvl>
    <w:lvl w:ilvl="5" w:tplc="AC7A4906" w:tentative="1">
      <w:start w:val="1"/>
      <w:numFmt w:val="bullet"/>
      <w:lvlText w:val=""/>
      <w:lvlJc w:val="left"/>
      <w:pPr>
        <w:ind w:left="4320" w:hanging="360"/>
      </w:pPr>
      <w:rPr>
        <w:rFonts w:ascii="Wingdings" w:hAnsi="Wingdings" w:hint="default"/>
      </w:rPr>
    </w:lvl>
    <w:lvl w:ilvl="6" w:tplc="DBF62344" w:tentative="1">
      <w:start w:val="1"/>
      <w:numFmt w:val="bullet"/>
      <w:lvlText w:val=""/>
      <w:lvlJc w:val="left"/>
      <w:pPr>
        <w:ind w:left="5040" w:hanging="360"/>
      </w:pPr>
      <w:rPr>
        <w:rFonts w:ascii="Symbol" w:hAnsi="Symbol" w:hint="default"/>
      </w:rPr>
    </w:lvl>
    <w:lvl w:ilvl="7" w:tplc="454A7820" w:tentative="1">
      <w:start w:val="1"/>
      <w:numFmt w:val="bullet"/>
      <w:lvlText w:val="o"/>
      <w:lvlJc w:val="left"/>
      <w:pPr>
        <w:ind w:left="5760" w:hanging="360"/>
      </w:pPr>
      <w:rPr>
        <w:rFonts w:ascii="Courier New" w:hAnsi="Courier New" w:cs="Courier New" w:hint="default"/>
      </w:rPr>
    </w:lvl>
    <w:lvl w:ilvl="8" w:tplc="00DE8CF4" w:tentative="1">
      <w:start w:val="1"/>
      <w:numFmt w:val="bullet"/>
      <w:lvlText w:val=""/>
      <w:lvlJc w:val="left"/>
      <w:pPr>
        <w:ind w:left="6480" w:hanging="360"/>
      </w:pPr>
      <w:rPr>
        <w:rFonts w:ascii="Wingdings" w:hAnsi="Wingdings" w:hint="default"/>
      </w:rPr>
    </w:lvl>
  </w:abstractNum>
  <w:abstractNum w:abstractNumId="388">
    <w:nsid w:val="58435391"/>
    <w:multiLevelType w:val="hybridMultilevel"/>
    <w:tmpl w:val="4AAAB4E8"/>
    <w:lvl w:ilvl="0" w:tplc="BC98908C">
      <w:start w:val="1"/>
      <w:numFmt w:val="bullet"/>
      <w:lvlText w:val=""/>
      <w:lvlJc w:val="left"/>
      <w:pPr>
        <w:ind w:left="720" w:hanging="360"/>
      </w:pPr>
      <w:rPr>
        <w:rFonts w:ascii="Symbol" w:hAnsi="Symbol" w:hint="default"/>
      </w:rPr>
    </w:lvl>
    <w:lvl w:ilvl="1" w:tplc="D5F4B1F2">
      <w:start w:val="1"/>
      <w:numFmt w:val="bullet"/>
      <w:lvlText w:val="o"/>
      <w:lvlJc w:val="left"/>
      <w:pPr>
        <w:ind w:left="1440" w:hanging="360"/>
      </w:pPr>
      <w:rPr>
        <w:rFonts w:ascii="Courier New" w:hAnsi="Courier New" w:cs="Courier New" w:hint="default"/>
      </w:rPr>
    </w:lvl>
    <w:lvl w:ilvl="2" w:tplc="15B655A8" w:tentative="1">
      <w:start w:val="1"/>
      <w:numFmt w:val="bullet"/>
      <w:lvlText w:val=""/>
      <w:lvlJc w:val="left"/>
      <w:pPr>
        <w:ind w:left="2160" w:hanging="360"/>
      </w:pPr>
      <w:rPr>
        <w:rFonts w:ascii="Wingdings" w:hAnsi="Wingdings" w:hint="default"/>
      </w:rPr>
    </w:lvl>
    <w:lvl w:ilvl="3" w:tplc="756AD622" w:tentative="1">
      <w:start w:val="1"/>
      <w:numFmt w:val="bullet"/>
      <w:lvlText w:val=""/>
      <w:lvlJc w:val="left"/>
      <w:pPr>
        <w:ind w:left="2880" w:hanging="360"/>
      </w:pPr>
      <w:rPr>
        <w:rFonts w:ascii="Symbol" w:hAnsi="Symbol" w:hint="default"/>
      </w:rPr>
    </w:lvl>
    <w:lvl w:ilvl="4" w:tplc="8CC85C7A" w:tentative="1">
      <w:start w:val="1"/>
      <w:numFmt w:val="bullet"/>
      <w:lvlText w:val="o"/>
      <w:lvlJc w:val="left"/>
      <w:pPr>
        <w:ind w:left="3600" w:hanging="360"/>
      </w:pPr>
      <w:rPr>
        <w:rFonts w:ascii="Courier New" w:hAnsi="Courier New" w:cs="Courier New" w:hint="default"/>
      </w:rPr>
    </w:lvl>
    <w:lvl w:ilvl="5" w:tplc="502044AA" w:tentative="1">
      <w:start w:val="1"/>
      <w:numFmt w:val="bullet"/>
      <w:lvlText w:val=""/>
      <w:lvlJc w:val="left"/>
      <w:pPr>
        <w:ind w:left="4320" w:hanging="360"/>
      </w:pPr>
      <w:rPr>
        <w:rFonts w:ascii="Wingdings" w:hAnsi="Wingdings" w:hint="default"/>
      </w:rPr>
    </w:lvl>
    <w:lvl w:ilvl="6" w:tplc="7D8E1086" w:tentative="1">
      <w:start w:val="1"/>
      <w:numFmt w:val="bullet"/>
      <w:lvlText w:val=""/>
      <w:lvlJc w:val="left"/>
      <w:pPr>
        <w:ind w:left="5040" w:hanging="360"/>
      </w:pPr>
      <w:rPr>
        <w:rFonts w:ascii="Symbol" w:hAnsi="Symbol" w:hint="default"/>
      </w:rPr>
    </w:lvl>
    <w:lvl w:ilvl="7" w:tplc="40FEC39E" w:tentative="1">
      <w:start w:val="1"/>
      <w:numFmt w:val="bullet"/>
      <w:lvlText w:val="o"/>
      <w:lvlJc w:val="left"/>
      <w:pPr>
        <w:ind w:left="5760" w:hanging="360"/>
      </w:pPr>
      <w:rPr>
        <w:rFonts w:ascii="Courier New" w:hAnsi="Courier New" w:cs="Courier New" w:hint="default"/>
      </w:rPr>
    </w:lvl>
    <w:lvl w:ilvl="8" w:tplc="F5569DAC" w:tentative="1">
      <w:start w:val="1"/>
      <w:numFmt w:val="bullet"/>
      <w:lvlText w:val=""/>
      <w:lvlJc w:val="left"/>
      <w:pPr>
        <w:ind w:left="6480" w:hanging="360"/>
      </w:pPr>
      <w:rPr>
        <w:rFonts w:ascii="Wingdings" w:hAnsi="Wingdings" w:hint="default"/>
      </w:rPr>
    </w:lvl>
  </w:abstractNum>
  <w:abstractNum w:abstractNumId="389">
    <w:nsid w:val="58AF723B"/>
    <w:multiLevelType w:val="hybridMultilevel"/>
    <w:tmpl w:val="23A48E96"/>
    <w:lvl w:ilvl="0" w:tplc="84C02502">
      <w:start w:val="1"/>
      <w:numFmt w:val="bullet"/>
      <w:lvlText w:val=""/>
      <w:lvlJc w:val="left"/>
      <w:pPr>
        <w:ind w:left="720" w:hanging="360"/>
      </w:pPr>
      <w:rPr>
        <w:rFonts w:ascii="Symbol" w:hAnsi="Symbol" w:hint="default"/>
      </w:rPr>
    </w:lvl>
    <w:lvl w:ilvl="1" w:tplc="2F264FC6" w:tentative="1">
      <w:start w:val="1"/>
      <w:numFmt w:val="bullet"/>
      <w:lvlText w:val="o"/>
      <w:lvlJc w:val="left"/>
      <w:pPr>
        <w:ind w:left="1440" w:hanging="360"/>
      </w:pPr>
      <w:rPr>
        <w:rFonts w:ascii="Courier New" w:hAnsi="Courier New" w:cs="Courier New" w:hint="default"/>
      </w:rPr>
    </w:lvl>
    <w:lvl w:ilvl="2" w:tplc="AF98CC02" w:tentative="1">
      <w:start w:val="1"/>
      <w:numFmt w:val="bullet"/>
      <w:lvlText w:val=""/>
      <w:lvlJc w:val="left"/>
      <w:pPr>
        <w:ind w:left="2160" w:hanging="360"/>
      </w:pPr>
      <w:rPr>
        <w:rFonts w:ascii="Wingdings" w:hAnsi="Wingdings" w:hint="default"/>
      </w:rPr>
    </w:lvl>
    <w:lvl w:ilvl="3" w:tplc="25EC4F38">
      <w:start w:val="1"/>
      <w:numFmt w:val="bullet"/>
      <w:lvlText w:val=""/>
      <w:lvlJc w:val="left"/>
      <w:pPr>
        <w:ind w:left="2880" w:hanging="360"/>
      </w:pPr>
      <w:rPr>
        <w:rFonts w:ascii="Symbol" w:hAnsi="Symbol" w:hint="default"/>
      </w:rPr>
    </w:lvl>
    <w:lvl w:ilvl="4" w:tplc="7F94D628" w:tentative="1">
      <w:start w:val="1"/>
      <w:numFmt w:val="bullet"/>
      <w:lvlText w:val="o"/>
      <w:lvlJc w:val="left"/>
      <w:pPr>
        <w:ind w:left="3600" w:hanging="360"/>
      </w:pPr>
      <w:rPr>
        <w:rFonts w:ascii="Courier New" w:hAnsi="Courier New" w:cs="Courier New" w:hint="default"/>
      </w:rPr>
    </w:lvl>
    <w:lvl w:ilvl="5" w:tplc="651C38D0" w:tentative="1">
      <w:start w:val="1"/>
      <w:numFmt w:val="bullet"/>
      <w:lvlText w:val=""/>
      <w:lvlJc w:val="left"/>
      <w:pPr>
        <w:ind w:left="4320" w:hanging="360"/>
      </w:pPr>
      <w:rPr>
        <w:rFonts w:ascii="Wingdings" w:hAnsi="Wingdings" w:hint="default"/>
      </w:rPr>
    </w:lvl>
    <w:lvl w:ilvl="6" w:tplc="07E09FFA" w:tentative="1">
      <w:start w:val="1"/>
      <w:numFmt w:val="bullet"/>
      <w:lvlText w:val=""/>
      <w:lvlJc w:val="left"/>
      <w:pPr>
        <w:ind w:left="5040" w:hanging="360"/>
      </w:pPr>
      <w:rPr>
        <w:rFonts w:ascii="Symbol" w:hAnsi="Symbol" w:hint="default"/>
      </w:rPr>
    </w:lvl>
    <w:lvl w:ilvl="7" w:tplc="E73A5CAC" w:tentative="1">
      <w:start w:val="1"/>
      <w:numFmt w:val="bullet"/>
      <w:lvlText w:val="o"/>
      <w:lvlJc w:val="left"/>
      <w:pPr>
        <w:ind w:left="5760" w:hanging="360"/>
      </w:pPr>
      <w:rPr>
        <w:rFonts w:ascii="Courier New" w:hAnsi="Courier New" w:cs="Courier New" w:hint="default"/>
      </w:rPr>
    </w:lvl>
    <w:lvl w:ilvl="8" w:tplc="C47693D0" w:tentative="1">
      <w:start w:val="1"/>
      <w:numFmt w:val="bullet"/>
      <w:lvlText w:val=""/>
      <w:lvlJc w:val="left"/>
      <w:pPr>
        <w:ind w:left="6480" w:hanging="360"/>
      </w:pPr>
      <w:rPr>
        <w:rFonts w:ascii="Wingdings" w:hAnsi="Wingdings" w:hint="default"/>
      </w:rPr>
    </w:lvl>
  </w:abstractNum>
  <w:abstractNum w:abstractNumId="390">
    <w:nsid w:val="5A4B3A04"/>
    <w:multiLevelType w:val="hybridMultilevel"/>
    <w:tmpl w:val="DC9AADFC"/>
    <w:lvl w:ilvl="0" w:tplc="4D5ADB90">
      <w:start w:val="1"/>
      <w:numFmt w:val="bullet"/>
      <w:lvlText w:val=""/>
      <w:lvlJc w:val="left"/>
      <w:pPr>
        <w:ind w:left="720" w:hanging="360"/>
      </w:pPr>
      <w:rPr>
        <w:rFonts w:ascii="Symbol" w:hAnsi="Symbol" w:hint="default"/>
      </w:rPr>
    </w:lvl>
    <w:lvl w:ilvl="1" w:tplc="E3F2482C" w:tentative="1">
      <w:start w:val="1"/>
      <w:numFmt w:val="bullet"/>
      <w:lvlText w:val="o"/>
      <w:lvlJc w:val="left"/>
      <w:pPr>
        <w:ind w:left="1440" w:hanging="360"/>
      </w:pPr>
      <w:rPr>
        <w:rFonts w:ascii="Courier New" w:hAnsi="Courier New" w:cs="Courier New" w:hint="default"/>
      </w:rPr>
    </w:lvl>
    <w:lvl w:ilvl="2" w:tplc="33BAEB20" w:tentative="1">
      <w:start w:val="1"/>
      <w:numFmt w:val="bullet"/>
      <w:lvlText w:val=""/>
      <w:lvlJc w:val="left"/>
      <w:pPr>
        <w:ind w:left="2160" w:hanging="360"/>
      </w:pPr>
      <w:rPr>
        <w:rFonts w:ascii="Wingdings" w:hAnsi="Wingdings" w:hint="default"/>
      </w:rPr>
    </w:lvl>
    <w:lvl w:ilvl="3" w:tplc="C03AFEF8" w:tentative="1">
      <w:start w:val="1"/>
      <w:numFmt w:val="bullet"/>
      <w:lvlText w:val=""/>
      <w:lvlJc w:val="left"/>
      <w:pPr>
        <w:ind w:left="2880" w:hanging="360"/>
      </w:pPr>
      <w:rPr>
        <w:rFonts w:ascii="Symbol" w:hAnsi="Symbol" w:hint="default"/>
      </w:rPr>
    </w:lvl>
    <w:lvl w:ilvl="4" w:tplc="0B90E40A" w:tentative="1">
      <w:start w:val="1"/>
      <w:numFmt w:val="bullet"/>
      <w:lvlText w:val="o"/>
      <w:lvlJc w:val="left"/>
      <w:pPr>
        <w:ind w:left="3600" w:hanging="360"/>
      </w:pPr>
      <w:rPr>
        <w:rFonts w:ascii="Courier New" w:hAnsi="Courier New" w:cs="Courier New" w:hint="default"/>
      </w:rPr>
    </w:lvl>
    <w:lvl w:ilvl="5" w:tplc="04741888" w:tentative="1">
      <w:start w:val="1"/>
      <w:numFmt w:val="bullet"/>
      <w:lvlText w:val=""/>
      <w:lvlJc w:val="left"/>
      <w:pPr>
        <w:ind w:left="4320" w:hanging="360"/>
      </w:pPr>
      <w:rPr>
        <w:rFonts w:ascii="Wingdings" w:hAnsi="Wingdings" w:hint="default"/>
      </w:rPr>
    </w:lvl>
    <w:lvl w:ilvl="6" w:tplc="77FA1E88" w:tentative="1">
      <w:start w:val="1"/>
      <w:numFmt w:val="bullet"/>
      <w:lvlText w:val=""/>
      <w:lvlJc w:val="left"/>
      <w:pPr>
        <w:ind w:left="5040" w:hanging="360"/>
      </w:pPr>
      <w:rPr>
        <w:rFonts w:ascii="Symbol" w:hAnsi="Symbol" w:hint="default"/>
      </w:rPr>
    </w:lvl>
    <w:lvl w:ilvl="7" w:tplc="9F866674" w:tentative="1">
      <w:start w:val="1"/>
      <w:numFmt w:val="bullet"/>
      <w:lvlText w:val="o"/>
      <w:lvlJc w:val="left"/>
      <w:pPr>
        <w:ind w:left="5760" w:hanging="360"/>
      </w:pPr>
      <w:rPr>
        <w:rFonts w:ascii="Courier New" w:hAnsi="Courier New" w:cs="Courier New" w:hint="default"/>
      </w:rPr>
    </w:lvl>
    <w:lvl w:ilvl="8" w:tplc="D6EA5932" w:tentative="1">
      <w:start w:val="1"/>
      <w:numFmt w:val="bullet"/>
      <w:lvlText w:val=""/>
      <w:lvlJc w:val="left"/>
      <w:pPr>
        <w:ind w:left="6480" w:hanging="360"/>
      </w:pPr>
      <w:rPr>
        <w:rFonts w:ascii="Wingdings" w:hAnsi="Wingdings" w:hint="default"/>
      </w:rPr>
    </w:lvl>
  </w:abstractNum>
  <w:abstractNum w:abstractNumId="391">
    <w:nsid w:val="5A68113A"/>
    <w:multiLevelType w:val="hybridMultilevel"/>
    <w:tmpl w:val="0DAAA070"/>
    <w:lvl w:ilvl="0" w:tplc="9AFC48BA">
      <w:start w:val="1"/>
      <w:numFmt w:val="bullet"/>
      <w:lvlText w:val=""/>
      <w:lvlJc w:val="left"/>
      <w:pPr>
        <w:ind w:left="720" w:hanging="360"/>
      </w:pPr>
      <w:rPr>
        <w:rFonts w:ascii="Symbol" w:hAnsi="Symbol" w:hint="default"/>
      </w:rPr>
    </w:lvl>
    <w:lvl w:ilvl="1" w:tplc="6D5844AA">
      <w:start w:val="1"/>
      <w:numFmt w:val="bullet"/>
      <w:lvlText w:val="o"/>
      <w:lvlJc w:val="left"/>
      <w:pPr>
        <w:ind w:left="1440" w:hanging="360"/>
      </w:pPr>
      <w:rPr>
        <w:rFonts w:ascii="Courier New" w:hAnsi="Courier New" w:cs="Courier New" w:hint="default"/>
      </w:rPr>
    </w:lvl>
    <w:lvl w:ilvl="2" w:tplc="B2668D40" w:tentative="1">
      <w:start w:val="1"/>
      <w:numFmt w:val="bullet"/>
      <w:lvlText w:val=""/>
      <w:lvlJc w:val="left"/>
      <w:pPr>
        <w:ind w:left="2160" w:hanging="360"/>
      </w:pPr>
      <w:rPr>
        <w:rFonts w:ascii="Wingdings" w:hAnsi="Wingdings" w:hint="default"/>
      </w:rPr>
    </w:lvl>
    <w:lvl w:ilvl="3" w:tplc="3A8A11FE" w:tentative="1">
      <w:start w:val="1"/>
      <w:numFmt w:val="bullet"/>
      <w:lvlText w:val=""/>
      <w:lvlJc w:val="left"/>
      <w:pPr>
        <w:ind w:left="2880" w:hanging="360"/>
      </w:pPr>
      <w:rPr>
        <w:rFonts w:ascii="Symbol" w:hAnsi="Symbol" w:hint="default"/>
      </w:rPr>
    </w:lvl>
    <w:lvl w:ilvl="4" w:tplc="B3CAC1F4" w:tentative="1">
      <w:start w:val="1"/>
      <w:numFmt w:val="bullet"/>
      <w:lvlText w:val="o"/>
      <w:lvlJc w:val="left"/>
      <w:pPr>
        <w:ind w:left="3600" w:hanging="360"/>
      </w:pPr>
      <w:rPr>
        <w:rFonts w:ascii="Courier New" w:hAnsi="Courier New" w:cs="Courier New" w:hint="default"/>
      </w:rPr>
    </w:lvl>
    <w:lvl w:ilvl="5" w:tplc="5EC4F3A4" w:tentative="1">
      <w:start w:val="1"/>
      <w:numFmt w:val="bullet"/>
      <w:lvlText w:val=""/>
      <w:lvlJc w:val="left"/>
      <w:pPr>
        <w:ind w:left="4320" w:hanging="360"/>
      </w:pPr>
      <w:rPr>
        <w:rFonts w:ascii="Wingdings" w:hAnsi="Wingdings" w:hint="default"/>
      </w:rPr>
    </w:lvl>
    <w:lvl w:ilvl="6" w:tplc="64DA90BE" w:tentative="1">
      <w:start w:val="1"/>
      <w:numFmt w:val="bullet"/>
      <w:lvlText w:val=""/>
      <w:lvlJc w:val="left"/>
      <w:pPr>
        <w:ind w:left="5040" w:hanging="360"/>
      </w:pPr>
      <w:rPr>
        <w:rFonts w:ascii="Symbol" w:hAnsi="Symbol" w:hint="default"/>
      </w:rPr>
    </w:lvl>
    <w:lvl w:ilvl="7" w:tplc="6D0497C6" w:tentative="1">
      <w:start w:val="1"/>
      <w:numFmt w:val="bullet"/>
      <w:lvlText w:val="o"/>
      <w:lvlJc w:val="left"/>
      <w:pPr>
        <w:ind w:left="5760" w:hanging="360"/>
      </w:pPr>
      <w:rPr>
        <w:rFonts w:ascii="Courier New" w:hAnsi="Courier New" w:cs="Courier New" w:hint="default"/>
      </w:rPr>
    </w:lvl>
    <w:lvl w:ilvl="8" w:tplc="35E4ECFA" w:tentative="1">
      <w:start w:val="1"/>
      <w:numFmt w:val="bullet"/>
      <w:lvlText w:val=""/>
      <w:lvlJc w:val="left"/>
      <w:pPr>
        <w:ind w:left="6480" w:hanging="360"/>
      </w:pPr>
      <w:rPr>
        <w:rFonts w:ascii="Wingdings" w:hAnsi="Wingdings" w:hint="default"/>
      </w:rPr>
    </w:lvl>
  </w:abstractNum>
  <w:abstractNum w:abstractNumId="392">
    <w:nsid w:val="5A6F1A31"/>
    <w:multiLevelType w:val="hybridMultilevel"/>
    <w:tmpl w:val="FBAA5056"/>
    <w:lvl w:ilvl="0" w:tplc="7B6EB252">
      <w:start w:val="1"/>
      <w:numFmt w:val="bullet"/>
      <w:lvlText w:val=""/>
      <w:lvlJc w:val="left"/>
      <w:pPr>
        <w:ind w:left="720" w:hanging="360"/>
      </w:pPr>
      <w:rPr>
        <w:rFonts w:ascii="Symbol" w:hAnsi="Symbol" w:hint="default"/>
      </w:rPr>
    </w:lvl>
    <w:lvl w:ilvl="1" w:tplc="89F0655A">
      <w:start w:val="1"/>
      <w:numFmt w:val="bullet"/>
      <w:lvlText w:val="o"/>
      <w:lvlJc w:val="left"/>
      <w:pPr>
        <w:ind w:left="1440" w:hanging="360"/>
      </w:pPr>
      <w:rPr>
        <w:rFonts w:ascii="Courier New" w:hAnsi="Courier New" w:cs="Courier New" w:hint="default"/>
      </w:rPr>
    </w:lvl>
    <w:lvl w:ilvl="2" w:tplc="A7EA64E8" w:tentative="1">
      <w:start w:val="1"/>
      <w:numFmt w:val="bullet"/>
      <w:lvlText w:val=""/>
      <w:lvlJc w:val="left"/>
      <w:pPr>
        <w:ind w:left="2160" w:hanging="360"/>
      </w:pPr>
      <w:rPr>
        <w:rFonts w:ascii="Wingdings" w:hAnsi="Wingdings" w:hint="default"/>
      </w:rPr>
    </w:lvl>
    <w:lvl w:ilvl="3" w:tplc="A104C794" w:tentative="1">
      <w:start w:val="1"/>
      <w:numFmt w:val="bullet"/>
      <w:lvlText w:val=""/>
      <w:lvlJc w:val="left"/>
      <w:pPr>
        <w:ind w:left="2880" w:hanging="360"/>
      </w:pPr>
      <w:rPr>
        <w:rFonts w:ascii="Symbol" w:hAnsi="Symbol" w:hint="default"/>
      </w:rPr>
    </w:lvl>
    <w:lvl w:ilvl="4" w:tplc="34923348" w:tentative="1">
      <w:start w:val="1"/>
      <w:numFmt w:val="bullet"/>
      <w:lvlText w:val="o"/>
      <w:lvlJc w:val="left"/>
      <w:pPr>
        <w:ind w:left="3600" w:hanging="360"/>
      </w:pPr>
      <w:rPr>
        <w:rFonts w:ascii="Courier New" w:hAnsi="Courier New" w:cs="Courier New" w:hint="default"/>
      </w:rPr>
    </w:lvl>
    <w:lvl w:ilvl="5" w:tplc="E0B413B2" w:tentative="1">
      <w:start w:val="1"/>
      <w:numFmt w:val="bullet"/>
      <w:lvlText w:val=""/>
      <w:lvlJc w:val="left"/>
      <w:pPr>
        <w:ind w:left="4320" w:hanging="360"/>
      </w:pPr>
      <w:rPr>
        <w:rFonts w:ascii="Wingdings" w:hAnsi="Wingdings" w:hint="default"/>
      </w:rPr>
    </w:lvl>
    <w:lvl w:ilvl="6" w:tplc="14100818" w:tentative="1">
      <w:start w:val="1"/>
      <w:numFmt w:val="bullet"/>
      <w:lvlText w:val=""/>
      <w:lvlJc w:val="left"/>
      <w:pPr>
        <w:ind w:left="5040" w:hanging="360"/>
      </w:pPr>
      <w:rPr>
        <w:rFonts w:ascii="Symbol" w:hAnsi="Symbol" w:hint="default"/>
      </w:rPr>
    </w:lvl>
    <w:lvl w:ilvl="7" w:tplc="DCAC62BE" w:tentative="1">
      <w:start w:val="1"/>
      <w:numFmt w:val="bullet"/>
      <w:lvlText w:val="o"/>
      <w:lvlJc w:val="left"/>
      <w:pPr>
        <w:ind w:left="5760" w:hanging="360"/>
      </w:pPr>
      <w:rPr>
        <w:rFonts w:ascii="Courier New" w:hAnsi="Courier New" w:cs="Courier New" w:hint="default"/>
      </w:rPr>
    </w:lvl>
    <w:lvl w:ilvl="8" w:tplc="A2B0D48E" w:tentative="1">
      <w:start w:val="1"/>
      <w:numFmt w:val="bullet"/>
      <w:lvlText w:val=""/>
      <w:lvlJc w:val="left"/>
      <w:pPr>
        <w:ind w:left="6480" w:hanging="360"/>
      </w:pPr>
      <w:rPr>
        <w:rFonts w:ascii="Wingdings" w:hAnsi="Wingdings" w:hint="default"/>
      </w:rPr>
    </w:lvl>
  </w:abstractNum>
  <w:abstractNum w:abstractNumId="393">
    <w:nsid w:val="5A8E432A"/>
    <w:multiLevelType w:val="hybridMultilevel"/>
    <w:tmpl w:val="DBD2AE3C"/>
    <w:lvl w:ilvl="0" w:tplc="A2B6B10C">
      <w:start w:val="1"/>
      <w:numFmt w:val="bullet"/>
      <w:lvlText w:val=""/>
      <w:lvlJc w:val="left"/>
      <w:pPr>
        <w:ind w:left="720" w:hanging="360"/>
      </w:pPr>
      <w:rPr>
        <w:rFonts w:ascii="Symbol" w:hAnsi="Symbol" w:hint="default"/>
      </w:rPr>
    </w:lvl>
    <w:lvl w:ilvl="1" w:tplc="A64643C4">
      <w:start w:val="1"/>
      <w:numFmt w:val="bullet"/>
      <w:lvlText w:val="o"/>
      <w:lvlJc w:val="left"/>
      <w:pPr>
        <w:ind w:left="1440" w:hanging="360"/>
      </w:pPr>
      <w:rPr>
        <w:rFonts w:ascii="Courier New" w:hAnsi="Courier New" w:cs="Courier New" w:hint="default"/>
      </w:rPr>
    </w:lvl>
    <w:lvl w:ilvl="2" w:tplc="1B529724" w:tentative="1">
      <w:start w:val="1"/>
      <w:numFmt w:val="bullet"/>
      <w:lvlText w:val=""/>
      <w:lvlJc w:val="left"/>
      <w:pPr>
        <w:ind w:left="2160" w:hanging="360"/>
      </w:pPr>
      <w:rPr>
        <w:rFonts w:ascii="Wingdings" w:hAnsi="Wingdings" w:hint="default"/>
      </w:rPr>
    </w:lvl>
    <w:lvl w:ilvl="3" w:tplc="E53CC3A0" w:tentative="1">
      <w:start w:val="1"/>
      <w:numFmt w:val="bullet"/>
      <w:lvlText w:val=""/>
      <w:lvlJc w:val="left"/>
      <w:pPr>
        <w:ind w:left="2880" w:hanging="360"/>
      </w:pPr>
      <w:rPr>
        <w:rFonts w:ascii="Symbol" w:hAnsi="Symbol" w:hint="default"/>
      </w:rPr>
    </w:lvl>
    <w:lvl w:ilvl="4" w:tplc="8A4AAFE8" w:tentative="1">
      <w:start w:val="1"/>
      <w:numFmt w:val="bullet"/>
      <w:lvlText w:val="o"/>
      <w:lvlJc w:val="left"/>
      <w:pPr>
        <w:ind w:left="3600" w:hanging="360"/>
      </w:pPr>
      <w:rPr>
        <w:rFonts w:ascii="Courier New" w:hAnsi="Courier New" w:cs="Courier New" w:hint="default"/>
      </w:rPr>
    </w:lvl>
    <w:lvl w:ilvl="5" w:tplc="CEF66F10" w:tentative="1">
      <w:start w:val="1"/>
      <w:numFmt w:val="bullet"/>
      <w:lvlText w:val=""/>
      <w:lvlJc w:val="left"/>
      <w:pPr>
        <w:ind w:left="4320" w:hanging="360"/>
      </w:pPr>
      <w:rPr>
        <w:rFonts w:ascii="Wingdings" w:hAnsi="Wingdings" w:hint="default"/>
      </w:rPr>
    </w:lvl>
    <w:lvl w:ilvl="6" w:tplc="56B277B4" w:tentative="1">
      <w:start w:val="1"/>
      <w:numFmt w:val="bullet"/>
      <w:lvlText w:val=""/>
      <w:lvlJc w:val="left"/>
      <w:pPr>
        <w:ind w:left="5040" w:hanging="360"/>
      </w:pPr>
      <w:rPr>
        <w:rFonts w:ascii="Symbol" w:hAnsi="Symbol" w:hint="default"/>
      </w:rPr>
    </w:lvl>
    <w:lvl w:ilvl="7" w:tplc="B9EACE98" w:tentative="1">
      <w:start w:val="1"/>
      <w:numFmt w:val="bullet"/>
      <w:lvlText w:val="o"/>
      <w:lvlJc w:val="left"/>
      <w:pPr>
        <w:ind w:left="5760" w:hanging="360"/>
      </w:pPr>
      <w:rPr>
        <w:rFonts w:ascii="Courier New" w:hAnsi="Courier New" w:cs="Courier New" w:hint="default"/>
      </w:rPr>
    </w:lvl>
    <w:lvl w:ilvl="8" w:tplc="49605952" w:tentative="1">
      <w:start w:val="1"/>
      <w:numFmt w:val="bullet"/>
      <w:lvlText w:val=""/>
      <w:lvlJc w:val="left"/>
      <w:pPr>
        <w:ind w:left="6480" w:hanging="360"/>
      </w:pPr>
      <w:rPr>
        <w:rFonts w:ascii="Wingdings" w:hAnsi="Wingdings" w:hint="default"/>
      </w:rPr>
    </w:lvl>
  </w:abstractNum>
  <w:abstractNum w:abstractNumId="394">
    <w:nsid w:val="5AB04EE7"/>
    <w:multiLevelType w:val="hybridMultilevel"/>
    <w:tmpl w:val="98EACC36"/>
    <w:lvl w:ilvl="0" w:tplc="ABC66328">
      <w:start w:val="1"/>
      <w:numFmt w:val="bullet"/>
      <w:lvlText w:val=""/>
      <w:lvlJc w:val="left"/>
      <w:pPr>
        <w:ind w:left="720" w:hanging="360"/>
      </w:pPr>
      <w:rPr>
        <w:rFonts w:ascii="Symbol" w:hAnsi="Symbol" w:hint="default"/>
      </w:rPr>
    </w:lvl>
    <w:lvl w:ilvl="1" w:tplc="64684CB8" w:tentative="1">
      <w:start w:val="1"/>
      <w:numFmt w:val="bullet"/>
      <w:lvlText w:val="o"/>
      <w:lvlJc w:val="left"/>
      <w:pPr>
        <w:ind w:left="1440" w:hanging="360"/>
      </w:pPr>
      <w:rPr>
        <w:rFonts w:ascii="Courier New" w:hAnsi="Courier New" w:cs="Courier New" w:hint="default"/>
      </w:rPr>
    </w:lvl>
    <w:lvl w:ilvl="2" w:tplc="BECAFC94">
      <w:start w:val="1"/>
      <w:numFmt w:val="bullet"/>
      <w:lvlText w:val=""/>
      <w:lvlJc w:val="left"/>
      <w:pPr>
        <w:ind w:left="2160" w:hanging="360"/>
      </w:pPr>
      <w:rPr>
        <w:rFonts w:ascii="Wingdings" w:hAnsi="Wingdings" w:hint="default"/>
      </w:rPr>
    </w:lvl>
    <w:lvl w:ilvl="3" w:tplc="3E521E1E" w:tentative="1">
      <w:start w:val="1"/>
      <w:numFmt w:val="bullet"/>
      <w:lvlText w:val=""/>
      <w:lvlJc w:val="left"/>
      <w:pPr>
        <w:ind w:left="2880" w:hanging="360"/>
      </w:pPr>
      <w:rPr>
        <w:rFonts w:ascii="Symbol" w:hAnsi="Symbol" w:hint="default"/>
      </w:rPr>
    </w:lvl>
    <w:lvl w:ilvl="4" w:tplc="C130F32E" w:tentative="1">
      <w:start w:val="1"/>
      <w:numFmt w:val="bullet"/>
      <w:lvlText w:val="o"/>
      <w:lvlJc w:val="left"/>
      <w:pPr>
        <w:ind w:left="3600" w:hanging="360"/>
      </w:pPr>
      <w:rPr>
        <w:rFonts w:ascii="Courier New" w:hAnsi="Courier New" w:cs="Courier New" w:hint="default"/>
      </w:rPr>
    </w:lvl>
    <w:lvl w:ilvl="5" w:tplc="B4F47360" w:tentative="1">
      <w:start w:val="1"/>
      <w:numFmt w:val="bullet"/>
      <w:lvlText w:val=""/>
      <w:lvlJc w:val="left"/>
      <w:pPr>
        <w:ind w:left="4320" w:hanging="360"/>
      </w:pPr>
      <w:rPr>
        <w:rFonts w:ascii="Wingdings" w:hAnsi="Wingdings" w:hint="default"/>
      </w:rPr>
    </w:lvl>
    <w:lvl w:ilvl="6" w:tplc="C49ADF86" w:tentative="1">
      <w:start w:val="1"/>
      <w:numFmt w:val="bullet"/>
      <w:lvlText w:val=""/>
      <w:lvlJc w:val="left"/>
      <w:pPr>
        <w:ind w:left="5040" w:hanging="360"/>
      </w:pPr>
      <w:rPr>
        <w:rFonts w:ascii="Symbol" w:hAnsi="Symbol" w:hint="default"/>
      </w:rPr>
    </w:lvl>
    <w:lvl w:ilvl="7" w:tplc="D222166A" w:tentative="1">
      <w:start w:val="1"/>
      <w:numFmt w:val="bullet"/>
      <w:lvlText w:val="o"/>
      <w:lvlJc w:val="left"/>
      <w:pPr>
        <w:ind w:left="5760" w:hanging="360"/>
      </w:pPr>
      <w:rPr>
        <w:rFonts w:ascii="Courier New" w:hAnsi="Courier New" w:cs="Courier New" w:hint="default"/>
      </w:rPr>
    </w:lvl>
    <w:lvl w:ilvl="8" w:tplc="42284E24" w:tentative="1">
      <w:start w:val="1"/>
      <w:numFmt w:val="bullet"/>
      <w:lvlText w:val=""/>
      <w:lvlJc w:val="left"/>
      <w:pPr>
        <w:ind w:left="6480" w:hanging="360"/>
      </w:pPr>
      <w:rPr>
        <w:rFonts w:ascii="Wingdings" w:hAnsi="Wingdings" w:hint="default"/>
      </w:rPr>
    </w:lvl>
  </w:abstractNum>
  <w:abstractNum w:abstractNumId="395">
    <w:nsid w:val="5AB63E06"/>
    <w:multiLevelType w:val="hybridMultilevel"/>
    <w:tmpl w:val="4F8AE444"/>
    <w:lvl w:ilvl="0" w:tplc="BE4A9384">
      <w:start w:val="1"/>
      <w:numFmt w:val="bullet"/>
      <w:lvlText w:val=""/>
      <w:lvlJc w:val="left"/>
      <w:pPr>
        <w:ind w:left="720" w:hanging="360"/>
      </w:pPr>
      <w:rPr>
        <w:rFonts w:ascii="Symbol" w:hAnsi="Symbol" w:hint="default"/>
      </w:rPr>
    </w:lvl>
    <w:lvl w:ilvl="1" w:tplc="A15025FE">
      <w:start w:val="1"/>
      <w:numFmt w:val="bullet"/>
      <w:lvlText w:val="o"/>
      <w:lvlJc w:val="left"/>
      <w:pPr>
        <w:ind w:left="1440" w:hanging="360"/>
      </w:pPr>
      <w:rPr>
        <w:rFonts w:ascii="Courier New" w:hAnsi="Courier New" w:cs="Courier New" w:hint="default"/>
      </w:rPr>
    </w:lvl>
    <w:lvl w:ilvl="2" w:tplc="02F8299C" w:tentative="1">
      <w:start w:val="1"/>
      <w:numFmt w:val="bullet"/>
      <w:lvlText w:val=""/>
      <w:lvlJc w:val="left"/>
      <w:pPr>
        <w:ind w:left="2160" w:hanging="360"/>
      </w:pPr>
      <w:rPr>
        <w:rFonts w:ascii="Wingdings" w:hAnsi="Wingdings" w:hint="default"/>
      </w:rPr>
    </w:lvl>
    <w:lvl w:ilvl="3" w:tplc="C19C0C3C" w:tentative="1">
      <w:start w:val="1"/>
      <w:numFmt w:val="bullet"/>
      <w:lvlText w:val=""/>
      <w:lvlJc w:val="left"/>
      <w:pPr>
        <w:ind w:left="2880" w:hanging="360"/>
      </w:pPr>
      <w:rPr>
        <w:rFonts w:ascii="Symbol" w:hAnsi="Symbol" w:hint="default"/>
      </w:rPr>
    </w:lvl>
    <w:lvl w:ilvl="4" w:tplc="9926F1B0" w:tentative="1">
      <w:start w:val="1"/>
      <w:numFmt w:val="bullet"/>
      <w:lvlText w:val="o"/>
      <w:lvlJc w:val="left"/>
      <w:pPr>
        <w:ind w:left="3600" w:hanging="360"/>
      </w:pPr>
      <w:rPr>
        <w:rFonts w:ascii="Courier New" w:hAnsi="Courier New" w:cs="Courier New" w:hint="default"/>
      </w:rPr>
    </w:lvl>
    <w:lvl w:ilvl="5" w:tplc="ABC4F634" w:tentative="1">
      <w:start w:val="1"/>
      <w:numFmt w:val="bullet"/>
      <w:lvlText w:val=""/>
      <w:lvlJc w:val="left"/>
      <w:pPr>
        <w:ind w:left="4320" w:hanging="360"/>
      </w:pPr>
      <w:rPr>
        <w:rFonts w:ascii="Wingdings" w:hAnsi="Wingdings" w:hint="default"/>
      </w:rPr>
    </w:lvl>
    <w:lvl w:ilvl="6" w:tplc="DAA699C4" w:tentative="1">
      <w:start w:val="1"/>
      <w:numFmt w:val="bullet"/>
      <w:lvlText w:val=""/>
      <w:lvlJc w:val="left"/>
      <w:pPr>
        <w:ind w:left="5040" w:hanging="360"/>
      </w:pPr>
      <w:rPr>
        <w:rFonts w:ascii="Symbol" w:hAnsi="Symbol" w:hint="default"/>
      </w:rPr>
    </w:lvl>
    <w:lvl w:ilvl="7" w:tplc="92321EFE" w:tentative="1">
      <w:start w:val="1"/>
      <w:numFmt w:val="bullet"/>
      <w:lvlText w:val="o"/>
      <w:lvlJc w:val="left"/>
      <w:pPr>
        <w:ind w:left="5760" w:hanging="360"/>
      </w:pPr>
      <w:rPr>
        <w:rFonts w:ascii="Courier New" w:hAnsi="Courier New" w:cs="Courier New" w:hint="default"/>
      </w:rPr>
    </w:lvl>
    <w:lvl w:ilvl="8" w:tplc="37FAC8D0" w:tentative="1">
      <w:start w:val="1"/>
      <w:numFmt w:val="bullet"/>
      <w:lvlText w:val=""/>
      <w:lvlJc w:val="left"/>
      <w:pPr>
        <w:ind w:left="6480" w:hanging="360"/>
      </w:pPr>
      <w:rPr>
        <w:rFonts w:ascii="Wingdings" w:hAnsi="Wingdings" w:hint="default"/>
      </w:rPr>
    </w:lvl>
  </w:abstractNum>
  <w:abstractNum w:abstractNumId="396">
    <w:nsid w:val="5B1C075A"/>
    <w:multiLevelType w:val="hybridMultilevel"/>
    <w:tmpl w:val="53CC250C"/>
    <w:lvl w:ilvl="0" w:tplc="8EA4AFAA">
      <w:start w:val="1"/>
      <w:numFmt w:val="bullet"/>
      <w:lvlText w:val=""/>
      <w:lvlJc w:val="left"/>
      <w:pPr>
        <w:ind w:left="720" w:hanging="360"/>
      </w:pPr>
      <w:rPr>
        <w:rFonts w:ascii="Symbol" w:hAnsi="Symbol" w:hint="default"/>
      </w:rPr>
    </w:lvl>
    <w:lvl w:ilvl="1" w:tplc="9564849E">
      <w:start w:val="1"/>
      <w:numFmt w:val="bullet"/>
      <w:lvlText w:val="o"/>
      <w:lvlJc w:val="left"/>
      <w:pPr>
        <w:ind w:left="1440" w:hanging="360"/>
      </w:pPr>
      <w:rPr>
        <w:rFonts w:ascii="Courier New" w:hAnsi="Courier New" w:cs="Courier New" w:hint="default"/>
      </w:rPr>
    </w:lvl>
    <w:lvl w:ilvl="2" w:tplc="181420A8" w:tentative="1">
      <w:start w:val="1"/>
      <w:numFmt w:val="bullet"/>
      <w:lvlText w:val=""/>
      <w:lvlJc w:val="left"/>
      <w:pPr>
        <w:ind w:left="2160" w:hanging="360"/>
      </w:pPr>
      <w:rPr>
        <w:rFonts w:ascii="Wingdings" w:hAnsi="Wingdings" w:hint="default"/>
      </w:rPr>
    </w:lvl>
    <w:lvl w:ilvl="3" w:tplc="46C6A11C" w:tentative="1">
      <w:start w:val="1"/>
      <w:numFmt w:val="bullet"/>
      <w:lvlText w:val=""/>
      <w:lvlJc w:val="left"/>
      <w:pPr>
        <w:ind w:left="2880" w:hanging="360"/>
      </w:pPr>
      <w:rPr>
        <w:rFonts w:ascii="Symbol" w:hAnsi="Symbol" w:hint="default"/>
      </w:rPr>
    </w:lvl>
    <w:lvl w:ilvl="4" w:tplc="4E7C5A0C" w:tentative="1">
      <w:start w:val="1"/>
      <w:numFmt w:val="bullet"/>
      <w:lvlText w:val="o"/>
      <w:lvlJc w:val="left"/>
      <w:pPr>
        <w:ind w:left="3600" w:hanging="360"/>
      </w:pPr>
      <w:rPr>
        <w:rFonts w:ascii="Courier New" w:hAnsi="Courier New" w:cs="Courier New" w:hint="default"/>
      </w:rPr>
    </w:lvl>
    <w:lvl w:ilvl="5" w:tplc="CF9C2614" w:tentative="1">
      <w:start w:val="1"/>
      <w:numFmt w:val="bullet"/>
      <w:lvlText w:val=""/>
      <w:lvlJc w:val="left"/>
      <w:pPr>
        <w:ind w:left="4320" w:hanging="360"/>
      </w:pPr>
      <w:rPr>
        <w:rFonts w:ascii="Wingdings" w:hAnsi="Wingdings" w:hint="default"/>
      </w:rPr>
    </w:lvl>
    <w:lvl w:ilvl="6" w:tplc="2618C8B2" w:tentative="1">
      <w:start w:val="1"/>
      <w:numFmt w:val="bullet"/>
      <w:lvlText w:val=""/>
      <w:lvlJc w:val="left"/>
      <w:pPr>
        <w:ind w:left="5040" w:hanging="360"/>
      </w:pPr>
      <w:rPr>
        <w:rFonts w:ascii="Symbol" w:hAnsi="Symbol" w:hint="default"/>
      </w:rPr>
    </w:lvl>
    <w:lvl w:ilvl="7" w:tplc="DD5A7D76" w:tentative="1">
      <w:start w:val="1"/>
      <w:numFmt w:val="bullet"/>
      <w:lvlText w:val="o"/>
      <w:lvlJc w:val="left"/>
      <w:pPr>
        <w:ind w:left="5760" w:hanging="360"/>
      </w:pPr>
      <w:rPr>
        <w:rFonts w:ascii="Courier New" w:hAnsi="Courier New" w:cs="Courier New" w:hint="default"/>
      </w:rPr>
    </w:lvl>
    <w:lvl w:ilvl="8" w:tplc="BD285BA0" w:tentative="1">
      <w:start w:val="1"/>
      <w:numFmt w:val="bullet"/>
      <w:lvlText w:val=""/>
      <w:lvlJc w:val="left"/>
      <w:pPr>
        <w:ind w:left="6480" w:hanging="360"/>
      </w:pPr>
      <w:rPr>
        <w:rFonts w:ascii="Wingdings" w:hAnsi="Wingdings" w:hint="default"/>
      </w:rPr>
    </w:lvl>
  </w:abstractNum>
  <w:abstractNum w:abstractNumId="397">
    <w:nsid w:val="5BAC2BDD"/>
    <w:multiLevelType w:val="hybridMultilevel"/>
    <w:tmpl w:val="FC78134C"/>
    <w:lvl w:ilvl="0" w:tplc="C06EB140">
      <w:start w:val="1"/>
      <w:numFmt w:val="bullet"/>
      <w:lvlText w:val=""/>
      <w:lvlJc w:val="left"/>
      <w:pPr>
        <w:ind w:left="720" w:hanging="360"/>
      </w:pPr>
      <w:rPr>
        <w:rFonts w:ascii="Symbol" w:hAnsi="Symbol" w:hint="default"/>
      </w:rPr>
    </w:lvl>
    <w:lvl w:ilvl="1" w:tplc="8B64189A">
      <w:start w:val="1"/>
      <w:numFmt w:val="bullet"/>
      <w:lvlText w:val="o"/>
      <w:lvlJc w:val="left"/>
      <w:pPr>
        <w:ind w:left="1440" w:hanging="360"/>
      </w:pPr>
      <w:rPr>
        <w:rFonts w:ascii="Courier New" w:hAnsi="Courier New" w:cs="Courier New" w:hint="default"/>
      </w:rPr>
    </w:lvl>
    <w:lvl w:ilvl="2" w:tplc="0AEC72C0" w:tentative="1">
      <w:start w:val="1"/>
      <w:numFmt w:val="bullet"/>
      <w:lvlText w:val=""/>
      <w:lvlJc w:val="left"/>
      <w:pPr>
        <w:ind w:left="2160" w:hanging="360"/>
      </w:pPr>
      <w:rPr>
        <w:rFonts w:ascii="Wingdings" w:hAnsi="Wingdings" w:hint="default"/>
      </w:rPr>
    </w:lvl>
    <w:lvl w:ilvl="3" w:tplc="8D1E2900" w:tentative="1">
      <w:start w:val="1"/>
      <w:numFmt w:val="bullet"/>
      <w:lvlText w:val=""/>
      <w:lvlJc w:val="left"/>
      <w:pPr>
        <w:ind w:left="2880" w:hanging="360"/>
      </w:pPr>
      <w:rPr>
        <w:rFonts w:ascii="Symbol" w:hAnsi="Symbol" w:hint="default"/>
      </w:rPr>
    </w:lvl>
    <w:lvl w:ilvl="4" w:tplc="29261630" w:tentative="1">
      <w:start w:val="1"/>
      <w:numFmt w:val="bullet"/>
      <w:lvlText w:val="o"/>
      <w:lvlJc w:val="left"/>
      <w:pPr>
        <w:ind w:left="3600" w:hanging="360"/>
      </w:pPr>
      <w:rPr>
        <w:rFonts w:ascii="Courier New" w:hAnsi="Courier New" w:cs="Courier New" w:hint="default"/>
      </w:rPr>
    </w:lvl>
    <w:lvl w:ilvl="5" w:tplc="6F1CEFEE" w:tentative="1">
      <w:start w:val="1"/>
      <w:numFmt w:val="bullet"/>
      <w:lvlText w:val=""/>
      <w:lvlJc w:val="left"/>
      <w:pPr>
        <w:ind w:left="4320" w:hanging="360"/>
      </w:pPr>
      <w:rPr>
        <w:rFonts w:ascii="Wingdings" w:hAnsi="Wingdings" w:hint="default"/>
      </w:rPr>
    </w:lvl>
    <w:lvl w:ilvl="6" w:tplc="19E60DA2" w:tentative="1">
      <w:start w:val="1"/>
      <w:numFmt w:val="bullet"/>
      <w:lvlText w:val=""/>
      <w:lvlJc w:val="left"/>
      <w:pPr>
        <w:ind w:left="5040" w:hanging="360"/>
      </w:pPr>
      <w:rPr>
        <w:rFonts w:ascii="Symbol" w:hAnsi="Symbol" w:hint="default"/>
      </w:rPr>
    </w:lvl>
    <w:lvl w:ilvl="7" w:tplc="3EB04568" w:tentative="1">
      <w:start w:val="1"/>
      <w:numFmt w:val="bullet"/>
      <w:lvlText w:val="o"/>
      <w:lvlJc w:val="left"/>
      <w:pPr>
        <w:ind w:left="5760" w:hanging="360"/>
      </w:pPr>
      <w:rPr>
        <w:rFonts w:ascii="Courier New" w:hAnsi="Courier New" w:cs="Courier New" w:hint="default"/>
      </w:rPr>
    </w:lvl>
    <w:lvl w:ilvl="8" w:tplc="34AE6648" w:tentative="1">
      <w:start w:val="1"/>
      <w:numFmt w:val="bullet"/>
      <w:lvlText w:val=""/>
      <w:lvlJc w:val="left"/>
      <w:pPr>
        <w:ind w:left="6480" w:hanging="360"/>
      </w:pPr>
      <w:rPr>
        <w:rFonts w:ascii="Wingdings" w:hAnsi="Wingdings" w:hint="default"/>
      </w:rPr>
    </w:lvl>
  </w:abstractNum>
  <w:abstractNum w:abstractNumId="398">
    <w:nsid w:val="5C173304"/>
    <w:multiLevelType w:val="hybridMultilevel"/>
    <w:tmpl w:val="9B6CE93E"/>
    <w:lvl w:ilvl="0" w:tplc="9D2E78D2">
      <w:start w:val="1"/>
      <w:numFmt w:val="bullet"/>
      <w:lvlText w:val=""/>
      <w:lvlJc w:val="left"/>
      <w:pPr>
        <w:ind w:left="720" w:hanging="360"/>
      </w:pPr>
      <w:rPr>
        <w:rFonts w:ascii="Symbol" w:hAnsi="Symbol" w:hint="default"/>
      </w:rPr>
    </w:lvl>
    <w:lvl w:ilvl="1" w:tplc="70284D98">
      <w:start w:val="1"/>
      <w:numFmt w:val="bullet"/>
      <w:lvlText w:val="o"/>
      <w:lvlJc w:val="left"/>
      <w:pPr>
        <w:ind w:left="1440" w:hanging="360"/>
      </w:pPr>
      <w:rPr>
        <w:rFonts w:ascii="Courier New" w:hAnsi="Courier New" w:cs="Courier New" w:hint="default"/>
      </w:rPr>
    </w:lvl>
    <w:lvl w:ilvl="2" w:tplc="3FA2BD46" w:tentative="1">
      <w:start w:val="1"/>
      <w:numFmt w:val="bullet"/>
      <w:lvlText w:val=""/>
      <w:lvlJc w:val="left"/>
      <w:pPr>
        <w:ind w:left="2160" w:hanging="360"/>
      </w:pPr>
      <w:rPr>
        <w:rFonts w:ascii="Wingdings" w:hAnsi="Wingdings" w:hint="default"/>
      </w:rPr>
    </w:lvl>
    <w:lvl w:ilvl="3" w:tplc="C7D0F46C" w:tentative="1">
      <w:start w:val="1"/>
      <w:numFmt w:val="bullet"/>
      <w:lvlText w:val=""/>
      <w:lvlJc w:val="left"/>
      <w:pPr>
        <w:ind w:left="2880" w:hanging="360"/>
      </w:pPr>
      <w:rPr>
        <w:rFonts w:ascii="Symbol" w:hAnsi="Symbol" w:hint="default"/>
      </w:rPr>
    </w:lvl>
    <w:lvl w:ilvl="4" w:tplc="5680F7C0" w:tentative="1">
      <w:start w:val="1"/>
      <w:numFmt w:val="bullet"/>
      <w:lvlText w:val="o"/>
      <w:lvlJc w:val="left"/>
      <w:pPr>
        <w:ind w:left="3600" w:hanging="360"/>
      </w:pPr>
      <w:rPr>
        <w:rFonts w:ascii="Courier New" w:hAnsi="Courier New" w:cs="Courier New" w:hint="default"/>
      </w:rPr>
    </w:lvl>
    <w:lvl w:ilvl="5" w:tplc="10644D46" w:tentative="1">
      <w:start w:val="1"/>
      <w:numFmt w:val="bullet"/>
      <w:lvlText w:val=""/>
      <w:lvlJc w:val="left"/>
      <w:pPr>
        <w:ind w:left="4320" w:hanging="360"/>
      </w:pPr>
      <w:rPr>
        <w:rFonts w:ascii="Wingdings" w:hAnsi="Wingdings" w:hint="default"/>
      </w:rPr>
    </w:lvl>
    <w:lvl w:ilvl="6" w:tplc="F34A05FA" w:tentative="1">
      <w:start w:val="1"/>
      <w:numFmt w:val="bullet"/>
      <w:lvlText w:val=""/>
      <w:lvlJc w:val="left"/>
      <w:pPr>
        <w:ind w:left="5040" w:hanging="360"/>
      </w:pPr>
      <w:rPr>
        <w:rFonts w:ascii="Symbol" w:hAnsi="Symbol" w:hint="default"/>
      </w:rPr>
    </w:lvl>
    <w:lvl w:ilvl="7" w:tplc="BDE4775A" w:tentative="1">
      <w:start w:val="1"/>
      <w:numFmt w:val="bullet"/>
      <w:lvlText w:val="o"/>
      <w:lvlJc w:val="left"/>
      <w:pPr>
        <w:ind w:left="5760" w:hanging="360"/>
      </w:pPr>
      <w:rPr>
        <w:rFonts w:ascii="Courier New" w:hAnsi="Courier New" w:cs="Courier New" w:hint="default"/>
      </w:rPr>
    </w:lvl>
    <w:lvl w:ilvl="8" w:tplc="5D285FFE" w:tentative="1">
      <w:start w:val="1"/>
      <w:numFmt w:val="bullet"/>
      <w:lvlText w:val=""/>
      <w:lvlJc w:val="left"/>
      <w:pPr>
        <w:ind w:left="6480" w:hanging="360"/>
      </w:pPr>
      <w:rPr>
        <w:rFonts w:ascii="Wingdings" w:hAnsi="Wingdings" w:hint="default"/>
      </w:rPr>
    </w:lvl>
  </w:abstractNum>
  <w:abstractNum w:abstractNumId="399">
    <w:nsid w:val="5C317C9B"/>
    <w:multiLevelType w:val="hybridMultilevel"/>
    <w:tmpl w:val="0F9AF4D0"/>
    <w:lvl w:ilvl="0" w:tplc="62C0D826">
      <w:start w:val="1"/>
      <w:numFmt w:val="bullet"/>
      <w:lvlText w:val=""/>
      <w:lvlJc w:val="left"/>
      <w:pPr>
        <w:ind w:left="720" w:hanging="360"/>
      </w:pPr>
      <w:rPr>
        <w:rFonts w:ascii="Symbol" w:hAnsi="Symbol" w:hint="default"/>
      </w:rPr>
    </w:lvl>
    <w:lvl w:ilvl="1" w:tplc="AD9A7508">
      <w:start w:val="1"/>
      <w:numFmt w:val="bullet"/>
      <w:lvlText w:val="o"/>
      <w:lvlJc w:val="left"/>
      <w:pPr>
        <w:ind w:left="1440" w:hanging="360"/>
      </w:pPr>
      <w:rPr>
        <w:rFonts w:ascii="Courier New" w:hAnsi="Courier New" w:cs="Courier New" w:hint="default"/>
      </w:rPr>
    </w:lvl>
    <w:lvl w:ilvl="2" w:tplc="5328B40C" w:tentative="1">
      <w:start w:val="1"/>
      <w:numFmt w:val="bullet"/>
      <w:lvlText w:val=""/>
      <w:lvlJc w:val="left"/>
      <w:pPr>
        <w:ind w:left="2160" w:hanging="360"/>
      </w:pPr>
      <w:rPr>
        <w:rFonts w:ascii="Wingdings" w:hAnsi="Wingdings" w:hint="default"/>
      </w:rPr>
    </w:lvl>
    <w:lvl w:ilvl="3" w:tplc="DF8204F2" w:tentative="1">
      <w:start w:val="1"/>
      <w:numFmt w:val="bullet"/>
      <w:lvlText w:val=""/>
      <w:lvlJc w:val="left"/>
      <w:pPr>
        <w:ind w:left="2880" w:hanging="360"/>
      </w:pPr>
      <w:rPr>
        <w:rFonts w:ascii="Symbol" w:hAnsi="Symbol" w:hint="default"/>
      </w:rPr>
    </w:lvl>
    <w:lvl w:ilvl="4" w:tplc="F5E63FA8" w:tentative="1">
      <w:start w:val="1"/>
      <w:numFmt w:val="bullet"/>
      <w:lvlText w:val="o"/>
      <w:lvlJc w:val="left"/>
      <w:pPr>
        <w:ind w:left="3600" w:hanging="360"/>
      </w:pPr>
      <w:rPr>
        <w:rFonts w:ascii="Courier New" w:hAnsi="Courier New" w:cs="Courier New" w:hint="default"/>
      </w:rPr>
    </w:lvl>
    <w:lvl w:ilvl="5" w:tplc="5ED0C502" w:tentative="1">
      <w:start w:val="1"/>
      <w:numFmt w:val="bullet"/>
      <w:lvlText w:val=""/>
      <w:lvlJc w:val="left"/>
      <w:pPr>
        <w:ind w:left="4320" w:hanging="360"/>
      </w:pPr>
      <w:rPr>
        <w:rFonts w:ascii="Wingdings" w:hAnsi="Wingdings" w:hint="default"/>
      </w:rPr>
    </w:lvl>
    <w:lvl w:ilvl="6" w:tplc="8BC8E924" w:tentative="1">
      <w:start w:val="1"/>
      <w:numFmt w:val="bullet"/>
      <w:lvlText w:val=""/>
      <w:lvlJc w:val="left"/>
      <w:pPr>
        <w:ind w:left="5040" w:hanging="360"/>
      </w:pPr>
      <w:rPr>
        <w:rFonts w:ascii="Symbol" w:hAnsi="Symbol" w:hint="default"/>
      </w:rPr>
    </w:lvl>
    <w:lvl w:ilvl="7" w:tplc="CDB40972" w:tentative="1">
      <w:start w:val="1"/>
      <w:numFmt w:val="bullet"/>
      <w:lvlText w:val="o"/>
      <w:lvlJc w:val="left"/>
      <w:pPr>
        <w:ind w:left="5760" w:hanging="360"/>
      </w:pPr>
      <w:rPr>
        <w:rFonts w:ascii="Courier New" w:hAnsi="Courier New" w:cs="Courier New" w:hint="default"/>
      </w:rPr>
    </w:lvl>
    <w:lvl w:ilvl="8" w:tplc="A5C29C02" w:tentative="1">
      <w:start w:val="1"/>
      <w:numFmt w:val="bullet"/>
      <w:lvlText w:val=""/>
      <w:lvlJc w:val="left"/>
      <w:pPr>
        <w:ind w:left="6480" w:hanging="360"/>
      </w:pPr>
      <w:rPr>
        <w:rFonts w:ascii="Wingdings" w:hAnsi="Wingdings" w:hint="default"/>
      </w:rPr>
    </w:lvl>
  </w:abstractNum>
  <w:abstractNum w:abstractNumId="400">
    <w:nsid w:val="5C724021"/>
    <w:multiLevelType w:val="hybridMultilevel"/>
    <w:tmpl w:val="FA948A9E"/>
    <w:lvl w:ilvl="0" w:tplc="45BA3F4E">
      <w:start w:val="1"/>
      <w:numFmt w:val="bullet"/>
      <w:lvlText w:val=""/>
      <w:lvlJc w:val="left"/>
      <w:pPr>
        <w:ind w:left="720" w:hanging="360"/>
      </w:pPr>
      <w:rPr>
        <w:rFonts w:ascii="Symbol" w:hAnsi="Symbol" w:hint="default"/>
      </w:rPr>
    </w:lvl>
    <w:lvl w:ilvl="1" w:tplc="0E926FD6" w:tentative="1">
      <w:start w:val="1"/>
      <w:numFmt w:val="bullet"/>
      <w:lvlText w:val="o"/>
      <w:lvlJc w:val="left"/>
      <w:pPr>
        <w:ind w:left="1440" w:hanging="360"/>
      </w:pPr>
      <w:rPr>
        <w:rFonts w:ascii="Courier New" w:hAnsi="Courier New" w:cs="Courier New" w:hint="default"/>
      </w:rPr>
    </w:lvl>
    <w:lvl w:ilvl="2" w:tplc="D6AC0CAA">
      <w:start w:val="1"/>
      <w:numFmt w:val="bullet"/>
      <w:lvlText w:val=""/>
      <w:lvlJc w:val="left"/>
      <w:pPr>
        <w:ind w:left="2160" w:hanging="360"/>
      </w:pPr>
      <w:rPr>
        <w:rFonts w:ascii="Wingdings" w:hAnsi="Wingdings" w:hint="default"/>
      </w:rPr>
    </w:lvl>
    <w:lvl w:ilvl="3" w:tplc="4CA02A22" w:tentative="1">
      <w:start w:val="1"/>
      <w:numFmt w:val="bullet"/>
      <w:lvlText w:val=""/>
      <w:lvlJc w:val="left"/>
      <w:pPr>
        <w:ind w:left="2880" w:hanging="360"/>
      </w:pPr>
      <w:rPr>
        <w:rFonts w:ascii="Symbol" w:hAnsi="Symbol" w:hint="default"/>
      </w:rPr>
    </w:lvl>
    <w:lvl w:ilvl="4" w:tplc="B6BE3982" w:tentative="1">
      <w:start w:val="1"/>
      <w:numFmt w:val="bullet"/>
      <w:lvlText w:val="o"/>
      <w:lvlJc w:val="left"/>
      <w:pPr>
        <w:ind w:left="3600" w:hanging="360"/>
      </w:pPr>
      <w:rPr>
        <w:rFonts w:ascii="Courier New" w:hAnsi="Courier New" w:cs="Courier New" w:hint="default"/>
      </w:rPr>
    </w:lvl>
    <w:lvl w:ilvl="5" w:tplc="7F00B524" w:tentative="1">
      <w:start w:val="1"/>
      <w:numFmt w:val="bullet"/>
      <w:lvlText w:val=""/>
      <w:lvlJc w:val="left"/>
      <w:pPr>
        <w:ind w:left="4320" w:hanging="360"/>
      </w:pPr>
      <w:rPr>
        <w:rFonts w:ascii="Wingdings" w:hAnsi="Wingdings" w:hint="default"/>
      </w:rPr>
    </w:lvl>
    <w:lvl w:ilvl="6" w:tplc="9D52C7EA" w:tentative="1">
      <w:start w:val="1"/>
      <w:numFmt w:val="bullet"/>
      <w:lvlText w:val=""/>
      <w:lvlJc w:val="left"/>
      <w:pPr>
        <w:ind w:left="5040" w:hanging="360"/>
      </w:pPr>
      <w:rPr>
        <w:rFonts w:ascii="Symbol" w:hAnsi="Symbol" w:hint="default"/>
      </w:rPr>
    </w:lvl>
    <w:lvl w:ilvl="7" w:tplc="0C8E09F4" w:tentative="1">
      <w:start w:val="1"/>
      <w:numFmt w:val="bullet"/>
      <w:lvlText w:val="o"/>
      <w:lvlJc w:val="left"/>
      <w:pPr>
        <w:ind w:left="5760" w:hanging="360"/>
      </w:pPr>
      <w:rPr>
        <w:rFonts w:ascii="Courier New" w:hAnsi="Courier New" w:cs="Courier New" w:hint="default"/>
      </w:rPr>
    </w:lvl>
    <w:lvl w:ilvl="8" w:tplc="324AAA80" w:tentative="1">
      <w:start w:val="1"/>
      <w:numFmt w:val="bullet"/>
      <w:lvlText w:val=""/>
      <w:lvlJc w:val="left"/>
      <w:pPr>
        <w:ind w:left="6480" w:hanging="360"/>
      </w:pPr>
      <w:rPr>
        <w:rFonts w:ascii="Wingdings" w:hAnsi="Wingdings" w:hint="default"/>
      </w:rPr>
    </w:lvl>
  </w:abstractNum>
  <w:abstractNum w:abstractNumId="401">
    <w:nsid w:val="5C8F2859"/>
    <w:multiLevelType w:val="hybridMultilevel"/>
    <w:tmpl w:val="39C6B82C"/>
    <w:lvl w:ilvl="0" w:tplc="F6500514">
      <w:start w:val="1"/>
      <w:numFmt w:val="bullet"/>
      <w:lvlText w:val=""/>
      <w:lvlJc w:val="left"/>
      <w:pPr>
        <w:ind w:left="720" w:hanging="360"/>
      </w:pPr>
      <w:rPr>
        <w:rFonts w:ascii="Symbol" w:hAnsi="Symbol" w:hint="default"/>
      </w:rPr>
    </w:lvl>
    <w:lvl w:ilvl="1" w:tplc="1A440E60">
      <w:start w:val="1"/>
      <w:numFmt w:val="bullet"/>
      <w:lvlText w:val="o"/>
      <w:lvlJc w:val="left"/>
      <w:pPr>
        <w:ind w:left="1440" w:hanging="360"/>
      </w:pPr>
      <w:rPr>
        <w:rFonts w:ascii="Courier New" w:hAnsi="Courier New" w:cs="Courier New" w:hint="default"/>
      </w:rPr>
    </w:lvl>
    <w:lvl w:ilvl="2" w:tplc="C5CE259C" w:tentative="1">
      <w:start w:val="1"/>
      <w:numFmt w:val="bullet"/>
      <w:lvlText w:val=""/>
      <w:lvlJc w:val="left"/>
      <w:pPr>
        <w:ind w:left="2160" w:hanging="360"/>
      </w:pPr>
      <w:rPr>
        <w:rFonts w:ascii="Wingdings" w:hAnsi="Wingdings" w:hint="default"/>
      </w:rPr>
    </w:lvl>
    <w:lvl w:ilvl="3" w:tplc="26503DA8" w:tentative="1">
      <w:start w:val="1"/>
      <w:numFmt w:val="bullet"/>
      <w:lvlText w:val=""/>
      <w:lvlJc w:val="left"/>
      <w:pPr>
        <w:ind w:left="2880" w:hanging="360"/>
      </w:pPr>
      <w:rPr>
        <w:rFonts w:ascii="Symbol" w:hAnsi="Symbol" w:hint="default"/>
      </w:rPr>
    </w:lvl>
    <w:lvl w:ilvl="4" w:tplc="B91CF138" w:tentative="1">
      <w:start w:val="1"/>
      <w:numFmt w:val="bullet"/>
      <w:lvlText w:val="o"/>
      <w:lvlJc w:val="left"/>
      <w:pPr>
        <w:ind w:left="3600" w:hanging="360"/>
      </w:pPr>
      <w:rPr>
        <w:rFonts w:ascii="Courier New" w:hAnsi="Courier New" w:cs="Courier New" w:hint="default"/>
      </w:rPr>
    </w:lvl>
    <w:lvl w:ilvl="5" w:tplc="81263052" w:tentative="1">
      <w:start w:val="1"/>
      <w:numFmt w:val="bullet"/>
      <w:lvlText w:val=""/>
      <w:lvlJc w:val="left"/>
      <w:pPr>
        <w:ind w:left="4320" w:hanging="360"/>
      </w:pPr>
      <w:rPr>
        <w:rFonts w:ascii="Wingdings" w:hAnsi="Wingdings" w:hint="default"/>
      </w:rPr>
    </w:lvl>
    <w:lvl w:ilvl="6" w:tplc="41DE2F76" w:tentative="1">
      <w:start w:val="1"/>
      <w:numFmt w:val="bullet"/>
      <w:lvlText w:val=""/>
      <w:lvlJc w:val="left"/>
      <w:pPr>
        <w:ind w:left="5040" w:hanging="360"/>
      </w:pPr>
      <w:rPr>
        <w:rFonts w:ascii="Symbol" w:hAnsi="Symbol" w:hint="default"/>
      </w:rPr>
    </w:lvl>
    <w:lvl w:ilvl="7" w:tplc="4B4026B6" w:tentative="1">
      <w:start w:val="1"/>
      <w:numFmt w:val="bullet"/>
      <w:lvlText w:val="o"/>
      <w:lvlJc w:val="left"/>
      <w:pPr>
        <w:ind w:left="5760" w:hanging="360"/>
      </w:pPr>
      <w:rPr>
        <w:rFonts w:ascii="Courier New" w:hAnsi="Courier New" w:cs="Courier New" w:hint="default"/>
      </w:rPr>
    </w:lvl>
    <w:lvl w:ilvl="8" w:tplc="733E8F1A" w:tentative="1">
      <w:start w:val="1"/>
      <w:numFmt w:val="bullet"/>
      <w:lvlText w:val=""/>
      <w:lvlJc w:val="left"/>
      <w:pPr>
        <w:ind w:left="6480" w:hanging="360"/>
      </w:pPr>
      <w:rPr>
        <w:rFonts w:ascii="Wingdings" w:hAnsi="Wingdings" w:hint="default"/>
      </w:rPr>
    </w:lvl>
  </w:abstractNum>
  <w:abstractNum w:abstractNumId="402">
    <w:nsid w:val="5CA15D20"/>
    <w:multiLevelType w:val="hybridMultilevel"/>
    <w:tmpl w:val="D5C21C4E"/>
    <w:lvl w:ilvl="0" w:tplc="23780E32">
      <w:start w:val="1"/>
      <w:numFmt w:val="bullet"/>
      <w:lvlText w:val=""/>
      <w:lvlJc w:val="left"/>
      <w:pPr>
        <w:ind w:left="720" w:hanging="360"/>
      </w:pPr>
      <w:rPr>
        <w:rFonts w:ascii="Symbol" w:hAnsi="Symbol" w:hint="default"/>
      </w:rPr>
    </w:lvl>
    <w:lvl w:ilvl="1" w:tplc="D1E4B0CA">
      <w:start w:val="1"/>
      <w:numFmt w:val="bullet"/>
      <w:lvlText w:val="o"/>
      <w:lvlJc w:val="left"/>
      <w:pPr>
        <w:ind w:left="1440" w:hanging="360"/>
      </w:pPr>
      <w:rPr>
        <w:rFonts w:ascii="Courier New" w:hAnsi="Courier New" w:cs="Courier New" w:hint="default"/>
      </w:rPr>
    </w:lvl>
    <w:lvl w:ilvl="2" w:tplc="E3BA02AC" w:tentative="1">
      <w:start w:val="1"/>
      <w:numFmt w:val="bullet"/>
      <w:lvlText w:val=""/>
      <w:lvlJc w:val="left"/>
      <w:pPr>
        <w:ind w:left="2160" w:hanging="360"/>
      </w:pPr>
      <w:rPr>
        <w:rFonts w:ascii="Wingdings" w:hAnsi="Wingdings" w:hint="default"/>
      </w:rPr>
    </w:lvl>
    <w:lvl w:ilvl="3" w:tplc="E98E7B90" w:tentative="1">
      <w:start w:val="1"/>
      <w:numFmt w:val="bullet"/>
      <w:lvlText w:val=""/>
      <w:lvlJc w:val="left"/>
      <w:pPr>
        <w:ind w:left="2880" w:hanging="360"/>
      </w:pPr>
      <w:rPr>
        <w:rFonts w:ascii="Symbol" w:hAnsi="Symbol" w:hint="default"/>
      </w:rPr>
    </w:lvl>
    <w:lvl w:ilvl="4" w:tplc="D702FE14" w:tentative="1">
      <w:start w:val="1"/>
      <w:numFmt w:val="bullet"/>
      <w:lvlText w:val="o"/>
      <w:lvlJc w:val="left"/>
      <w:pPr>
        <w:ind w:left="3600" w:hanging="360"/>
      </w:pPr>
      <w:rPr>
        <w:rFonts w:ascii="Courier New" w:hAnsi="Courier New" w:cs="Courier New" w:hint="default"/>
      </w:rPr>
    </w:lvl>
    <w:lvl w:ilvl="5" w:tplc="F0408B06" w:tentative="1">
      <w:start w:val="1"/>
      <w:numFmt w:val="bullet"/>
      <w:lvlText w:val=""/>
      <w:lvlJc w:val="left"/>
      <w:pPr>
        <w:ind w:left="4320" w:hanging="360"/>
      </w:pPr>
      <w:rPr>
        <w:rFonts w:ascii="Wingdings" w:hAnsi="Wingdings" w:hint="default"/>
      </w:rPr>
    </w:lvl>
    <w:lvl w:ilvl="6" w:tplc="D96EFB5A" w:tentative="1">
      <w:start w:val="1"/>
      <w:numFmt w:val="bullet"/>
      <w:lvlText w:val=""/>
      <w:lvlJc w:val="left"/>
      <w:pPr>
        <w:ind w:left="5040" w:hanging="360"/>
      </w:pPr>
      <w:rPr>
        <w:rFonts w:ascii="Symbol" w:hAnsi="Symbol" w:hint="default"/>
      </w:rPr>
    </w:lvl>
    <w:lvl w:ilvl="7" w:tplc="6486E08C" w:tentative="1">
      <w:start w:val="1"/>
      <w:numFmt w:val="bullet"/>
      <w:lvlText w:val="o"/>
      <w:lvlJc w:val="left"/>
      <w:pPr>
        <w:ind w:left="5760" w:hanging="360"/>
      </w:pPr>
      <w:rPr>
        <w:rFonts w:ascii="Courier New" w:hAnsi="Courier New" w:cs="Courier New" w:hint="default"/>
      </w:rPr>
    </w:lvl>
    <w:lvl w:ilvl="8" w:tplc="082E295A" w:tentative="1">
      <w:start w:val="1"/>
      <w:numFmt w:val="bullet"/>
      <w:lvlText w:val=""/>
      <w:lvlJc w:val="left"/>
      <w:pPr>
        <w:ind w:left="6480" w:hanging="360"/>
      </w:pPr>
      <w:rPr>
        <w:rFonts w:ascii="Wingdings" w:hAnsi="Wingdings" w:hint="default"/>
      </w:rPr>
    </w:lvl>
  </w:abstractNum>
  <w:abstractNum w:abstractNumId="403">
    <w:nsid w:val="5CA61530"/>
    <w:multiLevelType w:val="hybridMultilevel"/>
    <w:tmpl w:val="2F34432C"/>
    <w:lvl w:ilvl="0" w:tplc="82C08044">
      <w:start w:val="1"/>
      <w:numFmt w:val="bullet"/>
      <w:lvlText w:val=""/>
      <w:lvlJc w:val="left"/>
      <w:pPr>
        <w:ind w:left="720" w:hanging="360"/>
      </w:pPr>
      <w:rPr>
        <w:rFonts w:ascii="Symbol" w:hAnsi="Symbol" w:hint="default"/>
      </w:rPr>
    </w:lvl>
    <w:lvl w:ilvl="1" w:tplc="4ED48450" w:tentative="1">
      <w:start w:val="1"/>
      <w:numFmt w:val="bullet"/>
      <w:lvlText w:val="o"/>
      <w:lvlJc w:val="left"/>
      <w:pPr>
        <w:ind w:left="1440" w:hanging="360"/>
      </w:pPr>
      <w:rPr>
        <w:rFonts w:ascii="Courier New" w:hAnsi="Courier New" w:cs="Courier New" w:hint="default"/>
      </w:rPr>
    </w:lvl>
    <w:lvl w:ilvl="2" w:tplc="70B2CD2C" w:tentative="1">
      <w:start w:val="1"/>
      <w:numFmt w:val="bullet"/>
      <w:lvlText w:val=""/>
      <w:lvlJc w:val="left"/>
      <w:pPr>
        <w:ind w:left="2160" w:hanging="360"/>
      </w:pPr>
      <w:rPr>
        <w:rFonts w:ascii="Wingdings" w:hAnsi="Wingdings" w:hint="default"/>
      </w:rPr>
    </w:lvl>
    <w:lvl w:ilvl="3" w:tplc="9BEE88CC" w:tentative="1">
      <w:start w:val="1"/>
      <w:numFmt w:val="bullet"/>
      <w:lvlText w:val=""/>
      <w:lvlJc w:val="left"/>
      <w:pPr>
        <w:ind w:left="2880" w:hanging="360"/>
      </w:pPr>
      <w:rPr>
        <w:rFonts w:ascii="Symbol" w:hAnsi="Symbol" w:hint="default"/>
      </w:rPr>
    </w:lvl>
    <w:lvl w:ilvl="4" w:tplc="76E261C8" w:tentative="1">
      <w:start w:val="1"/>
      <w:numFmt w:val="bullet"/>
      <w:lvlText w:val="o"/>
      <w:lvlJc w:val="left"/>
      <w:pPr>
        <w:ind w:left="3600" w:hanging="360"/>
      </w:pPr>
      <w:rPr>
        <w:rFonts w:ascii="Courier New" w:hAnsi="Courier New" w:cs="Courier New" w:hint="default"/>
      </w:rPr>
    </w:lvl>
    <w:lvl w:ilvl="5" w:tplc="C1FED70A" w:tentative="1">
      <w:start w:val="1"/>
      <w:numFmt w:val="bullet"/>
      <w:lvlText w:val=""/>
      <w:lvlJc w:val="left"/>
      <w:pPr>
        <w:ind w:left="4320" w:hanging="360"/>
      </w:pPr>
      <w:rPr>
        <w:rFonts w:ascii="Wingdings" w:hAnsi="Wingdings" w:hint="default"/>
      </w:rPr>
    </w:lvl>
    <w:lvl w:ilvl="6" w:tplc="4B72C36A" w:tentative="1">
      <w:start w:val="1"/>
      <w:numFmt w:val="bullet"/>
      <w:lvlText w:val=""/>
      <w:lvlJc w:val="left"/>
      <w:pPr>
        <w:ind w:left="5040" w:hanging="360"/>
      </w:pPr>
      <w:rPr>
        <w:rFonts w:ascii="Symbol" w:hAnsi="Symbol" w:hint="default"/>
      </w:rPr>
    </w:lvl>
    <w:lvl w:ilvl="7" w:tplc="3C48EFDC" w:tentative="1">
      <w:start w:val="1"/>
      <w:numFmt w:val="bullet"/>
      <w:lvlText w:val="o"/>
      <w:lvlJc w:val="left"/>
      <w:pPr>
        <w:ind w:left="5760" w:hanging="360"/>
      </w:pPr>
      <w:rPr>
        <w:rFonts w:ascii="Courier New" w:hAnsi="Courier New" w:cs="Courier New" w:hint="default"/>
      </w:rPr>
    </w:lvl>
    <w:lvl w:ilvl="8" w:tplc="758ACF2E" w:tentative="1">
      <w:start w:val="1"/>
      <w:numFmt w:val="bullet"/>
      <w:lvlText w:val=""/>
      <w:lvlJc w:val="left"/>
      <w:pPr>
        <w:ind w:left="6480" w:hanging="360"/>
      </w:pPr>
      <w:rPr>
        <w:rFonts w:ascii="Wingdings" w:hAnsi="Wingdings" w:hint="default"/>
      </w:rPr>
    </w:lvl>
  </w:abstractNum>
  <w:abstractNum w:abstractNumId="404">
    <w:nsid w:val="5CFC6CB3"/>
    <w:multiLevelType w:val="hybridMultilevel"/>
    <w:tmpl w:val="D1DA3590"/>
    <w:lvl w:ilvl="0" w:tplc="4EAC9726">
      <w:start w:val="1"/>
      <w:numFmt w:val="bullet"/>
      <w:lvlText w:val=""/>
      <w:lvlJc w:val="left"/>
      <w:pPr>
        <w:ind w:left="720" w:hanging="360"/>
      </w:pPr>
      <w:rPr>
        <w:rFonts w:ascii="Symbol" w:hAnsi="Symbol" w:hint="default"/>
      </w:rPr>
    </w:lvl>
    <w:lvl w:ilvl="1" w:tplc="F112C18A" w:tentative="1">
      <w:start w:val="1"/>
      <w:numFmt w:val="bullet"/>
      <w:lvlText w:val="o"/>
      <w:lvlJc w:val="left"/>
      <w:pPr>
        <w:ind w:left="1440" w:hanging="360"/>
      </w:pPr>
      <w:rPr>
        <w:rFonts w:ascii="Courier New" w:hAnsi="Courier New" w:cs="Courier New" w:hint="default"/>
      </w:rPr>
    </w:lvl>
    <w:lvl w:ilvl="2" w:tplc="6AA6CDE4">
      <w:start w:val="1"/>
      <w:numFmt w:val="bullet"/>
      <w:lvlText w:val=""/>
      <w:lvlJc w:val="left"/>
      <w:pPr>
        <w:ind w:left="2160" w:hanging="360"/>
      </w:pPr>
      <w:rPr>
        <w:rFonts w:ascii="Wingdings" w:hAnsi="Wingdings" w:hint="default"/>
      </w:rPr>
    </w:lvl>
    <w:lvl w:ilvl="3" w:tplc="5136D8AE" w:tentative="1">
      <w:start w:val="1"/>
      <w:numFmt w:val="bullet"/>
      <w:lvlText w:val=""/>
      <w:lvlJc w:val="left"/>
      <w:pPr>
        <w:ind w:left="2880" w:hanging="360"/>
      </w:pPr>
      <w:rPr>
        <w:rFonts w:ascii="Symbol" w:hAnsi="Symbol" w:hint="default"/>
      </w:rPr>
    </w:lvl>
    <w:lvl w:ilvl="4" w:tplc="1CC89362" w:tentative="1">
      <w:start w:val="1"/>
      <w:numFmt w:val="bullet"/>
      <w:lvlText w:val="o"/>
      <w:lvlJc w:val="left"/>
      <w:pPr>
        <w:ind w:left="3600" w:hanging="360"/>
      </w:pPr>
      <w:rPr>
        <w:rFonts w:ascii="Courier New" w:hAnsi="Courier New" w:cs="Courier New" w:hint="default"/>
      </w:rPr>
    </w:lvl>
    <w:lvl w:ilvl="5" w:tplc="90AEEB5C" w:tentative="1">
      <w:start w:val="1"/>
      <w:numFmt w:val="bullet"/>
      <w:lvlText w:val=""/>
      <w:lvlJc w:val="left"/>
      <w:pPr>
        <w:ind w:left="4320" w:hanging="360"/>
      </w:pPr>
      <w:rPr>
        <w:rFonts w:ascii="Wingdings" w:hAnsi="Wingdings" w:hint="default"/>
      </w:rPr>
    </w:lvl>
    <w:lvl w:ilvl="6" w:tplc="D21E674E" w:tentative="1">
      <w:start w:val="1"/>
      <w:numFmt w:val="bullet"/>
      <w:lvlText w:val=""/>
      <w:lvlJc w:val="left"/>
      <w:pPr>
        <w:ind w:left="5040" w:hanging="360"/>
      </w:pPr>
      <w:rPr>
        <w:rFonts w:ascii="Symbol" w:hAnsi="Symbol" w:hint="default"/>
      </w:rPr>
    </w:lvl>
    <w:lvl w:ilvl="7" w:tplc="8FF068A8" w:tentative="1">
      <w:start w:val="1"/>
      <w:numFmt w:val="bullet"/>
      <w:lvlText w:val="o"/>
      <w:lvlJc w:val="left"/>
      <w:pPr>
        <w:ind w:left="5760" w:hanging="360"/>
      </w:pPr>
      <w:rPr>
        <w:rFonts w:ascii="Courier New" w:hAnsi="Courier New" w:cs="Courier New" w:hint="default"/>
      </w:rPr>
    </w:lvl>
    <w:lvl w:ilvl="8" w:tplc="8326CAB6" w:tentative="1">
      <w:start w:val="1"/>
      <w:numFmt w:val="bullet"/>
      <w:lvlText w:val=""/>
      <w:lvlJc w:val="left"/>
      <w:pPr>
        <w:ind w:left="6480" w:hanging="360"/>
      </w:pPr>
      <w:rPr>
        <w:rFonts w:ascii="Wingdings" w:hAnsi="Wingdings" w:hint="default"/>
      </w:rPr>
    </w:lvl>
  </w:abstractNum>
  <w:abstractNum w:abstractNumId="405">
    <w:nsid w:val="5D013A90"/>
    <w:multiLevelType w:val="hybridMultilevel"/>
    <w:tmpl w:val="D80CE9B6"/>
    <w:lvl w:ilvl="0" w:tplc="6F1CF9A2">
      <w:start w:val="1"/>
      <w:numFmt w:val="bullet"/>
      <w:lvlText w:val=""/>
      <w:lvlJc w:val="left"/>
      <w:pPr>
        <w:ind w:left="720" w:hanging="360"/>
      </w:pPr>
      <w:rPr>
        <w:rFonts w:ascii="Symbol" w:hAnsi="Symbol" w:hint="default"/>
      </w:rPr>
    </w:lvl>
    <w:lvl w:ilvl="1" w:tplc="41826F34">
      <w:start w:val="1"/>
      <w:numFmt w:val="bullet"/>
      <w:lvlText w:val="o"/>
      <w:lvlJc w:val="left"/>
      <w:pPr>
        <w:ind w:left="1440" w:hanging="360"/>
      </w:pPr>
      <w:rPr>
        <w:rFonts w:ascii="Courier New" w:hAnsi="Courier New" w:cs="Courier New" w:hint="default"/>
      </w:rPr>
    </w:lvl>
    <w:lvl w:ilvl="2" w:tplc="AF2A8D12" w:tentative="1">
      <w:start w:val="1"/>
      <w:numFmt w:val="bullet"/>
      <w:lvlText w:val=""/>
      <w:lvlJc w:val="left"/>
      <w:pPr>
        <w:ind w:left="2160" w:hanging="360"/>
      </w:pPr>
      <w:rPr>
        <w:rFonts w:ascii="Wingdings" w:hAnsi="Wingdings" w:hint="default"/>
      </w:rPr>
    </w:lvl>
    <w:lvl w:ilvl="3" w:tplc="7A661ED6" w:tentative="1">
      <w:start w:val="1"/>
      <w:numFmt w:val="bullet"/>
      <w:lvlText w:val=""/>
      <w:lvlJc w:val="left"/>
      <w:pPr>
        <w:ind w:left="2880" w:hanging="360"/>
      </w:pPr>
      <w:rPr>
        <w:rFonts w:ascii="Symbol" w:hAnsi="Symbol" w:hint="default"/>
      </w:rPr>
    </w:lvl>
    <w:lvl w:ilvl="4" w:tplc="3DC41914" w:tentative="1">
      <w:start w:val="1"/>
      <w:numFmt w:val="bullet"/>
      <w:lvlText w:val="o"/>
      <w:lvlJc w:val="left"/>
      <w:pPr>
        <w:ind w:left="3600" w:hanging="360"/>
      </w:pPr>
      <w:rPr>
        <w:rFonts w:ascii="Courier New" w:hAnsi="Courier New" w:cs="Courier New" w:hint="default"/>
      </w:rPr>
    </w:lvl>
    <w:lvl w:ilvl="5" w:tplc="535ED892" w:tentative="1">
      <w:start w:val="1"/>
      <w:numFmt w:val="bullet"/>
      <w:lvlText w:val=""/>
      <w:lvlJc w:val="left"/>
      <w:pPr>
        <w:ind w:left="4320" w:hanging="360"/>
      </w:pPr>
      <w:rPr>
        <w:rFonts w:ascii="Wingdings" w:hAnsi="Wingdings" w:hint="default"/>
      </w:rPr>
    </w:lvl>
    <w:lvl w:ilvl="6" w:tplc="D14288E4" w:tentative="1">
      <w:start w:val="1"/>
      <w:numFmt w:val="bullet"/>
      <w:lvlText w:val=""/>
      <w:lvlJc w:val="left"/>
      <w:pPr>
        <w:ind w:left="5040" w:hanging="360"/>
      </w:pPr>
      <w:rPr>
        <w:rFonts w:ascii="Symbol" w:hAnsi="Symbol" w:hint="default"/>
      </w:rPr>
    </w:lvl>
    <w:lvl w:ilvl="7" w:tplc="2682C208" w:tentative="1">
      <w:start w:val="1"/>
      <w:numFmt w:val="bullet"/>
      <w:lvlText w:val="o"/>
      <w:lvlJc w:val="left"/>
      <w:pPr>
        <w:ind w:left="5760" w:hanging="360"/>
      </w:pPr>
      <w:rPr>
        <w:rFonts w:ascii="Courier New" w:hAnsi="Courier New" w:cs="Courier New" w:hint="default"/>
      </w:rPr>
    </w:lvl>
    <w:lvl w:ilvl="8" w:tplc="44144024" w:tentative="1">
      <w:start w:val="1"/>
      <w:numFmt w:val="bullet"/>
      <w:lvlText w:val=""/>
      <w:lvlJc w:val="left"/>
      <w:pPr>
        <w:ind w:left="6480" w:hanging="360"/>
      </w:pPr>
      <w:rPr>
        <w:rFonts w:ascii="Wingdings" w:hAnsi="Wingdings" w:hint="default"/>
      </w:rPr>
    </w:lvl>
  </w:abstractNum>
  <w:abstractNum w:abstractNumId="406">
    <w:nsid w:val="5D055E91"/>
    <w:multiLevelType w:val="hybridMultilevel"/>
    <w:tmpl w:val="6C74137A"/>
    <w:lvl w:ilvl="0" w:tplc="73923B3A">
      <w:start w:val="1"/>
      <w:numFmt w:val="bullet"/>
      <w:lvlText w:val=""/>
      <w:lvlJc w:val="left"/>
      <w:pPr>
        <w:ind w:left="720" w:hanging="360"/>
      </w:pPr>
      <w:rPr>
        <w:rFonts w:ascii="Symbol" w:hAnsi="Symbol" w:hint="default"/>
      </w:rPr>
    </w:lvl>
    <w:lvl w:ilvl="1" w:tplc="A2369E18">
      <w:start w:val="1"/>
      <w:numFmt w:val="bullet"/>
      <w:lvlText w:val="o"/>
      <w:lvlJc w:val="left"/>
      <w:pPr>
        <w:ind w:left="1440" w:hanging="360"/>
      </w:pPr>
      <w:rPr>
        <w:rFonts w:ascii="Courier New" w:hAnsi="Courier New" w:cs="Courier New" w:hint="default"/>
      </w:rPr>
    </w:lvl>
    <w:lvl w:ilvl="2" w:tplc="751290E0" w:tentative="1">
      <w:start w:val="1"/>
      <w:numFmt w:val="bullet"/>
      <w:lvlText w:val=""/>
      <w:lvlJc w:val="left"/>
      <w:pPr>
        <w:ind w:left="2160" w:hanging="360"/>
      </w:pPr>
      <w:rPr>
        <w:rFonts w:ascii="Wingdings" w:hAnsi="Wingdings" w:hint="default"/>
      </w:rPr>
    </w:lvl>
    <w:lvl w:ilvl="3" w:tplc="5C1E46FE" w:tentative="1">
      <w:start w:val="1"/>
      <w:numFmt w:val="bullet"/>
      <w:lvlText w:val=""/>
      <w:lvlJc w:val="left"/>
      <w:pPr>
        <w:ind w:left="2880" w:hanging="360"/>
      </w:pPr>
      <w:rPr>
        <w:rFonts w:ascii="Symbol" w:hAnsi="Symbol" w:hint="default"/>
      </w:rPr>
    </w:lvl>
    <w:lvl w:ilvl="4" w:tplc="E74257C6" w:tentative="1">
      <w:start w:val="1"/>
      <w:numFmt w:val="bullet"/>
      <w:lvlText w:val="o"/>
      <w:lvlJc w:val="left"/>
      <w:pPr>
        <w:ind w:left="3600" w:hanging="360"/>
      </w:pPr>
      <w:rPr>
        <w:rFonts w:ascii="Courier New" w:hAnsi="Courier New" w:cs="Courier New" w:hint="default"/>
      </w:rPr>
    </w:lvl>
    <w:lvl w:ilvl="5" w:tplc="AAAE48B8" w:tentative="1">
      <w:start w:val="1"/>
      <w:numFmt w:val="bullet"/>
      <w:lvlText w:val=""/>
      <w:lvlJc w:val="left"/>
      <w:pPr>
        <w:ind w:left="4320" w:hanging="360"/>
      </w:pPr>
      <w:rPr>
        <w:rFonts w:ascii="Wingdings" w:hAnsi="Wingdings" w:hint="default"/>
      </w:rPr>
    </w:lvl>
    <w:lvl w:ilvl="6" w:tplc="502299C6" w:tentative="1">
      <w:start w:val="1"/>
      <w:numFmt w:val="bullet"/>
      <w:lvlText w:val=""/>
      <w:lvlJc w:val="left"/>
      <w:pPr>
        <w:ind w:left="5040" w:hanging="360"/>
      </w:pPr>
      <w:rPr>
        <w:rFonts w:ascii="Symbol" w:hAnsi="Symbol" w:hint="default"/>
      </w:rPr>
    </w:lvl>
    <w:lvl w:ilvl="7" w:tplc="EA3495DC" w:tentative="1">
      <w:start w:val="1"/>
      <w:numFmt w:val="bullet"/>
      <w:lvlText w:val="o"/>
      <w:lvlJc w:val="left"/>
      <w:pPr>
        <w:ind w:left="5760" w:hanging="360"/>
      </w:pPr>
      <w:rPr>
        <w:rFonts w:ascii="Courier New" w:hAnsi="Courier New" w:cs="Courier New" w:hint="default"/>
      </w:rPr>
    </w:lvl>
    <w:lvl w:ilvl="8" w:tplc="AA027AF6" w:tentative="1">
      <w:start w:val="1"/>
      <w:numFmt w:val="bullet"/>
      <w:lvlText w:val=""/>
      <w:lvlJc w:val="left"/>
      <w:pPr>
        <w:ind w:left="6480" w:hanging="360"/>
      </w:pPr>
      <w:rPr>
        <w:rFonts w:ascii="Wingdings" w:hAnsi="Wingdings" w:hint="default"/>
      </w:rPr>
    </w:lvl>
  </w:abstractNum>
  <w:abstractNum w:abstractNumId="407">
    <w:nsid w:val="5D4E37CB"/>
    <w:multiLevelType w:val="hybridMultilevel"/>
    <w:tmpl w:val="39F00FD8"/>
    <w:lvl w:ilvl="0" w:tplc="1FB6CBF4">
      <w:start w:val="1"/>
      <w:numFmt w:val="bullet"/>
      <w:lvlText w:val=""/>
      <w:lvlJc w:val="left"/>
      <w:pPr>
        <w:ind w:left="720" w:hanging="360"/>
      </w:pPr>
      <w:rPr>
        <w:rFonts w:ascii="Symbol" w:hAnsi="Symbol" w:hint="default"/>
      </w:rPr>
    </w:lvl>
    <w:lvl w:ilvl="1" w:tplc="F8DE1AF8">
      <w:start w:val="1"/>
      <w:numFmt w:val="bullet"/>
      <w:lvlText w:val="o"/>
      <w:lvlJc w:val="left"/>
      <w:pPr>
        <w:ind w:left="1440" w:hanging="360"/>
      </w:pPr>
      <w:rPr>
        <w:rFonts w:ascii="Courier New" w:hAnsi="Courier New" w:cs="Courier New" w:hint="default"/>
      </w:rPr>
    </w:lvl>
    <w:lvl w:ilvl="2" w:tplc="FAF887D4" w:tentative="1">
      <w:start w:val="1"/>
      <w:numFmt w:val="bullet"/>
      <w:lvlText w:val=""/>
      <w:lvlJc w:val="left"/>
      <w:pPr>
        <w:ind w:left="2160" w:hanging="360"/>
      </w:pPr>
      <w:rPr>
        <w:rFonts w:ascii="Wingdings" w:hAnsi="Wingdings" w:hint="default"/>
      </w:rPr>
    </w:lvl>
    <w:lvl w:ilvl="3" w:tplc="3D1EFA1C" w:tentative="1">
      <w:start w:val="1"/>
      <w:numFmt w:val="bullet"/>
      <w:lvlText w:val=""/>
      <w:lvlJc w:val="left"/>
      <w:pPr>
        <w:ind w:left="2880" w:hanging="360"/>
      </w:pPr>
      <w:rPr>
        <w:rFonts w:ascii="Symbol" w:hAnsi="Symbol" w:hint="default"/>
      </w:rPr>
    </w:lvl>
    <w:lvl w:ilvl="4" w:tplc="AB4E570E" w:tentative="1">
      <w:start w:val="1"/>
      <w:numFmt w:val="bullet"/>
      <w:lvlText w:val="o"/>
      <w:lvlJc w:val="left"/>
      <w:pPr>
        <w:ind w:left="3600" w:hanging="360"/>
      </w:pPr>
      <w:rPr>
        <w:rFonts w:ascii="Courier New" w:hAnsi="Courier New" w:cs="Courier New" w:hint="default"/>
      </w:rPr>
    </w:lvl>
    <w:lvl w:ilvl="5" w:tplc="4FFA8DF2" w:tentative="1">
      <w:start w:val="1"/>
      <w:numFmt w:val="bullet"/>
      <w:lvlText w:val=""/>
      <w:lvlJc w:val="left"/>
      <w:pPr>
        <w:ind w:left="4320" w:hanging="360"/>
      </w:pPr>
      <w:rPr>
        <w:rFonts w:ascii="Wingdings" w:hAnsi="Wingdings" w:hint="default"/>
      </w:rPr>
    </w:lvl>
    <w:lvl w:ilvl="6" w:tplc="FC9EEBAC" w:tentative="1">
      <w:start w:val="1"/>
      <w:numFmt w:val="bullet"/>
      <w:lvlText w:val=""/>
      <w:lvlJc w:val="left"/>
      <w:pPr>
        <w:ind w:left="5040" w:hanging="360"/>
      </w:pPr>
      <w:rPr>
        <w:rFonts w:ascii="Symbol" w:hAnsi="Symbol" w:hint="default"/>
      </w:rPr>
    </w:lvl>
    <w:lvl w:ilvl="7" w:tplc="C29456D2" w:tentative="1">
      <w:start w:val="1"/>
      <w:numFmt w:val="bullet"/>
      <w:lvlText w:val="o"/>
      <w:lvlJc w:val="left"/>
      <w:pPr>
        <w:ind w:left="5760" w:hanging="360"/>
      </w:pPr>
      <w:rPr>
        <w:rFonts w:ascii="Courier New" w:hAnsi="Courier New" w:cs="Courier New" w:hint="default"/>
      </w:rPr>
    </w:lvl>
    <w:lvl w:ilvl="8" w:tplc="2D4ACFAA" w:tentative="1">
      <w:start w:val="1"/>
      <w:numFmt w:val="bullet"/>
      <w:lvlText w:val=""/>
      <w:lvlJc w:val="left"/>
      <w:pPr>
        <w:ind w:left="6480" w:hanging="360"/>
      </w:pPr>
      <w:rPr>
        <w:rFonts w:ascii="Wingdings" w:hAnsi="Wingdings" w:hint="default"/>
      </w:rPr>
    </w:lvl>
  </w:abstractNum>
  <w:abstractNum w:abstractNumId="408">
    <w:nsid w:val="5D5D049E"/>
    <w:multiLevelType w:val="hybridMultilevel"/>
    <w:tmpl w:val="A78C1BF0"/>
    <w:lvl w:ilvl="0" w:tplc="197C2F32">
      <w:start w:val="1"/>
      <w:numFmt w:val="bullet"/>
      <w:lvlText w:val=""/>
      <w:lvlJc w:val="left"/>
      <w:pPr>
        <w:ind w:left="720" w:hanging="360"/>
      </w:pPr>
      <w:rPr>
        <w:rFonts w:ascii="Symbol" w:hAnsi="Symbol" w:hint="default"/>
      </w:rPr>
    </w:lvl>
    <w:lvl w:ilvl="1" w:tplc="FA485FC2" w:tentative="1">
      <w:start w:val="1"/>
      <w:numFmt w:val="bullet"/>
      <w:lvlText w:val="o"/>
      <w:lvlJc w:val="left"/>
      <w:pPr>
        <w:ind w:left="1440" w:hanging="360"/>
      </w:pPr>
      <w:rPr>
        <w:rFonts w:ascii="Courier New" w:hAnsi="Courier New" w:cs="Courier New" w:hint="default"/>
      </w:rPr>
    </w:lvl>
    <w:lvl w:ilvl="2" w:tplc="2FB6D2FC">
      <w:start w:val="1"/>
      <w:numFmt w:val="bullet"/>
      <w:lvlText w:val=""/>
      <w:lvlJc w:val="left"/>
      <w:pPr>
        <w:ind w:left="2160" w:hanging="360"/>
      </w:pPr>
      <w:rPr>
        <w:rFonts w:ascii="Wingdings" w:hAnsi="Wingdings" w:hint="default"/>
      </w:rPr>
    </w:lvl>
    <w:lvl w:ilvl="3" w:tplc="A4084C80" w:tentative="1">
      <w:start w:val="1"/>
      <w:numFmt w:val="bullet"/>
      <w:lvlText w:val=""/>
      <w:lvlJc w:val="left"/>
      <w:pPr>
        <w:ind w:left="2880" w:hanging="360"/>
      </w:pPr>
      <w:rPr>
        <w:rFonts w:ascii="Symbol" w:hAnsi="Symbol" w:hint="default"/>
      </w:rPr>
    </w:lvl>
    <w:lvl w:ilvl="4" w:tplc="5E381718" w:tentative="1">
      <w:start w:val="1"/>
      <w:numFmt w:val="bullet"/>
      <w:lvlText w:val="o"/>
      <w:lvlJc w:val="left"/>
      <w:pPr>
        <w:ind w:left="3600" w:hanging="360"/>
      </w:pPr>
      <w:rPr>
        <w:rFonts w:ascii="Courier New" w:hAnsi="Courier New" w:cs="Courier New" w:hint="default"/>
      </w:rPr>
    </w:lvl>
    <w:lvl w:ilvl="5" w:tplc="6818C2C4" w:tentative="1">
      <w:start w:val="1"/>
      <w:numFmt w:val="bullet"/>
      <w:lvlText w:val=""/>
      <w:lvlJc w:val="left"/>
      <w:pPr>
        <w:ind w:left="4320" w:hanging="360"/>
      </w:pPr>
      <w:rPr>
        <w:rFonts w:ascii="Wingdings" w:hAnsi="Wingdings" w:hint="default"/>
      </w:rPr>
    </w:lvl>
    <w:lvl w:ilvl="6" w:tplc="6C8EFFFC" w:tentative="1">
      <w:start w:val="1"/>
      <w:numFmt w:val="bullet"/>
      <w:lvlText w:val=""/>
      <w:lvlJc w:val="left"/>
      <w:pPr>
        <w:ind w:left="5040" w:hanging="360"/>
      </w:pPr>
      <w:rPr>
        <w:rFonts w:ascii="Symbol" w:hAnsi="Symbol" w:hint="default"/>
      </w:rPr>
    </w:lvl>
    <w:lvl w:ilvl="7" w:tplc="26D658D8" w:tentative="1">
      <w:start w:val="1"/>
      <w:numFmt w:val="bullet"/>
      <w:lvlText w:val="o"/>
      <w:lvlJc w:val="left"/>
      <w:pPr>
        <w:ind w:left="5760" w:hanging="360"/>
      </w:pPr>
      <w:rPr>
        <w:rFonts w:ascii="Courier New" w:hAnsi="Courier New" w:cs="Courier New" w:hint="default"/>
      </w:rPr>
    </w:lvl>
    <w:lvl w:ilvl="8" w:tplc="C2548182" w:tentative="1">
      <w:start w:val="1"/>
      <w:numFmt w:val="bullet"/>
      <w:lvlText w:val=""/>
      <w:lvlJc w:val="left"/>
      <w:pPr>
        <w:ind w:left="6480" w:hanging="360"/>
      </w:pPr>
      <w:rPr>
        <w:rFonts w:ascii="Wingdings" w:hAnsi="Wingdings" w:hint="default"/>
      </w:rPr>
    </w:lvl>
  </w:abstractNum>
  <w:abstractNum w:abstractNumId="409">
    <w:nsid w:val="5DCA4946"/>
    <w:multiLevelType w:val="hybridMultilevel"/>
    <w:tmpl w:val="7DE88B32"/>
    <w:lvl w:ilvl="0" w:tplc="9618BD64">
      <w:start w:val="1"/>
      <w:numFmt w:val="bullet"/>
      <w:lvlText w:val=""/>
      <w:lvlJc w:val="left"/>
      <w:pPr>
        <w:ind w:left="720" w:hanging="360"/>
      </w:pPr>
      <w:rPr>
        <w:rFonts w:ascii="Symbol" w:hAnsi="Symbol" w:hint="default"/>
      </w:rPr>
    </w:lvl>
    <w:lvl w:ilvl="1" w:tplc="574EA4B2" w:tentative="1">
      <w:start w:val="1"/>
      <w:numFmt w:val="bullet"/>
      <w:lvlText w:val="o"/>
      <w:lvlJc w:val="left"/>
      <w:pPr>
        <w:ind w:left="1440" w:hanging="360"/>
      </w:pPr>
      <w:rPr>
        <w:rFonts w:ascii="Courier New" w:hAnsi="Courier New" w:cs="Courier New" w:hint="default"/>
      </w:rPr>
    </w:lvl>
    <w:lvl w:ilvl="2" w:tplc="EEA85F4C">
      <w:start w:val="1"/>
      <w:numFmt w:val="bullet"/>
      <w:lvlText w:val=""/>
      <w:lvlJc w:val="left"/>
      <w:pPr>
        <w:ind w:left="2160" w:hanging="360"/>
      </w:pPr>
      <w:rPr>
        <w:rFonts w:ascii="Wingdings" w:hAnsi="Wingdings" w:hint="default"/>
      </w:rPr>
    </w:lvl>
    <w:lvl w:ilvl="3" w:tplc="83F0FF9E" w:tentative="1">
      <w:start w:val="1"/>
      <w:numFmt w:val="bullet"/>
      <w:lvlText w:val=""/>
      <w:lvlJc w:val="left"/>
      <w:pPr>
        <w:ind w:left="2880" w:hanging="360"/>
      </w:pPr>
      <w:rPr>
        <w:rFonts w:ascii="Symbol" w:hAnsi="Symbol" w:hint="default"/>
      </w:rPr>
    </w:lvl>
    <w:lvl w:ilvl="4" w:tplc="E2B605D8" w:tentative="1">
      <w:start w:val="1"/>
      <w:numFmt w:val="bullet"/>
      <w:lvlText w:val="o"/>
      <w:lvlJc w:val="left"/>
      <w:pPr>
        <w:ind w:left="3600" w:hanging="360"/>
      </w:pPr>
      <w:rPr>
        <w:rFonts w:ascii="Courier New" w:hAnsi="Courier New" w:cs="Courier New" w:hint="default"/>
      </w:rPr>
    </w:lvl>
    <w:lvl w:ilvl="5" w:tplc="86828D70" w:tentative="1">
      <w:start w:val="1"/>
      <w:numFmt w:val="bullet"/>
      <w:lvlText w:val=""/>
      <w:lvlJc w:val="left"/>
      <w:pPr>
        <w:ind w:left="4320" w:hanging="360"/>
      </w:pPr>
      <w:rPr>
        <w:rFonts w:ascii="Wingdings" w:hAnsi="Wingdings" w:hint="default"/>
      </w:rPr>
    </w:lvl>
    <w:lvl w:ilvl="6" w:tplc="86C0F4CC" w:tentative="1">
      <w:start w:val="1"/>
      <w:numFmt w:val="bullet"/>
      <w:lvlText w:val=""/>
      <w:lvlJc w:val="left"/>
      <w:pPr>
        <w:ind w:left="5040" w:hanging="360"/>
      </w:pPr>
      <w:rPr>
        <w:rFonts w:ascii="Symbol" w:hAnsi="Symbol" w:hint="default"/>
      </w:rPr>
    </w:lvl>
    <w:lvl w:ilvl="7" w:tplc="FF481C92" w:tentative="1">
      <w:start w:val="1"/>
      <w:numFmt w:val="bullet"/>
      <w:lvlText w:val="o"/>
      <w:lvlJc w:val="left"/>
      <w:pPr>
        <w:ind w:left="5760" w:hanging="360"/>
      </w:pPr>
      <w:rPr>
        <w:rFonts w:ascii="Courier New" w:hAnsi="Courier New" w:cs="Courier New" w:hint="default"/>
      </w:rPr>
    </w:lvl>
    <w:lvl w:ilvl="8" w:tplc="6198944A" w:tentative="1">
      <w:start w:val="1"/>
      <w:numFmt w:val="bullet"/>
      <w:lvlText w:val=""/>
      <w:lvlJc w:val="left"/>
      <w:pPr>
        <w:ind w:left="6480" w:hanging="360"/>
      </w:pPr>
      <w:rPr>
        <w:rFonts w:ascii="Wingdings" w:hAnsi="Wingdings" w:hint="default"/>
      </w:rPr>
    </w:lvl>
  </w:abstractNum>
  <w:abstractNum w:abstractNumId="410">
    <w:nsid w:val="5DD16FD6"/>
    <w:multiLevelType w:val="hybridMultilevel"/>
    <w:tmpl w:val="524C983A"/>
    <w:lvl w:ilvl="0" w:tplc="5E06937A">
      <w:start w:val="1"/>
      <w:numFmt w:val="bullet"/>
      <w:lvlText w:val=""/>
      <w:lvlJc w:val="left"/>
      <w:pPr>
        <w:ind w:left="720" w:hanging="360"/>
      </w:pPr>
      <w:rPr>
        <w:rFonts w:ascii="Symbol" w:hAnsi="Symbol" w:hint="default"/>
      </w:rPr>
    </w:lvl>
    <w:lvl w:ilvl="1" w:tplc="212E514A" w:tentative="1">
      <w:start w:val="1"/>
      <w:numFmt w:val="bullet"/>
      <w:lvlText w:val="o"/>
      <w:lvlJc w:val="left"/>
      <w:pPr>
        <w:ind w:left="1440" w:hanging="360"/>
      </w:pPr>
      <w:rPr>
        <w:rFonts w:ascii="Courier New" w:hAnsi="Courier New" w:cs="Courier New" w:hint="default"/>
      </w:rPr>
    </w:lvl>
    <w:lvl w:ilvl="2" w:tplc="E4B0B71A" w:tentative="1">
      <w:start w:val="1"/>
      <w:numFmt w:val="bullet"/>
      <w:lvlText w:val=""/>
      <w:lvlJc w:val="left"/>
      <w:pPr>
        <w:ind w:left="2160" w:hanging="360"/>
      </w:pPr>
      <w:rPr>
        <w:rFonts w:ascii="Wingdings" w:hAnsi="Wingdings" w:hint="default"/>
      </w:rPr>
    </w:lvl>
    <w:lvl w:ilvl="3" w:tplc="1A06C308" w:tentative="1">
      <w:start w:val="1"/>
      <w:numFmt w:val="bullet"/>
      <w:lvlText w:val=""/>
      <w:lvlJc w:val="left"/>
      <w:pPr>
        <w:ind w:left="2880" w:hanging="360"/>
      </w:pPr>
      <w:rPr>
        <w:rFonts w:ascii="Symbol" w:hAnsi="Symbol" w:hint="default"/>
      </w:rPr>
    </w:lvl>
    <w:lvl w:ilvl="4" w:tplc="AB7A1BFE" w:tentative="1">
      <w:start w:val="1"/>
      <w:numFmt w:val="bullet"/>
      <w:lvlText w:val="o"/>
      <w:lvlJc w:val="left"/>
      <w:pPr>
        <w:ind w:left="3600" w:hanging="360"/>
      </w:pPr>
      <w:rPr>
        <w:rFonts w:ascii="Courier New" w:hAnsi="Courier New" w:cs="Courier New" w:hint="default"/>
      </w:rPr>
    </w:lvl>
    <w:lvl w:ilvl="5" w:tplc="39BC6976" w:tentative="1">
      <w:start w:val="1"/>
      <w:numFmt w:val="bullet"/>
      <w:lvlText w:val=""/>
      <w:lvlJc w:val="left"/>
      <w:pPr>
        <w:ind w:left="4320" w:hanging="360"/>
      </w:pPr>
      <w:rPr>
        <w:rFonts w:ascii="Wingdings" w:hAnsi="Wingdings" w:hint="default"/>
      </w:rPr>
    </w:lvl>
    <w:lvl w:ilvl="6" w:tplc="68AE37DC" w:tentative="1">
      <w:start w:val="1"/>
      <w:numFmt w:val="bullet"/>
      <w:lvlText w:val=""/>
      <w:lvlJc w:val="left"/>
      <w:pPr>
        <w:ind w:left="5040" w:hanging="360"/>
      </w:pPr>
      <w:rPr>
        <w:rFonts w:ascii="Symbol" w:hAnsi="Symbol" w:hint="default"/>
      </w:rPr>
    </w:lvl>
    <w:lvl w:ilvl="7" w:tplc="4FB8E02A" w:tentative="1">
      <w:start w:val="1"/>
      <w:numFmt w:val="bullet"/>
      <w:lvlText w:val="o"/>
      <w:lvlJc w:val="left"/>
      <w:pPr>
        <w:ind w:left="5760" w:hanging="360"/>
      </w:pPr>
      <w:rPr>
        <w:rFonts w:ascii="Courier New" w:hAnsi="Courier New" w:cs="Courier New" w:hint="default"/>
      </w:rPr>
    </w:lvl>
    <w:lvl w:ilvl="8" w:tplc="418621D4" w:tentative="1">
      <w:start w:val="1"/>
      <w:numFmt w:val="bullet"/>
      <w:lvlText w:val=""/>
      <w:lvlJc w:val="left"/>
      <w:pPr>
        <w:ind w:left="6480" w:hanging="360"/>
      </w:pPr>
      <w:rPr>
        <w:rFonts w:ascii="Wingdings" w:hAnsi="Wingdings" w:hint="default"/>
      </w:rPr>
    </w:lvl>
  </w:abstractNum>
  <w:abstractNum w:abstractNumId="411">
    <w:nsid w:val="5DE26A10"/>
    <w:multiLevelType w:val="hybridMultilevel"/>
    <w:tmpl w:val="6B5C14CA"/>
    <w:lvl w:ilvl="0" w:tplc="05FC0ECE">
      <w:start w:val="1"/>
      <w:numFmt w:val="bullet"/>
      <w:lvlText w:val=""/>
      <w:lvlJc w:val="left"/>
      <w:pPr>
        <w:ind w:left="720" w:hanging="360"/>
      </w:pPr>
      <w:rPr>
        <w:rFonts w:ascii="Symbol" w:hAnsi="Symbol" w:hint="default"/>
      </w:rPr>
    </w:lvl>
    <w:lvl w:ilvl="1" w:tplc="4D4CC32C">
      <w:start w:val="1"/>
      <w:numFmt w:val="bullet"/>
      <w:lvlText w:val="o"/>
      <w:lvlJc w:val="left"/>
      <w:pPr>
        <w:ind w:left="1440" w:hanging="360"/>
      </w:pPr>
      <w:rPr>
        <w:rFonts w:ascii="Courier New" w:hAnsi="Courier New" w:cs="Courier New" w:hint="default"/>
      </w:rPr>
    </w:lvl>
    <w:lvl w:ilvl="2" w:tplc="000064DA" w:tentative="1">
      <w:start w:val="1"/>
      <w:numFmt w:val="bullet"/>
      <w:lvlText w:val=""/>
      <w:lvlJc w:val="left"/>
      <w:pPr>
        <w:ind w:left="2160" w:hanging="360"/>
      </w:pPr>
      <w:rPr>
        <w:rFonts w:ascii="Wingdings" w:hAnsi="Wingdings" w:hint="default"/>
      </w:rPr>
    </w:lvl>
    <w:lvl w:ilvl="3" w:tplc="591269EA" w:tentative="1">
      <w:start w:val="1"/>
      <w:numFmt w:val="bullet"/>
      <w:lvlText w:val=""/>
      <w:lvlJc w:val="left"/>
      <w:pPr>
        <w:ind w:left="2880" w:hanging="360"/>
      </w:pPr>
      <w:rPr>
        <w:rFonts w:ascii="Symbol" w:hAnsi="Symbol" w:hint="default"/>
      </w:rPr>
    </w:lvl>
    <w:lvl w:ilvl="4" w:tplc="993ADCA0" w:tentative="1">
      <w:start w:val="1"/>
      <w:numFmt w:val="bullet"/>
      <w:lvlText w:val="o"/>
      <w:lvlJc w:val="left"/>
      <w:pPr>
        <w:ind w:left="3600" w:hanging="360"/>
      </w:pPr>
      <w:rPr>
        <w:rFonts w:ascii="Courier New" w:hAnsi="Courier New" w:cs="Courier New" w:hint="default"/>
      </w:rPr>
    </w:lvl>
    <w:lvl w:ilvl="5" w:tplc="A7DAD5D6" w:tentative="1">
      <w:start w:val="1"/>
      <w:numFmt w:val="bullet"/>
      <w:lvlText w:val=""/>
      <w:lvlJc w:val="left"/>
      <w:pPr>
        <w:ind w:left="4320" w:hanging="360"/>
      </w:pPr>
      <w:rPr>
        <w:rFonts w:ascii="Wingdings" w:hAnsi="Wingdings" w:hint="default"/>
      </w:rPr>
    </w:lvl>
    <w:lvl w:ilvl="6" w:tplc="2CD44B7E" w:tentative="1">
      <w:start w:val="1"/>
      <w:numFmt w:val="bullet"/>
      <w:lvlText w:val=""/>
      <w:lvlJc w:val="left"/>
      <w:pPr>
        <w:ind w:left="5040" w:hanging="360"/>
      </w:pPr>
      <w:rPr>
        <w:rFonts w:ascii="Symbol" w:hAnsi="Symbol" w:hint="default"/>
      </w:rPr>
    </w:lvl>
    <w:lvl w:ilvl="7" w:tplc="86D04BE2" w:tentative="1">
      <w:start w:val="1"/>
      <w:numFmt w:val="bullet"/>
      <w:lvlText w:val="o"/>
      <w:lvlJc w:val="left"/>
      <w:pPr>
        <w:ind w:left="5760" w:hanging="360"/>
      </w:pPr>
      <w:rPr>
        <w:rFonts w:ascii="Courier New" w:hAnsi="Courier New" w:cs="Courier New" w:hint="default"/>
      </w:rPr>
    </w:lvl>
    <w:lvl w:ilvl="8" w:tplc="AD680D5A" w:tentative="1">
      <w:start w:val="1"/>
      <w:numFmt w:val="bullet"/>
      <w:lvlText w:val=""/>
      <w:lvlJc w:val="left"/>
      <w:pPr>
        <w:ind w:left="6480" w:hanging="360"/>
      </w:pPr>
      <w:rPr>
        <w:rFonts w:ascii="Wingdings" w:hAnsi="Wingdings" w:hint="default"/>
      </w:rPr>
    </w:lvl>
  </w:abstractNum>
  <w:abstractNum w:abstractNumId="412">
    <w:nsid w:val="5E2E64D0"/>
    <w:multiLevelType w:val="hybridMultilevel"/>
    <w:tmpl w:val="7C8475EC"/>
    <w:lvl w:ilvl="0" w:tplc="432C720A">
      <w:start w:val="1"/>
      <w:numFmt w:val="bullet"/>
      <w:lvlText w:val=""/>
      <w:lvlJc w:val="left"/>
      <w:pPr>
        <w:ind w:left="720" w:hanging="360"/>
      </w:pPr>
      <w:rPr>
        <w:rFonts w:ascii="Symbol" w:hAnsi="Symbol" w:hint="default"/>
      </w:rPr>
    </w:lvl>
    <w:lvl w:ilvl="1" w:tplc="632048BC" w:tentative="1">
      <w:start w:val="1"/>
      <w:numFmt w:val="bullet"/>
      <w:lvlText w:val="o"/>
      <w:lvlJc w:val="left"/>
      <w:pPr>
        <w:ind w:left="1440" w:hanging="360"/>
      </w:pPr>
      <w:rPr>
        <w:rFonts w:ascii="Courier New" w:hAnsi="Courier New" w:cs="Courier New" w:hint="default"/>
      </w:rPr>
    </w:lvl>
    <w:lvl w:ilvl="2" w:tplc="D74AEB8C">
      <w:start w:val="1"/>
      <w:numFmt w:val="bullet"/>
      <w:lvlText w:val=""/>
      <w:lvlJc w:val="left"/>
      <w:pPr>
        <w:ind w:left="2160" w:hanging="360"/>
      </w:pPr>
      <w:rPr>
        <w:rFonts w:ascii="Wingdings" w:hAnsi="Wingdings" w:hint="default"/>
      </w:rPr>
    </w:lvl>
    <w:lvl w:ilvl="3" w:tplc="18B2AFF2" w:tentative="1">
      <w:start w:val="1"/>
      <w:numFmt w:val="bullet"/>
      <w:lvlText w:val=""/>
      <w:lvlJc w:val="left"/>
      <w:pPr>
        <w:ind w:left="2880" w:hanging="360"/>
      </w:pPr>
      <w:rPr>
        <w:rFonts w:ascii="Symbol" w:hAnsi="Symbol" w:hint="default"/>
      </w:rPr>
    </w:lvl>
    <w:lvl w:ilvl="4" w:tplc="47D4F568" w:tentative="1">
      <w:start w:val="1"/>
      <w:numFmt w:val="bullet"/>
      <w:lvlText w:val="o"/>
      <w:lvlJc w:val="left"/>
      <w:pPr>
        <w:ind w:left="3600" w:hanging="360"/>
      </w:pPr>
      <w:rPr>
        <w:rFonts w:ascii="Courier New" w:hAnsi="Courier New" w:cs="Courier New" w:hint="default"/>
      </w:rPr>
    </w:lvl>
    <w:lvl w:ilvl="5" w:tplc="36D8818C" w:tentative="1">
      <w:start w:val="1"/>
      <w:numFmt w:val="bullet"/>
      <w:lvlText w:val=""/>
      <w:lvlJc w:val="left"/>
      <w:pPr>
        <w:ind w:left="4320" w:hanging="360"/>
      </w:pPr>
      <w:rPr>
        <w:rFonts w:ascii="Wingdings" w:hAnsi="Wingdings" w:hint="default"/>
      </w:rPr>
    </w:lvl>
    <w:lvl w:ilvl="6" w:tplc="5D7E196C" w:tentative="1">
      <w:start w:val="1"/>
      <w:numFmt w:val="bullet"/>
      <w:lvlText w:val=""/>
      <w:lvlJc w:val="left"/>
      <w:pPr>
        <w:ind w:left="5040" w:hanging="360"/>
      </w:pPr>
      <w:rPr>
        <w:rFonts w:ascii="Symbol" w:hAnsi="Symbol" w:hint="default"/>
      </w:rPr>
    </w:lvl>
    <w:lvl w:ilvl="7" w:tplc="93EAFD60" w:tentative="1">
      <w:start w:val="1"/>
      <w:numFmt w:val="bullet"/>
      <w:lvlText w:val="o"/>
      <w:lvlJc w:val="left"/>
      <w:pPr>
        <w:ind w:left="5760" w:hanging="360"/>
      </w:pPr>
      <w:rPr>
        <w:rFonts w:ascii="Courier New" w:hAnsi="Courier New" w:cs="Courier New" w:hint="default"/>
      </w:rPr>
    </w:lvl>
    <w:lvl w:ilvl="8" w:tplc="E566F754" w:tentative="1">
      <w:start w:val="1"/>
      <w:numFmt w:val="bullet"/>
      <w:lvlText w:val=""/>
      <w:lvlJc w:val="left"/>
      <w:pPr>
        <w:ind w:left="6480" w:hanging="360"/>
      </w:pPr>
      <w:rPr>
        <w:rFonts w:ascii="Wingdings" w:hAnsi="Wingdings" w:hint="default"/>
      </w:rPr>
    </w:lvl>
  </w:abstractNum>
  <w:abstractNum w:abstractNumId="413">
    <w:nsid w:val="5E7B5333"/>
    <w:multiLevelType w:val="hybridMultilevel"/>
    <w:tmpl w:val="1A0CA050"/>
    <w:lvl w:ilvl="0" w:tplc="A04AE8F6">
      <w:start w:val="1"/>
      <w:numFmt w:val="bullet"/>
      <w:lvlText w:val=""/>
      <w:lvlJc w:val="left"/>
      <w:pPr>
        <w:ind w:left="720" w:hanging="360"/>
      </w:pPr>
      <w:rPr>
        <w:rFonts w:ascii="Symbol" w:hAnsi="Symbol" w:hint="default"/>
      </w:rPr>
    </w:lvl>
    <w:lvl w:ilvl="1" w:tplc="B576074C">
      <w:start w:val="1"/>
      <w:numFmt w:val="bullet"/>
      <w:lvlText w:val="o"/>
      <w:lvlJc w:val="left"/>
      <w:pPr>
        <w:ind w:left="1440" w:hanging="360"/>
      </w:pPr>
      <w:rPr>
        <w:rFonts w:ascii="Courier New" w:hAnsi="Courier New" w:cs="Courier New" w:hint="default"/>
      </w:rPr>
    </w:lvl>
    <w:lvl w:ilvl="2" w:tplc="62C46A28" w:tentative="1">
      <w:start w:val="1"/>
      <w:numFmt w:val="bullet"/>
      <w:lvlText w:val=""/>
      <w:lvlJc w:val="left"/>
      <w:pPr>
        <w:ind w:left="2160" w:hanging="360"/>
      </w:pPr>
      <w:rPr>
        <w:rFonts w:ascii="Wingdings" w:hAnsi="Wingdings" w:hint="default"/>
      </w:rPr>
    </w:lvl>
    <w:lvl w:ilvl="3" w:tplc="1CE83114" w:tentative="1">
      <w:start w:val="1"/>
      <w:numFmt w:val="bullet"/>
      <w:lvlText w:val=""/>
      <w:lvlJc w:val="left"/>
      <w:pPr>
        <w:ind w:left="2880" w:hanging="360"/>
      </w:pPr>
      <w:rPr>
        <w:rFonts w:ascii="Symbol" w:hAnsi="Symbol" w:hint="default"/>
      </w:rPr>
    </w:lvl>
    <w:lvl w:ilvl="4" w:tplc="3B548406" w:tentative="1">
      <w:start w:val="1"/>
      <w:numFmt w:val="bullet"/>
      <w:lvlText w:val="o"/>
      <w:lvlJc w:val="left"/>
      <w:pPr>
        <w:ind w:left="3600" w:hanging="360"/>
      </w:pPr>
      <w:rPr>
        <w:rFonts w:ascii="Courier New" w:hAnsi="Courier New" w:cs="Courier New" w:hint="default"/>
      </w:rPr>
    </w:lvl>
    <w:lvl w:ilvl="5" w:tplc="53927D64" w:tentative="1">
      <w:start w:val="1"/>
      <w:numFmt w:val="bullet"/>
      <w:lvlText w:val=""/>
      <w:lvlJc w:val="left"/>
      <w:pPr>
        <w:ind w:left="4320" w:hanging="360"/>
      </w:pPr>
      <w:rPr>
        <w:rFonts w:ascii="Wingdings" w:hAnsi="Wingdings" w:hint="default"/>
      </w:rPr>
    </w:lvl>
    <w:lvl w:ilvl="6" w:tplc="ED4E54D0" w:tentative="1">
      <w:start w:val="1"/>
      <w:numFmt w:val="bullet"/>
      <w:lvlText w:val=""/>
      <w:lvlJc w:val="left"/>
      <w:pPr>
        <w:ind w:left="5040" w:hanging="360"/>
      </w:pPr>
      <w:rPr>
        <w:rFonts w:ascii="Symbol" w:hAnsi="Symbol" w:hint="default"/>
      </w:rPr>
    </w:lvl>
    <w:lvl w:ilvl="7" w:tplc="29A8A0DE" w:tentative="1">
      <w:start w:val="1"/>
      <w:numFmt w:val="bullet"/>
      <w:lvlText w:val="o"/>
      <w:lvlJc w:val="left"/>
      <w:pPr>
        <w:ind w:left="5760" w:hanging="360"/>
      </w:pPr>
      <w:rPr>
        <w:rFonts w:ascii="Courier New" w:hAnsi="Courier New" w:cs="Courier New" w:hint="default"/>
      </w:rPr>
    </w:lvl>
    <w:lvl w:ilvl="8" w:tplc="10145198" w:tentative="1">
      <w:start w:val="1"/>
      <w:numFmt w:val="bullet"/>
      <w:lvlText w:val=""/>
      <w:lvlJc w:val="left"/>
      <w:pPr>
        <w:ind w:left="6480" w:hanging="360"/>
      </w:pPr>
      <w:rPr>
        <w:rFonts w:ascii="Wingdings" w:hAnsi="Wingdings" w:hint="default"/>
      </w:rPr>
    </w:lvl>
  </w:abstractNum>
  <w:abstractNum w:abstractNumId="414">
    <w:nsid w:val="5E912F4E"/>
    <w:multiLevelType w:val="hybridMultilevel"/>
    <w:tmpl w:val="F1C018FE"/>
    <w:lvl w:ilvl="0" w:tplc="265A9BAA">
      <w:start w:val="1"/>
      <w:numFmt w:val="bullet"/>
      <w:lvlText w:val=""/>
      <w:lvlJc w:val="left"/>
      <w:pPr>
        <w:ind w:left="720" w:hanging="360"/>
      </w:pPr>
      <w:rPr>
        <w:rFonts w:ascii="Symbol" w:hAnsi="Symbol" w:hint="default"/>
      </w:rPr>
    </w:lvl>
    <w:lvl w:ilvl="1" w:tplc="3F54F006" w:tentative="1">
      <w:start w:val="1"/>
      <w:numFmt w:val="bullet"/>
      <w:lvlText w:val="o"/>
      <w:lvlJc w:val="left"/>
      <w:pPr>
        <w:ind w:left="1440" w:hanging="360"/>
      </w:pPr>
      <w:rPr>
        <w:rFonts w:ascii="Courier New" w:hAnsi="Courier New" w:cs="Courier New" w:hint="default"/>
      </w:rPr>
    </w:lvl>
    <w:lvl w:ilvl="2" w:tplc="D292DCC4">
      <w:start w:val="1"/>
      <w:numFmt w:val="bullet"/>
      <w:lvlText w:val=""/>
      <w:lvlJc w:val="left"/>
      <w:pPr>
        <w:ind w:left="2160" w:hanging="360"/>
      </w:pPr>
      <w:rPr>
        <w:rFonts w:ascii="Wingdings" w:hAnsi="Wingdings" w:hint="default"/>
      </w:rPr>
    </w:lvl>
    <w:lvl w:ilvl="3" w:tplc="CA12C38A" w:tentative="1">
      <w:start w:val="1"/>
      <w:numFmt w:val="bullet"/>
      <w:lvlText w:val=""/>
      <w:lvlJc w:val="left"/>
      <w:pPr>
        <w:ind w:left="2880" w:hanging="360"/>
      </w:pPr>
      <w:rPr>
        <w:rFonts w:ascii="Symbol" w:hAnsi="Symbol" w:hint="default"/>
      </w:rPr>
    </w:lvl>
    <w:lvl w:ilvl="4" w:tplc="22A0D7AA" w:tentative="1">
      <w:start w:val="1"/>
      <w:numFmt w:val="bullet"/>
      <w:lvlText w:val="o"/>
      <w:lvlJc w:val="left"/>
      <w:pPr>
        <w:ind w:left="3600" w:hanging="360"/>
      </w:pPr>
      <w:rPr>
        <w:rFonts w:ascii="Courier New" w:hAnsi="Courier New" w:cs="Courier New" w:hint="default"/>
      </w:rPr>
    </w:lvl>
    <w:lvl w:ilvl="5" w:tplc="24E84994" w:tentative="1">
      <w:start w:val="1"/>
      <w:numFmt w:val="bullet"/>
      <w:lvlText w:val=""/>
      <w:lvlJc w:val="left"/>
      <w:pPr>
        <w:ind w:left="4320" w:hanging="360"/>
      </w:pPr>
      <w:rPr>
        <w:rFonts w:ascii="Wingdings" w:hAnsi="Wingdings" w:hint="default"/>
      </w:rPr>
    </w:lvl>
    <w:lvl w:ilvl="6" w:tplc="02827854" w:tentative="1">
      <w:start w:val="1"/>
      <w:numFmt w:val="bullet"/>
      <w:lvlText w:val=""/>
      <w:lvlJc w:val="left"/>
      <w:pPr>
        <w:ind w:left="5040" w:hanging="360"/>
      </w:pPr>
      <w:rPr>
        <w:rFonts w:ascii="Symbol" w:hAnsi="Symbol" w:hint="default"/>
      </w:rPr>
    </w:lvl>
    <w:lvl w:ilvl="7" w:tplc="C2E09C7A" w:tentative="1">
      <w:start w:val="1"/>
      <w:numFmt w:val="bullet"/>
      <w:lvlText w:val="o"/>
      <w:lvlJc w:val="left"/>
      <w:pPr>
        <w:ind w:left="5760" w:hanging="360"/>
      </w:pPr>
      <w:rPr>
        <w:rFonts w:ascii="Courier New" w:hAnsi="Courier New" w:cs="Courier New" w:hint="default"/>
      </w:rPr>
    </w:lvl>
    <w:lvl w:ilvl="8" w:tplc="6BC863FE" w:tentative="1">
      <w:start w:val="1"/>
      <w:numFmt w:val="bullet"/>
      <w:lvlText w:val=""/>
      <w:lvlJc w:val="left"/>
      <w:pPr>
        <w:ind w:left="6480" w:hanging="360"/>
      </w:pPr>
      <w:rPr>
        <w:rFonts w:ascii="Wingdings" w:hAnsi="Wingdings" w:hint="default"/>
      </w:rPr>
    </w:lvl>
  </w:abstractNum>
  <w:abstractNum w:abstractNumId="415">
    <w:nsid w:val="5ECA3AFD"/>
    <w:multiLevelType w:val="hybridMultilevel"/>
    <w:tmpl w:val="9D6809BC"/>
    <w:lvl w:ilvl="0" w:tplc="DEB07FFC">
      <w:start w:val="1"/>
      <w:numFmt w:val="bullet"/>
      <w:lvlText w:val=""/>
      <w:lvlJc w:val="left"/>
      <w:pPr>
        <w:ind w:left="720" w:hanging="360"/>
      </w:pPr>
      <w:rPr>
        <w:rFonts w:ascii="Symbol" w:hAnsi="Symbol" w:hint="default"/>
      </w:rPr>
    </w:lvl>
    <w:lvl w:ilvl="1" w:tplc="79E4AEE2">
      <w:start w:val="1"/>
      <w:numFmt w:val="bullet"/>
      <w:lvlText w:val="o"/>
      <w:lvlJc w:val="left"/>
      <w:pPr>
        <w:ind w:left="1440" w:hanging="360"/>
      </w:pPr>
      <w:rPr>
        <w:rFonts w:ascii="Courier New" w:hAnsi="Courier New" w:cs="Courier New" w:hint="default"/>
      </w:rPr>
    </w:lvl>
    <w:lvl w:ilvl="2" w:tplc="B25AB9CA" w:tentative="1">
      <w:start w:val="1"/>
      <w:numFmt w:val="bullet"/>
      <w:lvlText w:val=""/>
      <w:lvlJc w:val="left"/>
      <w:pPr>
        <w:ind w:left="2160" w:hanging="360"/>
      </w:pPr>
      <w:rPr>
        <w:rFonts w:ascii="Wingdings" w:hAnsi="Wingdings" w:hint="default"/>
      </w:rPr>
    </w:lvl>
    <w:lvl w:ilvl="3" w:tplc="25A8ED6C" w:tentative="1">
      <w:start w:val="1"/>
      <w:numFmt w:val="bullet"/>
      <w:lvlText w:val=""/>
      <w:lvlJc w:val="left"/>
      <w:pPr>
        <w:ind w:left="2880" w:hanging="360"/>
      </w:pPr>
      <w:rPr>
        <w:rFonts w:ascii="Symbol" w:hAnsi="Symbol" w:hint="default"/>
      </w:rPr>
    </w:lvl>
    <w:lvl w:ilvl="4" w:tplc="F67A4E9A" w:tentative="1">
      <w:start w:val="1"/>
      <w:numFmt w:val="bullet"/>
      <w:lvlText w:val="o"/>
      <w:lvlJc w:val="left"/>
      <w:pPr>
        <w:ind w:left="3600" w:hanging="360"/>
      </w:pPr>
      <w:rPr>
        <w:rFonts w:ascii="Courier New" w:hAnsi="Courier New" w:cs="Courier New" w:hint="default"/>
      </w:rPr>
    </w:lvl>
    <w:lvl w:ilvl="5" w:tplc="C1B0344A" w:tentative="1">
      <w:start w:val="1"/>
      <w:numFmt w:val="bullet"/>
      <w:lvlText w:val=""/>
      <w:lvlJc w:val="left"/>
      <w:pPr>
        <w:ind w:left="4320" w:hanging="360"/>
      </w:pPr>
      <w:rPr>
        <w:rFonts w:ascii="Wingdings" w:hAnsi="Wingdings" w:hint="default"/>
      </w:rPr>
    </w:lvl>
    <w:lvl w:ilvl="6" w:tplc="497EC898" w:tentative="1">
      <w:start w:val="1"/>
      <w:numFmt w:val="bullet"/>
      <w:lvlText w:val=""/>
      <w:lvlJc w:val="left"/>
      <w:pPr>
        <w:ind w:left="5040" w:hanging="360"/>
      </w:pPr>
      <w:rPr>
        <w:rFonts w:ascii="Symbol" w:hAnsi="Symbol" w:hint="default"/>
      </w:rPr>
    </w:lvl>
    <w:lvl w:ilvl="7" w:tplc="265CDA32" w:tentative="1">
      <w:start w:val="1"/>
      <w:numFmt w:val="bullet"/>
      <w:lvlText w:val="o"/>
      <w:lvlJc w:val="left"/>
      <w:pPr>
        <w:ind w:left="5760" w:hanging="360"/>
      </w:pPr>
      <w:rPr>
        <w:rFonts w:ascii="Courier New" w:hAnsi="Courier New" w:cs="Courier New" w:hint="default"/>
      </w:rPr>
    </w:lvl>
    <w:lvl w:ilvl="8" w:tplc="4B00A786" w:tentative="1">
      <w:start w:val="1"/>
      <w:numFmt w:val="bullet"/>
      <w:lvlText w:val=""/>
      <w:lvlJc w:val="left"/>
      <w:pPr>
        <w:ind w:left="6480" w:hanging="360"/>
      </w:pPr>
      <w:rPr>
        <w:rFonts w:ascii="Wingdings" w:hAnsi="Wingdings" w:hint="default"/>
      </w:rPr>
    </w:lvl>
  </w:abstractNum>
  <w:abstractNum w:abstractNumId="416">
    <w:nsid w:val="5ECB6998"/>
    <w:multiLevelType w:val="hybridMultilevel"/>
    <w:tmpl w:val="975C1F18"/>
    <w:lvl w:ilvl="0" w:tplc="6562F09E">
      <w:start w:val="1"/>
      <w:numFmt w:val="bullet"/>
      <w:lvlText w:val=""/>
      <w:lvlJc w:val="left"/>
      <w:pPr>
        <w:ind w:left="720" w:hanging="360"/>
      </w:pPr>
      <w:rPr>
        <w:rFonts w:ascii="Symbol" w:hAnsi="Symbol" w:hint="default"/>
      </w:rPr>
    </w:lvl>
    <w:lvl w:ilvl="1" w:tplc="843682B6">
      <w:start w:val="1"/>
      <w:numFmt w:val="bullet"/>
      <w:lvlText w:val="o"/>
      <w:lvlJc w:val="left"/>
      <w:pPr>
        <w:ind w:left="1440" w:hanging="360"/>
      </w:pPr>
      <w:rPr>
        <w:rFonts w:ascii="Courier New" w:hAnsi="Courier New" w:cs="Courier New" w:hint="default"/>
      </w:rPr>
    </w:lvl>
    <w:lvl w:ilvl="2" w:tplc="09F2CC62" w:tentative="1">
      <w:start w:val="1"/>
      <w:numFmt w:val="bullet"/>
      <w:lvlText w:val=""/>
      <w:lvlJc w:val="left"/>
      <w:pPr>
        <w:ind w:left="2160" w:hanging="360"/>
      </w:pPr>
      <w:rPr>
        <w:rFonts w:ascii="Wingdings" w:hAnsi="Wingdings" w:hint="default"/>
      </w:rPr>
    </w:lvl>
    <w:lvl w:ilvl="3" w:tplc="709448DA" w:tentative="1">
      <w:start w:val="1"/>
      <w:numFmt w:val="bullet"/>
      <w:lvlText w:val=""/>
      <w:lvlJc w:val="left"/>
      <w:pPr>
        <w:ind w:left="2880" w:hanging="360"/>
      </w:pPr>
      <w:rPr>
        <w:rFonts w:ascii="Symbol" w:hAnsi="Symbol" w:hint="default"/>
      </w:rPr>
    </w:lvl>
    <w:lvl w:ilvl="4" w:tplc="2D626CCA" w:tentative="1">
      <w:start w:val="1"/>
      <w:numFmt w:val="bullet"/>
      <w:lvlText w:val="o"/>
      <w:lvlJc w:val="left"/>
      <w:pPr>
        <w:ind w:left="3600" w:hanging="360"/>
      </w:pPr>
      <w:rPr>
        <w:rFonts w:ascii="Courier New" w:hAnsi="Courier New" w:cs="Courier New" w:hint="default"/>
      </w:rPr>
    </w:lvl>
    <w:lvl w:ilvl="5" w:tplc="1D6AE872" w:tentative="1">
      <w:start w:val="1"/>
      <w:numFmt w:val="bullet"/>
      <w:lvlText w:val=""/>
      <w:lvlJc w:val="left"/>
      <w:pPr>
        <w:ind w:left="4320" w:hanging="360"/>
      </w:pPr>
      <w:rPr>
        <w:rFonts w:ascii="Wingdings" w:hAnsi="Wingdings" w:hint="default"/>
      </w:rPr>
    </w:lvl>
    <w:lvl w:ilvl="6" w:tplc="202A6284" w:tentative="1">
      <w:start w:val="1"/>
      <w:numFmt w:val="bullet"/>
      <w:lvlText w:val=""/>
      <w:lvlJc w:val="left"/>
      <w:pPr>
        <w:ind w:left="5040" w:hanging="360"/>
      </w:pPr>
      <w:rPr>
        <w:rFonts w:ascii="Symbol" w:hAnsi="Symbol" w:hint="default"/>
      </w:rPr>
    </w:lvl>
    <w:lvl w:ilvl="7" w:tplc="CC240EA6" w:tentative="1">
      <w:start w:val="1"/>
      <w:numFmt w:val="bullet"/>
      <w:lvlText w:val="o"/>
      <w:lvlJc w:val="left"/>
      <w:pPr>
        <w:ind w:left="5760" w:hanging="360"/>
      </w:pPr>
      <w:rPr>
        <w:rFonts w:ascii="Courier New" w:hAnsi="Courier New" w:cs="Courier New" w:hint="default"/>
      </w:rPr>
    </w:lvl>
    <w:lvl w:ilvl="8" w:tplc="57524D0E" w:tentative="1">
      <w:start w:val="1"/>
      <w:numFmt w:val="bullet"/>
      <w:lvlText w:val=""/>
      <w:lvlJc w:val="left"/>
      <w:pPr>
        <w:ind w:left="6480" w:hanging="360"/>
      </w:pPr>
      <w:rPr>
        <w:rFonts w:ascii="Wingdings" w:hAnsi="Wingdings" w:hint="default"/>
      </w:rPr>
    </w:lvl>
  </w:abstractNum>
  <w:abstractNum w:abstractNumId="417">
    <w:nsid w:val="5EF767C7"/>
    <w:multiLevelType w:val="hybridMultilevel"/>
    <w:tmpl w:val="30F0CFF8"/>
    <w:lvl w:ilvl="0" w:tplc="1C068BA6">
      <w:start w:val="1"/>
      <w:numFmt w:val="bullet"/>
      <w:lvlText w:val=""/>
      <w:lvlJc w:val="left"/>
      <w:pPr>
        <w:ind w:left="720" w:hanging="360"/>
      </w:pPr>
      <w:rPr>
        <w:rFonts w:ascii="Symbol" w:hAnsi="Symbol" w:hint="default"/>
      </w:rPr>
    </w:lvl>
    <w:lvl w:ilvl="1" w:tplc="E34C6EEA" w:tentative="1">
      <w:start w:val="1"/>
      <w:numFmt w:val="bullet"/>
      <w:lvlText w:val="o"/>
      <w:lvlJc w:val="left"/>
      <w:pPr>
        <w:ind w:left="1440" w:hanging="360"/>
      </w:pPr>
      <w:rPr>
        <w:rFonts w:ascii="Courier New" w:hAnsi="Courier New" w:cs="Courier New" w:hint="default"/>
      </w:rPr>
    </w:lvl>
    <w:lvl w:ilvl="2" w:tplc="8F38E100" w:tentative="1">
      <w:start w:val="1"/>
      <w:numFmt w:val="bullet"/>
      <w:lvlText w:val=""/>
      <w:lvlJc w:val="left"/>
      <w:pPr>
        <w:ind w:left="2160" w:hanging="360"/>
      </w:pPr>
      <w:rPr>
        <w:rFonts w:ascii="Wingdings" w:hAnsi="Wingdings" w:hint="default"/>
      </w:rPr>
    </w:lvl>
    <w:lvl w:ilvl="3" w:tplc="418AA404" w:tentative="1">
      <w:start w:val="1"/>
      <w:numFmt w:val="bullet"/>
      <w:lvlText w:val=""/>
      <w:lvlJc w:val="left"/>
      <w:pPr>
        <w:ind w:left="2880" w:hanging="360"/>
      </w:pPr>
      <w:rPr>
        <w:rFonts w:ascii="Symbol" w:hAnsi="Symbol" w:hint="default"/>
      </w:rPr>
    </w:lvl>
    <w:lvl w:ilvl="4" w:tplc="B6FECC4C" w:tentative="1">
      <w:start w:val="1"/>
      <w:numFmt w:val="bullet"/>
      <w:lvlText w:val="o"/>
      <w:lvlJc w:val="left"/>
      <w:pPr>
        <w:ind w:left="3600" w:hanging="360"/>
      </w:pPr>
      <w:rPr>
        <w:rFonts w:ascii="Courier New" w:hAnsi="Courier New" w:cs="Courier New" w:hint="default"/>
      </w:rPr>
    </w:lvl>
    <w:lvl w:ilvl="5" w:tplc="03F883AC" w:tentative="1">
      <w:start w:val="1"/>
      <w:numFmt w:val="bullet"/>
      <w:lvlText w:val=""/>
      <w:lvlJc w:val="left"/>
      <w:pPr>
        <w:ind w:left="4320" w:hanging="360"/>
      </w:pPr>
      <w:rPr>
        <w:rFonts w:ascii="Wingdings" w:hAnsi="Wingdings" w:hint="default"/>
      </w:rPr>
    </w:lvl>
    <w:lvl w:ilvl="6" w:tplc="ECBA4060" w:tentative="1">
      <w:start w:val="1"/>
      <w:numFmt w:val="bullet"/>
      <w:lvlText w:val=""/>
      <w:lvlJc w:val="left"/>
      <w:pPr>
        <w:ind w:left="5040" w:hanging="360"/>
      </w:pPr>
      <w:rPr>
        <w:rFonts w:ascii="Symbol" w:hAnsi="Symbol" w:hint="default"/>
      </w:rPr>
    </w:lvl>
    <w:lvl w:ilvl="7" w:tplc="FDDC67F6" w:tentative="1">
      <w:start w:val="1"/>
      <w:numFmt w:val="bullet"/>
      <w:lvlText w:val="o"/>
      <w:lvlJc w:val="left"/>
      <w:pPr>
        <w:ind w:left="5760" w:hanging="360"/>
      </w:pPr>
      <w:rPr>
        <w:rFonts w:ascii="Courier New" w:hAnsi="Courier New" w:cs="Courier New" w:hint="default"/>
      </w:rPr>
    </w:lvl>
    <w:lvl w:ilvl="8" w:tplc="C1124CE2" w:tentative="1">
      <w:start w:val="1"/>
      <w:numFmt w:val="bullet"/>
      <w:lvlText w:val=""/>
      <w:lvlJc w:val="left"/>
      <w:pPr>
        <w:ind w:left="6480" w:hanging="360"/>
      </w:pPr>
      <w:rPr>
        <w:rFonts w:ascii="Wingdings" w:hAnsi="Wingdings" w:hint="default"/>
      </w:rPr>
    </w:lvl>
  </w:abstractNum>
  <w:abstractNum w:abstractNumId="418">
    <w:nsid w:val="5F02114E"/>
    <w:multiLevelType w:val="hybridMultilevel"/>
    <w:tmpl w:val="4754C1BA"/>
    <w:lvl w:ilvl="0" w:tplc="74E8754E">
      <w:start w:val="1"/>
      <w:numFmt w:val="bullet"/>
      <w:lvlText w:val=""/>
      <w:lvlJc w:val="left"/>
      <w:pPr>
        <w:ind w:left="720" w:hanging="360"/>
      </w:pPr>
      <w:rPr>
        <w:rFonts w:ascii="Symbol" w:hAnsi="Symbol" w:hint="default"/>
      </w:rPr>
    </w:lvl>
    <w:lvl w:ilvl="1" w:tplc="ADF2C462">
      <w:start w:val="1"/>
      <w:numFmt w:val="bullet"/>
      <w:lvlText w:val="o"/>
      <w:lvlJc w:val="left"/>
      <w:pPr>
        <w:ind w:left="1440" w:hanging="360"/>
      </w:pPr>
      <w:rPr>
        <w:rFonts w:ascii="Courier New" w:hAnsi="Courier New" w:cs="Courier New" w:hint="default"/>
      </w:rPr>
    </w:lvl>
    <w:lvl w:ilvl="2" w:tplc="62F4944A" w:tentative="1">
      <w:start w:val="1"/>
      <w:numFmt w:val="bullet"/>
      <w:lvlText w:val=""/>
      <w:lvlJc w:val="left"/>
      <w:pPr>
        <w:ind w:left="2160" w:hanging="360"/>
      </w:pPr>
      <w:rPr>
        <w:rFonts w:ascii="Wingdings" w:hAnsi="Wingdings" w:hint="default"/>
      </w:rPr>
    </w:lvl>
    <w:lvl w:ilvl="3" w:tplc="7280028C" w:tentative="1">
      <w:start w:val="1"/>
      <w:numFmt w:val="bullet"/>
      <w:lvlText w:val=""/>
      <w:lvlJc w:val="left"/>
      <w:pPr>
        <w:ind w:left="2880" w:hanging="360"/>
      </w:pPr>
      <w:rPr>
        <w:rFonts w:ascii="Symbol" w:hAnsi="Symbol" w:hint="default"/>
      </w:rPr>
    </w:lvl>
    <w:lvl w:ilvl="4" w:tplc="F06286B2" w:tentative="1">
      <w:start w:val="1"/>
      <w:numFmt w:val="bullet"/>
      <w:lvlText w:val="o"/>
      <w:lvlJc w:val="left"/>
      <w:pPr>
        <w:ind w:left="3600" w:hanging="360"/>
      </w:pPr>
      <w:rPr>
        <w:rFonts w:ascii="Courier New" w:hAnsi="Courier New" w:cs="Courier New" w:hint="default"/>
      </w:rPr>
    </w:lvl>
    <w:lvl w:ilvl="5" w:tplc="02527F8E" w:tentative="1">
      <w:start w:val="1"/>
      <w:numFmt w:val="bullet"/>
      <w:lvlText w:val=""/>
      <w:lvlJc w:val="left"/>
      <w:pPr>
        <w:ind w:left="4320" w:hanging="360"/>
      </w:pPr>
      <w:rPr>
        <w:rFonts w:ascii="Wingdings" w:hAnsi="Wingdings" w:hint="default"/>
      </w:rPr>
    </w:lvl>
    <w:lvl w:ilvl="6" w:tplc="10365976" w:tentative="1">
      <w:start w:val="1"/>
      <w:numFmt w:val="bullet"/>
      <w:lvlText w:val=""/>
      <w:lvlJc w:val="left"/>
      <w:pPr>
        <w:ind w:left="5040" w:hanging="360"/>
      </w:pPr>
      <w:rPr>
        <w:rFonts w:ascii="Symbol" w:hAnsi="Symbol" w:hint="default"/>
      </w:rPr>
    </w:lvl>
    <w:lvl w:ilvl="7" w:tplc="985EC1DA" w:tentative="1">
      <w:start w:val="1"/>
      <w:numFmt w:val="bullet"/>
      <w:lvlText w:val="o"/>
      <w:lvlJc w:val="left"/>
      <w:pPr>
        <w:ind w:left="5760" w:hanging="360"/>
      </w:pPr>
      <w:rPr>
        <w:rFonts w:ascii="Courier New" w:hAnsi="Courier New" w:cs="Courier New" w:hint="default"/>
      </w:rPr>
    </w:lvl>
    <w:lvl w:ilvl="8" w:tplc="7CECEFB6" w:tentative="1">
      <w:start w:val="1"/>
      <w:numFmt w:val="bullet"/>
      <w:lvlText w:val=""/>
      <w:lvlJc w:val="left"/>
      <w:pPr>
        <w:ind w:left="6480" w:hanging="360"/>
      </w:pPr>
      <w:rPr>
        <w:rFonts w:ascii="Wingdings" w:hAnsi="Wingdings" w:hint="default"/>
      </w:rPr>
    </w:lvl>
  </w:abstractNum>
  <w:abstractNum w:abstractNumId="419">
    <w:nsid w:val="604F7B0C"/>
    <w:multiLevelType w:val="hybridMultilevel"/>
    <w:tmpl w:val="915E6300"/>
    <w:lvl w:ilvl="0" w:tplc="573CFC56">
      <w:start w:val="1"/>
      <w:numFmt w:val="bullet"/>
      <w:lvlText w:val=""/>
      <w:lvlJc w:val="left"/>
      <w:pPr>
        <w:ind w:left="720" w:hanging="360"/>
      </w:pPr>
      <w:rPr>
        <w:rFonts w:ascii="Symbol" w:hAnsi="Symbol" w:hint="default"/>
      </w:rPr>
    </w:lvl>
    <w:lvl w:ilvl="1" w:tplc="38DCB850" w:tentative="1">
      <w:start w:val="1"/>
      <w:numFmt w:val="bullet"/>
      <w:lvlText w:val="o"/>
      <w:lvlJc w:val="left"/>
      <w:pPr>
        <w:ind w:left="1440" w:hanging="360"/>
      </w:pPr>
      <w:rPr>
        <w:rFonts w:ascii="Courier New" w:hAnsi="Courier New" w:cs="Courier New" w:hint="default"/>
      </w:rPr>
    </w:lvl>
    <w:lvl w:ilvl="2" w:tplc="86E6AFD8">
      <w:start w:val="1"/>
      <w:numFmt w:val="bullet"/>
      <w:lvlText w:val=""/>
      <w:lvlJc w:val="left"/>
      <w:pPr>
        <w:ind w:left="2160" w:hanging="360"/>
      </w:pPr>
      <w:rPr>
        <w:rFonts w:ascii="Wingdings" w:hAnsi="Wingdings" w:hint="default"/>
      </w:rPr>
    </w:lvl>
    <w:lvl w:ilvl="3" w:tplc="9CF4B788" w:tentative="1">
      <w:start w:val="1"/>
      <w:numFmt w:val="bullet"/>
      <w:lvlText w:val=""/>
      <w:lvlJc w:val="left"/>
      <w:pPr>
        <w:ind w:left="2880" w:hanging="360"/>
      </w:pPr>
      <w:rPr>
        <w:rFonts w:ascii="Symbol" w:hAnsi="Symbol" w:hint="default"/>
      </w:rPr>
    </w:lvl>
    <w:lvl w:ilvl="4" w:tplc="548AA0E6" w:tentative="1">
      <w:start w:val="1"/>
      <w:numFmt w:val="bullet"/>
      <w:lvlText w:val="o"/>
      <w:lvlJc w:val="left"/>
      <w:pPr>
        <w:ind w:left="3600" w:hanging="360"/>
      </w:pPr>
      <w:rPr>
        <w:rFonts w:ascii="Courier New" w:hAnsi="Courier New" w:cs="Courier New" w:hint="default"/>
      </w:rPr>
    </w:lvl>
    <w:lvl w:ilvl="5" w:tplc="0EECBD0E" w:tentative="1">
      <w:start w:val="1"/>
      <w:numFmt w:val="bullet"/>
      <w:lvlText w:val=""/>
      <w:lvlJc w:val="left"/>
      <w:pPr>
        <w:ind w:left="4320" w:hanging="360"/>
      </w:pPr>
      <w:rPr>
        <w:rFonts w:ascii="Wingdings" w:hAnsi="Wingdings" w:hint="default"/>
      </w:rPr>
    </w:lvl>
    <w:lvl w:ilvl="6" w:tplc="7234D7E2" w:tentative="1">
      <w:start w:val="1"/>
      <w:numFmt w:val="bullet"/>
      <w:lvlText w:val=""/>
      <w:lvlJc w:val="left"/>
      <w:pPr>
        <w:ind w:left="5040" w:hanging="360"/>
      </w:pPr>
      <w:rPr>
        <w:rFonts w:ascii="Symbol" w:hAnsi="Symbol" w:hint="default"/>
      </w:rPr>
    </w:lvl>
    <w:lvl w:ilvl="7" w:tplc="B11C035A" w:tentative="1">
      <w:start w:val="1"/>
      <w:numFmt w:val="bullet"/>
      <w:lvlText w:val="o"/>
      <w:lvlJc w:val="left"/>
      <w:pPr>
        <w:ind w:left="5760" w:hanging="360"/>
      </w:pPr>
      <w:rPr>
        <w:rFonts w:ascii="Courier New" w:hAnsi="Courier New" w:cs="Courier New" w:hint="default"/>
      </w:rPr>
    </w:lvl>
    <w:lvl w:ilvl="8" w:tplc="0D68AAD4" w:tentative="1">
      <w:start w:val="1"/>
      <w:numFmt w:val="bullet"/>
      <w:lvlText w:val=""/>
      <w:lvlJc w:val="left"/>
      <w:pPr>
        <w:ind w:left="6480" w:hanging="360"/>
      </w:pPr>
      <w:rPr>
        <w:rFonts w:ascii="Wingdings" w:hAnsi="Wingdings" w:hint="default"/>
      </w:rPr>
    </w:lvl>
  </w:abstractNum>
  <w:abstractNum w:abstractNumId="420">
    <w:nsid w:val="606E33A3"/>
    <w:multiLevelType w:val="hybridMultilevel"/>
    <w:tmpl w:val="45DA4164"/>
    <w:lvl w:ilvl="0" w:tplc="E474EBD6">
      <w:start w:val="1"/>
      <w:numFmt w:val="bullet"/>
      <w:lvlText w:val=""/>
      <w:lvlJc w:val="left"/>
      <w:pPr>
        <w:ind w:left="720" w:hanging="360"/>
      </w:pPr>
      <w:rPr>
        <w:rFonts w:ascii="Symbol" w:hAnsi="Symbol" w:hint="default"/>
      </w:rPr>
    </w:lvl>
    <w:lvl w:ilvl="1" w:tplc="03FC4EF8">
      <w:start w:val="1"/>
      <w:numFmt w:val="bullet"/>
      <w:lvlText w:val="o"/>
      <w:lvlJc w:val="left"/>
      <w:pPr>
        <w:ind w:left="1440" w:hanging="360"/>
      </w:pPr>
      <w:rPr>
        <w:rFonts w:ascii="Courier New" w:hAnsi="Courier New" w:cs="Courier New" w:hint="default"/>
      </w:rPr>
    </w:lvl>
    <w:lvl w:ilvl="2" w:tplc="E7AC5984" w:tentative="1">
      <w:start w:val="1"/>
      <w:numFmt w:val="bullet"/>
      <w:lvlText w:val=""/>
      <w:lvlJc w:val="left"/>
      <w:pPr>
        <w:ind w:left="2160" w:hanging="360"/>
      </w:pPr>
      <w:rPr>
        <w:rFonts w:ascii="Wingdings" w:hAnsi="Wingdings" w:hint="default"/>
      </w:rPr>
    </w:lvl>
    <w:lvl w:ilvl="3" w:tplc="B5BEAFB2" w:tentative="1">
      <w:start w:val="1"/>
      <w:numFmt w:val="bullet"/>
      <w:lvlText w:val=""/>
      <w:lvlJc w:val="left"/>
      <w:pPr>
        <w:ind w:left="2880" w:hanging="360"/>
      </w:pPr>
      <w:rPr>
        <w:rFonts w:ascii="Symbol" w:hAnsi="Symbol" w:hint="default"/>
      </w:rPr>
    </w:lvl>
    <w:lvl w:ilvl="4" w:tplc="BB923F30" w:tentative="1">
      <w:start w:val="1"/>
      <w:numFmt w:val="bullet"/>
      <w:lvlText w:val="o"/>
      <w:lvlJc w:val="left"/>
      <w:pPr>
        <w:ind w:left="3600" w:hanging="360"/>
      </w:pPr>
      <w:rPr>
        <w:rFonts w:ascii="Courier New" w:hAnsi="Courier New" w:cs="Courier New" w:hint="default"/>
      </w:rPr>
    </w:lvl>
    <w:lvl w:ilvl="5" w:tplc="88C8D97C" w:tentative="1">
      <w:start w:val="1"/>
      <w:numFmt w:val="bullet"/>
      <w:lvlText w:val=""/>
      <w:lvlJc w:val="left"/>
      <w:pPr>
        <w:ind w:left="4320" w:hanging="360"/>
      </w:pPr>
      <w:rPr>
        <w:rFonts w:ascii="Wingdings" w:hAnsi="Wingdings" w:hint="default"/>
      </w:rPr>
    </w:lvl>
    <w:lvl w:ilvl="6" w:tplc="F512647E" w:tentative="1">
      <w:start w:val="1"/>
      <w:numFmt w:val="bullet"/>
      <w:lvlText w:val=""/>
      <w:lvlJc w:val="left"/>
      <w:pPr>
        <w:ind w:left="5040" w:hanging="360"/>
      </w:pPr>
      <w:rPr>
        <w:rFonts w:ascii="Symbol" w:hAnsi="Symbol" w:hint="default"/>
      </w:rPr>
    </w:lvl>
    <w:lvl w:ilvl="7" w:tplc="BAEC63DC" w:tentative="1">
      <w:start w:val="1"/>
      <w:numFmt w:val="bullet"/>
      <w:lvlText w:val="o"/>
      <w:lvlJc w:val="left"/>
      <w:pPr>
        <w:ind w:left="5760" w:hanging="360"/>
      </w:pPr>
      <w:rPr>
        <w:rFonts w:ascii="Courier New" w:hAnsi="Courier New" w:cs="Courier New" w:hint="default"/>
      </w:rPr>
    </w:lvl>
    <w:lvl w:ilvl="8" w:tplc="8C5ADA7A" w:tentative="1">
      <w:start w:val="1"/>
      <w:numFmt w:val="bullet"/>
      <w:lvlText w:val=""/>
      <w:lvlJc w:val="left"/>
      <w:pPr>
        <w:ind w:left="6480" w:hanging="360"/>
      </w:pPr>
      <w:rPr>
        <w:rFonts w:ascii="Wingdings" w:hAnsi="Wingdings" w:hint="default"/>
      </w:rPr>
    </w:lvl>
  </w:abstractNum>
  <w:abstractNum w:abstractNumId="421">
    <w:nsid w:val="60C95BC9"/>
    <w:multiLevelType w:val="hybridMultilevel"/>
    <w:tmpl w:val="0826F940"/>
    <w:lvl w:ilvl="0" w:tplc="9A74F6B0">
      <w:start w:val="1"/>
      <w:numFmt w:val="bullet"/>
      <w:lvlText w:val=""/>
      <w:lvlJc w:val="left"/>
      <w:pPr>
        <w:ind w:left="720" w:hanging="360"/>
      </w:pPr>
      <w:rPr>
        <w:rFonts w:ascii="Symbol" w:hAnsi="Symbol" w:hint="default"/>
      </w:rPr>
    </w:lvl>
    <w:lvl w:ilvl="1" w:tplc="670A6C48">
      <w:start w:val="1"/>
      <w:numFmt w:val="bullet"/>
      <w:lvlText w:val="o"/>
      <w:lvlJc w:val="left"/>
      <w:pPr>
        <w:ind w:left="1440" w:hanging="360"/>
      </w:pPr>
      <w:rPr>
        <w:rFonts w:ascii="Courier New" w:hAnsi="Courier New" w:cs="Courier New" w:hint="default"/>
      </w:rPr>
    </w:lvl>
    <w:lvl w:ilvl="2" w:tplc="A6BAA458" w:tentative="1">
      <w:start w:val="1"/>
      <w:numFmt w:val="bullet"/>
      <w:lvlText w:val=""/>
      <w:lvlJc w:val="left"/>
      <w:pPr>
        <w:ind w:left="2160" w:hanging="360"/>
      </w:pPr>
      <w:rPr>
        <w:rFonts w:ascii="Wingdings" w:hAnsi="Wingdings" w:hint="default"/>
      </w:rPr>
    </w:lvl>
    <w:lvl w:ilvl="3" w:tplc="408E097C" w:tentative="1">
      <w:start w:val="1"/>
      <w:numFmt w:val="bullet"/>
      <w:lvlText w:val=""/>
      <w:lvlJc w:val="left"/>
      <w:pPr>
        <w:ind w:left="2880" w:hanging="360"/>
      </w:pPr>
      <w:rPr>
        <w:rFonts w:ascii="Symbol" w:hAnsi="Symbol" w:hint="default"/>
      </w:rPr>
    </w:lvl>
    <w:lvl w:ilvl="4" w:tplc="2B3ACAFE" w:tentative="1">
      <w:start w:val="1"/>
      <w:numFmt w:val="bullet"/>
      <w:lvlText w:val="o"/>
      <w:lvlJc w:val="left"/>
      <w:pPr>
        <w:ind w:left="3600" w:hanging="360"/>
      </w:pPr>
      <w:rPr>
        <w:rFonts w:ascii="Courier New" w:hAnsi="Courier New" w:cs="Courier New" w:hint="default"/>
      </w:rPr>
    </w:lvl>
    <w:lvl w:ilvl="5" w:tplc="ECA4D508" w:tentative="1">
      <w:start w:val="1"/>
      <w:numFmt w:val="bullet"/>
      <w:lvlText w:val=""/>
      <w:lvlJc w:val="left"/>
      <w:pPr>
        <w:ind w:left="4320" w:hanging="360"/>
      </w:pPr>
      <w:rPr>
        <w:rFonts w:ascii="Wingdings" w:hAnsi="Wingdings" w:hint="default"/>
      </w:rPr>
    </w:lvl>
    <w:lvl w:ilvl="6" w:tplc="1352B5DC" w:tentative="1">
      <w:start w:val="1"/>
      <w:numFmt w:val="bullet"/>
      <w:lvlText w:val=""/>
      <w:lvlJc w:val="left"/>
      <w:pPr>
        <w:ind w:left="5040" w:hanging="360"/>
      </w:pPr>
      <w:rPr>
        <w:rFonts w:ascii="Symbol" w:hAnsi="Symbol" w:hint="default"/>
      </w:rPr>
    </w:lvl>
    <w:lvl w:ilvl="7" w:tplc="697C1FE4" w:tentative="1">
      <w:start w:val="1"/>
      <w:numFmt w:val="bullet"/>
      <w:lvlText w:val="o"/>
      <w:lvlJc w:val="left"/>
      <w:pPr>
        <w:ind w:left="5760" w:hanging="360"/>
      </w:pPr>
      <w:rPr>
        <w:rFonts w:ascii="Courier New" w:hAnsi="Courier New" w:cs="Courier New" w:hint="default"/>
      </w:rPr>
    </w:lvl>
    <w:lvl w:ilvl="8" w:tplc="E23CC32E" w:tentative="1">
      <w:start w:val="1"/>
      <w:numFmt w:val="bullet"/>
      <w:lvlText w:val=""/>
      <w:lvlJc w:val="left"/>
      <w:pPr>
        <w:ind w:left="6480" w:hanging="360"/>
      </w:pPr>
      <w:rPr>
        <w:rFonts w:ascii="Wingdings" w:hAnsi="Wingdings" w:hint="default"/>
      </w:rPr>
    </w:lvl>
  </w:abstractNum>
  <w:abstractNum w:abstractNumId="422">
    <w:nsid w:val="60D4678D"/>
    <w:multiLevelType w:val="hybridMultilevel"/>
    <w:tmpl w:val="99BC3598"/>
    <w:lvl w:ilvl="0" w:tplc="93744FB6">
      <w:start w:val="1"/>
      <w:numFmt w:val="bullet"/>
      <w:lvlText w:val=""/>
      <w:lvlJc w:val="left"/>
      <w:pPr>
        <w:ind w:left="720" w:hanging="360"/>
      </w:pPr>
      <w:rPr>
        <w:rFonts w:ascii="Symbol" w:hAnsi="Symbol" w:hint="default"/>
      </w:rPr>
    </w:lvl>
    <w:lvl w:ilvl="1" w:tplc="8F9E452A" w:tentative="1">
      <w:start w:val="1"/>
      <w:numFmt w:val="bullet"/>
      <w:lvlText w:val="o"/>
      <w:lvlJc w:val="left"/>
      <w:pPr>
        <w:ind w:left="1440" w:hanging="360"/>
      </w:pPr>
      <w:rPr>
        <w:rFonts w:ascii="Courier New" w:hAnsi="Courier New" w:cs="Courier New" w:hint="default"/>
      </w:rPr>
    </w:lvl>
    <w:lvl w:ilvl="2" w:tplc="B4469448">
      <w:start w:val="1"/>
      <w:numFmt w:val="bullet"/>
      <w:lvlText w:val=""/>
      <w:lvlJc w:val="left"/>
      <w:pPr>
        <w:ind w:left="2160" w:hanging="360"/>
      </w:pPr>
      <w:rPr>
        <w:rFonts w:ascii="Wingdings" w:hAnsi="Wingdings" w:hint="default"/>
      </w:rPr>
    </w:lvl>
    <w:lvl w:ilvl="3" w:tplc="2E9208D4" w:tentative="1">
      <w:start w:val="1"/>
      <w:numFmt w:val="bullet"/>
      <w:lvlText w:val=""/>
      <w:lvlJc w:val="left"/>
      <w:pPr>
        <w:ind w:left="2880" w:hanging="360"/>
      </w:pPr>
      <w:rPr>
        <w:rFonts w:ascii="Symbol" w:hAnsi="Symbol" w:hint="default"/>
      </w:rPr>
    </w:lvl>
    <w:lvl w:ilvl="4" w:tplc="208E4DC0" w:tentative="1">
      <w:start w:val="1"/>
      <w:numFmt w:val="bullet"/>
      <w:lvlText w:val="o"/>
      <w:lvlJc w:val="left"/>
      <w:pPr>
        <w:ind w:left="3600" w:hanging="360"/>
      </w:pPr>
      <w:rPr>
        <w:rFonts w:ascii="Courier New" w:hAnsi="Courier New" w:cs="Courier New" w:hint="default"/>
      </w:rPr>
    </w:lvl>
    <w:lvl w:ilvl="5" w:tplc="3C28220C" w:tentative="1">
      <w:start w:val="1"/>
      <w:numFmt w:val="bullet"/>
      <w:lvlText w:val=""/>
      <w:lvlJc w:val="left"/>
      <w:pPr>
        <w:ind w:left="4320" w:hanging="360"/>
      </w:pPr>
      <w:rPr>
        <w:rFonts w:ascii="Wingdings" w:hAnsi="Wingdings" w:hint="default"/>
      </w:rPr>
    </w:lvl>
    <w:lvl w:ilvl="6" w:tplc="AF12D596" w:tentative="1">
      <w:start w:val="1"/>
      <w:numFmt w:val="bullet"/>
      <w:lvlText w:val=""/>
      <w:lvlJc w:val="left"/>
      <w:pPr>
        <w:ind w:left="5040" w:hanging="360"/>
      </w:pPr>
      <w:rPr>
        <w:rFonts w:ascii="Symbol" w:hAnsi="Symbol" w:hint="default"/>
      </w:rPr>
    </w:lvl>
    <w:lvl w:ilvl="7" w:tplc="61600A74" w:tentative="1">
      <w:start w:val="1"/>
      <w:numFmt w:val="bullet"/>
      <w:lvlText w:val="o"/>
      <w:lvlJc w:val="left"/>
      <w:pPr>
        <w:ind w:left="5760" w:hanging="360"/>
      </w:pPr>
      <w:rPr>
        <w:rFonts w:ascii="Courier New" w:hAnsi="Courier New" w:cs="Courier New" w:hint="default"/>
      </w:rPr>
    </w:lvl>
    <w:lvl w:ilvl="8" w:tplc="5C3C0684" w:tentative="1">
      <w:start w:val="1"/>
      <w:numFmt w:val="bullet"/>
      <w:lvlText w:val=""/>
      <w:lvlJc w:val="left"/>
      <w:pPr>
        <w:ind w:left="6480" w:hanging="360"/>
      </w:pPr>
      <w:rPr>
        <w:rFonts w:ascii="Wingdings" w:hAnsi="Wingdings" w:hint="default"/>
      </w:rPr>
    </w:lvl>
  </w:abstractNum>
  <w:abstractNum w:abstractNumId="423">
    <w:nsid w:val="614C6911"/>
    <w:multiLevelType w:val="hybridMultilevel"/>
    <w:tmpl w:val="0D0C09BE"/>
    <w:lvl w:ilvl="0" w:tplc="2B92E76C">
      <w:start w:val="1"/>
      <w:numFmt w:val="bullet"/>
      <w:lvlText w:val=""/>
      <w:lvlJc w:val="left"/>
      <w:pPr>
        <w:ind w:left="720" w:hanging="360"/>
      </w:pPr>
      <w:rPr>
        <w:rFonts w:ascii="Symbol" w:hAnsi="Symbol" w:hint="default"/>
      </w:rPr>
    </w:lvl>
    <w:lvl w:ilvl="1" w:tplc="C2ACC068">
      <w:start w:val="1"/>
      <w:numFmt w:val="bullet"/>
      <w:lvlText w:val="o"/>
      <w:lvlJc w:val="left"/>
      <w:pPr>
        <w:ind w:left="1440" w:hanging="360"/>
      </w:pPr>
      <w:rPr>
        <w:rFonts w:ascii="Courier New" w:hAnsi="Courier New" w:cs="Courier New" w:hint="default"/>
      </w:rPr>
    </w:lvl>
    <w:lvl w:ilvl="2" w:tplc="E30CFD94" w:tentative="1">
      <w:start w:val="1"/>
      <w:numFmt w:val="bullet"/>
      <w:lvlText w:val=""/>
      <w:lvlJc w:val="left"/>
      <w:pPr>
        <w:ind w:left="2160" w:hanging="360"/>
      </w:pPr>
      <w:rPr>
        <w:rFonts w:ascii="Wingdings" w:hAnsi="Wingdings" w:hint="default"/>
      </w:rPr>
    </w:lvl>
    <w:lvl w:ilvl="3" w:tplc="B35C401C" w:tentative="1">
      <w:start w:val="1"/>
      <w:numFmt w:val="bullet"/>
      <w:lvlText w:val=""/>
      <w:lvlJc w:val="left"/>
      <w:pPr>
        <w:ind w:left="2880" w:hanging="360"/>
      </w:pPr>
      <w:rPr>
        <w:rFonts w:ascii="Symbol" w:hAnsi="Symbol" w:hint="default"/>
      </w:rPr>
    </w:lvl>
    <w:lvl w:ilvl="4" w:tplc="0706EDD8" w:tentative="1">
      <w:start w:val="1"/>
      <w:numFmt w:val="bullet"/>
      <w:lvlText w:val="o"/>
      <w:lvlJc w:val="left"/>
      <w:pPr>
        <w:ind w:left="3600" w:hanging="360"/>
      </w:pPr>
      <w:rPr>
        <w:rFonts w:ascii="Courier New" w:hAnsi="Courier New" w:cs="Courier New" w:hint="default"/>
      </w:rPr>
    </w:lvl>
    <w:lvl w:ilvl="5" w:tplc="22E4D0B6" w:tentative="1">
      <w:start w:val="1"/>
      <w:numFmt w:val="bullet"/>
      <w:lvlText w:val=""/>
      <w:lvlJc w:val="left"/>
      <w:pPr>
        <w:ind w:left="4320" w:hanging="360"/>
      </w:pPr>
      <w:rPr>
        <w:rFonts w:ascii="Wingdings" w:hAnsi="Wingdings" w:hint="default"/>
      </w:rPr>
    </w:lvl>
    <w:lvl w:ilvl="6" w:tplc="5726C448" w:tentative="1">
      <w:start w:val="1"/>
      <w:numFmt w:val="bullet"/>
      <w:lvlText w:val=""/>
      <w:lvlJc w:val="left"/>
      <w:pPr>
        <w:ind w:left="5040" w:hanging="360"/>
      </w:pPr>
      <w:rPr>
        <w:rFonts w:ascii="Symbol" w:hAnsi="Symbol" w:hint="default"/>
      </w:rPr>
    </w:lvl>
    <w:lvl w:ilvl="7" w:tplc="BA34F0A4" w:tentative="1">
      <w:start w:val="1"/>
      <w:numFmt w:val="bullet"/>
      <w:lvlText w:val="o"/>
      <w:lvlJc w:val="left"/>
      <w:pPr>
        <w:ind w:left="5760" w:hanging="360"/>
      </w:pPr>
      <w:rPr>
        <w:rFonts w:ascii="Courier New" w:hAnsi="Courier New" w:cs="Courier New" w:hint="default"/>
      </w:rPr>
    </w:lvl>
    <w:lvl w:ilvl="8" w:tplc="7B70E290" w:tentative="1">
      <w:start w:val="1"/>
      <w:numFmt w:val="bullet"/>
      <w:lvlText w:val=""/>
      <w:lvlJc w:val="left"/>
      <w:pPr>
        <w:ind w:left="6480" w:hanging="360"/>
      </w:pPr>
      <w:rPr>
        <w:rFonts w:ascii="Wingdings" w:hAnsi="Wingdings" w:hint="default"/>
      </w:rPr>
    </w:lvl>
  </w:abstractNum>
  <w:abstractNum w:abstractNumId="424">
    <w:nsid w:val="62005331"/>
    <w:multiLevelType w:val="hybridMultilevel"/>
    <w:tmpl w:val="9410D612"/>
    <w:lvl w:ilvl="0" w:tplc="1BE8FAFE">
      <w:start w:val="1"/>
      <w:numFmt w:val="bullet"/>
      <w:lvlText w:val=""/>
      <w:lvlJc w:val="left"/>
      <w:pPr>
        <w:ind w:left="720" w:hanging="360"/>
      </w:pPr>
      <w:rPr>
        <w:rFonts w:ascii="Symbol" w:hAnsi="Symbol" w:hint="default"/>
      </w:rPr>
    </w:lvl>
    <w:lvl w:ilvl="1" w:tplc="697E871E" w:tentative="1">
      <w:start w:val="1"/>
      <w:numFmt w:val="bullet"/>
      <w:lvlText w:val="o"/>
      <w:lvlJc w:val="left"/>
      <w:pPr>
        <w:ind w:left="1440" w:hanging="360"/>
      </w:pPr>
      <w:rPr>
        <w:rFonts w:ascii="Courier New" w:hAnsi="Courier New" w:cs="Courier New" w:hint="default"/>
      </w:rPr>
    </w:lvl>
    <w:lvl w:ilvl="2" w:tplc="FE021C06">
      <w:start w:val="1"/>
      <w:numFmt w:val="bullet"/>
      <w:lvlText w:val=""/>
      <w:lvlJc w:val="left"/>
      <w:pPr>
        <w:ind w:left="2160" w:hanging="360"/>
      </w:pPr>
      <w:rPr>
        <w:rFonts w:ascii="Wingdings" w:hAnsi="Wingdings" w:hint="default"/>
      </w:rPr>
    </w:lvl>
    <w:lvl w:ilvl="3" w:tplc="5322C1C4" w:tentative="1">
      <w:start w:val="1"/>
      <w:numFmt w:val="bullet"/>
      <w:lvlText w:val=""/>
      <w:lvlJc w:val="left"/>
      <w:pPr>
        <w:ind w:left="2880" w:hanging="360"/>
      </w:pPr>
      <w:rPr>
        <w:rFonts w:ascii="Symbol" w:hAnsi="Symbol" w:hint="default"/>
      </w:rPr>
    </w:lvl>
    <w:lvl w:ilvl="4" w:tplc="37AE8E5C" w:tentative="1">
      <w:start w:val="1"/>
      <w:numFmt w:val="bullet"/>
      <w:lvlText w:val="o"/>
      <w:lvlJc w:val="left"/>
      <w:pPr>
        <w:ind w:left="3600" w:hanging="360"/>
      </w:pPr>
      <w:rPr>
        <w:rFonts w:ascii="Courier New" w:hAnsi="Courier New" w:cs="Courier New" w:hint="default"/>
      </w:rPr>
    </w:lvl>
    <w:lvl w:ilvl="5" w:tplc="CF72C77C" w:tentative="1">
      <w:start w:val="1"/>
      <w:numFmt w:val="bullet"/>
      <w:lvlText w:val=""/>
      <w:lvlJc w:val="left"/>
      <w:pPr>
        <w:ind w:left="4320" w:hanging="360"/>
      </w:pPr>
      <w:rPr>
        <w:rFonts w:ascii="Wingdings" w:hAnsi="Wingdings" w:hint="default"/>
      </w:rPr>
    </w:lvl>
    <w:lvl w:ilvl="6" w:tplc="71986158" w:tentative="1">
      <w:start w:val="1"/>
      <w:numFmt w:val="bullet"/>
      <w:lvlText w:val=""/>
      <w:lvlJc w:val="left"/>
      <w:pPr>
        <w:ind w:left="5040" w:hanging="360"/>
      </w:pPr>
      <w:rPr>
        <w:rFonts w:ascii="Symbol" w:hAnsi="Symbol" w:hint="default"/>
      </w:rPr>
    </w:lvl>
    <w:lvl w:ilvl="7" w:tplc="0CF0AF38" w:tentative="1">
      <w:start w:val="1"/>
      <w:numFmt w:val="bullet"/>
      <w:lvlText w:val="o"/>
      <w:lvlJc w:val="left"/>
      <w:pPr>
        <w:ind w:left="5760" w:hanging="360"/>
      </w:pPr>
      <w:rPr>
        <w:rFonts w:ascii="Courier New" w:hAnsi="Courier New" w:cs="Courier New" w:hint="default"/>
      </w:rPr>
    </w:lvl>
    <w:lvl w:ilvl="8" w:tplc="7DC44900" w:tentative="1">
      <w:start w:val="1"/>
      <w:numFmt w:val="bullet"/>
      <w:lvlText w:val=""/>
      <w:lvlJc w:val="left"/>
      <w:pPr>
        <w:ind w:left="6480" w:hanging="360"/>
      </w:pPr>
      <w:rPr>
        <w:rFonts w:ascii="Wingdings" w:hAnsi="Wingdings" w:hint="default"/>
      </w:rPr>
    </w:lvl>
  </w:abstractNum>
  <w:abstractNum w:abstractNumId="425">
    <w:nsid w:val="623B37AE"/>
    <w:multiLevelType w:val="hybridMultilevel"/>
    <w:tmpl w:val="7CE4CB2C"/>
    <w:lvl w:ilvl="0" w:tplc="E6DAD206">
      <w:start w:val="1"/>
      <w:numFmt w:val="bullet"/>
      <w:lvlText w:val=""/>
      <w:lvlJc w:val="left"/>
      <w:pPr>
        <w:ind w:left="720" w:hanging="360"/>
      </w:pPr>
      <w:rPr>
        <w:rFonts w:ascii="Symbol" w:hAnsi="Symbol" w:hint="default"/>
      </w:rPr>
    </w:lvl>
    <w:lvl w:ilvl="1" w:tplc="C2C6BC4C">
      <w:start w:val="1"/>
      <w:numFmt w:val="bullet"/>
      <w:lvlText w:val="o"/>
      <w:lvlJc w:val="left"/>
      <w:pPr>
        <w:ind w:left="1440" w:hanging="360"/>
      </w:pPr>
      <w:rPr>
        <w:rFonts w:ascii="Courier New" w:hAnsi="Courier New" w:cs="Courier New" w:hint="default"/>
      </w:rPr>
    </w:lvl>
    <w:lvl w:ilvl="2" w:tplc="503EE714" w:tentative="1">
      <w:start w:val="1"/>
      <w:numFmt w:val="bullet"/>
      <w:lvlText w:val=""/>
      <w:lvlJc w:val="left"/>
      <w:pPr>
        <w:ind w:left="2160" w:hanging="360"/>
      </w:pPr>
      <w:rPr>
        <w:rFonts w:ascii="Wingdings" w:hAnsi="Wingdings" w:hint="default"/>
      </w:rPr>
    </w:lvl>
    <w:lvl w:ilvl="3" w:tplc="A64C3CEE" w:tentative="1">
      <w:start w:val="1"/>
      <w:numFmt w:val="bullet"/>
      <w:lvlText w:val=""/>
      <w:lvlJc w:val="left"/>
      <w:pPr>
        <w:ind w:left="2880" w:hanging="360"/>
      </w:pPr>
      <w:rPr>
        <w:rFonts w:ascii="Symbol" w:hAnsi="Symbol" w:hint="default"/>
      </w:rPr>
    </w:lvl>
    <w:lvl w:ilvl="4" w:tplc="CFB87BAC" w:tentative="1">
      <w:start w:val="1"/>
      <w:numFmt w:val="bullet"/>
      <w:lvlText w:val="o"/>
      <w:lvlJc w:val="left"/>
      <w:pPr>
        <w:ind w:left="3600" w:hanging="360"/>
      </w:pPr>
      <w:rPr>
        <w:rFonts w:ascii="Courier New" w:hAnsi="Courier New" w:cs="Courier New" w:hint="default"/>
      </w:rPr>
    </w:lvl>
    <w:lvl w:ilvl="5" w:tplc="15E2E8EC" w:tentative="1">
      <w:start w:val="1"/>
      <w:numFmt w:val="bullet"/>
      <w:lvlText w:val=""/>
      <w:lvlJc w:val="left"/>
      <w:pPr>
        <w:ind w:left="4320" w:hanging="360"/>
      </w:pPr>
      <w:rPr>
        <w:rFonts w:ascii="Wingdings" w:hAnsi="Wingdings" w:hint="default"/>
      </w:rPr>
    </w:lvl>
    <w:lvl w:ilvl="6" w:tplc="23583CEC" w:tentative="1">
      <w:start w:val="1"/>
      <w:numFmt w:val="bullet"/>
      <w:lvlText w:val=""/>
      <w:lvlJc w:val="left"/>
      <w:pPr>
        <w:ind w:left="5040" w:hanging="360"/>
      </w:pPr>
      <w:rPr>
        <w:rFonts w:ascii="Symbol" w:hAnsi="Symbol" w:hint="default"/>
      </w:rPr>
    </w:lvl>
    <w:lvl w:ilvl="7" w:tplc="AB88054E" w:tentative="1">
      <w:start w:val="1"/>
      <w:numFmt w:val="bullet"/>
      <w:lvlText w:val="o"/>
      <w:lvlJc w:val="left"/>
      <w:pPr>
        <w:ind w:left="5760" w:hanging="360"/>
      </w:pPr>
      <w:rPr>
        <w:rFonts w:ascii="Courier New" w:hAnsi="Courier New" w:cs="Courier New" w:hint="default"/>
      </w:rPr>
    </w:lvl>
    <w:lvl w:ilvl="8" w:tplc="CE30ADB6" w:tentative="1">
      <w:start w:val="1"/>
      <w:numFmt w:val="bullet"/>
      <w:lvlText w:val=""/>
      <w:lvlJc w:val="left"/>
      <w:pPr>
        <w:ind w:left="6480" w:hanging="360"/>
      </w:pPr>
      <w:rPr>
        <w:rFonts w:ascii="Wingdings" w:hAnsi="Wingdings" w:hint="default"/>
      </w:rPr>
    </w:lvl>
  </w:abstractNum>
  <w:abstractNum w:abstractNumId="426">
    <w:nsid w:val="626A41BF"/>
    <w:multiLevelType w:val="hybridMultilevel"/>
    <w:tmpl w:val="EDAC980E"/>
    <w:lvl w:ilvl="0" w:tplc="D4160D3A">
      <w:start w:val="1"/>
      <w:numFmt w:val="bullet"/>
      <w:lvlText w:val=""/>
      <w:lvlJc w:val="left"/>
      <w:pPr>
        <w:ind w:left="720" w:hanging="360"/>
      </w:pPr>
      <w:rPr>
        <w:rFonts w:ascii="Symbol" w:hAnsi="Symbol" w:hint="default"/>
      </w:rPr>
    </w:lvl>
    <w:lvl w:ilvl="1" w:tplc="A7EC8D46" w:tentative="1">
      <w:start w:val="1"/>
      <w:numFmt w:val="bullet"/>
      <w:lvlText w:val="o"/>
      <w:lvlJc w:val="left"/>
      <w:pPr>
        <w:ind w:left="1440" w:hanging="360"/>
      </w:pPr>
      <w:rPr>
        <w:rFonts w:ascii="Courier New" w:hAnsi="Courier New" w:cs="Courier New" w:hint="default"/>
      </w:rPr>
    </w:lvl>
    <w:lvl w:ilvl="2" w:tplc="326A8966">
      <w:start w:val="1"/>
      <w:numFmt w:val="bullet"/>
      <w:lvlText w:val=""/>
      <w:lvlJc w:val="left"/>
      <w:pPr>
        <w:ind w:left="2160" w:hanging="360"/>
      </w:pPr>
      <w:rPr>
        <w:rFonts w:ascii="Wingdings" w:hAnsi="Wingdings" w:hint="default"/>
      </w:rPr>
    </w:lvl>
    <w:lvl w:ilvl="3" w:tplc="904665E0" w:tentative="1">
      <w:start w:val="1"/>
      <w:numFmt w:val="bullet"/>
      <w:lvlText w:val=""/>
      <w:lvlJc w:val="left"/>
      <w:pPr>
        <w:ind w:left="2880" w:hanging="360"/>
      </w:pPr>
      <w:rPr>
        <w:rFonts w:ascii="Symbol" w:hAnsi="Symbol" w:hint="default"/>
      </w:rPr>
    </w:lvl>
    <w:lvl w:ilvl="4" w:tplc="B42C70AC" w:tentative="1">
      <w:start w:val="1"/>
      <w:numFmt w:val="bullet"/>
      <w:lvlText w:val="o"/>
      <w:lvlJc w:val="left"/>
      <w:pPr>
        <w:ind w:left="3600" w:hanging="360"/>
      </w:pPr>
      <w:rPr>
        <w:rFonts w:ascii="Courier New" w:hAnsi="Courier New" w:cs="Courier New" w:hint="default"/>
      </w:rPr>
    </w:lvl>
    <w:lvl w:ilvl="5" w:tplc="160C2072" w:tentative="1">
      <w:start w:val="1"/>
      <w:numFmt w:val="bullet"/>
      <w:lvlText w:val=""/>
      <w:lvlJc w:val="left"/>
      <w:pPr>
        <w:ind w:left="4320" w:hanging="360"/>
      </w:pPr>
      <w:rPr>
        <w:rFonts w:ascii="Wingdings" w:hAnsi="Wingdings" w:hint="default"/>
      </w:rPr>
    </w:lvl>
    <w:lvl w:ilvl="6" w:tplc="330E0856" w:tentative="1">
      <w:start w:val="1"/>
      <w:numFmt w:val="bullet"/>
      <w:lvlText w:val=""/>
      <w:lvlJc w:val="left"/>
      <w:pPr>
        <w:ind w:left="5040" w:hanging="360"/>
      </w:pPr>
      <w:rPr>
        <w:rFonts w:ascii="Symbol" w:hAnsi="Symbol" w:hint="default"/>
      </w:rPr>
    </w:lvl>
    <w:lvl w:ilvl="7" w:tplc="2B32AA22" w:tentative="1">
      <w:start w:val="1"/>
      <w:numFmt w:val="bullet"/>
      <w:lvlText w:val="o"/>
      <w:lvlJc w:val="left"/>
      <w:pPr>
        <w:ind w:left="5760" w:hanging="360"/>
      </w:pPr>
      <w:rPr>
        <w:rFonts w:ascii="Courier New" w:hAnsi="Courier New" w:cs="Courier New" w:hint="default"/>
      </w:rPr>
    </w:lvl>
    <w:lvl w:ilvl="8" w:tplc="707CA066" w:tentative="1">
      <w:start w:val="1"/>
      <w:numFmt w:val="bullet"/>
      <w:lvlText w:val=""/>
      <w:lvlJc w:val="left"/>
      <w:pPr>
        <w:ind w:left="6480" w:hanging="360"/>
      </w:pPr>
      <w:rPr>
        <w:rFonts w:ascii="Wingdings" w:hAnsi="Wingdings" w:hint="default"/>
      </w:rPr>
    </w:lvl>
  </w:abstractNum>
  <w:abstractNum w:abstractNumId="427">
    <w:nsid w:val="629B2B2D"/>
    <w:multiLevelType w:val="hybridMultilevel"/>
    <w:tmpl w:val="155E0058"/>
    <w:lvl w:ilvl="0" w:tplc="90348744">
      <w:start w:val="1"/>
      <w:numFmt w:val="bullet"/>
      <w:lvlText w:val=""/>
      <w:lvlJc w:val="left"/>
      <w:pPr>
        <w:ind w:left="720" w:hanging="360"/>
      </w:pPr>
      <w:rPr>
        <w:rFonts w:ascii="Symbol" w:hAnsi="Symbol" w:hint="default"/>
      </w:rPr>
    </w:lvl>
    <w:lvl w:ilvl="1" w:tplc="9FC4B9C6">
      <w:start w:val="1"/>
      <w:numFmt w:val="bullet"/>
      <w:lvlText w:val="o"/>
      <w:lvlJc w:val="left"/>
      <w:pPr>
        <w:ind w:left="1440" w:hanging="360"/>
      </w:pPr>
      <w:rPr>
        <w:rFonts w:ascii="Courier New" w:hAnsi="Courier New" w:cs="Courier New" w:hint="default"/>
      </w:rPr>
    </w:lvl>
    <w:lvl w:ilvl="2" w:tplc="94D2C9E2" w:tentative="1">
      <w:start w:val="1"/>
      <w:numFmt w:val="bullet"/>
      <w:lvlText w:val=""/>
      <w:lvlJc w:val="left"/>
      <w:pPr>
        <w:ind w:left="2160" w:hanging="360"/>
      </w:pPr>
      <w:rPr>
        <w:rFonts w:ascii="Wingdings" w:hAnsi="Wingdings" w:hint="default"/>
      </w:rPr>
    </w:lvl>
    <w:lvl w:ilvl="3" w:tplc="8424FB64" w:tentative="1">
      <w:start w:val="1"/>
      <w:numFmt w:val="bullet"/>
      <w:lvlText w:val=""/>
      <w:lvlJc w:val="left"/>
      <w:pPr>
        <w:ind w:left="2880" w:hanging="360"/>
      </w:pPr>
      <w:rPr>
        <w:rFonts w:ascii="Symbol" w:hAnsi="Symbol" w:hint="default"/>
      </w:rPr>
    </w:lvl>
    <w:lvl w:ilvl="4" w:tplc="D4DA625C" w:tentative="1">
      <w:start w:val="1"/>
      <w:numFmt w:val="bullet"/>
      <w:lvlText w:val="o"/>
      <w:lvlJc w:val="left"/>
      <w:pPr>
        <w:ind w:left="3600" w:hanging="360"/>
      </w:pPr>
      <w:rPr>
        <w:rFonts w:ascii="Courier New" w:hAnsi="Courier New" w:cs="Courier New" w:hint="default"/>
      </w:rPr>
    </w:lvl>
    <w:lvl w:ilvl="5" w:tplc="BBA8A76E" w:tentative="1">
      <w:start w:val="1"/>
      <w:numFmt w:val="bullet"/>
      <w:lvlText w:val=""/>
      <w:lvlJc w:val="left"/>
      <w:pPr>
        <w:ind w:left="4320" w:hanging="360"/>
      </w:pPr>
      <w:rPr>
        <w:rFonts w:ascii="Wingdings" w:hAnsi="Wingdings" w:hint="default"/>
      </w:rPr>
    </w:lvl>
    <w:lvl w:ilvl="6" w:tplc="CBF2A85E" w:tentative="1">
      <w:start w:val="1"/>
      <w:numFmt w:val="bullet"/>
      <w:lvlText w:val=""/>
      <w:lvlJc w:val="left"/>
      <w:pPr>
        <w:ind w:left="5040" w:hanging="360"/>
      </w:pPr>
      <w:rPr>
        <w:rFonts w:ascii="Symbol" w:hAnsi="Symbol" w:hint="default"/>
      </w:rPr>
    </w:lvl>
    <w:lvl w:ilvl="7" w:tplc="C20E1850" w:tentative="1">
      <w:start w:val="1"/>
      <w:numFmt w:val="bullet"/>
      <w:lvlText w:val="o"/>
      <w:lvlJc w:val="left"/>
      <w:pPr>
        <w:ind w:left="5760" w:hanging="360"/>
      </w:pPr>
      <w:rPr>
        <w:rFonts w:ascii="Courier New" w:hAnsi="Courier New" w:cs="Courier New" w:hint="default"/>
      </w:rPr>
    </w:lvl>
    <w:lvl w:ilvl="8" w:tplc="3F10D2E8" w:tentative="1">
      <w:start w:val="1"/>
      <w:numFmt w:val="bullet"/>
      <w:lvlText w:val=""/>
      <w:lvlJc w:val="left"/>
      <w:pPr>
        <w:ind w:left="6480" w:hanging="360"/>
      </w:pPr>
      <w:rPr>
        <w:rFonts w:ascii="Wingdings" w:hAnsi="Wingdings" w:hint="default"/>
      </w:rPr>
    </w:lvl>
  </w:abstractNum>
  <w:abstractNum w:abstractNumId="428">
    <w:nsid w:val="62D84A64"/>
    <w:multiLevelType w:val="hybridMultilevel"/>
    <w:tmpl w:val="4E9E5584"/>
    <w:lvl w:ilvl="0" w:tplc="1708EEEA">
      <w:start w:val="1"/>
      <w:numFmt w:val="bullet"/>
      <w:lvlText w:val=""/>
      <w:lvlJc w:val="left"/>
      <w:pPr>
        <w:ind w:left="720" w:hanging="360"/>
      </w:pPr>
      <w:rPr>
        <w:rFonts w:ascii="Symbol" w:hAnsi="Symbol" w:hint="default"/>
      </w:rPr>
    </w:lvl>
    <w:lvl w:ilvl="1" w:tplc="3B023DBA">
      <w:start w:val="1"/>
      <w:numFmt w:val="bullet"/>
      <w:lvlText w:val="o"/>
      <w:lvlJc w:val="left"/>
      <w:pPr>
        <w:ind w:left="1440" w:hanging="360"/>
      </w:pPr>
      <w:rPr>
        <w:rFonts w:ascii="Courier New" w:hAnsi="Courier New" w:cs="Courier New" w:hint="default"/>
      </w:rPr>
    </w:lvl>
    <w:lvl w:ilvl="2" w:tplc="8AB6E004" w:tentative="1">
      <w:start w:val="1"/>
      <w:numFmt w:val="bullet"/>
      <w:lvlText w:val=""/>
      <w:lvlJc w:val="left"/>
      <w:pPr>
        <w:ind w:left="2160" w:hanging="360"/>
      </w:pPr>
      <w:rPr>
        <w:rFonts w:ascii="Wingdings" w:hAnsi="Wingdings" w:hint="default"/>
      </w:rPr>
    </w:lvl>
    <w:lvl w:ilvl="3" w:tplc="ADC4C9AC" w:tentative="1">
      <w:start w:val="1"/>
      <w:numFmt w:val="bullet"/>
      <w:lvlText w:val=""/>
      <w:lvlJc w:val="left"/>
      <w:pPr>
        <w:ind w:left="2880" w:hanging="360"/>
      </w:pPr>
      <w:rPr>
        <w:rFonts w:ascii="Symbol" w:hAnsi="Symbol" w:hint="default"/>
      </w:rPr>
    </w:lvl>
    <w:lvl w:ilvl="4" w:tplc="72FA673A" w:tentative="1">
      <w:start w:val="1"/>
      <w:numFmt w:val="bullet"/>
      <w:lvlText w:val="o"/>
      <w:lvlJc w:val="left"/>
      <w:pPr>
        <w:ind w:left="3600" w:hanging="360"/>
      </w:pPr>
      <w:rPr>
        <w:rFonts w:ascii="Courier New" w:hAnsi="Courier New" w:cs="Courier New" w:hint="default"/>
      </w:rPr>
    </w:lvl>
    <w:lvl w:ilvl="5" w:tplc="92401D96" w:tentative="1">
      <w:start w:val="1"/>
      <w:numFmt w:val="bullet"/>
      <w:lvlText w:val=""/>
      <w:lvlJc w:val="left"/>
      <w:pPr>
        <w:ind w:left="4320" w:hanging="360"/>
      </w:pPr>
      <w:rPr>
        <w:rFonts w:ascii="Wingdings" w:hAnsi="Wingdings" w:hint="default"/>
      </w:rPr>
    </w:lvl>
    <w:lvl w:ilvl="6" w:tplc="502CFD4E" w:tentative="1">
      <w:start w:val="1"/>
      <w:numFmt w:val="bullet"/>
      <w:lvlText w:val=""/>
      <w:lvlJc w:val="left"/>
      <w:pPr>
        <w:ind w:left="5040" w:hanging="360"/>
      </w:pPr>
      <w:rPr>
        <w:rFonts w:ascii="Symbol" w:hAnsi="Symbol" w:hint="default"/>
      </w:rPr>
    </w:lvl>
    <w:lvl w:ilvl="7" w:tplc="3B884804" w:tentative="1">
      <w:start w:val="1"/>
      <w:numFmt w:val="bullet"/>
      <w:lvlText w:val="o"/>
      <w:lvlJc w:val="left"/>
      <w:pPr>
        <w:ind w:left="5760" w:hanging="360"/>
      </w:pPr>
      <w:rPr>
        <w:rFonts w:ascii="Courier New" w:hAnsi="Courier New" w:cs="Courier New" w:hint="default"/>
      </w:rPr>
    </w:lvl>
    <w:lvl w:ilvl="8" w:tplc="28E2C50C" w:tentative="1">
      <w:start w:val="1"/>
      <w:numFmt w:val="bullet"/>
      <w:lvlText w:val=""/>
      <w:lvlJc w:val="left"/>
      <w:pPr>
        <w:ind w:left="6480" w:hanging="360"/>
      </w:pPr>
      <w:rPr>
        <w:rFonts w:ascii="Wingdings" w:hAnsi="Wingdings" w:hint="default"/>
      </w:rPr>
    </w:lvl>
  </w:abstractNum>
  <w:abstractNum w:abstractNumId="429">
    <w:nsid w:val="62E25638"/>
    <w:multiLevelType w:val="hybridMultilevel"/>
    <w:tmpl w:val="B128D05A"/>
    <w:lvl w:ilvl="0" w:tplc="B710598C">
      <w:start w:val="1"/>
      <w:numFmt w:val="bullet"/>
      <w:lvlText w:val=""/>
      <w:lvlJc w:val="left"/>
      <w:pPr>
        <w:ind w:left="720" w:hanging="360"/>
      </w:pPr>
      <w:rPr>
        <w:rFonts w:ascii="Symbol" w:hAnsi="Symbol" w:hint="default"/>
      </w:rPr>
    </w:lvl>
    <w:lvl w:ilvl="1" w:tplc="AA843528" w:tentative="1">
      <w:start w:val="1"/>
      <w:numFmt w:val="bullet"/>
      <w:lvlText w:val="o"/>
      <w:lvlJc w:val="left"/>
      <w:pPr>
        <w:ind w:left="1440" w:hanging="360"/>
      </w:pPr>
      <w:rPr>
        <w:rFonts w:ascii="Courier New" w:hAnsi="Courier New" w:cs="Courier New" w:hint="default"/>
      </w:rPr>
    </w:lvl>
    <w:lvl w:ilvl="2" w:tplc="95F6A312" w:tentative="1">
      <w:start w:val="1"/>
      <w:numFmt w:val="bullet"/>
      <w:lvlText w:val=""/>
      <w:lvlJc w:val="left"/>
      <w:pPr>
        <w:ind w:left="2160" w:hanging="360"/>
      </w:pPr>
      <w:rPr>
        <w:rFonts w:ascii="Wingdings" w:hAnsi="Wingdings" w:hint="default"/>
      </w:rPr>
    </w:lvl>
    <w:lvl w:ilvl="3" w:tplc="729420D4" w:tentative="1">
      <w:start w:val="1"/>
      <w:numFmt w:val="bullet"/>
      <w:lvlText w:val=""/>
      <w:lvlJc w:val="left"/>
      <w:pPr>
        <w:ind w:left="2880" w:hanging="360"/>
      </w:pPr>
      <w:rPr>
        <w:rFonts w:ascii="Symbol" w:hAnsi="Symbol" w:hint="default"/>
      </w:rPr>
    </w:lvl>
    <w:lvl w:ilvl="4" w:tplc="BE0A2D80" w:tentative="1">
      <w:start w:val="1"/>
      <w:numFmt w:val="bullet"/>
      <w:lvlText w:val="o"/>
      <w:lvlJc w:val="left"/>
      <w:pPr>
        <w:ind w:left="3600" w:hanging="360"/>
      </w:pPr>
      <w:rPr>
        <w:rFonts w:ascii="Courier New" w:hAnsi="Courier New" w:cs="Courier New" w:hint="default"/>
      </w:rPr>
    </w:lvl>
    <w:lvl w:ilvl="5" w:tplc="E26279CC" w:tentative="1">
      <w:start w:val="1"/>
      <w:numFmt w:val="bullet"/>
      <w:lvlText w:val=""/>
      <w:lvlJc w:val="left"/>
      <w:pPr>
        <w:ind w:left="4320" w:hanging="360"/>
      </w:pPr>
      <w:rPr>
        <w:rFonts w:ascii="Wingdings" w:hAnsi="Wingdings" w:hint="default"/>
      </w:rPr>
    </w:lvl>
    <w:lvl w:ilvl="6" w:tplc="1D828E1A" w:tentative="1">
      <w:start w:val="1"/>
      <w:numFmt w:val="bullet"/>
      <w:lvlText w:val=""/>
      <w:lvlJc w:val="left"/>
      <w:pPr>
        <w:ind w:left="5040" w:hanging="360"/>
      </w:pPr>
      <w:rPr>
        <w:rFonts w:ascii="Symbol" w:hAnsi="Symbol" w:hint="default"/>
      </w:rPr>
    </w:lvl>
    <w:lvl w:ilvl="7" w:tplc="06B481E2" w:tentative="1">
      <w:start w:val="1"/>
      <w:numFmt w:val="bullet"/>
      <w:lvlText w:val="o"/>
      <w:lvlJc w:val="left"/>
      <w:pPr>
        <w:ind w:left="5760" w:hanging="360"/>
      </w:pPr>
      <w:rPr>
        <w:rFonts w:ascii="Courier New" w:hAnsi="Courier New" w:cs="Courier New" w:hint="default"/>
      </w:rPr>
    </w:lvl>
    <w:lvl w:ilvl="8" w:tplc="4CE45BFC" w:tentative="1">
      <w:start w:val="1"/>
      <w:numFmt w:val="bullet"/>
      <w:lvlText w:val=""/>
      <w:lvlJc w:val="left"/>
      <w:pPr>
        <w:ind w:left="6480" w:hanging="360"/>
      </w:pPr>
      <w:rPr>
        <w:rFonts w:ascii="Wingdings" w:hAnsi="Wingdings" w:hint="default"/>
      </w:rPr>
    </w:lvl>
  </w:abstractNum>
  <w:abstractNum w:abstractNumId="430">
    <w:nsid w:val="633773E2"/>
    <w:multiLevelType w:val="hybridMultilevel"/>
    <w:tmpl w:val="CD5CDDBC"/>
    <w:lvl w:ilvl="0" w:tplc="25B87A86">
      <w:start w:val="1"/>
      <w:numFmt w:val="bullet"/>
      <w:lvlText w:val=""/>
      <w:lvlJc w:val="left"/>
      <w:pPr>
        <w:ind w:left="720" w:hanging="360"/>
      </w:pPr>
      <w:rPr>
        <w:rFonts w:ascii="Symbol" w:hAnsi="Symbol" w:hint="default"/>
      </w:rPr>
    </w:lvl>
    <w:lvl w:ilvl="1" w:tplc="F33028A6" w:tentative="1">
      <w:start w:val="1"/>
      <w:numFmt w:val="bullet"/>
      <w:lvlText w:val="o"/>
      <w:lvlJc w:val="left"/>
      <w:pPr>
        <w:ind w:left="1440" w:hanging="360"/>
      </w:pPr>
      <w:rPr>
        <w:rFonts w:ascii="Courier New" w:hAnsi="Courier New" w:cs="Courier New" w:hint="default"/>
      </w:rPr>
    </w:lvl>
    <w:lvl w:ilvl="2" w:tplc="E9CA88DA">
      <w:start w:val="1"/>
      <w:numFmt w:val="bullet"/>
      <w:lvlText w:val=""/>
      <w:lvlJc w:val="left"/>
      <w:pPr>
        <w:ind w:left="2160" w:hanging="360"/>
      </w:pPr>
      <w:rPr>
        <w:rFonts w:ascii="Wingdings" w:hAnsi="Wingdings" w:hint="default"/>
      </w:rPr>
    </w:lvl>
    <w:lvl w:ilvl="3" w:tplc="B3A2F8E2" w:tentative="1">
      <w:start w:val="1"/>
      <w:numFmt w:val="bullet"/>
      <w:lvlText w:val=""/>
      <w:lvlJc w:val="left"/>
      <w:pPr>
        <w:ind w:left="2880" w:hanging="360"/>
      </w:pPr>
      <w:rPr>
        <w:rFonts w:ascii="Symbol" w:hAnsi="Symbol" w:hint="default"/>
      </w:rPr>
    </w:lvl>
    <w:lvl w:ilvl="4" w:tplc="9C387FAE" w:tentative="1">
      <w:start w:val="1"/>
      <w:numFmt w:val="bullet"/>
      <w:lvlText w:val="o"/>
      <w:lvlJc w:val="left"/>
      <w:pPr>
        <w:ind w:left="3600" w:hanging="360"/>
      </w:pPr>
      <w:rPr>
        <w:rFonts w:ascii="Courier New" w:hAnsi="Courier New" w:cs="Courier New" w:hint="default"/>
      </w:rPr>
    </w:lvl>
    <w:lvl w:ilvl="5" w:tplc="A636E230" w:tentative="1">
      <w:start w:val="1"/>
      <w:numFmt w:val="bullet"/>
      <w:lvlText w:val=""/>
      <w:lvlJc w:val="left"/>
      <w:pPr>
        <w:ind w:left="4320" w:hanging="360"/>
      </w:pPr>
      <w:rPr>
        <w:rFonts w:ascii="Wingdings" w:hAnsi="Wingdings" w:hint="default"/>
      </w:rPr>
    </w:lvl>
    <w:lvl w:ilvl="6" w:tplc="F88A6C16" w:tentative="1">
      <w:start w:val="1"/>
      <w:numFmt w:val="bullet"/>
      <w:lvlText w:val=""/>
      <w:lvlJc w:val="left"/>
      <w:pPr>
        <w:ind w:left="5040" w:hanging="360"/>
      </w:pPr>
      <w:rPr>
        <w:rFonts w:ascii="Symbol" w:hAnsi="Symbol" w:hint="default"/>
      </w:rPr>
    </w:lvl>
    <w:lvl w:ilvl="7" w:tplc="268C33C6" w:tentative="1">
      <w:start w:val="1"/>
      <w:numFmt w:val="bullet"/>
      <w:lvlText w:val="o"/>
      <w:lvlJc w:val="left"/>
      <w:pPr>
        <w:ind w:left="5760" w:hanging="360"/>
      </w:pPr>
      <w:rPr>
        <w:rFonts w:ascii="Courier New" w:hAnsi="Courier New" w:cs="Courier New" w:hint="default"/>
      </w:rPr>
    </w:lvl>
    <w:lvl w:ilvl="8" w:tplc="AB9283D2" w:tentative="1">
      <w:start w:val="1"/>
      <w:numFmt w:val="bullet"/>
      <w:lvlText w:val=""/>
      <w:lvlJc w:val="left"/>
      <w:pPr>
        <w:ind w:left="6480" w:hanging="360"/>
      </w:pPr>
      <w:rPr>
        <w:rFonts w:ascii="Wingdings" w:hAnsi="Wingdings" w:hint="default"/>
      </w:rPr>
    </w:lvl>
  </w:abstractNum>
  <w:abstractNum w:abstractNumId="431">
    <w:nsid w:val="63533C1A"/>
    <w:multiLevelType w:val="hybridMultilevel"/>
    <w:tmpl w:val="FE50F648"/>
    <w:lvl w:ilvl="0" w:tplc="AA34036A">
      <w:start w:val="1"/>
      <w:numFmt w:val="bullet"/>
      <w:lvlText w:val=""/>
      <w:lvlJc w:val="left"/>
      <w:pPr>
        <w:ind w:left="720" w:hanging="360"/>
      </w:pPr>
      <w:rPr>
        <w:rFonts w:ascii="Symbol" w:hAnsi="Symbol" w:hint="default"/>
      </w:rPr>
    </w:lvl>
    <w:lvl w:ilvl="1" w:tplc="30A475B0" w:tentative="1">
      <w:start w:val="1"/>
      <w:numFmt w:val="bullet"/>
      <w:lvlText w:val="o"/>
      <w:lvlJc w:val="left"/>
      <w:pPr>
        <w:ind w:left="1440" w:hanging="360"/>
      </w:pPr>
      <w:rPr>
        <w:rFonts w:ascii="Courier New" w:hAnsi="Courier New" w:cs="Courier New" w:hint="default"/>
      </w:rPr>
    </w:lvl>
    <w:lvl w:ilvl="2" w:tplc="54EAECEA">
      <w:start w:val="1"/>
      <w:numFmt w:val="bullet"/>
      <w:lvlText w:val=""/>
      <w:lvlJc w:val="left"/>
      <w:pPr>
        <w:ind w:left="2160" w:hanging="360"/>
      </w:pPr>
      <w:rPr>
        <w:rFonts w:ascii="Wingdings" w:hAnsi="Wingdings" w:hint="default"/>
      </w:rPr>
    </w:lvl>
    <w:lvl w:ilvl="3" w:tplc="87040B90" w:tentative="1">
      <w:start w:val="1"/>
      <w:numFmt w:val="bullet"/>
      <w:lvlText w:val=""/>
      <w:lvlJc w:val="left"/>
      <w:pPr>
        <w:ind w:left="2880" w:hanging="360"/>
      </w:pPr>
      <w:rPr>
        <w:rFonts w:ascii="Symbol" w:hAnsi="Symbol" w:hint="default"/>
      </w:rPr>
    </w:lvl>
    <w:lvl w:ilvl="4" w:tplc="E0DE2112" w:tentative="1">
      <w:start w:val="1"/>
      <w:numFmt w:val="bullet"/>
      <w:lvlText w:val="o"/>
      <w:lvlJc w:val="left"/>
      <w:pPr>
        <w:ind w:left="3600" w:hanging="360"/>
      </w:pPr>
      <w:rPr>
        <w:rFonts w:ascii="Courier New" w:hAnsi="Courier New" w:cs="Courier New" w:hint="default"/>
      </w:rPr>
    </w:lvl>
    <w:lvl w:ilvl="5" w:tplc="F65CC17E" w:tentative="1">
      <w:start w:val="1"/>
      <w:numFmt w:val="bullet"/>
      <w:lvlText w:val=""/>
      <w:lvlJc w:val="left"/>
      <w:pPr>
        <w:ind w:left="4320" w:hanging="360"/>
      </w:pPr>
      <w:rPr>
        <w:rFonts w:ascii="Wingdings" w:hAnsi="Wingdings" w:hint="default"/>
      </w:rPr>
    </w:lvl>
    <w:lvl w:ilvl="6" w:tplc="805CC8AE" w:tentative="1">
      <w:start w:val="1"/>
      <w:numFmt w:val="bullet"/>
      <w:lvlText w:val=""/>
      <w:lvlJc w:val="left"/>
      <w:pPr>
        <w:ind w:left="5040" w:hanging="360"/>
      </w:pPr>
      <w:rPr>
        <w:rFonts w:ascii="Symbol" w:hAnsi="Symbol" w:hint="default"/>
      </w:rPr>
    </w:lvl>
    <w:lvl w:ilvl="7" w:tplc="5CBE493A" w:tentative="1">
      <w:start w:val="1"/>
      <w:numFmt w:val="bullet"/>
      <w:lvlText w:val="o"/>
      <w:lvlJc w:val="left"/>
      <w:pPr>
        <w:ind w:left="5760" w:hanging="360"/>
      </w:pPr>
      <w:rPr>
        <w:rFonts w:ascii="Courier New" w:hAnsi="Courier New" w:cs="Courier New" w:hint="default"/>
      </w:rPr>
    </w:lvl>
    <w:lvl w:ilvl="8" w:tplc="C57A52F8" w:tentative="1">
      <w:start w:val="1"/>
      <w:numFmt w:val="bullet"/>
      <w:lvlText w:val=""/>
      <w:lvlJc w:val="left"/>
      <w:pPr>
        <w:ind w:left="6480" w:hanging="360"/>
      </w:pPr>
      <w:rPr>
        <w:rFonts w:ascii="Wingdings" w:hAnsi="Wingdings" w:hint="default"/>
      </w:rPr>
    </w:lvl>
  </w:abstractNum>
  <w:abstractNum w:abstractNumId="432">
    <w:nsid w:val="63C9587B"/>
    <w:multiLevelType w:val="hybridMultilevel"/>
    <w:tmpl w:val="736EA186"/>
    <w:lvl w:ilvl="0" w:tplc="1B4EDFF2">
      <w:start w:val="1"/>
      <w:numFmt w:val="bullet"/>
      <w:lvlText w:val=""/>
      <w:lvlJc w:val="left"/>
      <w:pPr>
        <w:ind w:left="720" w:hanging="360"/>
      </w:pPr>
      <w:rPr>
        <w:rFonts w:ascii="Symbol" w:hAnsi="Symbol" w:hint="default"/>
      </w:rPr>
    </w:lvl>
    <w:lvl w:ilvl="1" w:tplc="E99CB11A" w:tentative="1">
      <w:start w:val="1"/>
      <w:numFmt w:val="bullet"/>
      <w:lvlText w:val="o"/>
      <w:lvlJc w:val="left"/>
      <w:pPr>
        <w:ind w:left="1440" w:hanging="360"/>
      </w:pPr>
      <w:rPr>
        <w:rFonts w:ascii="Courier New" w:hAnsi="Courier New" w:cs="Courier New" w:hint="default"/>
      </w:rPr>
    </w:lvl>
    <w:lvl w:ilvl="2" w:tplc="A32A1BD8">
      <w:start w:val="1"/>
      <w:numFmt w:val="bullet"/>
      <w:lvlText w:val=""/>
      <w:lvlJc w:val="left"/>
      <w:pPr>
        <w:ind w:left="2160" w:hanging="360"/>
      </w:pPr>
      <w:rPr>
        <w:rFonts w:ascii="Wingdings" w:hAnsi="Wingdings" w:hint="default"/>
      </w:rPr>
    </w:lvl>
    <w:lvl w:ilvl="3" w:tplc="9BBA968C" w:tentative="1">
      <w:start w:val="1"/>
      <w:numFmt w:val="bullet"/>
      <w:lvlText w:val=""/>
      <w:lvlJc w:val="left"/>
      <w:pPr>
        <w:ind w:left="2880" w:hanging="360"/>
      </w:pPr>
      <w:rPr>
        <w:rFonts w:ascii="Symbol" w:hAnsi="Symbol" w:hint="default"/>
      </w:rPr>
    </w:lvl>
    <w:lvl w:ilvl="4" w:tplc="11A8B786" w:tentative="1">
      <w:start w:val="1"/>
      <w:numFmt w:val="bullet"/>
      <w:lvlText w:val="o"/>
      <w:lvlJc w:val="left"/>
      <w:pPr>
        <w:ind w:left="3600" w:hanging="360"/>
      </w:pPr>
      <w:rPr>
        <w:rFonts w:ascii="Courier New" w:hAnsi="Courier New" w:cs="Courier New" w:hint="default"/>
      </w:rPr>
    </w:lvl>
    <w:lvl w:ilvl="5" w:tplc="23FA95D2" w:tentative="1">
      <w:start w:val="1"/>
      <w:numFmt w:val="bullet"/>
      <w:lvlText w:val=""/>
      <w:lvlJc w:val="left"/>
      <w:pPr>
        <w:ind w:left="4320" w:hanging="360"/>
      </w:pPr>
      <w:rPr>
        <w:rFonts w:ascii="Wingdings" w:hAnsi="Wingdings" w:hint="default"/>
      </w:rPr>
    </w:lvl>
    <w:lvl w:ilvl="6" w:tplc="1592DCBA" w:tentative="1">
      <w:start w:val="1"/>
      <w:numFmt w:val="bullet"/>
      <w:lvlText w:val=""/>
      <w:lvlJc w:val="left"/>
      <w:pPr>
        <w:ind w:left="5040" w:hanging="360"/>
      </w:pPr>
      <w:rPr>
        <w:rFonts w:ascii="Symbol" w:hAnsi="Symbol" w:hint="default"/>
      </w:rPr>
    </w:lvl>
    <w:lvl w:ilvl="7" w:tplc="8214BD16" w:tentative="1">
      <w:start w:val="1"/>
      <w:numFmt w:val="bullet"/>
      <w:lvlText w:val="o"/>
      <w:lvlJc w:val="left"/>
      <w:pPr>
        <w:ind w:left="5760" w:hanging="360"/>
      </w:pPr>
      <w:rPr>
        <w:rFonts w:ascii="Courier New" w:hAnsi="Courier New" w:cs="Courier New" w:hint="default"/>
      </w:rPr>
    </w:lvl>
    <w:lvl w:ilvl="8" w:tplc="AA1C8E50" w:tentative="1">
      <w:start w:val="1"/>
      <w:numFmt w:val="bullet"/>
      <w:lvlText w:val=""/>
      <w:lvlJc w:val="left"/>
      <w:pPr>
        <w:ind w:left="6480" w:hanging="360"/>
      </w:pPr>
      <w:rPr>
        <w:rFonts w:ascii="Wingdings" w:hAnsi="Wingdings" w:hint="default"/>
      </w:rPr>
    </w:lvl>
  </w:abstractNum>
  <w:abstractNum w:abstractNumId="433">
    <w:nsid w:val="64683DE1"/>
    <w:multiLevelType w:val="hybridMultilevel"/>
    <w:tmpl w:val="2EB07730"/>
    <w:lvl w:ilvl="0" w:tplc="003AF722">
      <w:start w:val="1"/>
      <w:numFmt w:val="bullet"/>
      <w:lvlText w:val=""/>
      <w:lvlJc w:val="left"/>
      <w:pPr>
        <w:ind w:left="720" w:hanging="360"/>
      </w:pPr>
      <w:rPr>
        <w:rFonts w:ascii="Symbol" w:hAnsi="Symbol" w:hint="default"/>
      </w:rPr>
    </w:lvl>
    <w:lvl w:ilvl="1" w:tplc="8592A0B4" w:tentative="1">
      <w:start w:val="1"/>
      <w:numFmt w:val="bullet"/>
      <w:lvlText w:val="o"/>
      <w:lvlJc w:val="left"/>
      <w:pPr>
        <w:ind w:left="1440" w:hanging="360"/>
      </w:pPr>
      <w:rPr>
        <w:rFonts w:ascii="Courier New" w:hAnsi="Courier New" w:cs="Courier New" w:hint="default"/>
      </w:rPr>
    </w:lvl>
    <w:lvl w:ilvl="2" w:tplc="89BEB50C">
      <w:start w:val="1"/>
      <w:numFmt w:val="bullet"/>
      <w:lvlText w:val=""/>
      <w:lvlJc w:val="left"/>
      <w:pPr>
        <w:ind w:left="2160" w:hanging="360"/>
      </w:pPr>
      <w:rPr>
        <w:rFonts w:ascii="Wingdings" w:hAnsi="Wingdings" w:hint="default"/>
      </w:rPr>
    </w:lvl>
    <w:lvl w:ilvl="3" w:tplc="3704F050" w:tentative="1">
      <w:start w:val="1"/>
      <w:numFmt w:val="bullet"/>
      <w:lvlText w:val=""/>
      <w:lvlJc w:val="left"/>
      <w:pPr>
        <w:ind w:left="2880" w:hanging="360"/>
      </w:pPr>
      <w:rPr>
        <w:rFonts w:ascii="Symbol" w:hAnsi="Symbol" w:hint="default"/>
      </w:rPr>
    </w:lvl>
    <w:lvl w:ilvl="4" w:tplc="E4F05DF8" w:tentative="1">
      <w:start w:val="1"/>
      <w:numFmt w:val="bullet"/>
      <w:lvlText w:val="o"/>
      <w:lvlJc w:val="left"/>
      <w:pPr>
        <w:ind w:left="3600" w:hanging="360"/>
      </w:pPr>
      <w:rPr>
        <w:rFonts w:ascii="Courier New" w:hAnsi="Courier New" w:cs="Courier New" w:hint="default"/>
      </w:rPr>
    </w:lvl>
    <w:lvl w:ilvl="5" w:tplc="6DD60DD8" w:tentative="1">
      <w:start w:val="1"/>
      <w:numFmt w:val="bullet"/>
      <w:lvlText w:val=""/>
      <w:lvlJc w:val="left"/>
      <w:pPr>
        <w:ind w:left="4320" w:hanging="360"/>
      </w:pPr>
      <w:rPr>
        <w:rFonts w:ascii="Wingdings" w:hAnsi="Wingdings" w:hint="default"/>
      </w:rPr>
    </w:lvl>
    <w:lvl w:ilvl="6" w:tplc="745C7A60" w:tentative="1">
      <w:start w:val="1"/>
      <w:numFmt w:val="bullet"/>
      <w:lvlText w:val=""/>
      <w:lvlJc w:val="left"/>
      <w:pPr>
        <w:ind w:left="5040" w:hanging="360"/>
      </w:pPr>
      <w:rPr>
        <w:rFonts w:ascii="Symbol" w:hAnsi="Symbol" w:hint="default"/>
      </w:rPr>
    </w:lvl>
    <w:lvl w:ilvl="7" w:tplc="51F24954" w:tentative="1">
      <w:start w:val="1"/>
      <w:numFmt w:val="bullet"/>
      <w:lvlText w:val="o"/>
      <w:lvlJc w:val="left"/>
      <w:pPr>
        <w:ind w:left="5760" w:hanging="360"/>
      </w:pPr>
      <w:rPr>
        <w:rFonts w:ascii="Courier New" w:hAnsi="Courier New" w:cs="Courier New" w:hint="default"/>
      </w:rPr>
    </w:lvl>
    <w:lvl w:ilvl="8" w:tplc="8DAECC14" w:tentative="1">
      <w:start w:val="1"/>
      <w:numFmt w:val="bullet"/>
      <w:lvlText w:val=""/>
      <w:lvlJc w:val="left"/>
      <w:pPr>
        <w:ind w:left="6480" w:hanging="360"/>
      </w:pPr>
      <w:rPr>
        <w:rFonts w:ascii="Wingdings" w:hAnsi="Wingdings" w:hint="default"/>
      </w:rPr>
    </w:lvl>
  </w:abstractNum>
  <w:abstractNum w:abstractNumId="434">
    <w:nsid w:val="64817F15"/>
    <w:multiLevelType w:val="hybridMultilevel"/>
    <w:tmpl w:val="3CFC20FE"/>
    <w:lvl w:ilvl="0" w:tplc="3100573E">
      <w:start w:val="1"/>
      <w:numFmt w:val="bullet"/>
      <w:lvlText w:val=""/>
      <w:lvlJc w:val="left"/>
      <w:pPr>
        <w:ind w:left="720" w:hanging="360"/>
      </w:pPr>
      <w:rPr>
        <w:rFonts w:ascii="Symbol" w:hAnsi="Symbol" w:hint="default"/>
      </w:rPr>
    </w:lvl>
    <w:lvl w:ilvl="1" w:tplc="72E8ABB6" w:tentative="1">
      <w:start w:val="1"/>
      <w:numFmt w:val="bullet"/>
      <w:lvlText w:val="o"/>
      <w:lvlJc w:val="left"/>
      <w:pPr>
        <w:ind w:left="1440" w:hanging="360"/>
      </w:pPr>
      <w:rPr>
        <w:rFonts w:ascii="Courier New" w:hAnsi="Courier New" w:cs="Courier New" w:hint="default"/>
      </w:rPr>
    </w:lvl>
    <w:lvl w:ilvl="2" w:tplc="ECCE3F6C" w:tentative="1">
      <w:start w:val="1"/>
      <w:numFmt w:val="bullet"/>
      <w:lvlText w:val=""/>
      <w:lvlJc w:val="left"/>
      <w:pPr>
        <w:ind w:left="2160" w:hanging="360"/>
      </w:pPr>
      <w:rPr>
        <w:rFonts w:ascii="Wingdings" w:hAnsi="Wingdings" w:hint="default"/>
      </w:rPr>
    </w:lvl>
    <w:lvl w:ilvl="3" w:tplc="A31C02A6" w:tentative="1">
      <w:start w:val="1"/>
      <w:numFmt w:val="bullet"/>
      <w:lvlText w:val=""/>
      <w:lvlJc w:val="left"/>
      <w:pPr>
        <w:ind w:left="2880" w:hanging="360"/>
      </w:pPr>
      <w:rPr>
        <w:rFonts w:ascii="Symbol" w:hAnsi="Symbol" w:hint="default"/>
      </w:rPr>
    </w:lvl>
    <w:lvl w:ilvl="4" w:tplc="E67A7284" w:tentative="1">
      <w:start w:val="1"/>
      <w:numFmt w:val="bullet"/>
      <w:lvlText w:val="o"/>
      <w:lvlJc w:val="left"/>
      <w:pPr>
        <w:ind w:left="3600" w:hanging="360"/>
      </w:pPr>
      <w:rPr>
        <w:rFonts w:ascii="Courier New" w:hAnsi="Courier New" w:cs="Courier New" w:hint="default"/>
      </w:rPr>
    </w:lvl>
    <w:lvl w:ilvl="5" w:tplc="D1DEE22A" w:tentative="1">
      <w:start w:val="1"/>
      <w:numFmt w:val="bullet"/>
      <w:lvlText w:val=""/>
      <w:lvlJc w:val="left"/>
      <w:pPr>
        <w:ind w:left="4320" w:hanging="360"/>
      </w:pPr>
      <w:rPr>
        <w:rFonts w:ascii="Wingdings" w:hAnsi="Wingdings" w:hint="default"/>
      </w:rPr>
    </w:lvl>
    <w:lvl w:ilvl="6" w:tplc="0CC8B628" w:tentative="1">
      <w:start w:val="1"/>
      <w:numFmt w:val="bullet"/>
      <w:lvlText w:val=""/>
      <w:lvlJc w:val="left"/>
      <w:pPr>
        <w:ind w:left="5040" w:hanging="360"/>
      </w:pPr>
      <w:rPr>
        <w:rFonts w:ascii="Symbol" w:hAnsi="Symbol" w:hint="default"/>
      </w:rPr>
    </w:lvl>
    <w:lvl w:ilvl="7" w:tplc="96AA7514" w:tentative="1">
      <w:start w:val="1"/>
      <w:numFmt w:val="bullet"/>
      <w:lvlText w:val="o"/>
      <w:lvlJc w:val="left"/>
      <w:pPr>
        <w:ind w:left="5760" w:hanging="360"/>
      </w:pPr>
      <w:rPr>
        <w:rFonts w:ascii="Courier New" w:hAnsi="Courier New" w:cs="Courier New" w:hint="default"/>
      </w:rPr>
    </w:lvl>
    <w:lvl w:ilvl="8" w:tplc="23304440" w:tentative="1">
      <w:start w:val="1"/>
      <w:numFmt w:val="bullet"/>
      <w:lvlText w:val=""/>
      <w:lvlJc w:val="left"/>
      <w:pPr>
        <w:ind w:left="6480" w:hanging="360"/>
      </w:pPr>
      <w:rPr>
        <w:rFonts w:ascii="Wingdings" w:hAnsi="Wingdings" w:hint="default"/>
      </w:rPr>
    </w:lvl>
  </w:abstractNum>
  <w:abstractNum w:abstractNumId="435">
    <w:nsid w:val="648A4B50"/>
    <w:multiLevelType w:val="hybridMultilevel"/>
    <w:tmpl w:val="F2A07404"/>
    <w:lvl w:ilvl="0" w:tplc="4092AEBA">
      <w:start w:val="1"/>
      <w:numFmt w:val="bullet"/>
      <w:lvlText w:val=""/>
      <w:lvlJc w:val="left"/>
      <w:pPr>
        <w:ind w:left="720" w:hanging="360"/>
      </w:pPr>
      <w:rPr>
        <w:rFonts w:ascii="Symbol" w:hAnsi="Symbol" w:hint="default"/>
      </w:rPr>
    </w:lvl>
    <w:lvl w:ilvl="1" w:tplc="87900F7E" w:tentative="1">
      <w:start w:val="1"/>
      <w:numFmt w:val="bullet"/>
      <w:lvlText w:val="o"/>
      <w:lvlJc w:val="left"/>
      <w:pPr>
        <w:ind w:left="1440" w:hanging="360"/>
      </w:pPr>
      <w:rPr>
        <w:rFonts w:ascii="Courier New" w:hAnsi="Courier New" w:cs="Courier New" w:hint="default"/>
      </w:rPr>
    </w:lvl>
    <w:lvl w:ilvl="2" w:tplc="B714F8CC">
      <w:start w:val="1"/>
      <w:numFmt w:val="bullet"/>
      <w:lvlText w:val=""/>
      <w:lvlJc w:val="left"/>
      <w:pPr>
        <w:ind w:left="2160" w:hanging="360"/>
      </w:pPr>
      <w:rPr>
        <w:rFonts w:ascii="Wingdings" w:hAnsi="Wingdings" w:hint="default"/>
      </w:rPr>
    </w:lvl>
    <w:lvl w:ilvl="3" w:tplc="6A721486" w:tentative="1">
      <w:start w:val="1"/>
      <w:numFmt w:val="bullet"/>
      <w:lvlText w:val=""/>
      <w:lvlJc w:val="left"/>
      <w:pPr>
        <w:ind w:left="2880" w:hanging="360"/>
      </w:pPr>
      <w:rPr>
        <w:rFonts w:ascii="Symbol" w:hAnsi="Symbol" w:hint="default"/>
      </w:rPr>
    </w:lvl>
    <w:lvl w:ilvl="4" w:tplc="B57E1F7E" w:tentative="1">
      <w:start w:val="1"/>
      <w:numFmt w:val="bullet"/>
      <w:lvlText w:val="o"/>
      <w:lvlJc w:val="left"/>
      <w:pPr>
        <w:ind w:left="3600" w:hanging="360"/>
      </w:pPr>
      <w:rPr>
        <w:rFonts w:ascii="Courier New" w:hAnsi="Courier New" w:cs="Courier New" w:hint="default"/>
      </w:rPr>
    </w:lvl>
    <w:lvl w:ilvl="5" w:tplc="AEAEC8A4" w:tentative="1">
      <w:start w:val="1"/>
      <w:numFmt w:val="bullet"/>
      <w:lvlText w:val=""/>
      <w:lvlJc w:val="left"/>
      <w:pPr>
        <w:ind w:left="4320" w:hanging="360"/>
      </w:pPr>
      <w:rPr>
        <w:rFonts w:ascii="Wingdings" w:hAnsi="Wingdings" w:hint="default"/>
      </w:rPr>
    </w:lvl>
    <w:lvl w:ilvl="6" w:tplc="D834E1AA" w:tentative="1">
      <w:start w:val="1"/>
      <w:numFmt w:val="bullet"/>
      <w:lvlText w:val=""/>
      <w:lvlJc w:val="left"/>
      <w:pPr>
        <w:ind w:left="5040" w:hanging="360"/>
      </w:pPr>
      <w:rPr>
        <w:rFonts w:ascii="Symbol" w:hAnsi="Symbol" w:hint="default"/>
      </w:rPr>
    </w:lvl>
    <w:lvl w:ilvl="7" w:tplc="B1A4713E" w:tentative="1">
      <w:start w:val="1"/>
      <w:numFmt w:val="bullet"/>
      <w:lvlText w:val="o"/>
      <w:lvlJc w:val="left"/>
      <w:pPr>
        <w:ind w:left="5760" w:hanging="360"/>
      </w:pPr>
      <w:rPr>
        <w:rFonts w:ascii="Courier New" w:hAnsi="Courier New" w:cs="Courier New" w:hint="default"/>
      </w:rPr>
    </w:lvl>
    <w:lvl w:ilvl="8" w:tplc="FA065C7E" w:tentative="1">
      <w:start w:val="1"/>
      <w:numFmt w:val="bullet"/>
      <w:lvlText w:val=""/>
      <w:lvlJc w:val="left"/>
      <w:pPr>
        <w:ind w:left="6480" w:hanging="360"/>
      </w:pPr>
      <w:rPr>
        <w:rFonts w:ascii="Wingdings" w:hAnsi="Wingdings" w:hint="default"/>
      </w:rPr>
    </w:lvl>
  </w:abstractNum>
  <w:abstractNum w:abstractNumId="436">
    <w:nsid w:val="64A83ECB"/>
    <w:multiLevelType w:val="hybridMultilevel"/>
    <w:tmpl w:val="41781D0E"/>
    <w:lvl w:ilvl="0" w:tplc="FE28DC7E">
      <w:start w:val="1"/>
      <w:numFmt w:val="bullet"/>
      <w:lvlText w:val=""/>
      <w:lvlJc w:val="left"/>
      <w:pPr>
        <w:ind w:left="720" w:hanging="360"/>
      </w:pPr>
      <w:rPr>
        <w:rFonts w:ascii="Symbol" w:hAnsi="Symbol" w:hint="default"/>
      </w:rPr>
    </w:lvl>
    <w:lvl w:ilvl="1" w:tplc="4CB08ADC">
      <w:start w:val="1"/>
      <w:numFmt w:val="bullet"/>
      <w:lvlText w:val="o"/>
      <w:lvlJc w:val="left"/>
      <w:pPr>
        <w:ind w:left="1440" w:hanging="360"/>
      </w:pPr>
      <w:rPr>
        <w:rFonts w:ascii="Courier New" w:hAnsi="Courier New" w:cs="Courier New" w:hint="default"/>
      </w:rPr>
    </w:lvl>
    <w:lvl w:ilvl="2" w:tplc="905CB526" w:tentative="1">
      <w:start w:val="1"/>
      <w:numFmt w:val="bullet"/>
      <w:lvlText w:val=""/>
      <w:lvlJc w:val="left"/>
      <w:pPr>
        <w:ind w:left="2160" w:hanging="360"/>
      </w:pPr>
      <w:rPr>
        <w:rFonts w:ascii="Wingdings" w:hAnsi="Wingdings" w:hint="default"/>
      </w:rPr>
    </w:lvl>
    <w:lvl w:ilvl="3" w:tplc="12CC6424" w:tentative="1">
      <w:start w:val="1"/>
      <w:numFmt w:val="bullet"/>
      <w:lvlText w:val=""/>
      <w:lvlJc w:val="left"/>
      <w:pPr>
        <w:ind w:left="2880" w:hanging="360"/>
      </w:pPr>
      <w:rPr>
        <w:rFonts w:ascii="Symbol" w:hAnsi="Symbol" w:hint="default"/>
      </w:rPr>
    </w:lvl>
    <w:lvl w:ilvl="4" w:tplc="113EBBFE" w:tentative="1">
      <w:start w:val="1"/>
      <w:numFmt w:val="bullet"/>
      <w:lvlText w:val="o"/>
      <w:lvlJc w:val="left"/>
      <w:pPr>
        <w:ind w:left="3600" w:hanging="360"/>
      </w:pPr>
      <w:rPr>
        <w:rFonts w:ascii="Courier New" w:hAnsi="Courier New" w:cs="Courier New" w:hint="default"/>
      </w:rPr>
    </w:lvl>
    <w:lvl w:ilvl="5" w:tplc="87D8E4C8" w:tentative="1">
      <w:start w:val="1"/>
      <w:numFmt w:val="bullet"/>
      <w:lvlText w:val=""/>
      <w:lvlJc w:val="left"/>
      <w:pPr>
        <w:ind w:left="4320" w:hanging="360"/>
      </w:pPr>
      <w:rPr>
        <w:rFonts w:ascii="Wingdings" w:hAnsi="Wingdings" w:hint="default"/>
      </w:rPr>
    </w:lvl>
    <w:lvl w:ilvl="6" w:tplc="685AB32C" w:tentative="1">
      <w:start w:val="1"/>
      <w:numFmt w:val="bullet"/>
      <w:lvlText w:val=""/>
      <w:lvlJc w:val="left"/>
      <w:pPr>
        <w:ind w:left="5040" w:hanging="360"/>
      </w:pPr>
      <w:rPr>
        <w:rFonts w:ascii="Symbol" w:hAnsi="Symbol" w:hint="default"/>
      </w:rPr>
    </w:lvl>
    <w:lvl w:ilvl="7" w:tplc="2B8E3A42" w:tentative="1">
      <w:start w:val="1"/>
      <w:numFmt w:val="bullet"/>
      <w:lvlText w:val="o"/>
      <w:lvlJc w:val="left"/>
      <w:pPr>
        <w:ind w:left="5760" w:hanging="360"/>
      </w:pPr>
      <w:rPr>
        <w:rFonts w:ascii="Courier New" w:hAnsi="Courier New" w:cs="Courier New" w:hint="default"/>
      </w:rPr>
    </w:lvl>
    <w:lvl w:ilvl="8" w:tplc="661CA94A" w:tentative="1">
      <w:start w:val="1"/>
      <w:numFmt w:val="bullet"/>
      <w:lvlText w:val=""/>
      <w:lvlJc w:val="left"/>
      <w:pPr>
        <w:ind w:left="6480" w:hanging="360"/>
      </w:pPr>
      <w:rPr>
        <w:rFonts w:ascii="Wingdings" w:hAnsi="Wingdings" w:hint="default"/>
      </w:rPr>
    </w:lvl>
  </w:abstractNum>
  <w:abstractNum w:abstractNumId="437">
    <w:nsid w:val="64CD523E"/>
    <w:multiLevelType w:val="hybridMultilevel"/>
    <w:tmpl w:val="C9AEB660"/>
    <w:lvl w:ilvl="0" w:tplc="1E864F88">
      <w:start w:val="1"/>
      <w:numFmt w:val="bullet"/>
      <w:lvlText w:val=""/>
      <w:lvlJc w:val="left"/>
      <w:pPr>
        <w:ind w:left="720" w:hanging="360"/>
      </w:pPr>
      <w:rPr>
        <w:rFonts w:ascii="Symbol" w:hAnsi="Symbol" w:hint="default"/>
      </w:rPr>
    </w:lvl>
    <w:lvl w:ilvl="1" w:tplc="9D4ABE2A" w:tentative="1">
      <w:start w:val="1"/>
      <w:numFmt w:val="bullet"/>
      <w:lvlText w:val="o"/>
      <w:lvlJc w:val="left"/>
      <w:pPr>
        <w:ind w:left="1440" w:hanging="360"/>
      </w:pPr>
      <w:rPr>
        <w:rFonts w:ascii="Courier New" w:hAnsi="Courier New" w:cs="Courier New" w:hint="default"/>
      </w:rPr>
    </w:lvl>
    <w:lvl w:ilvl="2" w:tplc="CA5221DE">
      <w:start w:val="1"/>
      <w:numFmt w:val="bullet"/>
      <w:lvlText w:val=""/>
      <w:lvlJc w:val="left"/>
      <w:pPr>
        <w:ind w:left="2160" w:hanging="360"/>
      </w:pPr>
      <w:rPr>
        <w:rFonts w:ascii="Wingdings" w:hAnsi="Wingdings" w:hint="default"/>
      </w:rPr>
    </w:lvl>
    <w:lvl w:ilvl="3" w:tplc="AAFAB4B6" w:tentative="1">
      <w:start w:val="1"/>
      <w:numFmt w:val="bullet"/>
      <w:lvlText w:val=""/>
      <w:lvlJc w:val="left"/>
      <w:pPr>
        <w:ind w:left="2880" w:hanging="360"/>
      </w:pPr>
      <w:rPr>
        <w:rFonts w:ascii="Symbol" w:hAnsi="Symbol" w:hint="default"/>
      </w:rPr>
    </w:lvl>
    <w:lvl w:ilvl="4" w:tplc="4ECEC5C2" w:tentative="1">
      <w:start w:val="1"/>
      <w:numFmt w:val="bullet"/>
      <w:lvlText w:val="o"/>
      <w:lvlJc w:val="left"/>
      <w:pPr>
        <w:ind w:left="3600" w:hanging="360"/>
      </w:pPr>
      <w:rPr>
        <w:rFonts w:ascii="Courier New" w:hAnsi="Courier New" w:cs="Courier New" w:hint="default"/>
      </w:rPr>
    </w:lvl>
    <w:lvl w:ilvl="5" w:tplc="54C8143E" w:tentative="1">
      <w:start w:val="1"/>
      <w:numFmt w:val="bullet"/>
      <w:lvlText w:val=""/>
      <w:lvlJc w:val="left"/>
      <w:pPr>
        <w:ind w:left="4320" w:hanging="360"/>
      </w:pPr>
      <w:rPr>
        <w:rFonts w:ascii="Wingdings" w:hAnsi="Wingdings" w:hint="default"/>
      </w:rPr>
    </w:lvl>
    <w:lvl w:ilvl="6" w:tplc="FC24888E" w:tentative="1">
      <w:start w:val="1"/>
      <w:numFmt w:val="bullet"/>
      <w:lvlText w:val=""/>
      <w:lvlJc w:val="left"/>
      <w:pPr>
        <w:ind w:left="5040" w:hanging="360"/>
      </w:pPr>
      <w:rPr>
        <w:rFonts w:ascii="Symbol" w:hAnsi="Symbol" w:hint="default"/>
      </w:rPr>
    </w:lvl>
    <w:lvl w:ilvl="7" w:tplc="58BA4E7E" w:tentative="1">
      <w:start w:val="1"/>
      <w:numFmt w:val="bullet"/>
      <w:lvlText w:val="o"/>
      <w:lvlJc w:val="left"/>
      <w:pPr>
        <w:ind w:left="5760" w:hanging="360"/>
      </w:pPr>
      <w:rPr>
        <w:rFonts w:ascii="Courier New" w:hAnsi="Courier New" w:cs="Courier New" w:hint="default"/>
      </w:rPr>
    </w:lvl>
    <w:lvl w:ilvl="8" w:tplc="8A882D5A" w:tentative="1">
      <w:start w:val="1"/>
      <w:numFmt w:val="bullet"/>
      <w:lvlText w:val=""/>
      <w:lvlJc w:val="left"/>
      <w:pPr>
        <w:ind w:left="6480" w:hanging="360"/>
      </w:pPr>
      <w:rPr>
        <w:rFonts w:ascii="Wingdings" w:hAnsi="Wingdings" w:hint="default"/>
      </w:rPr>
    </w:lvl>
  </w:abstractNum>
  <w:abstractNum w:abstractNumId="438">
    <w:nsid w:val="65361E9C"/>
    <w:multiLevelType w:val="hybridMultilevel"/>
    <w:tmpl w:val="14A0907A"/>
    <w:lvl w:ilvl="0" w:tplc="3A96043A">
      <w:start w:val="1"/>
      <w:numFmt w:val="bullet"/>
      <w:lvlText w:val=""/>
      <w:lvlJc w:val="left"/>
      <w:pPr>
        <w:ind w:left="720" w:hanging="360"/>
      </w:pPr>
      <w:rPr>
        <w:rFonts w:ascii="Symbol" w:hAnsi="Symbol" w:hint="default"/>
      </w:rPr>
    </w:lvl>
    <w:lvl w:ilvl="1" w:tplc="93441208" w:tentative="1">
      <w:start w:val="1"/>
      <w:numFmt w:val="bullet"/>
      <w:lvlText w:val="o"/>
      <w:lvlJc w:val="left"/>
      <w:pPr>
        <w:ind w:left="1440" w:hanging="360"/>
      </w:pPr>
      <w:rPr>
        <w:rFonts w:ascii="Courier New" w:hAnsi="Courier New" w:cs="Courier New" w:hint="default"/>
      </w:rPr>
    </w:lvl>
    <w:lvl w:ilvl="2" w:tplc="00F2ABA6">
      <w:start w:val="1"/>
      <w:numFmt w:val="bullet"/>
      <w:lvlText w:val=""/>
      <w:lvlJc w:val="left"/>
      <w:pPr>
        <w:ind w:left="2160" w:hanging="360"/>
      </w:pPr>
      <w:rPr>
        <w:rFonts w:ascii="Wingdings" w:hAnsi="Wingdings" w:hint="default"/>
      </w:rPr>
    </w:lvl>
    <w:lvl w:ilvl="3" w:tplc="A44ED058" w:tentative="1">
      <w:start w:val="1"/>
      <w:numFmt w:val="bullet"/>
      <w:lvlText w:val=""/>
      <w:lvlJc w:val="left"/>
      <w:pPr>
        <w:ind w:left="2880" w:hanging="360"/>
      </w:pPr>
      <w:rPr>
        <w:rFonts w:ascii="Symbol" w:hAnsi="Symbol" w:hint="default"/>
      </w:rPr>
    </w:lvl>
    <w:lvl w:ilvl="4" w:tplc="4A32C086" w:tentative="1">
      <w:start w:val="1"/>
      <w:numFmt w:val="bullet"/>
      <w:lvlText w:val="o"/>
      <w:lvlJc w:val="left"/>
      <w:pPr>
        <w:ind w:left="3600" w:hanging="360"/>
      </w:pPr>
      <w:rPr>
        <w:rFonts w:ascii="Courier New" w:hAnsi="Courier New" w:cs="Courier New" w:hint="default"/>
      </w:rPr>
    </w:lvl>
    <w:lvl w:ilvl="5" w:tplc="6296B274" w:tentative="1">
      <w:start w:val="1"/>
      <w:numFmt w:val="bullet"/>
      <w:lvlText w:val=""/>
      <w:lvlJc w:val="left"/>
      <w:pPr>
        <w:ind w:left="4320" w:hanging="360"/>
      </w:pPr>
      <w:rPr>
        <w:rFonts w:ascii="Wingdings" w:hAnsi="Wingdings" w:hint="default"/>
      </w:rPr>
    </w:lvl>
    <w:lvl w:ilvl="6" w:tplc="BA4EBDE0" w:tentative="1">
      <w:start w:val="1"/>
      <w:numFmt w:val="bullet"/>
      <w:lvlText w:val=""/>
      <w:lvlJc w:val="left"/>
      <w:pPr>
        <w:ind w:left="5040" w:hanging="360"/>
      </w:pPr>
      <w:rPr>
        <w:rFonts w:ascii="Symbol" w:hAnsi="Symbol" w:hint="default"/>
      </w:rPr>
    </w:lvl>
    <w:lvl w:ilvl="7" w:tplc="E012C1EE" w:tentative="1">
      <w:start w:val="1"/>
      <w:numFmt w:val="bullet"/>
      <w:lvlText w:val="o"/>
      <w:lvlJc w:val="left"/>
      <w:pPr>
        <w:ind w:left="5760" w:hanging="360"/>
      </w:pPr>
      <w:rPr>
        <w:rFonts w:ascii="Courier New" w:hAnsi="Courier New" w:cs="Courier New" w:hint="default"/>
      </w:rPr>
    </w:lvl>
    <w:lvl w:ilvl="8" w:tplc="4B9ABB4A" w:tentative="1">
      <w:start w:val="1"/>
      <w:numFmt w:val="bullet"/>
      <w:lvlText w:val=""/>
      <w:lvlJc w:val="left"/>
      <w:pPr>
        <w:ind w:left="6480" w:hanging="360"/>
      </w:pPr>
      <w:rPr>
        <w:rFonts w:ascii="Wingdings" w:hAnsi="Wingdings" w:hint="default"/>
      </w:rPr>
    </w:lvl>
  </w:abstractNum>
  <w:abstractNum w:abstractNumId="439">
    <w:nsid w:val="653D199B"/>
    <w:multiLevelType w:val="hybridMultilevel"/>
    <w:tmpl w:val="03448CA2"/>
    <w:lvl w:ilvl="0" w:tplc="C634391A">
      <w:start w:val="1"/>
      <w:numFmt w:val="bullet"/>
      <w:lvlText w:val=""/>
      <w:lvlJc w:val="left"/>
      <w:pPr>
        <w:ind w:left="720" w:hanging="360"/>
      </w:pPr>
      <w:rPr>
        <w:rFonts w:ascii="Symbol" w:hAnsi="Symbol" w:hint="default"/>
      </w:rPr>
    </w:lvl>
    <w:lvl w:ilvl="1" w:tplc="20DE38A0" w:tentative="1">
      <w:start w:val="1"/>
      <w:numFmt w:val="bullet"/>
      <w:lvlText w:val="o"/>
      <w:lvlJc w:val="left"/>
      <w:pPr>
        <w:ind w:left="1440" w:hanging="360"/>
      </w:pPr>
      <w:rPr>
        <w:rFonts w:ascii="Courier New" w:hAnsi="Courier New" w:cs="Courier New" w:hint="default"/>
      </w:rPr>
    </w:lvl>
    <w:lvl w:ilvl="2" w:tplc="AD46C21A">
      <w:start w:val="1"/>
      <w:numFmt w:val="bullet"/>
      <w:lvlText w:val=""/>
      <w:lvlJc w:val="left"/>
      <w:pPr>
        <w:ind w:left="2160" w:hanging="360"/>
      </w:pPr>
      <w:rPr>
        <w:rFonts w:ascii="Wingdings" w:hAnsi="Wingdings" w:hint="default"/>
      </w:rPr>
    </w:lvl>
    <w:lvl w:ilvl="3" w:tplc="E15406E8" w:tentative="1">
      <w:start w:val="1"/>
      <w:numFmt w:val="bullet"/>
      <w:lvlText w:val=""/>
      <w:lvlJc w:val="left"/>
      <w:pPr>
        <w:ind w:left="2880" w:hanging="360"/>
      </w:pPr>
      <w:rPr>
        <w:rFonts w:ascii="Symbol" w:hAnsi="Symbol" w:hint="default"/>
      </w:rPr>
    </w:lvl>
    <w:lvl w:ilvl="4" w:tplc="5976A156" w:tentative="1">
      <w:start w:val="1"/>
      <w:numFmt w:val="bullet"/>
      <w:lvlText w:val="o"/>
      <w:lvlJc w:val="left"/>
      <w:pPr>
        <w:ind w:left="3600" w:hanging="360"/>
      </w:pPr>
      <w:rPr>
        <w:rFonts w:ascii="Courier New" w:hAnsi="Courier New" w:cs="Courier New" w:hint="default"/>
      </w:rPr>
    </w:lvl>
    <w:lvl w:ilvl="5" w:tplc="E99219DA" w:tentative="1">
      <w:start w:val="1"/>
      <w:numFmt w:val="bullet"/>
      <w:lvlText w:val=""/>
      <w:lvlJc w:val="left"/>
      <w:pPr>
        <w:ind w:left="4320" w:hanging="360"/>
      </w:pPr>
      <w:rPr>
        <w:rFonts w:ascii="Wingdings" w:hAnsi="Wingdings" w:hint="default"/>
      </w:rPr>
    </w:lvl>
    <w:lvl w:ilvl="6" w:tplc="2E0AB250" w:tentative="1">
      <w:start w:val="1"/>
      <w:numFmt w:val="bullet"/>
      <w:lvlText w:val=""/>
      <w:lvlJc w:val="left"/>
      <w:pPr>
        <w:ind w:left="5040" w:hanging="360"/>
      </w:pPr>
      <w:rPr>
        <w:rFonts w:ascii="Symbol" w:hAnsi="Symbol" w:hint="default"/>
      </w:rPr>
    </w:lvl>
    <w:lvl w:ilvl="7" w:tplc="2D9ADF64" w:tentative="1">
      <w:start w:val="1"/>
      <w:numFmt w:val="bullet"/>
      <w:lvlText w:val="o"/>
      <w:lvlJc w:val="left"/>
      <w:pPr>
        <w:ind w:left="5760" w:hanging="360"/>
      </w:pPr>
      <w:rPr>
        <w:rFonts w:ascii="Courier New" w:hAnsi="Courier New" w:cs="Courier New" w:hint="default"/>
      </w:rPr>
    </w:lvl>
    <w:lvl w:ilvl="8" w:tplc="8E3AE8C2" w:tentative="1">
      <w:start w:val="1"/>
      <w:numFmt w:val="bullet"/>
      <w:lvlText w:val=""/>
      <w:lvlJc w:val="left"/>
      <w:pPr>
        <w:ind w:left="6480" w:hanging="360"/>
      </w:pPr>
      <w:rPr>
        <w:rFonts w:ascii="Wingdings" w:hAnsi="Wingdings" w:hint="default"/>
      </w:rPr>
    </w:lvl>
  </w:abstractNum>
  <w:abstractNum w:abstractNumId="440">
    <w:nsid w:val="65B22D26"/>
    <w:multiLevelType w:val="hybridMultilevel"/>
    <w:tmpl w:val="728A7AAA"/>
    <w:lvl w:ilvl="0" w:tplc="6E88DEA8">
      <w:start w:val="1"/>
      <w:numFmt w:val="bullet"/>
      <w:lvlText w:val=""/>
      <w:lvlJc w:val="left"/>
      <w:pPr>
        <w:ind w:left="720" w:hanging="360"/>
      </w:pPr>
      <w:rPr>
        <w:rFonts w:ascii="Symbol" w:hAnsi="Symbol" w:hint="default"/>
      </w:rPr>
    </w:lvl>
    <w:lvl w:ilvl="1" w:tplc="51708E26" w:tentative="1">
      <w:start w:val="1"/>
      <w:numFmt w:val="bullet"/>
      <w:lvlText w:val="o"/>
      <w:lvlJc w:val="left"/>
      <w:pPr>
        <w:ind w:left="1440" w:hanging="360"/>
      </w:pPr>
      <w:rPr>
        <w:rFonts w:ascii="Courier New" w:hAnsi="Courier New" w:cs="Courier New" w:hint="default"/>
      </w:rPr>
    </w:lvl>
    <w:lvl w:ilvl="2" w:tplc="DE10B6B2" w:tentative="1">
      <w:start w:val="1"/>
      <w:numFmt w:val="bullet"/>
      <w:lvlText w:val=""/>
      <w:lvlJc w:val="left"/>
      <w:pPr>
        <w:ind w:left="2160" w:hanging="360"/>
      </w:pPr>
      <w:rPr>
        <w:rFonts w:ascii="Wingdings" w:hAnsi="Wingdings" w:hint="default"/>
      </w:rPr>
    </w:lvl>
    <w:lvl w:ilvl="3" w:tplc="521E9A3C">
      <w:start w:val="1"/>
      <w:numFmt w:val="bullet"/>
      <w:lvlText w:val=""/>
      <w:lvlJc w:val="left"/>
      <w:pPr>
        <w:ind w:left="2880" w:hanging="360"/>
      </w:pPr>
      <w:rPr>
        <w:rFonts w:ascii="Symbol" w:hAnsi="Symbol" w:hint="default"/>
      </w:rPr>
    </w:lvl>
    <w:lvl w:ilvl="4" w:tplc="95F8D930" w:tentative="1">
      <w:start w:val="1"/>
      <w:numFmt w:val="bullet"/>
      <w:lvlText w:val="o"/>
      <w:lvlJc w:val="left"/>
      <w:pPr>
        <w:ind w:left="3600" w:hanging="360"/>
      </w:pPr>
      <w:rPr>
        <w:rFonts w:ascii="Courier New" w:hAnsi="Courier New" w:cs="Courier New" w:hint="default"/>
      </w:rPr>
    </w:lvl>
    <w:lvl w:ilvl="5" w:tplc="9AF07D92" w:tentative="1">
      <w:start w:val="1"/>
      <w:numFmt w:val="bullet"/>
      <w:lvlText w:val=""/>
      <w:lvlJc w:val="left"/>
      <w:pPr>
        <w:ind w:left="4320" w:hanging="360"/>
      </w:pPr>
      <w:rPr>
        <w:rFonts w:ascii="Wingdings" w:hAnsi="Wingdings" w:hint="default"/>
      </w:rPr>
    </w:lvl>
    <w:lvl w:ilvl="6" w:tplc="CFFA6696" w:tentative="1">
      <w:start w:val="1"/>
      <w:numFmt w:val="bullet"/>
      <w:lvlText w:val=""/>
      <w:lvlJc w:val="left"/>
      <w:pPr>
        <w:ind w:left="5040" w:hanging="360"/>
      </w:pPr>
      <w:rPr>
        <w:rFonts w:ascii="Symbol" w:hAnsi="Symbol" w:hint="default"/>
      </w:rPr>
    </w:lvl>
    <w:lvl w:ilvl="7" w:tplc="E5E417FE" w:tentative="1">
      <w:start w:val="1"/>
      <w:numFmt w:val="bullet"/>
      <w:lvlText w:val="o"/>
      <w:lvlJc w:val="left"/>
      <w:pPr>
        <w:ind w:left="5760" w:hanging="360"/>
      </w:pPr>
      <w:rPr>
        <w:rFonts w:ascii="Courier New" w:hAnsi="Courier New" w:cs="Courier New" w:hint="default"/>
      </w:rPr>
    </w:lvl>
    <w:lvl w:ilvl="8" w:tplc="C51684A4" w:tentative="1">
      <w:start w:val="1"/>
      <w:numFmt w:val="bullet"/>
      <w:lvlText w:val=""/>
      <w:lvlJc w:val="left"/>
      <w:pPr>
        <w:ind w:left="6480" w:hanging="360"/>
      </w:pPr>
      <w:rPr>
        <w:rFonts w:ascii="Wingdings" w:hAnsi="Wingdings" w:hint="default"/>
      </w:rPr>
    </w:lvl>
  </w:abstractNum>
  <w:abstractNum w:abstractNumId="441">
    <w:nsid w:val="661758C2"/>
    <w:multiLevelType w:val="hybridMultilevel"/>
    <w:tmpl w:val="A57E7020"/>
    <w:lvl w:ilvl="0" w:tplc="01C6437C">
      <w:start w:val="1"/>
      <w:numFmt w:val="bullet"/>
      <w:lvlText w:val=""/>
      <w:lvlJc w:val="left"/>
      <w:pPr>
        <w:ind w:left="720" w:hanging="360"/>
      </w:pPr>
      <w:rPr>
        <w:rFonts w:ascii="Symbol" w:hAnsi="Symbol" w:hint="default"/>
      </w:rPr>
    </w:lvl>
    <w:lvl w:ilvl="1" w:tplc="4F62C132">
      <w:start w:val="1"/>
      <w:numFmt w:val="bullet"/>
      <w:lvlText w:val="o"/>
      <w:lvlJc w:val="left"/>
      <w:pPr>
        <w:ind w:left="1440" w:hanging="360"/>
      </w:pPr>
      <w:rPr>
        <w:rFonts w:ascii="Courier New" w:hAnsi="Courier New" w:cs="Courier New" w:hint="default"/>
      </w:rPr>
    </w:lvl>
    <w:lvl w:ilvl="2" w:tplc="4CB2BD48" w:tentative="1">
      <w:start w:val="1"/>
      <w:numFmt w:val="bullet"/>
      <w:lvlText w:val=""/>
      <w:lvlJc w:val="left"/>
      <w:pPr>
        <w:ind w:left="2160" w:hanging="360"/>
      </w:pPr>
      <w:rPr>
        <w:rFonts w:ascii="Wingdings" w:hAnsi="Wingdings" w:hint="default"/>
      </w:rPr>
    </w:lvl>
    <w:lvl w:ilvl="3" w:tplc="1430CB98" w:tentative="1">
      <w:start w:val="1"/>
      <w:numFmt w:val="bullet"/>
      <w:lvlText w:val=""/>
      <w:lvlJc w:val="left"/>
      <w:pPr>
        <w:ind w:left="2880" w:hanging="360"/>
      </w:pPr>
      <w:rPr>
        <w:rFonts w:ascii="Symbol" w:hAnsi="Symbol" w:hint="default"/>
      </w:rPr>
    </w:lvl>
    <w:lvl w:ilvl="4" w:tplc="04BAB7B6" w:tentative="1">
      <w:start w:val="1"/>
      <w:numFmt w:val="bullet"/>
      <w:lvlText w:val="o"/>
      <w:lvlJc w:val="left"/>
      <w:pPr>
        <w:ind w:left="3600" w:hanging="360"/>
      </w:pPr>
      <w:rPr>
        <w:rFonts w:ascii="Courier New" w:hAnsi="Courier New" w:cs="Courier New" w:hint="default"/>
      </w:rPr>
    </w:lvl>
    <w:lvl w:ilvl="5" w:tplc="6E52B0D2" w:tentative="1">
      <w:start w:val="1"/>
      <w:numFmt w:val="bullet"/>
      <w:lvlText w:val=""/>
      <w:lvlJc w:val="left"/>
      <w:pPr>
        <w:ind w:left="4320" w:hanging="360"/>
      </w:pPr>
      <w:rPr>
        <w:rFonts w:ascii="Wingdings" w:hAnsi="Wingdings" w:hint="default"/>
      </w:rPr>
    </w:lvl>
    <w:lvl w:ilvl="6" w:tplc="DDF0E966" w:tentative="1">
      <w:start w:val="1"/>
      <w:numFmt w:val="bullet"/>
      <w:lvlText w:val=""/>
      <w:lvlJc w:val="left"/>
      <w:pPr>
        <w:ind w:left="5040" w:hanging="360"/>
      </w:pPr>
      <w:rPr>
        <w:rFonts w:ascii="Symbol" w:hAnsi="Symbol" w:hint="default"/>
      </w:rPr>
    </w:lvl>
    <w:lvl w:ilvl="7" w:tplc="B61A743C" w:tentative="1">
      <w:start w:val="1"/>
      <w:numFmt w:val="bullet"/>
      <w:lvlText w:val="o"/>
      <w:lvlJc w:val="left"/>
      <w:pPr>
        <w:ind w:left="5760" w:hanging="360"/>
      </w:pPr>
      <w:rPr>
        <w:rFonts w:ascii="Courier New" w:hAnsi="Courier New" w:cs="Courier New" w:hint="default"/>
      </w:rPr>
    </w:lvl>
    <w:lvl w:ilvl="8" w:tplc="8F786C7E" w:tentative="1">
      <w:start w:val="1"/>
      <w:numFmt w:val="bullet"/>
      <w:lvlText w:val=""/>
      <w:lvlJc w:val="left"/>
      <w:pPr>
        <w:ind w:left="6480" w:hanging="360"/>
      </w:pPr>
      <w:rPr>
        <w:rFonts w:ascii="Wingdings" w:hAnsi="Wingdings" w:hint="default"/>
      </w:rPr>
    </w:lvl>
  </w:abstractNum>
  <w:abstractNum w:abstractNumId="442">
    <w:nsid w:val="66186ABE"/>
    <w:multiLevelType w:val="hybridMultilevel"/>
    <w:tmpl w:val="96D88578"/>
    <w:lvl w:ilvl="0" w:tplc="CE42727C">
      <w:start w:val="1"/>
      <w:numFmt w:val="bullet"/>
      <w:lvlText w:val=""/>
      <w:lvlJc w:val="left"/>
      <w:pPr>
        <w:ind w:left="720" w:hanging="360"/>
      </w:pPr>
      <w:rPr>
        <w:rFonts w:ascii="Symbol" w:hAnsi="Symbol" w:hint="default"/>
      </w:rPr>
    </w:lvl>
    <w:lvl w:ilvl="1" w:tplc="59C8E1B8" w:tentative="1">
      <w:start w:val="1"/>
      <w:numFmt w:val="bullet"/>
      <w:lvlText w:val="o"/>
      <w:lvlJc w:val="left"/>
      <w:pPr>
        <w:ind w:left="1440" w:hanging="360"/>
      </w:pPr>
      <w:rPr>
        <w:rFonts w:ascii="Courier New" w:hAnsi="Courier New" w:cs="Courier New" w:hint="default"/>
      </w:rPr>
    </w:lvl>
    <w:lvl w:ilvl="2" w:tplc="06FC5A9C">
      <w:start w:val="1"/>
      <w:numFmt w:val="bullet"/>
      <w:lvlText w:val=""/>
      <w:lvlJc w:val="left"/>
      <w:pPr>
        <w:ind w:left="2160" w:hanging="360"/>
      </w:pPr>
      <w:rPr>
        <w:rFonts w:ascii="Wingdings" w:hAnsi="Wingdings" w:hint="default"/>
      </w:rPr>
    </w:lvl>
    <w:lvl w:ilvl="3" w:tplc="AE98B244" w:tentative="1">
      <w:start w:val="1"/>
      <w:numFmt w:val="bullet"/>
      <w:lvlText w:val=""/>
      <w:lvlJc w:val="left"/>
      <w:pPr>
        <w:ind w:left="2880" w:hanging="360"/>
      </w:pPr>
      <w:rPr>
        <w:rFonts w:ascii="Symbol" w:hAnsi="Symbol" w:hint="default"/>
      </w:rPr>
    </w:lvl>
    <w:lvl w:ilvl="4" w:tplc="82BCF0EE" w:tentative="1">
      <w:start w:val="1"/>
      <w:numFmt w:val="bullet"/>
      <w:lvlText w:val="o"/>
      <w:lvlJc w:val="left"/>
      <w:pPr>
        <w:ind w:left="3600" w:hanging="360"/>
      </w:pPr>
      <w:rPr>
        <w:rFonts w:ascii="Courier New" w:hAnsi="Courier New" w:cs="Courier New" w:hint="default"/>
      </w:rPr>
    </w:lvl>
    <w:lvl w:ilvl="5" w:tplc="A20C54F6" w:tentative="1">
      <w:start w:val="1"/>
      <w:numFmt w:val="bullet"/>
      <w:lvlText w:val=""/>
      <w:lvlJc w:val="left"/>
      <w:pPr>
        <w:ind w:left="4320" w:hanging="360"/>
      </w:pPr>
      <w:rPr>
        <w:rFonts w:ascii="Wingdings" w:hAnsi="Wingdings" w:hint="default"/>
      </w:rPr>
    </w:lvl>
    <w:lvl w:ilvl="6" w:tplc="C11E18E6" w:tentative="1">
      <w:start w:val="1"/>
      <w:numFmt w:val="bullet"/>
      <w:lvlText w:val=""/>
      <w:lvlJc w:val="left"/>
      <w:pPr>
        <w:ind w:left="5040" w:hanging="360"/>
      </w:pPr>
      <w:rPr>
        <w:rFonts w:ascii="Symbol" w:hAnsi="Symbol" w:hint="default"/>
      </w:rPr>
    </w:lvl>
    <w:lvl w:ilvl="7" w:tplc="816A5BB4" w:tentative="1">
      <w:start w:val="1"/>
      <w:numFmt w:val="bullet"/>
      <w:lvlText w:val="o"/>
      <w:lvlJc w:val="left"/>
      <w:pPr>
        <w:ind w:left="5760" w:hanging="360"/>
      </w:pPr>
      <w:rPr>
        <w:rFonts w:ascii="Courier New" w:hAnsi="Courier New" w:cs="Courier New" w:hint="default"/>
      </w:rPr>
    </w:lvl>
    <w:lvl w:ilvl="8" w:tplc="9CD6284C" w:tentative="1">
      <w:start w:val="1"/>
      <w:numFmt w:val="bullet"/>
      <w:lvlText w:val=""/>
      <w:lvlJc w:val="left"/>
      <w:pPr>
        <w:ind w:left="6480" w:hanging="360"/>
      </w:pPr>
      <w:rPr>
        <w:rFonts w:ascii="Wingdings" w:hAnsi="Wingdings" w:hint="default"/>
      </w:rPr>
    </w:lvl>
  </w:abstractNum>
  <w:abstractNum w:abstractNumId="443">
    <w:nsid w:val="662B3A03"/>
    <w:multiLevelType w:val="hybridMultilevel"/>
    <w:tmpl w:val="A7E461FA"/>
    <w:lvl w:ilvl="0" w:tplc="1BF61266">
      <w:start w:val="1"/>
      <w:numFmt w:val="bullet"/>
      <w:lvlText w:val=""/>
      <w:lvlJc w:val="left"/>
      <w:pPr>
        <w:ind w:left="720" w:hanging="360"/>
      </w:pPr>
      <w:rPr>
        <w:rFonts w:ascii="Symbol" w:hAnsi="Symbol" w:hint="default"/>
      </w:rPr>
    </w:lvl>
    <w:lvl w:ilvl="1" w:tplc="289432CE">
      <w:start w:val="1"/>
      <w:numFmt w:val="bullet"/>
      <w:lvlText w:val="o"/>
      <w:lvlJc w:val="left"/>
      <w:pPr>
        <w:ind w:left="1440" w:hanging="360"/>
      </w:pPr>
      <w:rPr>
        <w:rFonts w:ascii="Courier New" w:hAnsi="Courier New" w:cs="Courier New" w:hint="default"/>
      </w:rPr>
    </w:lvl>
    <w:lvl w:ilvl="2" w:tplc="73C84CF4" w:tentative="1">
      <w:start w:val="1"/>
      <w:numFmt w:val="bullet"/>
      <w:lvlText w:val=""/>
      <w:lvlJc w:val="left"/>
      <w:pPr>
        <w:ind w:left="2160" w:hanging="360"/>
      </w:pPr>
      <w:rPr>
        <w:rFonts w:ascii="Wingdings" w:hAnsi="Wingdings" w:hint="default"/>
      </w:rPr>
    </w:lvl>
    <w:lvl w:ilvl="3" w:tplc="80F80E28" w:tentative="1">
      <w:start w:val="1"/>
      <w:numFmt w:val="bullet"/>
      <w:lvlText w:val=""/>
      <w:lvlJc w:val="left"/>
      <w:pPr>
        <w:ind w:left="2880" w:hanging="360"/>
      </w:pPr>
      <w:rPr>
        <w:rFonts w:ascii="Symbol" w:hAnsi="Symbol" w:hint="default"/>
      </w:rPr>
    </w:lvl>
    <w:lvl w:ilvl="4" w:tplc="8A267594" w:tentative="1">
      <w:start w:val="1"/>
      <w:numFmt w:val="bullet"/>
      <w:lvlText w:val="o"/>
      <w:lvlJc w:val="left"/>
      <w:pPr>
        <w:ind w:left="3600" w:hanging="360"/>
      </w:pPr>
      <w:rPr>
        <w:rFonts w:ascii="Courier New" w:hAnsi="Courier New" w:cs="Courier New" w:hint="default"/>
      </w:rPr>
    </w:lvl>
    <w:lvl w:ilvl="5" w:tplc="1C6493D8" w:tentative="1">
      <w:start w:val="1"/>
      <w:numFmt w:val="bullet"/>
      <w:lvlText w:val=""/>
      <w:lvlJc w:val="left"/>
      <w:pPr>
        <w:ind w:left="4320" w:hanging="360"/>
      </w:pPr>
      <w:rPr>
        <w:rFonts w:ascii="Wingdings" w:hAnsi="Wingdings" w:hint="default"/>
      </w:rPr>
    </w:lvl>
    <w:lvl w:ilvl="6" w:tplc="6602F780" w:tentative="1">
      <w:start w:val="1"/>
      <w:numFmt w:val="bullet"/>
      <w:lvlText w:val=""/>
      <w:lvlJc w:val="left"/>
      <w:pPr>
        <w:ind w:left="5040" w:hanging="360"/>
      </w:pPr>
      <w:rPr>
        <w:rFonts w:ascii="Symbol" w:hAnsi="Symbol" w:hint="default"/>
      </w:rPr>
    </w:lvl>
    <w:lvl w:ilvl="7" w:tplc="A364BF2C" w:tentative="1">
      <w:start w:val="1"/>
      <w:numFmt w:val="bullet"/>
      <w:lvlText w:val="o"/>
      <w:lvlJc w:val="left"/>
      <w:pPr>
        <w:ind w:left="5760" w:hanging="360"/>
      </w:pPr>
      <w:rPr>
        <w:rFonts w:ascii="Courier New" w:hAnsi="Courier New" w:cs="Courier New" w:hint="default"/>
      </w:rPr>
    </w:lvl>
    <w:lvl w:ilvl="8" w:tplc="7D62A2EC" w:tentative="1">
      <w:start w:val="1"/>
      <w:numFmt w:val="bullet"/>
      <w:lvlText w:val=""/>
      <w:lvlJc w:val="left"/>
      <w:pPr>
        <w:ind w:left="6480" w:hanging="360"/>
      </w:pPr>
      <w:rPr>
        <w:rFonts w:ascii="Wingdings" w:hAnsi="Wingdings" w:hint="default"/>
      </w:rPr>
    </w:lvl>
  </w:abstractNum>
  <w:abstractNum w:abstractNumId="444">
    <w:nsid w:val="663E168D"/>
    <w:multiLevelType w:val="hybridMultilevel"/>
    <w:tmpl w:val="9B2A47CE"/>
    <w:lvl w:ilvl="0" w:tplc="1FB0041A">
      <w:start w:val="1"/>
      <w:numFmt w:val="bullet"/>
      <w:lvlText w:val=""/>
      <w:lvlJc w:val="left"/>
      <w:pPr>
        <w:ind w:left="720" w:hanging="360"/>
      </w:pPr>
      <w:rPr>
        <w:rFonts w:ascii="Symbol" w:hAnsi="Symbol" w:hint="default"/>
      </w:rPr>
    </w:lvl>
    <w:lvl w:ilvl="1" w:tplc="CACA4E2C">
      <w:start w:val="1"/>
      <w:numFmt w:val="bullet"/>
      <w:lvlText w:val="o"/>
      <w:lvlJc w:val="left"/>
      <w:pPr>
        <w:ind w:left="1440" w:hanging="360"/>
      </w:pPr>
      <w:rPr>
        <w:rFonts w:ascii="Courier New" w:hAnsi="Courier New" w:cs="Courier New" w:hint="default"/>
      </w:rPr>
    </w:lvl>
    <w:lvl w:ilvl="2" w:tplc="65B43482" w:tentative="1">
      <w:start w:val="1"/>
      <w:numFmt w:val="bullet"/>
      <w:lvlText w:val=""/>
      <w:lvlJc w:val="left"/>
      <w:pPr>
        <w:ind w:left="2160" w:hanging="360"/>
      </w:pPr>
      <w:rPr>
        <w:rFonts w:ascii="Wingdings" w:hAnsi="Wingdings" w:hint="default"/>
      </w:rPr>
    </w:lvl>
    <w:lvl w:ilvl="3" w:tplc="B8DC4FA8" w:tentative="1">
      <w:start w:val="1"/>
      <w:numFmt w:val="bullet"/>
      <w:lvlText w:val=""/>
      <w:lvlJc w:val="left"/>
      <w:pPr>
        <w:ind w:left="2880" w:hanging="360"/>
      </w:pPr>
      <w:rPr>
        <w:rFonts w:ascii="Symbol" w:hAnsi="Symbol" w:hint="default"/>
      </w:rPr>
    </w:lvl>
    <w:lvl w:ilvl="4" w:tplc="76621F22" w:tentative="1">
      <w:start w:val="1"/>
      <w:numFmt w:val="bullet"/>
      <w:lvlText w:val="o"/>
      <w:lvlJc w:val="left"/>
      <w:pPr>
        <w:ind w:left="3600" w:hanging="360"/>
      </w:pPr>
      <w:rPr>
        <w:rFonts w:ascii="Courier New" w:hAnsi="Courier New" w:cs="Courier New" w:hint="default"/>
      </w:rPr>
    </w:lvl>
    <w:lvl w:ilvl="5" w:tplc="9E6631C0" w:tentative="1">
      <w:start w:val="1"/>
      <w:numFmt w:val="bullet"/>
      <w:lvlText w:val=""/>
      <w:lvlJc w:val="left"/>
      <w:pPr>
        <w:ind w:left="4320" w:hanging="360"/>
      </w:pPr>
      <w:rPr>
        <w:rFonts w:ascii="Wingdings" w:hAnsi="Wingdings" w:hint="default"/>
      </w:rPr>
    </w:lvl>
    <w:lvl w:ilvl="6" w:tplc="F250A51A" w:tentative="1">
      <w:start w:val="1"/>
      <w:numFmt w:val="bullet"/>
      <w:lvlText w:val=""/>
      <w:lvlJc w:val="left"/>
      <w:pPr>
        <w:ind w:left="5040" w:hanging="360"/>
      </w:pPr>
      <w:rPr>
        <w:rFonts w:ascii="Symbol" w:hAnsi="Symbol" w:hint="default"/>
      </w:rPr>
    </w:lvl>
    <w:lvl w:ilvl="7" w:tplc="5ED6B638" w:tentative="1">
      <w:start w:val="1"/>
      <w:numFmt w:val="bullet"/>
      <w:lvlText w:val="o"/>
      <w:lvlJc w:val="left"/>
      <w:pPr>
        <w:ind w:left="5760" w:hanging="360"/>
      </w:pPr>
      <w:rPr>
        <w:rFonts w:ascii="Courier New" w:hAnsi="Courier New" w:cs="Courier New" w:hint="default"/>
      </w:rPr>
    </w:lvl>
    <w:lvl w:ilvl="8" w:tplc="0AFE22B4" w:tentative="1">
      <w:start w:val="1"/>
      <w:numFmt w:val="bullet"/>
      <w:lvlText w:val=""/>
      <w:lvlJc w:val="left"/>
      <w:pPr>
        <w:ind w:left="6480" w:hanging="360"/>
      </w:pPr>
      <w:rPr>
        <w:rFonts w:ascii="Wingdings" w:hAnsi="Wingdings" w:hint="default"/>
      </w:rPr>
    </w:lvl>
  </w:abstractNum>
  <w:abstractNum w:abstractNumId="445">
    <w:nsid w:val="666B6F47"/>
    <w:multiLevelType w:val="hybridMultilevel"/>
    <w:tmpl w:val="8CEA6918"/>
    <w:lvl w:ilvl="0" w:tplc="2274201A">
      <w:start w:val="1"/>
      <w:numFmt w:val="bullet"/>
      <w:lvlText w:val=""/>
      <w:lvlJc w:val="left"/>
      <w:pPr>
        <w:ind w:left="720" w:hanging="360"/>
      </w:pPr>
      <w:rPr>
        <w:rFonts w:ascii="Symbol" w:hAnsi="Symbol" w:hint="default"/>
      </w:rPr>
    </w:lvl>
    <w:lvl w:ilvl="1" w:tplc="CDF81ADC">
      <w:start w:val="1"/>
      <w:numFmt w:val="bullet"/>
      <w:lvlText w:val="o"/>
      <w:lvlJc w:val="left"/>
      <w:pPr>
        <w:ind w:left="1440" w:hanging="360"/>
      </w:pPr>
      <w:rPr>
        <w:rFonts w:ascii="Courier New" w:hAnsi="Courier New" w:cs="Courier New" w:hint="default"/>
      </w:rPr>
    </w:lvl>
    <w:lvl w:ilvl="2" w:tplc="A8BE2486" w:tentative="1">
      <w:start w:val="1"/>
      <w:numFmt w:val="bullet"/>
      <w:lvlText w:val=""/>
      <w:lvlJc w:val="left"/>
      <w:pPr>
        <w:ind w:left="2160" w:hanging="360"/>
      </w:pPr>
      <w:rPr>
        <w:rFonts w:ascii="Wingdings" w:hAnsi="Wingdings" w:hint="default"/>
      </w:rPr>
    </w:lvl>
    <w:lvl w:ilvl="3" w:tplc="8A3484B2" w:tentative="1">
      <w:start w:val="1"/>
      <w:numFmt w:val="bullet"/>
      <w:lvlText w:val=""/>
      <w:lvlJc w:val="left"/>
      <w:pPr>
        <w:ind w:left="2880" w:hanging="360"/>
      </w:pPr>
      <w:rPr>
        <w:rFonts w:ascii="Symbol" w:hAnsi="Symbol" w:hint="default"/>
      </w:rPr>
    </w:lvl>
    <w:lvl w:ilvl="4" w:tplc="0D141BE8" w:tentative="1">
      <w:start w:val="1"/>
      <w:numFmt w:val="bullet"/>
      <w:lvlText w:val="o"/>
      <w:lvlJc w:val="left"/>
      <w:pPr>
        <w:ind w:left="3600" w:hanging="360"/>
      </w:pPr>
      <w:rPr>
        <w:rFonts w:ascii="Courier New" w:hAnsi="Courier New" w:cs="Courier New" w:hint="default"/>
      </w:rPr>
    </w:lvl>
    <w:lvl w:ilvl="5" w:tplc="F6F22596" w:tentative="1">
      <w:start w:val="1"/>
      <w:numFmt w:val="bullet"/>
      <w:lvlText w:val=""/>
      <w:lvlJc w:val="left"/>
      <w:pPr>
        <w:ind w:left="4320" w:hanging="360"/>
      </w:pPr>
      <w:rPr>
        <w:rFonts w:ascii="Wingdings" w:hAnsi="Wingdings" w:hint="default"/>
      </w:rPr>
    </w:lvl>
    <w:lvl w:ilvl="6" w:tplc="5A3893EC" w:tentative="1">
      <w:start w:val="1"/>
      <w:numFmt w:val="bullet"/>
      <w:lvlText w:val=""/>
      <w:lvlJc w:val="left"/>
      <w:pPr>
        <w:ind w:left="5040" w:hanging="360"/>
      </w:pPr>
      <w:rPr>
        <w:rFonts w:ascii="Symbol" w:hAnsi="Symbol" w:hint="default"/>
      </w:rPr>
    </w:lvl>
    <w:lvl w:ilvl="7" w:tplc="6D34E94E" w:tentative="1">
      <w:start w:val="1"/>
      <w:numFmt w:val="bullet"/>
      <w:lvlText w:val="o"/>
      <w:lvlJc w:val="left"/>
      <w:pPr>
        <w:ind w:left="5760" w:hanging="360"/>
      </w:pPr>
      <w:rPr>
        <w:rFonts w:ascii="Courier New" w:hAnsi="Courier New" w:cs="Courier New" w:hint="default"/>
      </w:rPr>
    </w:lvl>
    <w:lvl w:ilvl="8" w:tplc="EA0A08B0" w:tentative="1">
      <w:start w:val="1"/>
      <w:numFmt w:val="bullet"/>
      <w:lvlText w:val=""/>
      <w:lvlJc w:val="left"/>
      <w:pPr>
        <w:ind w:left="6480" w:hanging="360"/>
      </w:pPr>
      <w:rPr>
        <w:rFonts w:ascii="Wingdings" w:hAnsi="Wingdings" w:hint="default"/>
      </w:rPr>
    </w:lvl>
  </w:abstractNum>
  <w:abstractNum w:abstractNumId="446">
    <w:nsid w:val="6670196A"/>
    <w:multiLevelType w:val="hybridMultilevel"/>
    <w:tmpl w:val="6F20AC10"/>
    <w:lvl w:ilvl="0" w:tplc="8E665BCC">
      <w:start w:val="1"/>
      <w:numFmt w:val="bullet"/>
      <w:lvlText w:val=""/>
      <w:lvlJc w:val="left"/>
      <w:pPr>
        <w:ind w:left="720" w:hanging="360"/>
      </w:pPr>
      <w:rPr>
        <w:rFonts w:ascii="Symbol" w:hAnsi="Symbol" w:hint="default"/>
      </w:rPr>
    </w:lvl>
    <w:lvl w:ilvl="1" w:tplc="039CEA54" w:tentative="1">
      <w:start w:val="1"/>
      <w:numFmt w:val="bullet"/>
      <w:lvlText w:val="o"/>
      <w:lvlJc w:val="left"/>
      <w:pPr>
        <w:ind w:left="1440" w:hanging="360"/>
      </w:pPr>
      <w:rPr>
        <w:rFonts w:ascii="Courier New" w:hAnsi="Courier New" w:cs="Courier New" w:hint="default"/>
      </w:rPr>
    </w:lvl>
    <w:lvl w:ilvl="2" w:tplc="2850F706" w:tentative="1">
      <w:start w:val="1"/>
      <w:numFmt w:val="bullet"/>
      <w:lvlText w:val=""/>
      <w:lvlJc w:val="left"/>
      <w:pPr>
        <w:ind w:left="2160" w:hanging="360"/>
      </w:pPr>
      <w:rPr>
        <w:rFonts w:ascii="Wingdings" w:hAnsi="Wingdings" w:hint="default"/>
      </w:rPr>
    </w:lvl>
    <w:lvl w:ilvl="3" w:tplc="59FEDC4C" w:tentative="1">
      <w:start w:val="1"/>
      <w:numFmt w:val="bullet"/>
      <w:lvlText w:val=""/>
      <w:lvlJc w:val="left"/>
      <w:pPr>
        <w:ind w:left="2880" w:hanging="360"/>
      </w:pPr>
      <w:rPr>
        <w:rFonts w:ascii="Symbol" w:hAnsi="Symbol" w:hint="default"/>
      </w:rPr>
    </w:lvl>
    <w:lvl w:ilvl="4" w:tplc="CABAEDBE" w:tentative="1">
      <w:start w:val="1"/>
      <w:numFmt w:val="bullet"/>
      <w:lvlText w:val="o"/>
      <w:lvlJc w:val="left"/>
      <w:pPr>
        <w:ind w:left="3600" w:hanging="360"/>
      </w:pPr>
      <w:rPr>
        <w:rFonts w:ascii="Courier New" w:hAnsi="Courier New" w:cs="Courier New" w:hint="default"/>
      </w:rPr>
    </w:lvl>
    <w:lvl w:ilvl="5" w:tplc="45EA96B2" w:tentative="1">
      <w:start w:val="1"/>
      <w:numFmt w:val="bullet"/>
      <w:lvlText w:val=""/>
      <w:lvlJc w:val="left"/>
      <w:pPr>
        <w:ind w:left="4320" w:hanging="360"/>
      </w:pPr>
      <w:rPr>
        <w:rFonts w:ascii="Wingdings" w:hAnsi="Wingdings" w:hint="default"/>
      </w:rPr>
    </w:lvl>
    <w:lvl w:ilvl="6" w:tplc="D9F656C8" w:tentative="1">
      <w:start w:val="1"/>
      <w:numFmt w:val="bullet"/>
      <w:lvlText w:val=""/>
      <w:lvlJc w:val="left"/>
      <w:pPr>
        <w:ind w:left="5040" w:hanging="360"/>
      </w:pPr>
      <w:rPr>
        <w:rFonts w:ascii="Symbol" w:hAnsi="Symbol" w:hint="default"/>
      </w:rPr>
    </w:lvl>
    <w:lvl w:ilvl="7" w:tplc="B11ACA1C" w:tentative="1">
      <w:start w:val="1"/>
      <w:numFmt w:val="bullet"/>
      <w:lvlText w:val="o"/>
      <w:lvlJc w:val="left"/>
      <w:pPr>
        <w:ind w:left="5760" w:hanging="360"/>
      </w:pPr>
      <w:rPr>
        <w:rFonts w:ascii="Courier New" w:hAnsi="Courier New" w:cs="Courier New" w:hint="default"/>
      </w:rPr>
    </w:lvl>
    <w:lvl w:ilvl="8" w:tplc="235856F6" w:tentative="1">
      <w:start w:val="1"/>
      <w:numFmt w:val="bullet"/>
      <w:lvlText w:val=""/>
      <w:lvlJc w:val="left"/>
      <w:pPr>
        <w:ind w:left="6480" w:hanging="360"/>
      </w:pPr>
      <w:rPr>
        <w:rFonts w:ascii="Wingdings" w:hAnsi="Wingdings" w:hint="default"/>
      </w:rPr>
    </w:lvl>
  </w:abstractNum>
  <w:abstractNum w:abstractNumId="447">
    <w:nsid w:val="66B901BA"/>
    <w:multiLevelType w:val="hybridMultilevel"/>
    <w:tmpl w:val="F2ECEEC2"/>
    <w:lvl w:ilvl="0" w:tplc="29FE51BC">
      <w:start w:val="1"/>
      <w:numFmt w:val="bullet"/>
      <w:lvlText w:val=""/>
      <w:lvlJc w:val="left"/>
      <w:pPr>
        <w:ind w:left="720" w:hanging="360"/>
      </w:pPr>
      <w:rPr>
        <w:rFonts w:ascii="Symbol" w:hAnsi="Symbol" w:hint="default"/>
      </w:rPr>
    </w:lvl>
    <w:lvl w:ilvl="1" w:tplc="1F3A5E56">
      <w:start w:val="1"/>
      <w:numFmt w:val="bullet"/>
      <w:lvlText w:val="o"/>
      <w:lvlJc w:val="left"/>
      <w:pPr>
        <w:ind w:left="1440" w:hanging="360"/>
      </w:pPr>
      <w:rPr>
        <w:rFonts w:ascii="Courier New" w:hAnsi="Courier New" w:cs="Courier New" w:hint="default"/>
      </w:rPr>
    </w:lvl>
    <w:lvl w:ilvl="2" w:tplc="A676853C" w:tentative="1">
      <w:start w:val="1"/>
      <w:numFmt w:val="bullet"/>
      <w:lvlText w:val=""/>
      <w:lvlJc w:val="left"/>
      <w:pPr>
        <w:ind w:left="2160" w:hanging="360"/>
      </w:pPr>
      <w:rPr>
        <w:rFonts w:ascii="Wingdings" w:hAnsi="Wingdings" w:hint="default"/>
      </w:rPr>
    </w:lvl>
    <w:lvl w:ilvl="3" w:tplc="E2DE1C66" w:tentative="1">
      <w:start w:val="1"/>
      <w:numFmt w:val="bullet"/>
      <w:lvlText w:val=""/>
      <w:lvlJc w:val="left"/>
      <w:pPr>
        <w:ind w:left="2880" w:hanging="360"/>
      </w:pPr>
      <w:rPr>
        <w:rFonts w:ascii="Symbol" w:hAnsi="Symbol" w:hint="default"/>
      </w:rPr>
    </w:lvl>
    <w:lvl w:ilvl="4" w:tplc="F15272C4" w:tentative="1">
      <w:start w:val="1"/>
      <w:numFmt w:val="bullet"/>
      <w:lvlText w:val="o"/>
      <w:lvlJc w:val="left"/>
      <w:pPr>
        <w:ind w:left="3600" w:hanging="360"/>
      </w:pPr>
      <w:rPr>
        <w:rFonts w:ascii="Courier New" w:hAnsi="Courier New" w:cs="Courier New" w:hint="default"/>
      </w:rPr>
    </w:lvl>
    <w:lvl w:ilvl="5" w:tplc="6B40FF3E" w:tentative="1">
      <w:start w:val="1"/>
      <w:numFmt w:val="bullet"/>
      <w:lvlText w:val=""/>
      <w:lvlJc w:val="left"/>
      <w:pPr>
        <w:ind w:left="4320" w:hanging="360"/>
      </w:pPr>
      <w:rPr>
        <w:rFonts w:ascii="Wingdings" w:hAnsi="Wingdings" w:hint="default"/>
      </w:rPr>
    </w:lvl>
    <w:lvl w:ilvl="6" w:tplc="A3CC75AC" w:tentative="1">
      <w:start w:val="1"/>
      <w:numFmt w:val="bullet"/>
      <w:lvlText w:val=""/>
      <w:lvlJc w:val="left"/>
      <w:pPr>
        <w:ind w:left="5040" w:hanging="360"/>
      </w:pPr>
      <w:rPr>
        <w:rFonts w:ascii="Symbol" w:hAnsi="Symbol" w:hint="default"/>
      </w:rPr>
    </w:lvl>
    <w:lvl w:ilvl="7" w:tplc="CBC49486" w:tentative="1">
      <w:start w:val="1"/>
      <w:numFmt w:val="bullet"/>
      <w:lvlText w:val="o"/>
      <w:lvlJc w:val="left"/>
      <w:pPr>
        <w:ind w:left="5760" w:hanging="360"/>
      </w:pPr>
      <w:rPr>
        <w:rFonts w:ascii="Courier New" w:hAnsi="Courier New" w:cs="Courier New" w:hint="default"/>
      </w:rPr>
    </w:lvl>
    <w:lvl w:ilvl="8" w:tplc="5C1C2FB4" w:tentative="1">
      <w:start w:val="1"/>
      <w:numFmt w:val="bullet"/>
      <w:lvlText w:val=""/>
      <w:lvlJc w:val="left"/>
      <w:pPr>
        <w:ind w:left="6480" w:hanging="360"/>
      </w:pPr>
      <w:rPr>
        <w:rFonts w:ascii="Wingdings" w:hAnsi="Wingdings" w:hint="default"/>
      </w:rPr>
    </w:lvl>
  </w:abstractNum>
  <w:abstractNum w:abstractNumId="448">
    <w:nsid w:val="67445E28"/>
    <w:multiLevelType w:val="hybridMultilevel"/>
    <w:tmpl w:val="ECE6DEFC"/>
    <w:lvl w:ilvl="0" w:tplc="274C0328">
      <w:start w:val="1"/>
      <w:numFmt w:val="bullet"/>
      <w:lvlText w:val=""/>
      <w:lvlJc w:val="left"/>
      <w:pPr>
        <w:ind w:left="720" w:hanging="360"/>
      </w:pPr>
      <w:rPr>
        <w:rFonts w:ascii="Symbol" w:hAnsi="Symbol" w:hint="default"/>
      </w:rPr>
    </w:lvl>
    <w:lvl w:ilvl="1" w:tplc="721E74A6">
      <w:start w:val="1"/>
      <w:numFmt w:val="bullet"/>
      <w:lvlText w:val="o"/>
      <w:lvlJc w:val="left"/>
      <w:pPr>
        <w:ind w:left="1440" w:hanging="360"/>
      </w:pPr>
      <w:rPr>
        <w:rFonts w:ascii="Courier New" w:hAnsi="Courier New" w:cs="Courier New" w:hint="default"/>
      </w:rPr>
    </w:lvl>
    <w:lvl w:ilvl="2" w:tplc="9EC21358" w:tentative="1">
      <w:start w:val="1"/>
      <w:numFmt w:val="bullet"/>
      <w:lvlText w:val=""/>
      <w:lvlJc w:val="left"/>
      <w:pPr>
        <w:ind w:left="2160" w:hanging="360"/>
      </w:pPr>
      <w:rPr>
        <w:rFonts w:ascii="Wingdings" w:hAnsi="Wingdings" w:hint="default"/>
      </w:rPr>
    </w:lvl>
    <w:lvl w:ilvl="3" w:tplc="6E88E1B2" w:tentative="1">
      <w:start w:val="1"/>
      <w:numFmt w:val="bullet"/>
      <w:lvlText w:val=""/>
      <w:lvlJc w:val="left"/>
      <w:pPr>
        <w:ind w:left="2880" w:hanging="360"/>
      </w:pPr>
      <w:rPr>
        <w:rFonts w:ascii="Symbol" w:hAnsi="Symbol" w:hint="default"/>
      </w:rPr>
    </w:lvl>
    <w:lvl w:ilvl="4" w:tplc="15386358" w:tentative="1">
      <w:start w:val="1"/>
      <w:numFmt w:val="bullet"/>
      <w:lvlText w:val="o"/>
      <w:lvlJc w:val="left"/>
      <w:pPr>
        <w:ind w:left="3600" w:hanging="360"/>
      </w:pPr>
      <w:rPr>
        <w:rFonts w:ascii="Courier New" w:hAnsi="Courier New" w:cs="Courier New" w:hint="default"/>
      </w:rPr>
    </w:lvl>
    <w:lvl w:ilvl="5" w:tplc="B19A0E32" w:tentative="1">
      <w:start w:val="1"/>
      <w:numFmt w:val="bullet"/>
      <w:lvlText w:val=""/>
      <w:lvlJc w:val="left"/>
      <w:pPr>
        <w:ind w:left="4320" w:hanging="360"/>
      </w:pPr>
      <w:rPr>
        <w:rFonts w:ascii="Wingdings" w:hAnsi="Wingdings" w:hint="default"/>
      </w:rPr>
    </w:lvl>
    <w:lvl w:ilvl="6" w:tplc="06BCAB18" w:tentative="1">
      <w:start w:val="1"/>
      <w:numFmt w:val="bullet"/>
      <w:lvlText w:val=""/>
      <w:lvlJc w:val="left"/>
      <w:pPr>
        <w:ind w:left="5040" w:hanging="360"/>
      </w:pPr>
      <w:rPr>
        <w:rFonts w:ascii="Symbol" w:hAnsi="Symbol" w:hint="default"/>
      </w:rPr>
    </w:lvl>
    <w:lvl w:ilvl="7" w:tplc="2242AA54" w:tentative="1">
      <w:start w:val="1"/>
      <w:numFmt w:val="bullet"/>
      <w:lvlText w:val="o"/>
      <w:lvlJc w:val="left"/>
      <w:pPr>
        <w:ind w:left="5760" w:hanging="360"/>
      </w:pPr>
      <w:rPr>
        <w:rFonts w:ascii="Courier New" w:hAnsi="Courier New" w:cs="Courier New" w:hint="default"/>
      </w:rPr>
    </w:lvl>
    <w:lvl w:ilvl="8" w:tplc="E5D47FB2" w:tentative="1">
      <w:start w:val="1"/>
      <w:numFmt w:val="bullet"/>
      <w:lvlText w:val=""/>
      <w:lvlJc w:val="left"/>
      <w:pPr>
        <w:ind w:left="6480" w:hanging="360"/>
      </w:pPr>
      <w:rPr>
        <w:rFonts w:ascii="Wingdings" w:hAnsi="Wingdings" w:hint="default"/>
      </w:rPr>
    </w:lvl>
  </w:abstractNum>
  <w:abstractNum w:abstractNumId="449">
    <w:nsid w:val="675B4A2A"/>
    <w:multiLevelType w:val="hybridMultilevel"/>
    <w:tmpl w:val="E2F2FE86"/>
    <w:lvl w:ilvl="0" w:tplc="F4C01C24">
      <w:start w:val="1"/>
      <w:numFmt w:val="bullet"/>
      <w:lvlText w:val=""/>
      <w:lvlJc w:val="left"/>
      <w:pPr>
        <w:ind w:left="720" w:hanging="360"/>
      </w:pPr>
      <w:rPr>
        <w:rFonts w:ascii="Symbol" w:hAnsi="Symbol" w:hint="default"/>
      </w:rPr>
    </w:lvl>
    <w:lvl w:ilvl="1" w:tplc="D8E8C722" w:tentative="1">
      <w:start w:val="1"/>
      <w:numFmt w:val="bullet"/>
      <w:lvlText w:val="o"/>
      <w:lvlJc w:val="left"/>
      <w:pPr>
        <w:ind w:left="1440" w:hanging="360"/>
      </w:pPr>
      <w:rPr>
        <w:rFonts w:ascii="Courier New" w:hAnsi="Courier New" w:cs="Courier New" w:hint="default"/>
      </w:rPr>
    </w:lvl>
    <w:lvl w:ilvl="2" w:tplc="19CADD7A" w:tentative="1">
      <w:start w:val="1"/>
      <w:numFmt w:val="bullet"/>
      <w:lvlText w:val=""/>
      <w:lvlJc w:val="left"/>
      <w:pPr>
        <w:ind w:left="2160" w:hanging="360"/>
      </w:pPr>
      <w:rPr>
        <w:rFonts w:ascii="Wingdings" w:hAnsi="Wingdings" w:hint="default"/>
      </w:rPr>
    </w:lvl>
    <w:lvl w:ilvl="3" w:tplc="10BEC484" w:tentative="1">
      <w:start w:val="1"/>
      <w:numFmt w:val="bullet"/>
      <w:lvlText w:val=""/>
      <w:lvlJc w:val="left"/>
      <w:pPr>
        <w:ind w:left="2880" w:hanging="360"/>
      </w:pPr>
      <w:rPr>
        <w:rFonts w:ascii="Symbol" w:hAnsi="Symbol" w:hint="default"/>
      </w:rPr>
    </w:lvl>
    <w:lvl w:ilvl="4" w:tplc="988CCA24" w:tentative="1">
      <w:start w:val="1"/>
      <w:numFmt w:val="bullet"/>
      <w:lvlText w:val="o"/>
      <w:lvlJc w:val="left"/>
      <w:pPr>
        <w:ind w:left="3600" w:hanging="360"/>
      </w:pPr>
      <w:rPr>
        <w:rFonts w:ascii="Courier New" w:hAnsi="Courier New" w:cs="Courier New" w:hint="default"/>
      </w:rPr>
    </w:lvl>
    <w:lvl w:ilvl="5" w:tplc="47887854" w:tentative="1">
      <w:start w:val="1"/>
      <w:numFmt w:val="bullet"/>
      <w:lvlText w:val=""/>
      <w:lvlJc w:val="left"/>
      <w:pPr>
        <w:ind w:left="4320" w:hanging="360"/>
      </w:pPr>
      <w:rPr>
        <w:rFonts w:ascii="Wingdings" w:hAnsi="Wingdings" w:hint="default"/>
      </w:rPr>
    </w:lvl>
    <w:lvl w:ilvl="6" w:tplc="D3D06162" w:tentative="1">
      <w:start w:val="1"/>
      <w:numFmt w:val="bullet"/>
      <w:lvlText w:val=""/>
      <w:lvlJc w:val="left"/>
      <w:pPr>
        <w:ind w:left="5040" w:hanging="360"/>
      </w:pPr>
      <w:rPr>
        <w:rFonts w:ascii="Symbol" w:hAnsi="Symbol" w:hint="default"/>
      </w:rPr>
    </w:lvl>
    <w:lvl w:ilvl="7" w:tplc="67CC8BDE" w:tentative="1">
      <w:start w:val="1"/>
      <w:numFmt w:val="bullet"/>
      <w:lvlText w:val="o"/>
      <w:lvlJc w:val="left"/>
      <w:pPr>
        <w:ind w:left="5760" w:hanging="360"/>
      </w:pPr>
      <w:rPr>
        <w:rFonts w:ascii="Courier New" w:hAnsi="Courier New" w:cs="Courier New" w:hint="default"/>
      </w:rPr>
    </w:lvl>
    <w:lvl w:ilvl="8" w:tplc="499AF33A" w:tentative="1">
      <w:start w:val="1"/>
      <w:numFmt w:val="bullet"/>
      <w:lvlText w:val=""/>
      <w:lvlJc w:val="left"/>
      <w:pPr>
        <w:ind w:left="6480" w:hanging="360"/>
      </w:pPr>
      <w:rPr>
        <w:rFonts w:ascii="Wingdings" w:hAnsi="Wingdings" w:hint="default"/>
      </w:rPr>
    </w:lvl>
  </w:abstractNum>
  <w:abstractNum w:abstractNumId="450">
    <w:nsid w:val="67BF495B"/>
    <w:multiLevelType w:val="hybridMultilevel"/>
    <w:tmpl w:val="F3F216C0"/>
    <w:lvl w:ilvl="0" w:tplc="0994CA5E">
      <w:start w:val="1"/>
      <w:numFmt w:val="bullet"/>
      <w:lvlText w:val=""/>
      <w:lvlJc w:val="left"/>
      <w:pPr>
        <w:ind w:left="720" w:hanging="360"/>
      </w:pPr>
      <w:rPr>
        <w:rFonts w:ascii="Symbol" w:hAnsi="Symbol" w:hint="default"/>
      </w:rPr>
    </w:lvl>
    <w:lvl w:ilvl="1" w:tplc="08D2DA16">
      <w:start w:val="1"/>
      <w:numFmt w:val="bullet"/>
      <w:lvlText w:val="o"/>
      <w:lvlJc w:val="left"/>
      <w:pPr>
        <w:ind w:left="1440" w:hanging="360"/>
      </w:pPr>
      <w:rPr>
        <w:rFonts w:ascii="Courier New" w:hAnsi="Courier New" w:cs="Courier New" w:hint="default"/>
      </w:rPr>
    </w:lvl>
    <w:lvl w:ilvl="2" w:tplc="0A800A08" w:tentative="1">
      <w:start w:val="1"/>
      <w:numFmt w:val="bullet"/>
      <w:lvlText w:val=""/>
      <w:lvlJc w:val="left"/>
      <w:pPr>
        <w:ind w:left="2160" w:hanging="360"/>
      </w:pPr>
      <w:rPr>
        <w:rFonts w:ascii="Wingdings" w:hAnsi="Wingdings" w:hint="default"/>
      </w:rPr>
    </w:lvl>
    <w:lvl w:ilvl="3" w:tplc="20522D0C" w:tentative="1">
      <w:start w:val="1"/>
      <w:numFmt w:val="bullet"/>
      <w:lvlText w:val=""/>
      <w:lvlJc w:val="left"/>
      <w:pPr>
        <w:ind w:left="2880" w:hanging="360"/>
      </w:pPr>
      <w:rPr>
        <w:rFonts w:ascii="Symbol" w:hAnsi="Symbol" w:hint="default"/>
      </w:rPr>
    </w:lvl>
    <w:lvl w:ilvl="4" w:tplc="69020656" w:tentative="1">
      <w:start w:val="1"/>
      <w:numFmt w:val="bullet"/>
      <w:lvlText w:val="o"/>
      <w:lvlJc w:val="left"/>
      <w:pPr>
        <w:ind w:left="3600" w:hanging="360"/>
      </w:pPr>
      <w:rPr>
        <w:rFonts w:ascii="Courier New" w:hAnsi="Courier New" w:cs="Courier New" w:hint="default"/>
      </w:rPr>
    </w:lvl>
    <w:lvl w:ilvl="5" w:tplc="7FCC4962" w:tentative="1">
      <w:start w:val="1"/>
      <w:numFmt w:val="bullet"/>
      <w:lvlText w:val=""/>
      <w:lvlJc w:val="left"/>
      <w:pPr>
        <w:ind w:left="4320" w:hanging="360"/>
      </w:pPr>
      <w:rPr>
        <w:rFonts w:ascii="Wingdings" w:hAnsi="Wingdings" w:hint="default"/>
      </w:rPr>
    </w:lvl>
    <w:lvl w:ilvl="6" w:tplc="83CEF7EA" w:tentative="1">
      <w:start w:val="1"/>
      <w:numFmt w:val="bullet"/>
      <w:lvlText w:val=""/>
      <w:lvlJc w:val="left"/>
      <w:pPr>
        <w:ind w:left="5040" w:hanging="360"/>
      </w:pPr>
      <w:rPr>
        <w:rFonts w:ascii="Symbol" w:hAnsi="Symbol" w:hint="default"/>
      </w:rPr>
    </w:lvl>
    <w:lvl w:ilvl="7" w:tplc="778A48CA" w:tentative="1">
      <w:start w:val="1"/>
      <w:numFmt w:val="bullet"/>
      <w:lvlText w:val="o"/>
      <w:lvlJc w:val="left"/>
      <w:pPr>
        <w:ind w:left="5760" w:hanging="360"/>
      </w:pPr>
      <w:rPr>
        <w:rFonts w:ascii="Courier New" w:hAnsi="Courier New" w:cs="Courier New" w:hint="default"/>
      </w:rPr>
    </w:lvl>
    <w:lvl w:ilvl="8" w:tplc="02D28702" w:tentative="1">
      <w:start w:val="1"/>
      <w:numFmt w:val="bullet"/>
      <w:lvlText w:val=""/>
      <w:lvlJc w:val="left"/>
      <w:pPr>
        <w:ind w:left="6480" w:hanging="360"/>
      </w:pPr>
      <w:rPr>
        <w:rFonts w:ascii="Wingdings" w:hAnsi="Wingdings" w:hint="default"/>
      </w:rPr>
    </w:lvl>
  </w:abstractNum>
  <w:abstractNum w:abstractNumId="451">
    <w:nsid w:val="67F26B32"/>
    <w:multiLevelType w:val="hybridMultilevel"/>
    <w:tmpl w:val="40EC048C"/>
    <w:lvl w:ilvl="0" w:tplc="D2082778">
      <w:start w:val="1"/>
      <w:numFmt w:val="bullet"/>
      <w:lvlText w:val=""/>
      <w:lvlJc w:val="left"/>
      <w:pPr>
        <w:ind w:left="720" w:hanging="360"/>
      </w:pPr>
      <w:rPr>
        <w:rFonts w:ascii="Symbol" w:hAnsi="Symbol" w:hint="default"/>
      </w:rPr>
    </w:lvl>
    <w:lvl w:ilvl="1" w:tplc="9DFA0828">
      <w:start w:val="1"/>
      <w:numFmt w:val="bullet"/>
      <w:lvlText w:val="o"/>
      <w:lvlJc w:val="left"/>
      <w:pPr>
        <w:ind w:left="1440" w:hanging="360"/>
      </w:pPr>
      <w:rPr>
        <w:rFonts w:ascii="Courier New" w:hAnsi="Courier New" w:cs="Courier New" w:hint="default"/>
      </w:rPr>
    </w:lvl>
    <w:lvl w:ilvl="2" w:tplc="5D8ACFD4" w:tentative="1">
      <w:start w:val="1"/>
      <w:numFmt w:val="bullet"/>
      <w:lvlText w:val=""/>
      <w:lvlJc w:val="left"/>
      <w:pPr>
        <w:ind w:left="2160" w:hanging="360"/>
      </w:pPr>
      <w:rPr>
        <w:rFonts w:ascii="Wingdings" w:hAnsi="Wingdings" w:hint="default"/>
      </w:rPr>
    </w:lvl>
    <w:lvl w:ilvl="3" w:tplc="A260CC5E" w:tentative="1">
      <w:start w:val="1"/>
      <w:numFmt w:val="bullet"/>
      <w:lvlText w:val=""/>
      <w:lvlJc w:val="left"/>
      <w:pPr>
        <w:ind w:left="2880" w:hanging="360"/>
      </w:pPr>
      <w:rPr>
        <w:rFonts w:ascii="Symbol" w:hAnsi="Symbol" w:hint="default"/>
      </w:rPr>
    </w:lvl>
    <w:lvl w:ilvl="4" w:tplc="B9FEF316" w:tentative="1">
      <w:start w:val="1"/>
      <w:numFmt w:val="bullet"/>
      <w:lvlText w:val="o"/>
      <w:lvlJc w:val="left"/>
      <w:pPr>
        <w:ind w:left="3600" w:hanging="360"/>
      </w:pPr>
      <w:rPr>
        <w:rFonts w:ascii="Courier New" w:hAnsi="Courier New" w:cs="Courier New" w:hint="default"/>
      </w:rPr>
    </w:lvl>
    <w:lvl w:ilvl="5" w:tplc="425E8630" w:tentative="1">
      <w:start w:val="1"/>
      <w:numFmt w:val="bullet"/>
      <w:lvlText w:val=""/>
      <w:lvlJc w:val="left"/>
      <w:pPr>
        <w:ind w:left="4320" w:hanging="360"/>
      </w:pPr>
      <w:rPr>
        <w:rFonts w:ascii="Wingdings" w:hAnsi="Wingdings" w:hint="default"/>
      </w:rPr>
    </w:lvl>
    <w:lvl w:ilvl="6" w:tplc="660C70D2" w:tentative="1">
      <w:start w:val="1"/>
      <w:numFmt w:val="bullet"/>
      <w:lvlText w:val=""/>
      <w:lvlJc w:val="left"/>
      <w:pPr>
        <w:ind w:left="5040" w:hanging="360"/>
      </w:pPr>
      <w:rPr>
        <w:rFonts w:ascii="Symbol" w:hAnsi="Symbol" w:hint="default"/>
      </w:rPr>
    </w:lvl>
    <w:lvl w:ilvl="7" w:tplc="9334A16A" w:tentative="1">
      <w:start w:val="1"/>
      <w:numFmt w:val="bullet"/>
      <w:lvlText w:val="o"/>
      <w:lvlJc w:val="left"/>
      <w:pPr>
        <w:ind w:left="5760" w:hanging="360"/>
      </w:pPr>
      <w:rPr>
        <w:rFonts w:ascii="Courier New" w:hAnsi="Courier New" w:cs="Courier New" w:hint="default"/>
      </w:rPr>
    </w:lvl>
    <w:lvl w:ilvl="8" w:tplc="DFD8013A" w:tentative="1">
      <w:start w:val="1"/>
      <w:numFmt w:val="bullet"/>
      <w:lvlText w:val=""/>
      <w:lvlJc w:val="left"/>
      <w:pPr>
        <w:ind w:left="6480" w:hanging="360"/>
      </w:pPr>
      <w:rPr>
        <w:rFonts w:ascii="Wingdings" w:hAnsi="Wingdings" w:hint="default"/>
      </w:rPr>
    </w:lvl>
  </w:abstractNum>
  <w:abstractNum w:abstractNumId="452">
    <w:nsid w:val="681838E4"/>
    <w:multiLevelType w:val="hybridMultilevel"/>
    <w:tmpl w:val="6BA2833E"/>
    <w:lvl w:ilvl="0" w:tplc="4418CC3C">
      <w:start w:val="1"/>
      <w:numFmt w:val="bullet"/>
      <w:lvlText w:val=""/>
      <w:lvlJc w:val="left"/>
      <w:pPr>
        <w:ind w:left="720" w:hanging="360"/>
      </w:pPr>
      <w:rPr>
        <w:rFonts w:ascii="Symbol" w:hAnsi="Symbol" w:hint="default"/>
      </w:rPr>
    </w:lvl>
    <w:lvl w:ilvl="1" w:tplc="A3FA1734">
      <w:start w:val="1"/>
      <w:numFmt w:val="bullet"/>
      <w:lvlText w:val="o"/>
      <w:lvlJc w:val="left"/>
      <w:pPr>
        <w:ind w:left="1440" w:hanging="360"/>
      </w:pPr>
      <w:rPr>
        <w:rFonts w:ascii="Courier New" w:hAnsi="Courier New" w:cs="Courier New" w:hint="default"/>
      </w:rPr>
    </w:lvl>
    <w:lvl w:ilvl="2" w:tplc="86003938" w:tentative="1">
      <w:start w:val="1"/>
      <w:numFmt w:val="bullet"/>
      <w:lvlText w:val=""/>
      <w:lvlJc w:val="left"/>
      <w:pPr>
        <w:ind w:left="2160" w:hanging="360"/>
      </w:pPr>
      <w:rPr>
        <w:rFonts w:ascii="Wingdings" w:hAnsi="Wingdings" w:hint="default"/>
      </w:rPr>
    </w:lvl>
    <w:lvl w:ilvl="3" w:tplc="9DCABE84" w:tentative="1">
      <w:start w:val="1"/>
      <w:numFmt w:val="bullet"/>
      <w:lvlText w:val=""/>
      <w:lvlJc w:val="left"/>
      <w:pPr>
        <w:ind w:left="2880" w:hanging="360"/>
      </w:pPr>
      <w:rPr>
        <w:rFonts w:ascii="Symbol" w:hAnsi="Symbol" w:hint="default"/>
      </w:rPr>
    </w:lvl>
    <w:lvl w:ilvl="4" w:tplc="3F9CC306" w:tentative="1">
      <w:start w:val="1"/>
      <w:numFmt w:val="bullet"/>
      <w:lvlText w:val="o"/>
      <w:lvlJc w:val="left"/>
      <w:pPr>
        <w:ind w:left="3600" w:hanging="360"/>
      </w:pPr>
      <w:rPr>
        <w:rFonts w:ascii="Courier New" w:hAnsi="Courier New" w:cs="Courier New" w:hint="default"/>
      </w:rPr>
    </w:lvl>
    <w:lvl w:ilvl="5" w:tplc="4F8C1BFA" w:tentative="1">
      <w:start w:val="1"/>
      <w:numFmt w:val="bullet"/>
      <w:lvlText w:val=""/>
      <w:lvlJc w:val="left"/>
      <w:pPr>
        <w:ind w:left="4320" w:hanging="360"/>
      </w:pPr>
      <w:rPr>
        <w:rFonts w:ascii="Wingdings" w:hAnsi="Wingdings" w:hint="default"/>
      </w:rPr>
    </w:lvl>
    <w:lvl w:ilvl="6" w:tplc="A9CC7F40" w:tentative="1">
      <w:start w:val="1"/>
      <w:numFmt w:val="bullet"/>
      <w:lvlText w:val=""/>
      <w:lvlJc w:val="left"/>
      <w:pPr>
        <w:ind w:left="5040" w:hanging="360"/>
      </w:pPr>
      <w:rPr>
        <w:rFonts w:ascii="Symbol" w:hAnsi="Symbol" w:hint="default"/>
      </w:rPr>
    </w:lvl>
    <w:lvl w:ilvl="7" w:tplc="27CE57FE" w:tentative="1">
      <w:start w:val="1"/>
      <w:numFmt w:val="bullet"/>
      <w:lvlText w:val="o"/>
      <w:lvlJc w:val="left"/>
      <w:pPr>
        <w:ind w:left="5760" w:hanging="360"/>
      </w:pPr>
      <w:rPr>
        <w:rFonts w:ascii="Courier New" w:hAnsi="Courier New" w:cs="Courier New" w:hint="default"/>
      </w:rPr>
    </w:lvl>
    <w:lvl w:ilvl="8" w:tplc="179C12A0" w:tentative="1">
      <w:start w:val="1"/>
      <w:numFmt w:val="bullet"/>
      <w:lvlText w:val=""/>
      <w:lvlJc w:val="left"/>
      <w:pPr>
        <w:ind w:left="6480" w:hanging="360"/>
      </w:pPr>
      <w:rPr>
        <w:rFonts w:ascii="Wingdings" w:hAnsi="Wingdings" w:hint="default"/>
      </w:rPr>
    </w:lvl>
  </w:abstractNum>
  <w:abstractNum w:abstractNumId="453">
    <w:nsid w:val="682176A2"/>
    <w:multiLevelType w:val="hybridMultilevel"/>
    <w:tmpl w:val="FDC41566"/>
    <w:lvl w:ilvl="0" w:tplc="3C446AE8">
      <w:start w:val="1"/>
      <w:numFmt w:val="bullet"/>
      <w:lvlText w:val=""/>
      <w:lvlJc w:val="left"/>
      <w:pPr>
        <w:ind w:left="720" w:hanging="360"/>
      </w:pPr>
      <w:rPr>
        <w:rFonts w:ascii="Symbol" w:hAnsi="Symbol" w:hint="default"/>
      </w:rPr>
    </w:lvl>
    <w:lvl w:ilvl="1" w:tplc="D9F0895E" w:tentative="1">
      <w:start w:val="1"/>
      <w:numFmt w:val="bullet"/>
      <w:lvlText w:val="o"/>
      <w:lvlJc w:val="left"/>
      <w:pPr>
        <w:ind w:left="1440" w:hanging="360"/>
      </w:pPr>
      <w:rPr>
        <w:rFonts w:ascii="Courier New" w:hAnsi="Courier New" w:cs="Courier New" w:hint="default"/>
      </w:rPr>
    </w:lvl>
    <w:lvl w:ilvl="2" w:tplc="86A4BBCE">
      <w:start w:val="1"/>
      <w:numFmt w:val="bullet"/>
      <w:lvlText w:val=""/>
      <w:lvlJc w:val="left"/>
      <w:pPr>
        <w:ind w:left="2160" w:hanging="360"/>
      </w:pPr>
      <w:rPr>
        <w:rFonts w:ascii="Wingdings" w:hAnsi="Wingdings" w:hint="default"/>
      </w:rPr>
    </w:lvl>
    <w:lvl w:ilvl="3" w:tplc="3F5E669E" w:tentative="1">
      <w:start w:val="1"/>
      <w:numFmt w:val="bullet"/>
      <w:lvlText w:val=""/>
      <w:lvlJc w:val="left"/>
      <w:pPr>
        <w:ind w:left="2880" w:hanging="360"/>
      </w:pPr>
      <w:rPr>
        <w:rFonts w:ascii="Symbol" w:hAnsi="Symbol" w:hint="default"/>
      </w:rPr>
    </w:lvl>
    <w:lvl w:ilvl="4" w:tplc="3BFC9D14" w:tentative="1">
      <w:start w:val="1"/>
      <w:numFmt w:val="bullet"/>
      <w:lvlText w:val="o"/>
      <w:lvlJc w:val="left"/>
      <w:pPr>
        <w:ind w:left="3600" w:hanging="360"/>
      </w:pPr>
      <w:rPr>
        <w:rFonts w:ascii="Courier New" w:hAnsi="Courier New" w:cs="Courier New" w:hint="default"/>
      </w:rPr>
    </w:lvl>
    <w:lvl w:ilvl="5" w:tplc="7B48E5F2" w:tentative="1">
      <w:start w:val="1"/>
      <w:numFmt w:val="bullet"/>
      <w:lvlText w:val=""/>
      <w:lvlJc w:val="left"/>
      <w:pPr>
        <w:ind w:left="4320" w:hanging="360"/>
      </w:pPr>
      <w:rPr>
        <w:rFonts w:ascii="Wingdings" w:hAnsi="Wingdings" w:hint="default"/>
      </w:rPr>
    </w:lvl>
    <w:lvl w:ilvl="6" w:tplc="21B44764" w:tentative="1">
      <w:start w:val="1"/>
      <w:numFmt w:val="bullet"/>
      <w:lvlText w:val=""/>
      <w:lvlJc w:val="left"/>
      <w:pPr>
        <w:ind w:left="5040" w:hanging="360"/>
      </w:pPr>
      <w:rPr>
        <w:rFonts w:ascii="Symbol" w:hAnsi="Symbol" w:hint="default"/>
      </w:rPr>
    </w:lvl>
    <w:lvl w:ilvl="7" w:tplc="5880A66A" w:tentative="1">
      <w:start w:val="1"/>
      <w:numFmt w:val="bullet"/>
      <w:lvlText w:val="o"/>
      <w:lvlJc w:val="left"/>
      <w:pPr>
        <w:ind w:left="5760" w:hanging="360"/>
      </w:pPr>
      <w:rPr>
        <w:rFonts w:ascii="Courier New" w:hAnsi="Courier New" w:cs="Courier New" w:hint="default"/>
      </w:rPr>
    </w:lvl>
    <w:lvl w:ilvl="8" w:tplc="E52EB072" w:tentative="1">
      <w:start w:val="1"/>
      <w:numFmt w:val="bullet"/>
      <w:lvlText w:val=""/>
      <w:lvlJc w:val="left"/>
      <w:pPr>
        <w:ind w:left="6480" w:hanging="360"/>
      </w:pPr>
      <w:rPr>
        <w:rFonts w:ascii="Wingdings" w:hAnsi="Wingdings" w:hint="default"/>
      </w:rPr>
    </w:lvl>
  </w:abstractNum>
  <w:abstractNum w:abstractNumId="454">
    <w:nsid w:val="684624BC"/>
    <w:multiLevelType w:val="hybridMultilevel"/>
    <w:tmpl w:val="0EC4B9EA"/>
    <w:lvl w:ilvl="0" w:tplc="D37AA4DC">
      <w:start w:val="1"/>
      <w:numFmt w:val="bullet"/>
      <w:lvlText w:val=""/>
      <w:lvlJc w:val="left"/>
      <w:pPr>
        <w:ind w:left="720" w:hanging="360"/>
      </w:pPr>
      <w:rPr>
        <w:rFonts w:ascii="Symbol" w:hAnsi="Symbol" w:hint="default"/>
      </w:rPr>
    </w:lvl>
    <w:lvl w:ilvl="1" w:tplc="F6FCC00A">
      <w:start w:val="1"/>
      <w:numFmt w:val="bullet"/>
      <w:lvlText w:val="o"/>
      <w:lvlJc w:val="left"/>
      <w:pPr>
        <w:ind w:left="1440" w:hanging="360"/>
      </w:pPr>
      <w:rPr>
        <w:rFonts w:ascii="Courier New" w:hAnsi="Courier New" w:cs="Courier New" w:hint="default"/>
      </w:rPr>
    </w:lvl>
    <w:lvl w:ilvl="2" w:tplc="D5080ADA" w:tentative="1">
      <w:start w:val="1"/>
      <w:numFmt w:val="bullet"/>
      <w:lvlText w:val=""/>
      <w:lvlJc w:val="left"/>
      <w:pPr>
        <w:ind w:left="2160" w:hanging="360"/>
      </w:pPr>
      <w:rPr>
        <w:rFonts w:ascii="Wingdings" w:hAnsi="Wingdings" w:hint="default"/>
      </w:rPr>
    </w:lvl>
    <w:lvl w:ilvl="3" w:tplc="A6D6C9CA" w:tentative="1">
      <w:start w:val="1"/>
      <w:numFmt w:val="bullet"/>
      <w:lvlText w:val=""/>
      <w:lvlJc w:val="left"/>
      <w:pPr>
        <w:ind w:left="2880" w:hanging="360"/>
      </w:pPr>
      <w:rPr>
        <w:rFonts w:ascii="Symbol" w:hAnsi="Symbol" w:hint="default"/>
      </w:rPr>
    </w:lvl>
    <w:lvl w:ilvl="4" w:tplc="FE6AAC40" w:tentative="1">
      <w:start w:val="1"/>
      <w:numFmt w:val="bullet"/>
      <w:lvlText w:val="o"/>
      <w:lvlJc w:val="left"/>
      <w:pPr>
        <w:ind w:left="3600" w:hanging="360"/>
      </w:pPr>
      <w:rPr>
        <w:rFonts w:ascii="Courier New" w:hAnsi="Courier New" w:cs="Courier New" w:hint="default"/>
      </w:rPr>
    </w:lvl>
    <w:lvl w:ilvl="5" w:tplc="99BAF686" w:tentative="1">
      <w:start w:val="1"/>
      <w:numFmt w:val="bullet"/>
      <w:lvlText w:val=""/>
      <w:lvlJc w:val="left"/>
      <w:pPr>
        <w:ind w:left="4320" w:hanging="360"/>
      </w:pPr>
      <w:rPr>
        <w:rFonts w:ascii="Wingdings" w:hAnsi="Wingdings" w:hint="default"/>
      </w:rPr>
    </w:lvl>
    <w:lvl w:ilvl="6" w:tplc="37FC0DCE" w:tentative="1">
      <w:start w:val="1"/>
      <w:numFmt w:val="bullet"/>
      <w:lvlText w:val=""/>
      <w:lvlJc w:val="left"/>
      <w:pPr>
        <w:ind w:left="5040" w:hanging="360"/>
      </w:pPr>
      <w:rPr>
        <w:rFonts w:ascii="Symbol" w:hAnsi="Symbol" w:hint="default"/>
      </w:rPr>
    </w:lvl>
    <w:lvl w:ilvl="7" w:tplc="E52EC93E" w:tentative="1">
      <w:start w:val="1"/>
      <w:numFmt w:val="bullet"/>
      <w:lvlText w:val="o"/>
      <w:lvlJc w:val="left"/>
      <w:pPr>
        <w:ind w:left="5760" w:hanging="360"/>
      </w:pPr>
      <w:rPr>
        <w:rFonts w:ascii="Courier New" w:hAnsi="Courier New" w:cs="Courier New" w:hint="default"/>
      </w:rPr>
    </w:lvl>
    <w:lvl w:ilvl="8" w:tplc="C54EDD24" w:tentative="1">
      <w:start w:val="1"/>
      <w:numFmt w:val="bullet"/>
      <w:lvlText w:val=""/>
      <w:lvlJc w:val="left"/>
      <w:pPr>
        <w:ind w:left="6480" w:hanging="360"/>
      </w:pPr>
      <w:rPr>
        <w:rFonts w:ascii="Wingdings" w:hAnsi="Wingdings" w:hint="default"/>
      </w:rPr>
    </w:lvl>
  </w:abstractNum>
  <w:abstractNum w:abstractNumId="455">
    <w:nsid w:val="68BE0A53"/>
    <w:multiLevelType w:val="hybridMultilevel"/>
    <w:tmpl w:val="74C0883A"/>
    <w:lvl w:ilvl="0" w:tplc="BF107F48">
      <w:start w:val="1"/>
      <w:numFmt w:val="bullet"/>
      <w:lvlText w:val=""/>
      <w:lvlJc w:val="left"/>
      <w:pPr>
        <w:ind w:left="720" w:hanging="360"/>
      </w:pPr>
      <w:rPr>
        <w:rFonts w:ascii="Symbol" w:hAnsi="Symbol" w:hint="default"/>
      </w:rPr>
    </w:lvl>
    <w:lvl w:ilvl="1" w:tplc="71868980" w:tentative="1">
      <w:start w:val="1"/>
      <w:numFmt w:val="bullet"/>
      <w:lvlText w:val="o"/>
      <w:lvlJc w:val="left"/>
      <w:pPr>
        <w:ind w:left="1440" w:hanging="360"/>
      </w:pPr>
      <w:rPr>
        <w:rFonts w:ascii="Courier New" w:hAnsi="Courier New" w:cs="Courier New" w:hint="default"/>
      </w:rPr>
    </w:lvl>
    <w:lvl w:ilvl="2" w:tplc="877287CE">
      <w:start w:val="1"/>
      <w:numFmt w:val="bullet"/>
      <w:lvlText w:val=""/>
      <w:lvlJc w:val="left"/>
      <w:pPr>
        <w:ind w:left="2160" w:hanging="360"/>
      </w:pPr>
      <w:rPr>
        <w:rFonts w:ascii="Wingdings" w:hAnsi="Wingdings" w:hint="default"/>
      </w:rPr>
    </w:lvl>
    <w:lvl w:ilvl="3" w:tplc="875EAC24" w:tentative="1">
      <w:start w:val="1"/>
      <w:numFmt w:val="bullet"/>
      <w:lvlText w:val=""/>
      <w:lvlJc w:val="left"/>
      <w:pPr>
        <w:ind w:left="2880" w:hanging="360"/>
      </w:pPr>
      <w:rPr>
        <w:rFonts w:ascii="Symbol" w:hAnsi="Symbol" w:hint="default"/>
      </w:rPr>
    </w:lvl>
    <w:lvl w:ilvl="4" w:tplc="8A5699DE" w:tentative="1">
      <w:start w:val="1"/>
      <w:numFmt w:val="bullet"/>
      <w:lvlText w:val="o"/>
      <w:lvlJc w:val="left"/>
      <w:pPr>
        <w:ind w:left="3600" w:hanging="360"/>
      </w:pPr>
      <w:rPr>
        <w:rFonts w:ascii="Courier New" w:hAnsi="Courier New" w:cs="Courier New" w:hint="default"/>
      </w:rPr>
    </w:lvl>
    <w:lvl w:ilvl="5" w:tplc="74AA2C1C" w:tentative="1">
      <w:start w:val="1"/>
      <w:numFmt w:val="bullet"/>
      <w:lvlText w:val=""/>
      <w:lvlJc w:val="left"/>
      <w:pPr>
        <w:ind w:left="4320" w:hanging="360"/>
      </w:pPr>
      <w:rPr>
        <w:rFonts w:ascii="Wingdings" w:hAnsi="Wingdings" w:hint="default"/>
      </w:rPr>
    </w:lvl>
    <w:lvl w:ilvl="6" w:tplc="99ACD9F6" w:tentative="1">
      <w:start w:val="1"/>
      <w:numFmt w:val="bullet"/>
      <w:lvlText w:val=""/>
      <w:lvlJc w:val="left"/>
      <w:pPr>
        <w:ind w:left="5040" w:hanging="360"/>
      </w:pPr>
      <w:rPr>
        <w:rFonts w:ascii="Symbol" w:hAnsi="Symbol" w:hint="default"/>
      </w:rPr>
    </w:lvl>
    <w:lvl w:ilvl="7" w:tplc="4CB65A5C" w:tentative="1">
      <w:start w:val="1"/>
      <w:numFmt w:val="bullet"/>
      <w:lvlText w:val="o"/>
      <w:lvlJc w:val="left"/>
      <w:pPr>
        <w:ind w:left="5760" w:hanging="360"/>
      </w:pPr>
      <w:rPr>
        <w:rFonts w:ascii="Courier New" w:hAnsi="Courier New" w:cs="Courier New" w:hint="default"/>
      </w:rPr>
    </w:lvl>
    <w:lvl w:ilvl="8" w:tplc="082A73E8" w:tentative="1">
      <w:start w:val="1"/>
      <w:numFmt w:val="bullet"/>
      <w:lvlText w:val=""/>
      <w:lvlJc w:val="left"/>
      <w:pPr>
        <w:ind w:left="6480" w:hanging="360"/>
      </w:pPr>
      <w:rPr>
        <w:rFonts w:ascii="Wingdings" w:hAnsi="Wingdings" w:hint="default"/>
      </w:rPr>
    </w:lvl>
  </w:abstractNum>
  <w:abstractNum w:abstractNumId="456">
    <w:nsid w:val="68C9335C"/>
    <w:multiLevelType w:val="hybridMultilevel"/>
    <w:tmpl w:val="3DFC4DB0"/>
    <w:lvl w:ilvl="0" w:tplc="B4D0092A">
      <w:start w:val="1"/>
      <w:numFmt w:val="bullet"/>
      <w:lvlText w:val=""/>
      <w:lvlJc w:val="left"/>
      <w:pPr>
        <w:ind w:left="720" w:hanging="360"/>
      </w:pPr>
      <w:rPr>
        <w:rFonts w:ascii="Symbol" w:hAnsi="Symbol" w:hint="default"/>
      </w:rPr>
    </w:lvl>
    <w:lvl w:ilvl="1" w:tplc="F8C2C0D0">
      <w:start w:val="1"/>
      <w:numFmt w:val="bullet"/>
      <w:lvlText w:val="o"/>
      <w:lvlJc w:val="left"/>
      <w:pPr>
        <w:ind w:left="1440" w:hanging="360"/>
      </w:pPr>
      <w:rPr>
        <w:rFonts w:ascii="Courier New" w:hAnsi="Courier New" w:cs="Courier New" w:hint="default"/>
      </w:rPr>
    </w:lvl>
    <w:lvl w:ilvl="2" w:tplc="98BCFA40" w:tentative="1">
      <w:start w:val="1"/>
      <w:numFmt w:val="bullet"/>
      <w:lvlText w:val=""/>
      <w:lvlJc w:val="left"/>
      <w:pPr>
        <w:ind w:left="2160" w:hanging="360"/>
      </w:pPr>
      <w:rPr>
        <w:rFonts w:ascii="Wingdings" w:hAnsi="Wingdings" w:hint="default"/>
      </w:rPr>
    </w:lvl>
    <w:lvl w:ilvl="3" w:tplc="172E8D42" w:tentative="1">
      <w:start w:val="1"/>
      <w:numFmt w:val="bullet"/>
      <w:lvlText w:val=""/>
      <w:lvlJc w:val="left"/>
      <w:pPr>
        <w:ind w:left="2880" w:hanging="360"/>
      </w:pPr>
      <w:rPr>
        <w:rFonts w:ascii="Symbol" w:hAnsi="Symbol" w:hint="default"/>
      </w:rPr>
    </w:lvl>
    <w:lvl w:ilvl="4" w:tplc="C7A489F4" w:tentative="1">
      <w:start w:val="1"/>
      <w:numFmt w:val="bullet"/>
      <w:lvlText w:val="o"/>
      <w:lvlJc w:val="left"/>
      <w:pPr>
        <w:ind w:left="3600" w:hanging="360"/>
      </w:pPr>
      <w:rPr>
        <w:rFonts w:ascii="Courier New" w:hAnsi="Courier New" w:cs="Courier New" w:hint="default"/>
      </w:rPr>
    </w:lvl>
    <w:lvl w:ilvl="5" w:tplc="D86C27EA" w:tentative="1">
      <w:start w:val="1"/>
      <w:numFmt w:val="bullet"/>
      <w:lvlText w:val=""/>
      <w:lvlJc w:val="left"/>
      <w:pPr>
        <w:ind w:left="4320" w:hanging="360"/>
      </w:pPr>
      <w:rPr>
        <w:rFonts w:ascii="Wingdings" w:hAnsi="Wingdings" w:hint="default"/>
      </w:rPr>
    </w:lvl>
    <w:lvl w:ilvl="6" w:tplc="B8622B7A" w:tentative="1">
      <w:start w:val="1"/>
      <w:numFmt w:val="bullet"/>
      <w:lvlText w:val=""/>
      <w:lvlJc w:val="left"/>
      <w:pPr>
        <w:ind w:left="5040" w:hanging="360"/>
      </w:pPr>
      <w:rPr>
        <w:rFonts w:ascii="Symbol" w:hAnsi="Symbol" w:hint="default"/>
      </w:rPr>
    </w:lvl>
    <w:lvl w:ilvl="7" w:tplc="6F2A0934" w:tentative="1">
      <w:start w:val="1"/>
      <w:numFmt w:val="bullet"/>
      <w:lvlText w:val="o"/>
      <w:lvlJc w:val="left"/>
      <w:pPr>
        <w:ind w:left="5760" w:hanging="360"/>
      </w:pPr>
      <w:rPr>
        <w:rFonts w:ascii="Courier New" w:hAnsi="Courier New" w:cs="Courier New" w:hint="default"/>
      </w:rPr>
    </w:lvl>
    <w:lvl w:ilvl="8" w:tplc="5FB2B492" w:tentative="1">
      <w:start w:val="1"/>
      <w:numFmt w:val="bullet"/>
      <w:lvlText w:val=""/>
      <w:lvlJc w:val="left"/>
      <w:pPr>
        <w:ind w:left="6480" w:hanging="360"/>
      </w:pPr>
      <w:rPr>
        <w:rFonts w:ascii="Wingdings" w:hAnsi="Wingdings" w:hint="default"/>
      </w:rPr>
    </w:lvl>
  </w:abstractNum>
  <w:abstractNum w:abstractNumId="457">
    <w:nsid w:val="68FA12C1"/>
    <w:multiLevelType w:val="hybridMultilevel"/>
    <w:tmpl w:val="45EC0438"/>
    <w:lvl w:ilvl="0" w:tplc="27F4171E">
      <w:start w:val="1"/>
      <w:numFmt w:val="bullet"/>
      <w:lvlText w:val=""/>
      <w:lvlJc w:val="left"/>
      <w:pPr>
        <w:ind w:left="720" w:hanging="360"/>
      </w:pPr>
      <w:rPr>
        <w:rFonts w:ascii="Symbol" w:hAnsi="Symbol" w:hint="default"/>
      </w:rPr>
    </w:lvl>
    <w:lvl w:ilvl="1" w:tplc="41AA63CA">
      <w:start w:val="1"/>
      <w:numFmt w:val="bullet"/>
      <w:lvlText w:val="o"/>
      <w:lvlJc w:val="left"/>
      <w:pPr>
        <w:ind w:left="1440" w:hanging="360"/>
      </w:pPr>
      <w:rPr>
        <w:rFonts w:ascii="Courier New" w:hAnsi="Courier New" w:cs="Courier New" w:hint="default"/>
      </w:rPr>
    </w:lvl>
    <w:lvl w:ilvl="2" w:tplc="9E304702" w:tentative="1">
      <w:start w:val="1"/>
      <w:numFmt w:val="bullet"/>
      <w:lvlText w:val=""/>
      <w:lvlJc w:val="left"/>
      <w:pPr>
        <w:ind w:left="2160" w:hanging="360"/>
      </w:pPr>
      <w:rPr>
        <w:rFonts w:ascii="Wingdings" w:hAnsi="Wingdings" w:hint="default"/>
      </w:rPr>
    </w:lvl>
    <w:lvl w:ilvl="3" w:tplc="9D6A984E" w:tentative="1">
      <w:start w:val="1"/>
      <w:numFmt w:val="bullet"/>
      <w:lvlText w:val=""/>
      <w:lvlJc w:val="left"/>
      <w:pPr>
        <w:ind w:left="2880" w:hanging="360"/>
      </w:pPr>
      <w:rPr>
        <w:rFonts w:ascii="Symbol" w:hAnsi="Symbol" w:hint="default"/>
      </w:rPr>
    </w:lvl>
    <w:lvl w:ilvl="4" w:tplc="864239A6" w:tentative="1">
      <w:start w:val="1"/>
      <w:numFmt w:val="bullet"/>
      <w:lvlText w:val="o"/>
      <w:lvlJc w:val="left"/>
      <w:pPr>
        <w:ind w:left="3600" w:hanging="360"/>
      </w:pPr>
      <w:rPr>
        <w:rFonts w:ascii="Courier New" w:hAnsi="Courier New" w:cs="Courier New" w:hint="default"/>
      </w:rPr>
    </w:lvl>
    <w:lvl w:ilvl="5" w:tplc="26062626" w:tentative="1">
      <w:start w:val="1"/>
      <w:numFmt w:val="bullet"/>
      <w:lvlText w:val=""/>
      <w:lvlJc w:val="left"/>
      <w:pPr>
        <w:ind w:left="4320" w:hanging="360"/>
      </w:pPr>
      <w:rPr>
        <w:rFonts w:ascii="Wingdings" w:hAnsi="Wingdings" w:hint="default"/>
      </w:rPr>
    </w:lvl>
    <w:lvl w:ilvl="6" w:tplc="081A13CA" w:tentative="1">
      <w:start w:val="1"/>
      <w:numFmt w:val="bullet"/>
      <w:lvlText w:val=""/>
      <w:lvlJc w:val="left"/>
      <w:pPr>
        <w:ind w:left="5040" w:hanging="360"/>
      </w:pPr>
      <w:rPr>
        <w:rFonts w:ascii="Symbol" w:hAnsi="Symbol" w:hint="default"/>
      </w:rPr>
    </w:lvl>
    <w:lvl w:ilvl="7" w:tplc="8324817E" w:tentative="1">
      <w:start w:val="1"/>
      <w:numFmt w:val="bullet"/>
      <w:lvlText w:val="o"/>
      <w:lvlJc w:val="left"/>
      <w:pPr>
        <w:ind w:left="5760" w:hanging="360"/>
      </w:pPr>
      <w:rPr>
        <w:rFonts w:ascii="Courier New" w:hAnsi="Courier New" w:cs="Courier New" w:hint="default"/>
      </w:rPr>
    </w:lvl>
    <w:lvl w:ilvl="8" w:tplc="58149324" w:tentative="1">
      <w:start w:val="1"/>
      <w:numFmt w:val="bullet"/>
      <w:lvlText w:val=""/>
      <w:lvlJc w:val="left"/>
      <w:pPr>
        <w:ind w:left="6480" w:hanging="360"/>
      </w:pPr>
      <w:rPr>
        <w:rFonts w:ascii="Wingdings" w:hAnsi="Wingdings" w:hint="default"/>
      </w:rPr>
    </w:lvl>
  </w:abstractNum>
  <w:abstractNum w:abstractNumId="458">
    <w:nsid w:val="691632C1"/>
    <w:multiLevelType w:val="hybridMultilevel"/>
    <w:tmpl w:val="A5788B52"/>
    <w:lvl w:ilvl="0" w:tplc="4FDC2514">
      <w:start w:val="1"/>
      <w:numFmt w:val="bullet"/>
      <w:lvlText w:val=""/>
      <w:lvlJc w:val="left"/>
      <w:pPr>
        <w:ind w:left="720" w:hanging="360"/>
      </w:pPr>
      <w:rPr>
        <w:rFonts w:ascii="Symbol" w:hAnsi="Symbol" w:hint="default"/>
      </w:rPr>
    </w:lvl>
    <w:lvl w:ilvl="1" w:tplc="D5A6FFE0" w:tentative="1">
      <w:start w:val="1"/>
      <w:numFmt w:val="bullet"/>
      <w:lvlText w:val="o"/>
      <w:lvlJc w:val="left"/>
      <w:pPr>
        <w:ind w:left="1440" w:hanging="360"/>
      </w:pPr>
      <w:rPr>
        <w:rFonts w:ascii="Courier New" w:hAnsi="Courier New" w:cs="Courier New" w:hint="default"/>
      </w:rPr>
    </w:lvl>
    <w:lvl w:ilvl="2" w:tplc="CFACB7D0" w:tentative="1">
      <w:start w:val="1"/>
      <w:numFmt w:val="bullet"/>
      <w:lvlText w:val=""/>
      <w:lvlJc w:val="left"/>
      <w:pPr>
        <w:ind w:left="2160" w:hanging="360"/>
      </w:pPr>
      <w:rPr>
        <w:rFonts w:ascii="Wingdings" w:hAnsi="Wingdings" w:hint="default"/>
      </w:rPr>
    </w:lvl>
    <w:lvl w:ilvl="3" w:tplc="14C40CBE" w:tentative="1">
      <w:start w:val="1"/>
      <w:numFmt w:val="bullet"/>
      <w:lvlText w:val=""/>
      <w:lvlJc w:val="left"/>
      <w:pPr>
        <w:ind w:left="2880" w:hanging="360"/>
      </w:pPr>
      <w:rPr>
        <w:rFonts w:ascii="Symbol" w:hAnsi="Symbol" w:hint="default"/>
      </w:rPr>
    </w:lvl>
    <w:lvl w:ilvl="4" w:tplc="1B1C6178" w:tentative="1">
      <w:start w:val="1"/>
      <w:numFmt w:val="bullet"/>
      <w:lvlText w:val="o"/>
      <w:lvlJc w:val="left"/>
      <w:pPr>
        <w:ind w:left="3600" w:hanging="360"/>
      </w:pPr>
      <w:rPr>
        <w:rFonts w:ascii="Courier New" w:hAnsi="Courier New" w:cs="Courier New" w:hint="default"/>
      </w:rPr>
    </w:lvl>
    <w:lvl w:ilvl="5" w:tplc="C714F544" w:tentative="1">
      <w:start w:val="1"/>
      <w:numFmt w:val="bullet"/>
      <w:lvlText w:val=""/>
      <w:lvlJc w:val="left"/>
      <w:pPr>
        <w:ind w:left="4320" w:hanging="360"/>
      </w:pPr>
      <w:rPr>
        <w:rFonts w:ascii="Wingdings" w:hAnsi="Wingdings" w:hint="default"/>
      </w:rPr>
    </w:lvl>
    <w:lvl w:ilvl="6" w:tplc="D4FAF148" w:tentative="1">
      <w:start w:val="1"/>
      <w:numFmt w:val="bullet"/>
      <w:lvlText w:val=""/>
      <w:lvlJc w:val="left"/>
      <w:pPr>
        <w:ind w:left="5040" w:hanging="360"/>
      </w:pPr>
      <w:rPr>
        <w:rFonts w:ascii="Symbol" w:hAnsi="Symbol" w:hint="default"/>
      </w:rPr>
    </w:lvl>
    <w:lvl w:ilvl="7" w:tplc="FEE67E46" w:tentative="1">
      <w:start w:val="1"/>
      <w:numFmt w:val="bullet"/>
      <w:lvlText w:val="o"/>
      <w:lvlJc w:val="left"/>
      <w:pPr>
        <w:ind w:left="5760" w:hanging="360"/>
      </w:pPr>
      <w:rPr>
        <w:rFonts w:ascii="Courier New" w:hAnsi="Courier New" w:cs="Courier New" w:hint="default"/>
      </w:rPr>
    </w:lvl>
    <w:lvl w:ilvl="8" w:tplc="DCAAEC44" w:tentative="1">
      <w:start w:val="1"/>
      <w:numFmt w:val="bullet"/>
      <w:lvlText w:val=""/>
      <w:lvlJc w:val="left"/>
      <w:pPr>
        <w:ind w:left="6480" w:hanging="360"/>
      </w:pPr>
      <w:rPr>
        <w:rFonts w:ascii="Wingdings" w:hAnsi="Wingdings" w:hint="default"/>
      </w:rPr>
    </w:lvl>
  </w:abstractNum>
  <w:abstractNum w:abstractNumId="459">
    <w:nsid w:val="69966DF7"/>
    <w:multiLevelType w:val="hybridMultilevel"/>
    <w:tmpl w:val="C35631A0"/>
    <w:lvl w:ilvl="0" w:tplc="272C45FC">
      <w:start w:val="1"/>
      <w:numFmt w:val="bullet"/>
      <w:lvlText w:val=""/>
      <w:lvlJc w:val="left"/>
      <w:pPr>
        <w:ind w:left="720" w:hanging="360"/>
      </w:pPr>
      <w:rPr>
        <w:rFonts w:ascii="Symbol" w:hAnsi="Symbol" w:hint="default"/>
      </w:rPr>
    </w:lvl>
    <w:lvl w:ilvl="1" w:tplc="2880109C" w:tentative="1">
      <w:start w:val="1"/>
      <w:numFmt w:val="bullet"/>
      <w:lvlText w:val="o"/>
      <w:lvlJc w:val="left"/>
      <w:pPr>
        <w:ind w:left="1440" w:hanging="360"/>
      </w:pPr>
      <w:rPr>
        <w:rFonts w:ascii="Courier New" w:hAnsi="Courier New" w:cs="Courier New" w:hint="default"/>
      </w:rPr>
    </w:lvl>
    <w:lvl w:ilvl="2" w:tplc="ABCAF660">
      <w:start w:val="1"/>
      <w:numFmt w:val="bullet"/>
      <w:lvlText w:val=""/>
      <w:lvlJc w:val="left"/>
      <w:pPr>
        <w:ind w:left="2160" w:hanging="360"/>
      </w:pPr>
      <w:rPr>
        <w:rFonts w:ascii="Wingdings" w:hAnsi="Wingdings" w:hint="default"/>
      </w:rPr>
    </w:lvl>
    <w:lvl w:ilvl="3" w:tplc="4202B7BE" w:tentative="1">
      <w:start w:val="1"/>
      <w:numFmt w:val="bullet"/>
      <w:lvlText w:val=""/>
      <w:lvlJc w:val="left"/>
      <w:pPr>
        <w:ind w:left="2880" w:hanging="360"/>
      </w:pPr>
      <w:rPr>
        <w:rFonts w:ascii="Symbol" w:hAnsi="Symbol" w:hint="default"/>
      </w:rPr>
    </w:lvl>
    <w:lvl w:ilvl="4" w:tplc="99ACD48A" w:tentative="1">
      <w:start w:val="1"/>
      <w:numFmt w:val="bullet"/>
      <w:lvlText w:val="o"/>
      <w:lvlJc w:val="left"/>
      <w:pPr>
        <w:ind w:left="3600" w:hanging="360"/>
      </w:pPr>
      <w:rPr>
        <w:rFonts w:ascii="Courier New" w:hAnsi="Courier New" w:cs="Courier New" w:hint="default"/>
      </w:rPr>
    </w:lvl>
    <w:lvl w:ilvl="5" w:tplc="590C8148" w:tentative="1">
      <w:start w:val="1"/>
      <w:numFmt w:val="bullet"/>
      <w:lvlText w:val=""/>
      <w:lvlJc w:val="left"/>
      <w:pPr>
        <w:ind w:left="4320" w:hanging="360"/>
      </w:pPr>
      <w:rPr>
        <w:rFonts w:ascii="Wingdings" w:hAnsi="Wingdings" w:hint="default"/>
      </w:rPr>
    </w:lvl>
    <w:lvl w:ilvl="6" w:tplc="3760AD7E" w:tentative="1">
      <w:start w:val="1"/>
      <w:numFmt w:val="bullet"/>
      <w:lvlText w:val=""/>
      <w:lvlJc w:val="left"/>
      <w:pPr>
        <w:ind w:left="5040" w:hanging="360"/>
      </w:pPr>
      <w:rPr>
        <w:rFonts w:ascii="Symbol" w:hAnsi="Symbol" w:hint="default"/>
      </w:rPr>
    </w:lvl>
    <w:lvl w:ilvl="7" w:tplc="55342F1A" w:tentative="1">
      <w:start w:val="1"/>
      <w:numFmt w:val="bullet"/>
      <w:lvlText w:val="o"/>
      <w:lvlJc w:val="left"/>
      <w:pPr>
        <w:ind w:left="5760" w:hanging="360"/>
      </w:pPr>
      <w:rPr>
        <w:rFonts w:ascii="Courier New" w:hAnsi="Courier New" w:cs="Courier New" w:hint="default"/>
      </w:rPr>
    </w:lvl>
    <w:lvl w:ilvl="8" w:tplc="7CE6F538" w:tentative="1">
      <w:start w:val="1"/>
      <w:numFmt w:val="bullet"/>
      <w:lvlText w:val=""/>
      <w:lvlJc w:val="left"/>
      <w:pPr>
        <w:ind w:left="6480" w:hanging="360"/>
      </w:pPr>
      <w:rPr>
        <w:rFonts w:ascii="Wingdings" w:hAnsi="Wingdings" w:hint="default"/>
      </w:rPr>
    </w:lvl>
  </w:abstractNum>
  <w:abstractNum w:abstractNumId="460">
    <w:nsid w:val="69B05E3A"/>
    <w:multiLevelType w:val="hybridMultilevel"/>
    <w:tmpl w:val="27D2F11C"/>
    <w:lvl w:ilvl="0" w:tplc="5C708B08">
      <w:start w:val="1"/>
      <w:numFmt w:val="bullet"/>
      <w:lvlText w:val=""/>
      <w:lvlJc w:val="left"/>
      <w:pPr>
        <w:ind w:left="720" w:hanging="360"/>
      </w:pPr>
      <w:rPr>
        <w:rFonts w:ascii="Symbol" w:hAnsi="Symbol" w:hint="default"/>
      </w:rPr>
    </w:lvl>
    <w:lvl w:ilvl="1" w:tplc="344A67C4" w:tentative="1">
      <w:start w:val="1"/>
      <w:numFmt w:val="bullet"/>
      <w:lvlText w:val="o"/>
      <w:lvlJc w:val="left"/>
      <w:pPr>
        <w:ind w:left="1440" w:hanging="360"/>
      </w:pPr>
      <w:rPr>
        <w:rFonts w:ascii="Courier New" w:hAnsi="Courier New" w:cs="Courier New" w:hint="default"/>
      </w:rPr>
    </w:lvl>
    <w:lvl w:ilvl="2" w:tplc="6AB8ADE4">
      <w:start w:val="1"/>
      <w:numFmt w:val="bullet"/>
      <w:lvlText w:val=""/>
      <w:lvlJc w:val="left"/>
      <w:pPr>
        <w:ind w:left="2160" w:hanging="360"/>
      </w:pPr>
      <w:rPr>
        <w:rFonts w:ascii="Wingdings" w:hAnsi="Wingdings" w:hint="default"/>
      </w:rPr>
    </w:lvl>
    <w:lvl w:ilvl="3" w:tplc="851854DA" w:tentative="1">
      <w:start w:val="1"/>
      <w:numFmt w:val="bullet"/>
      <w:lvlText w:val=""/>
      <w:lvlJc w:val="left"/>
      <w:pPr>
        <w:ind w:left="2880" w:hanging="360"/>
      </w:pPr>
      <w:rPr>
        <w:rFonts w:ascii="Symbol" w:hAnsi="Symbol" w:hint="default"/>
      </w:rPr>
    </w:lvl>
    <w:lvl w:ilvl="4" w:tplc="9E5CDA5A" w:tentative="1">
      <w:start w:val="1"/>
      <w:numFmt w:val="bullet"/>
      <w:lvlText w:val="o"/>
      <w:lvlJc w:val="left"/>
      <w:pPr>
        <w:ind w:left="3600" w:hanging="360"/>
      </w:pPr>
      <w:rPr>
        <w:rFonts w:ascii="Courier New" w:hAnsi="Courier New" w:cs="Courier New" w:hint="default"/>
      </w:rPr>
    </w:lvl>
    <w:lvl w:ilvl="5" w:tplc="4014C408" w:tentative="1">
      <w:start w:val="1"/>
      <w:numFmt w:val="bullet"/>
      <w:lvlText w:val=""/>
      <w:lvlJc w:val="left"/>
      <w:pPr>
        <w:ind w:left="4320" w:hanging="360"/>
      </w:pPr>
      <w:rPr>
        <w:rFonts w:ascii="Wingdings" w:hAnsi="Wingdings" w:hint="default"/>
      </w:rPr>
    </w:lvl>
    <w:lvl w:ilvl="6" w:tplc="E514D532" w:tentative="1">
      <w:start w:val="1"/>
      <w:numFmt w:val="bullet"/>
      <w:lvlText w:val=""/>
      <w:lvlJc w:val="left"/>
      <w:pPr>
        <w:ind w:left="5040" w:hanging="360"/>
      </w:pPr>
      <w:rPr>
        <w:rFonts w:ascii="Symbol" w:hAnsi="Symbol" w:hint="default"/>
      </w:rPr>
    </w:lvl>
    <w:lvl w:ilvl="7" w:tplc="5D36788A" w:tentative="1">
      <w:start w:val="1"/>
      <w:numFmt w:val="bullet"/>
      <w:lvlText w:val="o"/>
      <w:lvlJc w:val="left"/>
      <w:pPr>
        <w:ind w:left="5760" w:hanging="360"/>
      </w:pPr>
      <w:rPr>
        <w:rFonts w:ascii="Courier New" w:hAnsi="Courier New" w:cs="Courier New" w:hint="default"/>
      </w:rPr>
    </w:lvl>
    <w:lvl w:ilvl="8" w:tplc="A066EADC" w:tentative="1">
      <w:start w:val="1"/>
      <w:numFmt w:val="bullet"/>
      <w:lvlText w:val=""/>
      <w:lvlJc w:val="left"/>
      <w:pPr>
        <w:ind w:left="6480" w:hanging="360"/>
      </w:pPr>
      <w:rPr>
        <w:rFonts w:ascii="Wingdings" w:hAnsi="Wingdings" w:hint="default"/>
      </w:rPr>
    </w:lvl>
  </w:abstractNum>
  <w:abstractNum w:abstractNumId="461">
    <w:nsid w:val="69F22B6C"/>
    <w:multiLevelType w:val="hybridMultilevel"/>
    <w:tmpl w:val="1DD4D212"/>
    <w:lvl w:ilvl="0" w:tplc="7390F4D6">
      <w:start w:val="1"/>
      <w:numFmt w:val="bullet"/>
      <w:lvlText w:val=""/>
      <w:lvlJc w:val="left"/>
      <w:pPr>
        <w:ind w:left="720" w:hanging="360"/>
      </w:pPr>
      <w:rPr>
        <w:rFonts w:ascii="Symbol" w:hAnsi="Symbol" w:hint="default"/>
      </w:rPr>
    </w:lvl>
    <w:lvl w:ilvl="1" w:tplc="66FC3D74">
      <w:start w:val="1"/>
      <w:numFmt w:val="bullet"/>
      <w:lvlText w:val="o"/>
      <w:lvlJc w:val="left"/>
      <w:pPr>
        <w:ind w:left="1440" w:hanging="360"/>
      </w:pPr>
      <w:rPr>
        <w:rFonts w:ascii="Courier New" w:hAnsi="Courier New" w:cs="Courier New" w:hint="default"/>
      </w:rPr>
    </w:lvl>
    <w:lvl w:ilvl="2" w:tplc="D5887CF6" w:tentative="1">
      <w:start w:val="1"/>
      <w:numFmt w:val="bullet"/>
      <w:lvlText w:val=""/>
      <w:lvlJc w:val="left"/>
      <w:pPr>
        <w:ind w:left="2160" w:hanging="360"/>
      </w:pPr>
      <w:rPr>
        <w:rFonts w:ascii="Wingdings" w:hAnsi="Wingdings" w:hint="default"/>
      </w:rPr>
    </w:lvl>
    <w:lvl w:ilvl="3" w:tplc="86E8F5FC" w:tentative="1">
      <w:start w:val="1"/>
      <w:numFmt w:val="bullet"/>
      <w:lvlText w:val=""/>
      <w:lvlJc w:val="left"/>
      <w:pPr>
        <w:ind w:left="2880" w:hanging="360"/>
      </w:pPr>
      <w:rPr>
        <w:rFonts w:ascii="Symbol" w:hAnsi="Symbol" w:hint="default"/>
      </w:rPr>
    </w:lvl>
    <w:lvl w:ilvl="4" w:tplc="690C82F8" w:tentative="1">
      <w:start w:val="1"/>
      <w:numFmt w:val="bullet"/>
      <w:lvlText w:val="o"/>
      <w:lvlJc w:val="left"/>
      <w:pPr>
        <w:ind w:left="3600" w:hanging="360"/>
      </w:pPr>
      <w:rPr>
        <w:rFonts w:ascii="Courier New" w:hAnsi="Courier New" w:cs="Courier New" w:hint="default"/>
      </w:rPr>
    </w:lvl>
    <w:lvl w:ilvl="5" w:tplc="E80A5FD0" w:tentative="1">
      <w:start w:val="1"/>
      <w:numFmt w:val="bullet"/>
      <w:lvlText w:val=""/>
      <w:lvlJc w:val="left"/>
      <w:pPr>
        <w:ind w:left="4320" w:hanging="360"/>
      </w:pPr>
      <w:rPr>
        <w:rFonts w:ascii="Wingdings" w:hAnsi="Wingdings" w:hint="default"/>
      </w:rPr>
    </w:lvl>
    <w:lvl w:ilvl="6" w:tplc="41CE0810" w:tentative="1">
      <w:start w:val="1"/>
      <w:numFmt w:val="bullet"/>
      <w:lvlText w:val=""/>
      <w:lvlJc w:val="left"/>
      <w:pPr>
        <w:ind w:left="5040" w:hanging="360"/>
      </w:pPr>
      <w:rPr>
        <w:rFonts w:ascii="Symbol" w:hAnsi="Symbol" w:hint="default"/>
      </w:rPr>
    </w:lvl>
    <w:lvl w:ilvl="7" w:tplc="B2A6120A" w:tentative="1">
      <w:start w:val="1"/>
      <w:numFmt w:val="bullet"/>
      <w:lvlText w:val="o"/>
      <w:lvlJc w:val="left"/>
      <w:pPr>
        <w:ind w:left="5760" w:hanging="360"/>
      </w:pPr>
      <w:rPr>
        <w:rFonts w:ascii="Courier New" w:hAnsi="Courier New" w:cs="Courier New" w:hint="default"/>
      </w:rPr>
    </w:lvl>
    <w:lvl w:ilvl="8" w:tplc="82AA27C8" w:tentative="1">
      <w:start w:val="1"/>
      <w:numFmt w:val="bullet"/>
      <w:lvlText w:val=""/>
      <w:lvlJc w:val="left"/>
      <w:pPr>
        <w:ind w:left="6480" w:hanging="360"/>
      </w:pPr>
      <w:rPr>
        <w:rFonts w:ascii="Wingdings" w:hAnsi="Wingdings" w:hint="default"/>
      </w:rPr>
    </w:lvl>
  </w:abstractNum>
  <w:abstractNum w:abstractNumId="462">
    <w:nsid w:val="6A0A6284"/>
    <w:multiLevelType w:val="hybridMultilevel"/>
    <w:tmpl w:val="3D94E136"/>
    <w:lvl w:ilvl="0" w:tplc="70E69E62">
      <w:start w:val="1"/>
      <w:numFmt w:val="bullet"/>
      <w:lvlText w:val=""/>
      <w:lvlJc w:val="left"/>
      <w:pPr>
        <w:ind w:left="720" w:hanging="360"/>
      </w:pPr>
      <w:rPr>
        <w:rFonts w:ascii="Symbol" w:hAnsi="Symbol" w:hint="default"/>
      </w:rPr>
    </w:lvl>
    <w:lvl w:ilvl="1" w:tplc="B45CCDF2">
      <w:start w:val="1"/>
      <w:numFmt w:val="bullet"/>
      <w:lvlText w:val="o"/>
      <w:lvlJc w:val="left"/>
      <w:pPr>
        <w:ind w:left="1440" w:hanging="360"/>
      </w:pPr>
      <w:rPr>
        <w:rFonts w:ascii="Courier New" w:hAnsi="Courier New" w:cs="Courier New" w:hint="default"/>
      </w:rPr>
    </w:lvl>
    <w:lvl w:ilvl="2" w:tplc="5F3A8A6A" w:tentative="1">
      <w:start w:val="1"/>
      <w:numFmt w:val="bullet"/>
      <w:lvlText w:val=""/>
      <w:lvlJc w:val="left"/>
      <w:pPr>
        <w:ind w:left="2160" w:hanging="360"/>
      </w:pPr>
      <w:rPr>
        <w:rFonts w:ascii="Wingdings" w:hAnsi="Wingdings" w:hint="default"/>
      </w:rPr>
    </w:lvl>
    <w:lvl w:ilvl="3" w:tplc="ADC86E80" w:tentative="1">
      <w:start w:val="1"/>
      <w:numFmt w:val="bullet"/>
      <w:lvlText w:val=""/>
      <w:lvlJc w:val="left"/>
      <w:pPr>
        <w:ind w:left="2880" w:hanging="360"/>
      </w:pPr>
      <w:rPr>
        <w:rFonts w:ascii="Symbol" w:hAnsi="Symbol" w:hint="default"/>
      </w:rPr>
    </w:lvl>
    <w:lvl w:ilvl="4" w:tplc="98404B48" w:tentative="1">
      <w:start w:val="1"/>
      <w:numFmt w:val="bullet"/>
      <w:lvlText w:val="o"/>
      <w:lvlJc w:val="left"/>
      <w:pPr>
        <w:ind w:left="3600" w:hanging="360"/>
      </w:pPr>
      <w:rPr>
        <w:rFonts w:ascii="Courier New" w:hAnsi="Courier New" w:cs="Courier New" w:hint="default"/>
      </w:rPr>
    </w:lvl>
    <w:lvl w:ilvl="5" w:tplc="928A5634" w:tentative="1">
      <w:start w:val="1"/>
      <w:numFmt w:val="bullet"/>
      <w:lvlText w:val=""/>
      <w:lvlJc w:val="left"/>
      <w:pPr>
        <w:ind w:left="4320" w:hanging="360"/>
      </w:pPr>
      <w:rPr>
        <w:rFonts w:ascii="Wingdings" w:hAnsi="Wingdings" w:hint="default"/>
      </w:rPr>
    </w:lvl>
    <w:lvl w:ilvl="6" w:tplc="7B82D002" w:tentative="1">
      <w:start w:val="1"/>
      <w:numFmt w:val="bullet"/>
      <w:lvlText w:val=""/>
      <w:lvlJc w:val="left"/>
      <w:pPr>
        <w:ind w:left="5040" w:hanging="360"/>
      </w:pPr>
      <w:rPr>
        <w:rFonts w:ascii="Symbol" w:hAnsi="Symbol" w:hint="default"/>
      </w:rPr>
    </w:lvl>
    <w:lvl w:ilvl="7" w:tplc="5916F806" w:tentative="1">
      <w:start w:val="1"/>
      <w:numFmt w:val="bullet"/>
      <w:lvlText w:val="o"/>
      <w:lvlJc w:val="left"/>
      <w:pPr>
        <w:ind w:left="5760" w:hanging="360"/>
      </w:pPr>
      <w:rPr>
        <w:rFonts w:ascii="Courier New" w:hAnsi="Courier New" w:cs="Courier New" w:hint="default"/>
      </w:rPr>
    </w:lvl>
    <w:lvl w:ilvl="8" w:tplc="8A4AB0C8" w:tentative="1">
      <w:start w:val="1"/>
      <w:numFmt w:val="bullet"/>
      <w:lvlText w:val=""/>
      <w:lvlJc w:val="left"/>
      <w:pPr>
        <w:ind w:left="6480" w:hanging="360"/>
      </w:pPr>
      <w:rPr>
        <w:rFonts w:ascii="Wingdings" w:hAnsi="Wingdings" w:hint="default"/>
      </w:rPr>
    </w:lvl>
  </w:abstractNum>
  <w:abstractNum w:abstractNumId="463">
    <w:nsid w:val="6A2A276E"/>
    <w:multiLevelType w:val="hybridMultilevel"/>
    <w:tmpl w:val="BBFE8B54"/>
    <w:lvl w:ilvl="0" w:tplc="90909046">
      <w:start w:val="1"/>
      <w:numFmt w:val="bullet"/>
      <w:lvlText w:val=""/>
      <w:lvlJc w:val="left"/>
      <w:pPr>
        <w:ind w:left="720" w:hanging="360"/>
      </w:pPr>
      <w:rPr>
        <w:rFonts w:ascii="Symbol" w:hAnsi="Symbol" w:hint="default"/>
      </w:rPr>
    </w:lvl>
    <w:lvl w:ilvl="1" w:tplc="544C6EB0">
      <w:start w:val="1"/>
      <w:numFmt w:val="bullet"/>
      <w:lvlText w:val="o"/>
      <w:lvlJc w:val="left"/>
      <w:pPr>
        <w:ind w:left="1440" w:hanging="360"/>
      </w:pPr>
      <w:rPr>
        <w:rFonts w:ascii="Courier New" w:hAnsi="Courier New" w:cs="Courier New" w:hint="default"/>
      </w:rPr>
    </w:lvl>
    <w:lvl w:ilvl="2" w:tplc="E8382D12" w:tentative="1">
      <w:start w:val="1"/>
      <w:numFmt w:val="bullet"/>
      <w:lvlText w:val=""/>
      <w:lvlJc w:val="left"/>
      <w:pPr>
        <w:ind w:left="2160" w:hanging="360"/>
      </w:pPr>
      <w:rPr>
        <w:rFonts w:ascii="Wingdings" w:hAnsi="Wingdings" w:hint="default"/>
      </w:rPr>
    </w:lvl>
    <w:lvl w:ilvl="3" w:tplc="61800670" w:tentative="1">
      <w:start w:val="1"/>
      <w:numFmt w:val="bullet"/>
      <w:lvlText w:val=""/>
      <w:lvlJc w:val="left"/>
      <w:pPr>
        <w:ind w:left="2880" w:hanging="360"/>
      </w:pPr>
      <w:rPr>
        <w:rFonts w:ascii="Symbol" w:hAnsi="Symbol" w:hint="default"/>
      </w:rPr>
    </w:lvl>
    <w:lvl w:ilvl="4" w:tplc="65387566" w:tentative="1">
      <w:start w:val="1"/>
      <w:numFmt w:val="bullet"/>
      <w:lvlText w:val="o"/>
      <w:lvlJc w:val="left"/>
      <w:pPr>
        <w:ind w:left="3600" w:hanging="360"/>
      </w:pPr>
      <w:rPr>
        <w:rFonts w:ascii="Courier New" w:hAnsi="Courier New" w:cs="Courier New" w:hint="default"/>
      </w:rPr>
    </w:lvl>
    <w:lvl w:ilvl="5" w:tplc="2ABA7FF6" w:tentative="1">
      <w:start w:val="1"/>
      <w:numFmt w:val="bullet"/>
      <w:lvlText w:val=""/>
      <w:lvlJc w:val="left"/>
      <w:pPr>
        <w:ind w:left="4320" w:hanging="360"/>
      </w:pPr>
      <w:rPr>
        <w:rFonts w:ascii="Wingdings" w:hAnsi="Wingdings" w:hint="default"/>
      </w:rPr>
    </w:lvl>
    <w:lvl w:ilvl="6" w:tplc="7A34BCF2" w:tentative="1">
      <w:start w:val="1"/>
      <w:numFmt w:val="bullet"/>
      <w:lvlText w:val=""/>
      <w:lvlJc w:val="left"/>
      <w:pPr>
        <w:ind w:left="5040" w:hanging="360"/>
      </w:pPr>
      <w:rPr>
        <w:rFonts w:ascii="Symbol" w:hAnsi="Symbol" w:hint="default"/>
      </w:rPr>
    </w:lvl>
    <w:lvl w:ilvl="7" w:tplc="4A587CD0" w:tentative="1">
      <w:start w:val="1"/>
      <w:numFmt w:val="bullet"/>
      <w:lvlText w:val="o"/>
      <w:lvlJc w:val="left"/>
      <w:pPr>
        <w:ind w:left="5760" w:hanging="360"/>
      </w:pPr>
      <w:rPr>
        <w:rFonts w:ascii="Courier New" w:hAnsi="Courier New" w:cs="Courier New" w:hint="default"/>
      </w:rPr>
    </w:lvl>
    <w:lvl w:ilvl="8" w:tplc="C5526CAE" w:tentative="1">
      <w:start w:val="1"/>
      <w:numFmt w:val="bullet"/>
      <w:lvlText w:val=""/>
      <w:lvlJc w:val="left"/>
      <w:pPr>
        <w:ind w:left="6480" w:hanging="360"/>
      </w:pPr>
      <w:rPr>
        <w:rFonts w:ascii="Wingdings" w:hAnsi="Wingdings" w:hint="default"/>
      </w:rPr>
    </w:lvl>
  </w:abstractNum>
  <w:abstractNum w:abstractNumId="464">
    <w:nsid w:val="6A3D68CE"/>
    <w:multiLevelType w:val="hybridMultilevel"/>
    <w:tmpl w:val="F16408F4"/>
    <w:lvl w:ilvl="0" w:tplc="E01C347E">
      <w:start w:val="1"/>
      <w:numFmt w:val="bullet"/>
      <w:lvlText w:val=""/>
      <w:lvlJc w:val="left"/>
      <w:pPr>
        <w:ind w:left="720" w:hanging="360"/>
      </w:pPr>
      <w:rPr>
        <w:rFonts w:ascii="Symbol" w:hAnsi="Symbol" w:hint="default"/>
      </w:rPr>
    </w:lvl>
    <w:lvl w:ilvl="1" w:tplc="17CC6626" w:tentative="1">
      <w:start w:val="1"/>
      <w:numFmt w:val="bullet"/>
      <w:lvlText w:val="o"/>
      <w:lvlJc w:val="left"/>
      <w:pPr>
        <w:ind w:left="1440" w:hanging="360"/>
      </w:pPr>
      <w:rPr>
        <w:rFonts w:ascii="Courier New" w:hAnsi="Courier New" w:cs="Courier New" w:hint="default"/>
      </w:rPr>
    </w:lvl>
    <w:lvl w:ilvl="2" w:tplc="3AEE3454">
      <w:start w:val="1"/>
      <w:numFmt w:val="bullet"/>
      <w:lvlText w:val=""/>
      <w:lvlJc w:val="left"/>
      <w:pPr>
        <w:ind w:left="2160" w:hanging="360"/>
      </w:pPr>
      <w:rPr>
        <w:rFonts w:ascii="Wingdings" w:hAnsi="Wingdings" w:hint="default"/>
      </w:rPr>
    </w:lvl>
    <w:lvl w:ilvl="3" w:tplc="C11620A6" w:tentative="1">
      <w:start w:val="1"/>
      <w:numFmt w:val="bullet"/>
      <w:lvlText w:val=""/>
      <w:lvlJc w:val="left"/>
      <w:pPr>
        <w:ind w:left="2880" w:hanging="360"/>
      </w:pPr>
      <w:rPr>
        <w:rFonts w:ascii="Symbol" w:hAnsi="Symbol" w:hint="default"/>
      </w:rPr>
    </w:lvl>
    <w:lvl w:ilvl="4" w:tplc="CD70EDE0" w:tentative="1">
      <w:start w:val="1"/>
      <w:numFmt w:val="bullet"/>
      <w:lvlText w:val="o"/>
      <w:lvlJc w:val="left"/>
      <w:pPr>
        <w:ind w:left="3600" w:hanging="360"/>
      </w:pPr>
      <w:rPr>
        <w:rFonts w:ascii="Courier New" w:hAnsi="Courier New" w:cs="Courier New" w:hint="default"/>
      </w:rPr>
    </w:lvl>
    <w:lvl w:ilvl="5" w:tplc="516AD478" w:tentative="1">
      <w:start w:val="1"/>
      <w:numFmt w:val="bullet"/>
      <w:lvlText w:val=""/>
      <w:lvlJc w:val="left"/>
      <w:pPr>
        <w:ind w:left="4320" w:hanging="360"/>
      </w:pPr>
      <w:rPr>
        <w:rFonts w:ascii="Wingdings" w:hAnsi="Wingdings" w:hint="default"/>
      </w:rPr>
    </w:lvl>
    <w:lvl w:ilvl="6" w:tplc="9D52DC1E" w:tentative="1">
      <w:start w:val="1"/>
      <w:numFmt w:val="bullet"/>
      <w:lvlText w:val=""/>
      <w:lvlJc w:val="left"/>
      <w:pPr>
        <w:ind w:left="5040" w:hanging="360"/>
      </w:pPr>
      <w:rPr>
        <w:rFonts w:ascii="Symbol" w:hAnsi="Symbol" w:hint="default"/>
      </w:rPr>
    </w:lvl>
    <w:lvl w:ilvl="7" w:tplc="284E84C2" w:tentative="1">
      <w:start w:val="1"/>
      <w:numFmt w:val="bullet"/>
      <w:lvlText w:val="o"/>
      <w:lvlJc w:val="left"/>
      <w:pPr>
        <w:ind w:left="5760" w:hanging="360"/>
      </w:pPr>
      <w:rPr>
        <w:rFonts w:ascii="Courier New" w:hAnsi="Courier New" w:cs="Courier New" w:hint="default"/>
      </w:rPr>
    </w:lvl>
    <w:lvl w:ilvl="8" w:tplc="87346D12" w:tentative="1">
      <w:start w:val="1"/>
      <w:numFmt w:val="bullet"/>
      <w:lvlText w:val=""/>
      <w:lvlJc w:val="left"/>
      <w:pPr>
        <w:ind w:left="6480" w:hanging="360"/>
      </w:pPr>
      <w:rPr>
        <w:rFonts w:ascii="Wingdings" w:hAnsi="Wingdings" w:hint="default"/>
      </w:rPr>
    </w:lvl>
  </w:abstractNum>
  <w:abstractNum w:abstractNumId="465">
    <w:nsid w:val="6A41114C"/>
    <w:multiLevelType w:val="hybridMultilevel"/>
    <w:tmpl w:val="644661BE"/>
    <w:lvl w:ilvl="0" w:tplc="1CB49AF0">
      <w:start w:val="1"/>
      <w:numFmt w:val="bullet"/>
      <w:lvlText w:val=""/>
      <w:lvlJc w:val="left"/>
      <w:pPr>
        <w:ind w:left="720" w:hanging="360"/>
      </w:pPr>
      <w:rPr>
        <w:rFonts w:ascii="Symbol" w:hAnsi="Symbol" w:hint="default"/>
      </w:rPr>
    </w:lvl>
    <w:lvl w:ilvl="1" w:tplc="8E446AC4" w:tentative="1">
      <w:start w:val="1"/>
      <w:numFmt w:val="bullet"/>
      <w:lvlText w:val="o"/>
      <w:lvlJc w:val="left"/>
      <w:pPr>
        <w:ind w:left="1440" w:hanging="360"/>
      </w:pPr>
      <w:rPr>
        <w:rFonts w:ascii="Courier New" w:hAnsi="Courier New" w:cs="Courier New" w:hint="default"/>
      </w:rPr>
    </w:lvl>
    <w:lvl w:ilvl="2" w:tplc="474EFFFC">
      <w:start w:val="1"/>
      <w:numFmt w:val="bullet"/>
      <w:lvlText w:val=""/>
      <w:lvlJc w:val="left"/>
      <w:pPr>
        <w:ind w:left="2160" w:hanging="360"/>
      </w:pPr>
      <w:rPr>
        <w:rFonts w:ascii="Wingdings" w:hAnsi="Wingdings" w:hint="default"/>
      </w:rPr>
    </w:lvl>
    <w:lvl w:ilvl="3" w:tplc="02BA0BDE" w:tentative="1">
      <w:start w:val="1"/>
      <w:numFmt w:val="bullet"/>
      <w:lvlText w:val=""/>
      <w:lvlJc w:val="left"/>
      <w:pPr>
        <w:ind w:left="2880" w:hanging="360"/>
      </w:pPr>
      <w:rPr>
        <w:rFonts w:ascii="Symbol" w:hAnsi="Symbol" w:hint="default"/>
      </w:rPr>
    </w:lvl>
    <w:lvl w:ilvl="4" w:tplc="8594F274" w:tentative="1">
      <w:start w:val="1"/>
      <w:numFmt w:val="bullet"/>
      <w:lvlText w:val="o"/>
      <w:lvlJc w:val="left"/>
      <w:pPr>
        <w:ind w:left="3600" w:hanging="360"/>
      </w:pPr>
      <w:rPr>
        <w:rFonts w:ascii="Courier New" w:hAnsi="Courier New" w:cs="Courier New" w:hint="default"/>
      </w:rPr>
    </w:lvl>
    <w:lvl w:ilvl="5" w:tplc="CE38BE58" w:tentative="1">
      <w:start w:val="1"/>
      <w:numFmt w:val="bullet"/>
      <w:lvlText w:val=""/>
      <w:lvlJc w:val="left"/>
      <w:pPr>
        <w:ind w:left="4320" w:hanging="360"/>
      </w:pPr>
      <w:rPr>
        <w:rFonts w:ascii="Wingdings" w:hAnsi="Wingdings" w:hint="default"/>
      </w:rPr>
    </w:lvl>
    <w:lvl w:ilvl="6" w:tplc="D9D8C902" w:tentative="1">
      <w:start w:val="1"/>
      <w:numFmt w:val="bullet"/>
      <w:lvlText w:val=""/>
      <w:lvlJc w:val="left"/>
      <w:pPr>
        <w:ind w:left="5040" w:hanging="360"/>
      </w:pPr>
      <w:rPr>
        <w:rFonts w:ascii="Symbol" w:hAnsi="Symbol" w:hint="default"/>
      </w:rPr>
    </w:lvl>
    <w:lvl w:ilvl="7" w:tplc="DE90EF3C" w:tentative="1">
      <w:start w:val="1"/>
      <w:numFmt w:val="bullet"/>
      <w:lvlText w:val="o"/>
      <w:lvlJc w:val="left"/>
      <w:pPr>
        <w:ind w:left="5760" w:hanging="360"/>
      </w:pPr>
      <w:rPr>
        <w:rFonts w:ascii="Courier New" w:hAnsi="Courier New" w:cs="Courier New" w:hint="default"/>
      </w:rPr>
    </w:lvl>
    <w:lvl w:ilvl="8" w:tplc="54604FD6" w:tentative="1">
      <w:start w:val="1"/>
      <w:numFmt w:val="bullet"/>
      <w:lvlText w:val=""/>
      <w:lvlJc w:val="left"/>
      <w:pPr>
        <w:ind w:left="6480" w:hanging="360"/>
      </w:pPr>
      <w:rPr>
        <w:rFonts w:ascii="Wingdings" w:hAnsi="Wingdings" w:hint="default"/>
      </w:rPr>
    </w:lvl>
  </w:abstractNum>
  <w:abstractNum w:abstractNumId="466">
    <w:nsid w:val="6A5F05F9"/>
    <w:multiLevelType w:val="hybridMultilevel"/>
    <w:tmpl w:val="C3BA5394"/>
    <w:lvl w:ilvl="0" w:tplc="AFAA8DA2">
      <w:start w:val="1"/>
      <w:numFmt w:val="bullet"/>
      <w:lvlText w:val=""/>
      <w:lvlJc w:val="left"/>
      <w:pPr>
        <w:ind w:left="720" w:hanging="360"/>
      </w:pPr>
      <w:rPr>
        <w:rFonts w:ascii="Symbol" w:hAnsi="Symbol" w:hint="default"/>
      </w:rPr>
    </w:lvl>
    <w:lvl w:ilvl="1" w:tplc="0BB4760A">
      <w:start w:val="1"/>
      <w:numFmt w:val="bullet"/>
      <w:lvlText w:val="o"/>
      <w:lvlJc w:val="left"/>
      <w:pPr>
        <w:ind w:left="1440" w:hanging="360"/>
      </w:pPr>
      <w:rPr>
        <w:rFonts w:ascii="Courier New" w:hAnsi="Courier New" w:cs="Courier New" w:hint="default"/>
      </w:rPr>
    </w:lvl>
    <w:lvl w:ilvl="2" w:tplc="D53A92EC" w:tentative="1">
      <w:start w:val="1"/>
      <w:numFmt w:val="bullet"/>
      <w:lvlText w:val=""/>
      <w:lvlJc w:val="left"/>
      <w:pPr>
        <w:ind w:left="2160" w:hanging="360"/>
      </w:pPr>
      <w:rPr>
        <w:rFonts w:ascii="Wingdings" w:hAnsi="Wingdings" w:hint="default"/>
      </w:rPr>
    </w:lvl>
    <w:lvl w:ilvl="3" w:tplc="ED6C0488" w:tentative="1">
      <w:start w:val="1"/>
      <w:numFmt w:val="bullet"/>
      <w:lvlText w:val=""/>
      <w:lvlJc w:val="left"/>
      <w:pPr>
        <w:ind w:left="2880" w:hanging="360"/>
      </w:pPr>
      <w:rPr>
        <w:rFonts w:ascii="Symbol" w:hAnsi="Symbol" w:hint="default"/>
      </w:rPr>
    </w:lvl>
    <w:lvl w:ilvl="4" w:tplc="45682118" w:tentative="1">
      <w:start w:val="1"/>
      <w:numFmt w:val="bullet"/>
      <w:lvlText w:val="o"/>
      <w:lvlJc w:val="left"/>
      <w:pPr>
        <w:ind w:left="3600" w:hanging="360"/>
      </w:pPr>
      <w:rPr>
        <w:rFonts w:ascii="Courier New" w:hAnsi="Courier New" w:cs="Courier New" w:hint="default"/>
      </w:rPr>
    </w:lvl>
    <w:lvl w:ilvl="5" w:tplc="DD3C04C0" w:tentative="1">
      <w:start w:val="1"/>
      <w:numFmt w:val="bullet"/>
      <w:lvlText w:val=""/>
      <w:lvlJc w:val="left"/>
      <w:pPr>
        <w:ind w:left="4320" w:hanging="360"/>
      </w:pPr>
      <w:rPr>
        <w:rFonts w:ascii="Wingdings" w:hAnsi="Wingdings" w:hint="default"/>
      </w:rPr>
    </w:lvl>
    <w:lvl w:ilvl="6" w:tplc="7E4A5C4E" w:tentative="1">
      <w:start w:val="1"/>
      <w:numFmt w:val="bullet"/>
      <w:lvlText w:val=""/>
      <w:lvlJc w:val="left"/>
      <w:pPr>
        <w:ind w:left="5040" w:hanging="360"/>
      </w:pPr>
      <w:rPr>
        <w:rFonts w:ascii="Symbol" w:hAnsi="Symbol" w:hint="default"/>
      </w:rPr>
    </w:lvl>
    <w:lvl w:ilvl="7" w:tplc="91A85834" w:tentative="1">
      <w:start w:val="1"/>
      <w:numFmt w:val="bullet"/>
      <w:lvlText w:val="o"/>
      <w:lvlJc w:val="left"/>
      <w:pPr>
        <w:ind w:left="5760" w:hanging="360"/>
      </w:pPr>
      <w:rPr>
        <w:rFonts w:ascii="Courier New" w:hAnsi="Courier New" w:cs="Courier New" w:hint="default"/>
      </w:rPr>
    </w:lvl>
    <w:lvl w:ilvl="8" w:tplc="4E568CF8" w:tentative="1">
      <w:start w:val="1"/>
      <w:numFmt w:val="bullet"/>
      <w:lvlText w:val=""/>
      <w:lvlJc w:val="left"/>
      <w:pPr>
        <w:ind w:left="6480" w:hanging="360"/>
      </w:pPr>
      <w:rPr>
        <w:rFonts w:ascii="Wingdings" w:hAnsi="Wingdings" w:hint="default"/>
      </w:rPr>
    </w:lvl>
  </w:abstractNum>
  <w:abstractNum w:abstractNumId="467">
    <w:nsid w:val="6A7D0AA0"/>
    <w:multiLevelType w:val="hybridMultilevel"/>
    <w:tmpl w:val="B920891C"/>
    <w:lvl w:ilvl="0" w:tplc="67744142">
      <w:start w:val="1"/>
      <w:numFmt w:val="bullet"/>
      <w:lvlText w:val=""/>
      <w:lvlJc w:val="left"/>
      <w:pPr>
        <w:ind w:left="720" w:hanging="360"/>
      </w:pPr>
      <w:rPr>
        <w:rFonts w:ascii="Symbol" w:hAnsi="Symbol" w:hint="default"/>
      </w:rPr>
    </w:lvl>
    <w:lvl w:ilvl="1" w:tplc="024EE13C">
      <w:start w:val="1"/>
      <w:numFmt w:val="bullet"/>
      <w:lvlText w:val="o"/>
      <w:lvlJc w:val="left"/>
      <w:pPr>
        <w:ind w:left="1440" w:hanging="360"/>
      </w:pPr>
      <w:rPr>
        <w:rFonts w:ascii="Courier New" w:hAnsi="Courier New" w:cs="Courier New" w:hint="default"/>
      </w:rPr>
    </w:lvl>
    <w:lvl w:ilvl="2" w:tplc="6784C25E" w:tentative="1">
      <w:start w:val="1"/>
      <w:numFmt w:val="bullet"/>
      <w:lvlText w:val=""/>
      <w:lvlJc w:val="left"/>
      <w:pPr>
        <w:ind w:left="2160" w:hanging="360"/>
      </w:pPr>
      <w:rPr>
        <w:rFonts w:ascii="Wingdings" w:hAnsi="Wingdings" w:hint="default"/>
      </w:rPr>
    </w:lvl>
    <w:lvl w:ilvl="3" w:tplc="41EC90E8" w:tentative="1">
      <w:start w:val="1"/>
      <w:numFmt w:val="bullet"/>
      <w:lvlText w:val=""/>
      <w:lvlJc w:val="left"/>
      <w:pPr>
        <w:ind w:left="2880" w:hanging="360"/>
      </w:pPr>
      <w:rPr>
        <w:rFonts w:ascii="Symbol" w:hAnsi="Symbol" w:hint="default"/>
      </w:rPr>
    </w:lvl>
    <w:lvl w:ilvl="4" w:tplc="762CEA7A" w:tentative="1">
      <w:start w:val="1"/>
      <w:numFmt w:val="bullet"/>
      <w:lvlText w:val="o"/>
      <w:lvlJc w:val="left"/>
      <w:pPr>
        <w:ind w:left="3600" w:hanging="360"/>
      </w:pPr>
      <w:rPr>
        <w:rFonts w:ascii="Courier New" w:hAnsi="Courier New" w:cs="Courier New" w:hint="default"/>
      </w:rPr>
    </w:lvl>
    <w:lvl w:ilvl="5" w:tplc="EA54161A" w:tentative="1">
      <w:start w:val="1"/>
      <w:numFmt w:val="bullet"/>
      <w:lvlText w:val=""/>
      <w:lvlJc w:val="left"/>
      <w:pPr>
        <w:ind w:left="4320" w:hanging="360"/>
      </w:pPr>
      <w:rPr>
        <w:rFonts w:ascii="Wingdings" w:hAnsi="Wingdings" w:hint="default"/>
      </w:rPr>
    </w:lvl>
    <w:lvl w:ilvl="6" w:tplc="42CE4E72" w:tentative="1">
      <w:start w:val="1"/>
      <w:numFmt w:val="bullet"/>
      <w:lvlText w:val=""/>
      <w:lvlJc w:val="left"/>
      <w:pPr>
        <w:ind w:left="5040" w:hanging="360"/>
      </w:pPr>
      <w:rPr>
        <w:rFonts w:ascii="Symbol" w:hAnsi="Symbol" w:hint="default"/>
      </w:rPr>
    </w:lvl>
    <w:lvl w:ilvl="7" w:tplc="D7705F84" w:tentative="1">
      <w:start w:val="1"/>
      <w:numFmt w:val="bullet"/>
      <w:lvlText w:val="o"/>
      <w:lvlJc w:val="left"/>
      <w:pPr>
        <w:ind w:left="5760" w:hanging="360"/>
      </w:pPr>
      <w:rPr>
        <w:rFonts w:ascii="Courier New" w:hAnsi="Courier New" w:cs="Courier New" w:hint="default"/>
      </w:rPr>
    </w:lvl>
    <w:lvl w:ilvl="8" w:tplc="A5762F02" w:tentative="1">
      <w:start w:val="1"/>
      <w:numFmt w:val="bullet"/>
      <w:lvlText w:val=""/>
      <w:lvlJc w:val="left"/>
      <w:pPr>
        <w:ind w:left="6480" w:hanging="360"/>
      </w:pPr>
      <w:rPr>
        <w:rFonts w:ascii="Wingdings" w:hAnsi="Wingdings" w:hint="default"/>
      </w:rPr>
    </w:lvl>
  </w:abstractNum>
  <w:abstractNum w:abstractNumId="468">
    <w:nsid w:val="6A934FF0"/>
    <w:multiLevelType w:val="hybridMultilevel"/>
    <w:tmpl w:val="F662C2B4"/>
    <w:lvl w:ilvl="0" w:tplc="044AFDA4">
      <w:start w:val="1"/>
      <w:numFmt w:val="bullet"/>
      <w:lvlText w:val=""/>
      <w:lvlJc w:val="left"/>
      <w:pPr>
        <w:ind w:left="720" w:hanging="360"/>
      </w:pPr>
      <w:rPr>
        <w:rFonts w:ascii="Symbol" w:hAnsi="Symbol" w:hint="default"/>
      </w:rPr>
    </w:lvl>
    <w:lvl w:ilvl="1" w:tplc="1118477C">
      <w:start w:val="1"/>
      <w:numFmt w:val="bullet"/>
      <w:lvlText w:val="o"/>
      <w:lvlJc w:val="left"/>
      <w:pPr>
        <w:ind w:left="1440" w:hanging="360"/>
      </w:pPr>
      <w:rPr>
        <w:rFonts w:ascii="Courier New" w:hAnsi="Courier New" w:cs="Courier New" w:hint="default"/>
      </w:rPr>
    </w:lvl>
    <w:lvl w:ilvl="2" w:tplc="C3F62930" w:tentative="1">
      <w:start w:val="1"/>
      <w:numFmt w:val="bullet"/>
      <w:lvlText w:val=""/>
      <w:lvlJc w:val="left"/>
      <w:pPr>
        <w:ind w:left="2160" w:hanging="360"/>
      </w:pPr>
      <w:rPr>
        <w:rFonts w:ascii="Wingdings" w:hAnsi="Wingdings" w:hint="default"/>
      </w:rPr>
    </w:lvl>
    <w:lvl w:ilvl="3" w:tplc="A030BC86" w:tentative="1">
      <w:start w:val="1"/>
      <w:numFmt w:val="bullet"/>
      <w:lvlText w:val=""/>
      <w:lvlJc w:val="left"/>
      <w:pPr>
        <w:ind w:left="2880" w:hanging="360"/>
      </w:pPr>
      <w:rPr>
        <w:rFonts w:ascii="Symbol" w:hAnsi="Symbol" w:hint="default"/>
      </w:rPr>
    </w:lvl>
    <w:lvl w:ilvl="4" w:tplc="E8686674" w:tentative="1">
      <w:start w:val="1"/>
      <w:numFmt w:val="bullet"/>
      <w:lvlText w:val="o"/>
      <w:lvlJc w:val="left"/>
      <w:pPr>
        <w:ind w:left="3600" w:hanging="360"/>
      </w:pPr>
      <w:rPr>
        <w:rFonts w:ascii="Courier New" w:hAnsi="Courier New" w:cs="Courier New" w:hint="default"/>
      </w:rPr>
    </w:lvl>
    <w:lvl w:ilvl="5" w:tplc="00DE903A" w:tentative="1">
      <w:start w:val="1"/>
      <w:numFmt w:val="bullet"/>
      <w:lvlText w:val=""/>
      <w:lvlJc w:val="left"/>
      <w:pPr>
        <w:ind w:left="4320" w:hanging="360"/>
      </w:pPr>
      <w:rPr>
        <w:rFonts w:ascii="Wingdings" w:hAnsi="Wingdings" w:hint="default"/>
      </w:rPr>
    </w:lvl>
    <w:lvl w:ilvl="6" w:tplc="772685AC" w:tentative="1">
      <w:start w:val="1"/>
      <w:numFmt w:val="bullet"/>
      <w:lvlText w:val=""/>
      <w:lvlJc w:val="left"/>
      <w:pPr>
        <w:ind w:left="5040" w:hanging="360"/>
      </w:pPr>
      <w:rPr>
        <w:rFonts w:ascii="Symbol" w:hAnsi="Symbol" w:hint="default"/>
      </w:rPr>
    </w:lvl>
    <w:lvl w:ilvl="7" w:tplc="AE429588" w:tentative="1">
      <w:start w:val="1"/>
      <w:numFmt w:val="bullet"/>
      <w:lvlText w:val="o"/>
      <w:lvlJc w:val="left"/>
      <w:pPr>
        <w:ind w:left="5760" w:hanging="360"/>
      </w:pPr>
      <w:rPr>
        <w:rFonts w:ascii="Courier New" w:hAnsi="Courier New" w:cs="Courier New" w:hint="default"/>
      </w:rPr>
    </w:lvl>
    <w:lvl w:ilvl="8" w:tplc="EEEC8000" w:tentative="1">
      <w:start w:val="1"/>
      <w:numFmt w:val="bullet"/>
      <w:lvlText w:val=""/>
      <w:lvlJc w:val="left"/>
      <w:pPr>
        <w:ind w:left="6480" w:hanging="360"/>
      </w:pPr>
      <w:rPr>
        <w:rFonts w:ascii="Wingdings" w:hAnsi="Wingdings" w:hint="default"/>
      </w:rPr>
    </w:lvl>
  </w:abstractNum>
  <w:abstractNum w:abstractNumId="469">
    <w:nsid w:val="6B270542"/>
    <w:multiLevelType w:val="hybridMultilevel"/>
    <w:tmpl w:val="E5904D74"/>
    <w:lvl w:ilvl="0" w:tplc="BE44E39C">
      <w:start w:val="1"/>
      <w:numFmt w:val="bullet"/>
      <w:lvlText w:val=""/>
      <w:lvlJc w:val="left"/>
      <w:pPr>
        <w:ind w:left="720" w:hanging="360"/>
      </w:pPr>
      <w:rPr>
        <w:rFonts w:ascii="Symbol" w:hAnsi="Symbol" w:hint="default"/>
      </w:rPr>
    </w:lvl>
    <w:lvl w:ilvl="1" w:tplc="83165D38" w:tentative="1">
      <w:start w:val="1"/>
      <w:numFmt w:val="bullet"/>
      <w:lvlText w:val="o"/>
      <w:lvlJc w:val="left"/>
      <w:pPr>
        <w:ind w:left="1440" w:hanging="360"/>
      </w:pPr>
      <w:rPr>
        <w:rFonts w:ascii="Courier New" w:hAnsi="Courier New" w:cs="Courier New" w:hint="default"/>
      </w:rPr>
    </w:lvl>
    <w:lvl w:ilvl="2" w:tplc="9FA88C18">
      <w:start w:val="1"/>
      <w:numFmt w:val="bullet"/>
      <w:lvlText w:val=""/>
      <w:lvlJc w:val="left"/>
      <w:pPr>
        <w:ind w:left="2160" w:hanging="360"/>
      </w:pPr>
      <w:rPr>
        <w:rFonts w:ascii="Wingdings" w:hAnsi="Wingdings" w:hint="default"/>
      </w:rPr>
    </w:lvl>
    <w:lvl w:ilvl="3" w:tplc="19ECDA98" w:tentative="1">
      <w:start w:val="1"/>
      <w:numFmt w:val="bullet"/>
      <w:lvlText w:val=""/>
      <w:lvlJc w:val="left"/>
      <w:pPr>
        <w:ind w:left="2880" w:hanging="360"/>
      </w:pPr>
      <w:rPr>
        <w:rFonts w:ascii="Symbol" w:hAnsi="Symbol" w:hint="default"/>
      </w:rPr>
    </w:lvl>
    <w:lvl w:ilvl="4" w:tplc="8E6070FA" w:tentative="1">
      <w:start w:val="1"/>
      <w:numFmt w:val="bullet"/>
      <w:lvlText w:val="o"/>
      <w:lvlJc w:val="left"/>
      <w:pPr>
        <w:ind w:left="3600" w:hanging="360"/>
      </w:pPr>
      <w:rPr>
        <w:rFonts w:ascii="Courier New" w:hAnsi="Courier New" w:cs="Courier New" w:hint="default"/>
      </w:rPr>
    </w:lvl>
    <w:lvl w:ilvl="5" w:tplc="9BAEE474" w:tentative="1">
      <w:start w:val="1"/>
      <w:numFmt w:val="bullet"/>
      <w:lvlText w:val=""/>
      <w:lvlJc w:val="left"/>
      <w:pPr>
        <w:ind w:left="4320" w:hanging="360"/>
      </w:pPr>
      <w:rPr>
        <w:rFonts w:ascii="Wingdings" w:hAnsi="Wingdings" w:hint="default"/>
      </w:rPr>
    </w:lvl>
    <w:lvl w:ilvl="6" w:tplc="E7565464" w:tentative="1">
      <w:start w:val="1"/>
      <w:numFmt w:val="bullet"/>
      <w:lvlText w:val=""/>
      <w:lvlJc w:val="left"/>
      <w:pPr>
        <w:ind w:left="5040" w:hanging="360"/>
      </w:pPr>
      <w:rPr>
        <w:rFonts w:ascii="Symbol" w:hAnsi="Symbol" w:hint="default"/>
      </w:rPr>
    </w:lvl>
    <w:lvl w:ilvl="7" w:tplc="D57EBB54" w:tentative="1">
      <w:start w:val="1"/>
      <w:numFmt w:val="bullet"/>
      <w:lvlText w:val="o"/>
      <w:lvlJc w:val="left"/>
      <w:pPr>
        <w:ind w:left="5760" w:hanging="360"/>
      </w:pPr>
      <w:rPr>
        <w:rFonts w:ascii="Courier New" w:hAnsi="Courier New" w:cs="Courier New" w:hint="default"/>
      </w:rPr>
    </w:lvl>
    <w:lvl w:ilvl="8" w:tplc="3356B1E0" w:tentative="1">
      <w:start w:val="1"/>
      <w:numFmt w:val="bullet"/>
      <w:lvlText w:val=""/>
      <w:lvlJc w:val="left"/>
      <w:pPr>
        <w:ind w:left="6480" w:hanging="360"/>
      </w:pPr>
      <w:rPr>
        <w:rFonts w:ascii="Wingdings" w:hAnsi="Wingdings" w:hint="default"/>
      </w:rPr>
    </w:lvl>
  </w:abstractNum>
  <w:abstractNum w:abstractNumId="470">
    <w:nsid w:val="6BA86D63"/>
    <w:multiLevelType w:val="hybridMultilevel"/>
    <w:tmpl w:val="64FE0044"/>
    <w:lvl w:ilvl="0" w:tplc="803E2F66">
      <w:start w:val="1"/>
      <w:numFmt w:val="bullet"/>
      <w:lvlText w:val=""/>
      <w:lvlJc w:val="left"/>
      <w:pPr>
        <w:ind w:left="720" w:hanging="360"/>
      </w:pPr>
      <w:rPr>
        <w:rFonts w:ascii="Symbol" w:hAnsi="Symbol" w:hint="default"/>
      </w:rPr>
    </w:lvl>
    <w:lvl w:ilvl="1" w:tplc="AC9C75BC" w:tentative="1">
      <w:start w:val="1"/>
      <w:numFmt w:val="bullet"/>
      <w:lvlText w:val="o"/>
      <w:lvlJc w:val="left"/>
      <w:pPr>
        <w:ind w:left="1440" w:hanging="360"/>
      </w:pPr>
      <w:rPr>
        <w:rFonts w:ascii="Courier New" w:hAnsi="Courier New" w:cs="Courier New" w:hint="default"/>
      </w:rPr>
    </w:lvl>
    <w:lvl w:ilvl="2" w:tplc="0CF0D5AC" w:tentative="1">
      <w:start w:val="1"/>
      <w:numFmt w:val="bullet"/>
      <w:lvlText w:val=""/>
      <w:lvlJc w:val="left"/>
      <w:pPr>
        <w:ind w:left="2160" w:hanging="360"/>
      </w:pPr>
      <w:rPr>
        <w:rFonts w:ascii="Wingdings" w:hAnsi="Wingdings" w:hint="default"/>
      </w:rPr>
    </w:lvl>
    <w:lvl w:ilvl="3" w:tplc="A2D09B80" w:tentative="1">
      <w:start w:val="1"/>
      <w:numFmt w:val="bullet"/>
      <w:lvlText w:val=""/>
      <w:lvlJc w:val="left"/>
      <w:pPr>
        <w:ind w:left="2880" w:hanging="360"/>
      </w:pPr>
      <w:rPr>
        <w:rFonts w:ascii="Symbol" w:hAnsi="Symbol" w:hint="default"/>
      </w:rPr>
    </w:lvl>
    <w:lvl w:ilvl="4" w:tplc="165E78C6" w:tentative="1">
      <w:start w:val="1"/>
      <w:numFmt w:val="bullet"/>
      <w:lvlText w:val="o"/>
      <w:lvlJc w:val="left"/>
      <w:pPr>
        <w:ind w:left="3600" w:hanging="360"/>
      </w:pPr>
      <w:rPr>
        <w:rFonts w:ascii="Courier New" w:hAnsi="Courier New" w:cs="Courier New" w:hint="default"/>
      </w:rPr>
    </w:lvl>
    <w:lvl w:ilvl="5" w:tplc="D2E64918" w:tentative="1">
      <w:start w:val="1"/>
      <w:numFmt w:val="bullet"/>
      <w:lvlText w:val=""/>
      <w:lvlJc w:val="left"/>
      <w:pPr>
        <w:ind w:left="4320" w:hanging="360"/>
      </w:pPr>
      <w:rPr>
        <w:rFonts w:ascii="Wingdings" w:hAnsi="Wingdings" w:hint="default"/>
      </w:rPr>
    </w:lvl>
    <w:lvl w:ilvl="6" w:tplc="9D66BC82" w:tentative="1">
      <w:start w:val="1"/>
      <w:numFmt w:val="bullet"/>
      <w:lvlText w:val=""/>
      <w:lvlJc w:val="left"/>
      <w:pPr>
        <w:ind w:left="5040" w:hanging="360"/>
      </w:pPr>
      <w:rPr>
        <w:rFonts w:ascii="Symbol" w:hAnsi="Symbol" w:hint="default"/>
      </w:rPr>
    </w:lvl>
    <w:lvl w:ilvl="7" w:tplc="547EE926" w:tentative="1">
      <w:start w:val="1"/>
      <w:numFmt w:val="bullet"/>
      <w:lvlText w:val="o"/>
      <w:lvlJc w:val="left"/>
      <w:pPr>
        <w:ind w:left="5760" w:hanging="360"/>
      </w:pPr>
      <w:rPr>
        <w:rFonts w:ascii="Courier New" w:hAnsi="Courier New" w:cs="Courier New" w:hint="default"/>
      </w:rPr>
    </w:lvl>
    <w:lvl w:ilvl="8" w:tplc="18829B66" w:tentative="1">
      <w:start w:val="1"/>
      <w:numFmt w:val="bullet"/>
      <w:lvlText w:val=""/>
      <w:lvlJc w:val="left"/>
      <w:pPr>
        <w:ind w:left="6480" w:hanging="360"/>
      </w:pPr>
      <w:rPr>
        <w:rFonts w:ascii="Wingdings" w:hAnsi="Wingdings" w:hint="default"/>
      </w:rPr>
    </w:lvl>
  </w:abstractNum>
  <w:abstractNum w:abstractNumId="471">
    <w:nsid w:val="6BBC4E2A"/>
    <w:multiLevelType w:val="hybridMultilevel"/>
    <w:tmpl w:val="CFEE5CB4"/>
    <w:lvl w:ilvl="0" w:tplc="D48CB650">
      <w:start w:val="1"/>
      <w:numFmt w:val="bullet"/>
      <w:lvlText w:val=""/>
      <w:lvlJc w:val="left"/>
      <w:pPr>
        <w:ind w:left="720" w:hanging="360"/>
      </w:pPr>
      <w:rPr>
        <w:rFonts w:ascii="Symbol" w:hAnsi="Symbol" w:hint="default"/>
      </w:rPr>
    </w:lvl>
    <w:lvl w:ilvl="1" w:tplc="9E94387C">
      <w:start w:val="1"/>
      <w:numFmt w:val="bullet"/>
      <w:lvlText w:val="o"/>
      <w:lvlJc w:val="left"/>
      <w:pPr>
        <w:ind w:left="1440" w:hanging="360"/>
      </w:pPr>
      <w:rPr>
        <w:rFonts w:ascii="Courier New" w:hAnsi="Courier New" w:cs="Courier New" w:hint="default"/>
      </w:rPr>
    </w:lvl>
    <w:lvl w:ilvl="2" w:tplc="3552E448" w:tentative="1">
      <w:start w:val="1"/>
      <w:numFmt w:val="bullet"/>
      <w:lvlText w:val=""/>
      <w:lvlJc w:val="left"/>
      <w:pPr>
        <w:ind w:left="2160" w:hanging="360"/>
      </w:pPr>
      <w:rPr>
        <w:rFonts w:ascii="Wingdings" w:hAnsi="Wingdings" w:hint="default"/>
      </w:rPr>
    </w:lvl>
    <w:lvl w:ilvl="3" w:tplc="196CADFA" w:tentative="1">
      <w:start w:val="1"/>
      <w:numFmt w:val="bullet"/>
      <w:lvlText w:val=""/>
      <w:lvlJc w:val="left"/>
      <w:pPr>
        <w:ind w:left="2880" w:hanging="360"/>
      </w:pPr>
      <w:rPr>
        <w:rFonts w:ascii="Symbol" w:hAnsi="Symbol" w:hint="default"/>
      </w:rPr>
    </w:lvl>
    <w:lvl w:ilvl="4" w:tplc="BCC20B80" w:tentative="1">
      <w:start w:val="1"/>
      <w:numFmt w:val="bullet"/>
      <w:lvlText w:val="o"/>
      <w:lvlJc w:val="left"/>
      <w:pPr>
        <w:ind w:left="3600" w:hanging="360"/>
      </w:pPr>
      <w:rPr>
        <w:rFonts w:ascii="Courier New" w:hAnsi="Courier New" w:cs="Courier New" w:hint="default"/>
      </w:rPr>
    </w:lvl>
    <w:lvl w:ilvl="5" w:tplc="A1164286" w:tentative="1">
      <w:start w:val="1"/>
      <w:numFmt w:val="bullet"/>
      <w:lvlText w:val=""/>
      <w:lvlJc w:val="left"/>
      <w:pPr>
        <w:ind w:left="4320" w:hanging="360"/>
      </w:pPr>
      <w:rPr>
        <w:rFonts w:ascii="Wingdings" w:hAnsi="Wingdings" w:hint="default"/>
      </w:rPr>
    </w:lvl>
    <w:lvl w:ilvl="6" w:tplc="88E2F070" w:tentative="1">
      <w:start w:val="1"/>
      <w:numFmt w:val="bullet"/>
      <w:lvlText w:val=""/>
      <w:lvlJc w:val="left"/>
      <w:pPr>
        <w:ind w:left="5040" w:hanging="360"/>
      </w:pPr>
      <w:rPr>
        <w:rFonts w:ascii="Symbol" w:hAnsi="Symbol" w:hint="default"/>
      </w:rPr>
    </w:lvl>
    <w:lvl w:ilvl="7" w:tplc="AB36A2D8" w:tentative="1">
      <w:start w:val="1"/>
      <w:numFmt w:val="bullet"/>
      <w:lvlText w:val="o"/>
      <w:lvlJc w:val="left"/>
      <w:pPr>
        <w:ind w:left="5760" w:hanging="360"/>
      </w:pPr>
      <w:rPr>
        <w:rFonts w:ascii="Courier New" w:hAnsi="Courier New" w:cs="Courier New" w:hint="default"/>
      </w:rPr>
    </w:lvl>
    <w:lvl w:ilvl="8" w:tplc="C090DCB6" w:tentative="1">
      <w:start w:val="1"/>
      <w:numFmt w:val="bullet"/>
      <w:lvlText w:val=""/>
      <w:lvlJc w:val="left"/>
      <w:pPr>
        <w:ind w:left="6480" w:hanging="360"/>
      </w:pPr>
      <w:rPr>
        <w:rFonts w:ascii="Wingdings" w:hAnsi="Wingdings" w:hint="default"/>
      </w:rPr>
    </w:lvl>
  </w:abstractNum>
  <w:abstractNum w:abstractNumId="472">
    <w:nsid w:val="6C067404"/>
    <w:multiLevelType w:val="hybridMultilevel"/>
    <w:tmpl w:val="391C544A"/>
    <w:lvl w:ilvl="0" w:tplc="FC06166A">
      <w:start w:val="1"/>
      <w:numFmt w:val="bullet"/>
      <w:lvlText w:val=""/>
      <w:lvlJc w:val="left"/>
      <w:pPr>
        <w:ind w:left="720" w:hanging="360"/>
      </w:pPr>
      <w:rPr>
        <w:rFonts w:ascii="Symbol" w:hAnsi="Symbol" w:hint="default"/>
      </w:rPr>
    </w:lvl>
    <w:lvl w:ilvl="1" w:tplc="3D229568">
      <w:start w:val="1"/>
      <w:numFmt w:val="bullet"/>
      <w:lvlText w:val="o"/>
      <w:lvlJc w:val="left"/>
      <w:pPr>
        <w:ind w:left="1440" w:hanging="360"/>
      </w:pPr>
      <w:rPr>
        <w:rFonts w:ascii="Courier New" w:hAnsi="Courier New" w:cs="Courier New" w:hint="default"/>
      </w:rPr>
    </w:lvl>
    <w:lvl w:ilvl="2" w:tplc="64429B10" w:tentative="1">
      <w:start w:val="1"/>
      <w:numFmt w:val="bullet"/>
      <w:lvlText w:val=""/>
      <w:lvlJc w:val="left"/>
      <w:pPr>
        <w:ind w:left="2160" w:hanging="360"/>
      </w:pPr>
      <w:rPr>
        <w:rFonts w:ascii="Wingdings" w:hAnsi="Wingdings" w:hint="default"/>
      </w:rPr>
    </w:lvl>
    <w:lvl w:ilvl="3" w:tplc="1C323482" w:tentative="1">
      <w:start w:val="1"/>
      <w:numFmt w:val="bullet"/>
      <w:lvlText w:val=""/>
      <w:lvlJc w:val="left"/>
      <w:pPr>
        <w:ind w:left="2880" w:hanging="360"/>
      </w:pPr>
      <w:rPr>
        <w:rFonts w:ascii="Symbol" w:hAnsi="Symbol" w:hint="default"/>
      </w:rPr>
    </w:lvl>
    <w:lvl w:ilvl="4" w:tplc="ECB813FA" w:tentative="1">
      <w:start w:val="1"/>
      <w:numFmt w:val="bullet"/>
      <w:lvlText w:val="o"/>
      <w:lvlJc w:val="left"/>
      <w:pPr>
        <w:ind w:left="3600" w:hanging="360"/>
      </w:pPr>
      <w:rPr>
        <w:rFonts w:ascii="Courier New" w:hAnsi="Courier New" w:cs="Courier New" w:hint="default"/>
      </w:rPr>
    </w:lvl>
    <w:lvl w:ilvl="5" w:tplc="A052FAEA" w:tentative="1">
      <w:start w:val="1"/>
      <w:numFmt w:val="bullet"/>
      <w:lvlText w:val=""/>
      <w:lvlJc w:val="left"/>
      <w:pPr>
        <w:ind w:left="4320" w:hanging="360"/>
      </w:pPr>
      <w:rPr>
        <w:rFonts w:ascii="Wingdings" w:hAnsi="Wingdings" w:hint="default"/>
      </w:rPr>
    </w:lvl>
    <w:lvl w:ilvl="6" w:tplc="ABAEAAFE" w:tentative="1">
      <w:start w:val="1"/>
      <w:numFmt w:val="bullet"/>
      <w:lvlText w:val=""/>
      <w:lvlJc w:val="left"/>
      <w:pPr>
        <w:ind w:left="5040" w:hanging="360"/>
      </w:pPr>
      <w:rPr>
        <w:rFonts w:ascii="Symbol" w:hAnsi="Symbol" w:hint="default"/>
      </w:rPr>
    </w:lvl>
    <w:lvl w:ilvl="7" w:tplc="5268AF00" w:tentative="1">
      <w:start w:val="1"/>
      <w:numFmt w:val="bullet"/>
      <w:lvlText w:val="o"/>
      <w:lvlJc w:val="left"/>
      <w:pPr>
        <w:ind w:left="5760" w:hanging="360"/>
      </w:pPr>
      <w:rPr>
        <w:rFonts w:ascii="Courier New" w:hAnsi="Courier New" w:cs="Courier New" w:hint="default"/>
      </w:rPr>
    </w:lvl>
    <w:lvl w:ilvl="8" w:tplc="0D78110C" w:tentative="1">
      <w:start w:val="1"/>
      <w:numFmt w:val="bullet"/>
      <w:lvlText w:val=""/>
      <w:lvlJc w:val="left"/>
      <w:pPr>
        <w:ind w:left="6480" w:hanging="360"/>
      </w:pPr>
      <w:rPr>
        <w:rFonts w:ascii="Wingdings" w:hAnsi="Wingdings" w:hint="default"/>
      </w:rPr>
    </w:lvl>
  </w:abstractNum>
  <w:abstractNum w:abstractNumId="473">
    <w:nsid w:val="6C2512AC"/>
    <w:multiLevelType w:val="hybridMultilevel"/>
    <w:tmpl w:val="17B27600"/>
    <w:lvl w:ilvl="0" w:tplc="809E902E">
      <w:start w:val="1"/>
      <w:numFmt w:val="bullet"/>
      <w:lvlText w:val=""/>
      <w:lvlJc w:val="left"/>
      <w:pPr>
        <w:ind w:left="720" w:hanging="360"/>
      </w:pPr>
      <w:rPr>
        <w:rFonts w:ascii="Symbol" w:hAnsi="Symbol" w:hint="default"/>
      </w:rPr>
    </w:lvl>
    <w:lvl w:ilvl="1" w:tplc="A6DCD5C2">
      <w:start w:val="1"/>
      <w:numFmt w:val="bullet"/>
      <w:lvlText w:val="o"/>
      <w:lvlJc w:val="left"/>
      <w:pPr>
        <w:ind w:left="1440" w:hanging="360"/>
      </w:pPr>
      <w:rPr>
        <w:rFonts w:ascii="Courier New" w:hAnsi="Courier New" w:cs="Courier New" w:hint="default"/>
      </w:rPr>
    </w:lvl>
    <w:lvl w:ilvl="2" w:tplc="23E0B484" w:tentative="1">
      <w:start w:val="1"/>
      <w:numFmt w:val="bullet"/>
      <w:lvlText w:val=""/>
      <w:lvlJc w:val="left"/>
      <w:pPr>
        <w:ind w:left="2160" w:hanging="360"/>
      </w:pPr>
      <w:rPr>
        <w:rFonts w:ascii="Wingdings" w:hAnsi="Wingdings" w:hint="default"/>
      </w:rPr>
    </w:lvl>
    <w:lvl w:ilvl="3" w:tplc="CEBCBB74" w:tentative="1">
      <w:start w:val="1"/>
      <w:numFmt w:val="bullet"/>
      <w:lvlText w:val=""/>
      <w:lvlJc w:val="left"/>
      <w:pPr>
        <w:ind w:left="2880" w:hanging="360"/>
      </w:pPr>
      <w:rPr>
        <w:rFonts w:ascii="Symbol" w:hAnsi="Symbol" w:hint="default"/>
      </w:rPr>
    </w:lvl>
    <w:lvl w:ilvl="4" w:tplc="E4BECB16" w:tentative="1">
      <w:start w:val="1"/>
      <w:numFmt w:val="bullet"/>
      <w:lvlText w:val="o"/>
      <w:lvlJc w:val="left"/>
      <w:pPr>
        <w:ind w:left="3600" w:hanging="360"/>
      </w:pPr>
      <w:rPr>
        <w:rFonts w:ascii="Courier New" w:hAnsi="Courier New" w:cs="Courier New" w:hint="default"/>
      </w:rPr>
    </w:lvl>
    <w:lvl w:ilvl="5" w:tplc="86AE298E" w:tentative="1">
      <w:start w:val="1"/>
      <w:numFmt w:val="bullet"/>
      <w:lvlText w:val=""/>
      <w:lvlJc w:val="left"/>
      <w:pPr>
        <w:ind w:left="4320" w:hanging="360"/>
      </w:pPr>
      <w:rPr>
        <w:rFonts w:ascii="Wingdings" w:hAnsi="Wingdings" w:hint="default"/>
      </w:rPr>
    </w:lvl>
    <w:lvl w:ilvl="6" w:tplc="791CB23C" w:tentative="1">
      <w:start w:val="1"/>
      <w:numFmt w:val="bullet"/>
      <w:lvlText w:val=""/>
      <w:lvlJc w:val="left"/>
      <w:pPr>
        <w:ind w:left="5040" w:hanging="360"/>
      </w:pPr>
      <w:rPr>
        <w:rFonts w:ascii="Symbol" w:hAnsi="Symbol" w:hint="default"/>
      </w:rPr>
    </w:lvl>
    <w:lvl w:ilvl="7" w:tplc="31E6D2CE" w:tentative="1">
      <w:start w:val="1"/>
      <w:numFmt w:val="bullet"/>
      <w:lvlText w:val="o"/>
      <w:lvlJc w:val="left"/>
      <w:pPr>
        <w:ind w:left="5760" w:hanging="360"/>
      </w:pPr>
      <w:rPr>
        <w:rFonts w:ascii="Courier New" w:hAnsi="Courier New" w:cs="Courier New" w:hint="default"/>
      </w:rPr>
    </w:lvl>
    <w:lvl w:ilvl="8" w:tplc="D056F87C" w:tentative="1">
      <w:start w:val="1"/>
      <w:numFmt w:val="bullet"/>
      <w:lvlText w:val=""/>
      <w:lvlJc w:val="left"/>
      <w:pPr>
        <w:ind w:left="6480" w:hanging="360"/>
      </w:pPr>
      <w:rPr>
        <w:rFonts w:ascii="Wingdings" w:hAnsi="Wingdings" w:hint="default"/>
      </w:rPr>
    </w:lvl>
  </w:abstractNum>
  <w:abstractNum w:abstractNumId="474">
    <w:nsid w:val="6C4C0060"/>
    <w:multiLevelType w:val="hybridMultilevel"/>
    <w:tmpl w:val="07826D40"/>
    <w:lvl w:ilvl="0" w:tplc="CC2C290E">
      <w:start w:val="1"/>
      <w:numFmt w:val="bullet"/>
      <w:lvlText w:val=""/>
      <w:lvlJc w:val="left"/>
      <w:pPr>
        <w:ind w:left="720" w:hanging="360"/>
      </w:pPr>
      <w:rPr>
        <w:rFonts w:ascii="Symbol" w:hAnsi="Symbol" w:hint="default"/>
      </w:rPr>
    </w:lvl>
    <w:lvl w:ilvl="1" w:tplc="5B58AB84" w:tentative="1">
      <w:start w:val="1"/>
      <w:numFmt w:val="bullet"/>
      <w:lvlText w:val="o"/>
      <w:lvlJc w:val="left"/>
      <w:pPr>
        <w:ind w:left="1440" w:hanging="360"/>
      </w:pPr>
      <w:rPr>
        <w:rFonts w:ascii="Courier New" w:hAnsi="Courier New" w:cs="Courier New" w:hint="default"/>
      </w:rPr>
    </w:lvl>
    <w:lvl w:ilvl="2" w:tplc="5C4E9D82" w:tentative="1">
      <w:start w:val="1"/>
      <w:numFmt w:val="bullet"/>
      <w:lvlText w:val=""/>
      <w:lvlJc w:val="left"/>
      <w:pPr>
        <w:ind w:left="2160" w:hanging="360"/>
      </w:pPr>
      <w:rPr>
        <w:rFonts w:ascii="Wingdings" w:hAnsi="Wingdings" w:hint="default"/>
      </w:rPr>
    </w:lvl>
    <w:lvl w:ilvl="3" w:tplc="11DC8594" w:tentative="1">
      <w:start w:val="1"/>
      <w:numFmt w:val="bullet"/>
      <w:lvlText w:val=""/>
      <w:lvlJc w:val="left"/>
      <w:pPr>
        <w:ind w:left="2880" w:hanging="360"/>
      </w:pPr>
      <w:rPr>
        <w:rFonts w:ascii="Symbol" w:hAnsi="Symbol" w:hint="default"/>
      </w:rPr>
    </w:lvl>
    <w:lvl w:ilvl="4" w:tplc="13260818" w:tentative="1">
      <w:start w:val="1"/>
      <w:numFmt w:val="bullet"/>
      <w:lvlText w:val="o"/>
      <w:lvlJc w:val="left"/>
      <w:pPr>
        <w:ind w:left="3600" w:hanging="360"/>
      </w:pPr>
      <w:rPr>
        <w:rFonts w:ascii="Courier New" w:hAnsi="Courier New" w:cs="Courier New" w:hint="default"/>
      </w:rPr>
    </w:lvl>
    <w:lvl w:ilvl="5" w:tplc="D4BA723A" w:tentative="1">
      <w:start w:val="1"/>
      <w:numFmt w:val="bullet"/>
      <w:lvlText w:val=""/>
      <w:lvlJc w:val="left"/>
      <w:pPr>
        <w:ind w:left="4320" w:hanging="360"/>
      </w:pPr>
      <w:rPr>
        <w:rFonts w:ascii="Wingdings" w:hAnsi="Wingdings" w:hint="default"/>
      </w:rPr>
    </w:lvl>
    <w:lvl w:ilvl="6" w:tplc="81F03900" w:tentative="1">
      <w:start w:val="1"/>
      <w:numFmt w:val="bullet"/>
      <w:lvlText w:val=""/>
      <w:lvlJc w:val="left"/>
      <w:pPr>
        <w:ind w:left="5040" w:hanging="360"/>
      </w:pPr>
      <w:rPr>
        <w:rFonts w:ascii="Symbol" w:hAnsi="Symbol" w:hint="default"/>
      </w:rPr>
    </w:lvl>
    <w:lvl w:ilvl="7" w:tplc="26805CD8" w:tentative="1">
      <w:start w:val="1"/>
      <w:numFmt w:val="bullet"/>
      <w:lvlText w:val="o"/>
      <w:lvlJc w:val="left"/>
      <w:pPr>
        <w:ind w:left="5760" w:hanging="360"/>
      </w:pPr>
      <w:rPr>
        <w:rFonts w:ascii="Courier New" w:hAnsi="Courier New" w:cs="Courier New" w:hint="default"/>
      </w:rPr>
    </w:lvl>
    <w:lvl w:ilvl="8" w:tplc="2A64BE7C" w:tentative="1">
      <w:start w:val="1"/>
      <w:numFmt w:val="bullet"/>
      <w:lvlText w:val=""/>
      <w:lvlJc w:val="left"/>
      <w:pPr>
        <w:ind w:left="6480" w:hanging="360"/>
      </w:pPr>
      <w:rPr>
        <w:rFonts w:ascii="Wingdings" w:hAnsi="Wingdings" w:hint="default"/>
      </w:rPr>
    </w:lvl>
  </w:abstractNum>
  <w:abstractNum w:abstractNumId="475">
    <w:nsid w:val="6CB64FAD"/>
    <w:multiLevelType w:val="hybridMultilevel"/>
    <w:tmpl w:val="E9CE10F0"/>
    <w:lvl w:ilvl="0" w:tplc="051076D2">
      <w:start w:val="1"/>
      <w:numFmt w:val="bullet"/>
      <w:lvlText w:val=""/>
      <w:lvlJc w:val="left"/>
      <w:pPr>
        <w:ind w:left="720" w:hanging="360"/>
      </w:pPr>
      <w:rPr>
        <w:rFonts w:ascii="Symbol" w:hAnsi="Symbol" w:hint="default"/>
      </w:rPr>
    </w:lvl>
    <w:lvl w:ilvl="1" w:tplc="B4A2426A">
      <w:start w:val="1"/>
      <w:numFmt w:val="bullet"/>
      <w:lvlText w:val="o"/>
      <w:lvlJc w:val="left"/>
      <w:pPr>
        <w:ind w:left="1440" w:hanging="360"/>
      </w:pPr>
      <w:rPr>
        <w:rFonts w:ascii="Courier New" w:hAnsi="Courier New" w:cs="Courier New" w:hint="default"/>
      </w:rPr>
    </w:lvl>
    <w:lvl w:ilvl="2" w:tplc="6B787622" w:tentative="1">
      <w:start w:val="1"/>
      <w:numFmt w:val="bullet"/>
      <w:lvlText w:val=""/>
      <w:lvlJc w:val="left"/>
      <w:pPr>
        <w:ind w:left="2160" w:hanging="360"/>
      </w:pPr>
      <w:rPr>
        <w:rFonts w:ascii="Wingdings" w:hAnsi="Wingdings" w:hint="default"/>
      </w:rPr>
    </w:lvl>
    <w:lvl w:ilvl="3" w:tplc="78084168" w:tentative="1">
      <w:start w:val="1"/>
      <w:numFmt w:val="bullet"/>
      <w:lvlText w:val=""/>
      <w:lvlJc w:val="left"/>
      <w:pPr>
        <w:ind w:left="2880" w:hanging="360"/>
      </w:pPr>
      <w:rPr>
        <w:rFonts w:ascii="Symbol" w:hAnsi="Symbol" w:hint="default"/>
      </w:rPr>
    </w:lvl>
    <w:lvl w:ilvl="4" w:tplc="A338181C" w:tentative="1">
      <w:start w:val="1"/>
      <w:numFmt w:val="bullet"/>
      <w:lvlText w:val="o"/>
      <w:lvlJc w:val="left"/>
      <w:pPr>
        <w:ind w:left="3600" w:hanging="360"/>
      </w:pPr>
      <w:rPr>
        <w:rFonts w:ascii="Courier New" w:hAnsi="Courier New" w:cs="Courier New" w:hint="default"/>
      </w:rPr>
    </w:lvl>
    <w:lvl w:ilvl="5" w:tplc="51768232" w:tentative="1">
      <w:start w:val="1"/>
      <w:numFmt w:val="bullet"/>
      <w:lvlText w:val=""/>
      <w:lvlJc w:val="left"/>
      <w:pPr>
        <w:ind w:left="4320" w:hanging="360"/>
      </w:pPr>
      <w:rPr>
        <w:rFonts w:ascii="Wingdings" w:hAnsi="Wingdings" w:hint="default"/>
      </w:rPr>
    </w:lvl>
    <w:lvl w:ilvl="6" w:tplc="3DC644F6" w:tentative="1">
      <w:start w:val="1"/>
      <w:numFmt w:val="bullet"/>
      <w:lvlText w:val=""/>
      <w:lvlJc w:val="left"/>
      <w:pPr>
        <w:ind w:left="5040" w:hanging="360"/>
      </w:pPr>
      <w:rPr>
        <w:rFonts w:ascii="Symbol" w:hAnsi="Symbol" w:hint="default"/>
      </w:rPr>
    </w:lvl>
    <w:lvl w:ilvl="7" w:tplc="12ACCCD6" w:tentative="1">
      <w:start w:val="1"/>
      <w:numFmt w:val="bullet"/>
      <w:lvlText w:val="o"/>
      <w:lvlJc w:val="left"/>
      <w:pPr>
        <w:ind w:left="5760" w:hanging="360"/>
      </w:pPr>
      <w:rPr>
        <w:rFonts w:ascii="Courier New" w:hAnsi="Courier New" w:cs="Courier New" w:hint="default"/>
      </w:rPr>
    </w:lvl>
    <w:lvl w:ilvl="8" w:tplc="D51E5C2E" w:tentative="1">
      <w:start w:val="1"/>
      <w:numFmt w:val="bullet"/>
      <w:lvlText w:val=""/>
      <w:lvlJc w:val="left"/>
      <w:pPr>
        <w:ind w:left="6480" w:hanging="360"/>
      </w:pPr>
      <w:rPr>
        <w:rFonts w:ascii="Wingdings" w:hAnsi="Wingdings" w:hint="default"/>
      </w:rPr>
    </w:lvl>
  </w:abstractNum>
  <w:abstractNum w:abstractNumId="476">
    <w:nsid w:val="6CC05630"/>
    <w:multiLevelType w:val="hybridMultilevel"/>
    <w:tmpl w:val="63309892"/>
    <w:lvl w:ilvl="0" w:tplc="B81A4E56">
      <w:start w:val="1"/>
      <w:numFmt w:val="bullet"/>
      <w:lvlText w:val=""/>
      <w:lvlJc w:val="left"/>
      <w:pPr>
        <w:ind w:left="720" w:hanging="360"/>
      </w:pPr>
      <w:rPr>
        <w:rFonts w:ascii="Symbol" w:hAnsi="Symbol" w:hint="default"/>
      </w:rPr>
    </w:lvl>
    <w:lvl w:ilvl="1" w:tplc="9B547832" w:tentative="1">
      <w:start w:val="1"/>
      <w:numFmt w:val="bullet"/>
      <w:lvlText w:val="o"/>
      <w:lvlJc w:val="left"/>
      <w:pPr>
        <w:ind w:left="1440" w:hanging="360"/>
      </w:pPr>
      <w:rPr>
        <w:rFonts w:ascii="Courier New" w:hAnsi="Courier New" w:cs="Courier New" w:hint="default"/>
      </w:rPr>
    </w:lvl>
    <w:lvl w:ilvl="2" w:tplc="802C7668" w:tentative="1">
      <w:start w:val="1"/>
      <w:numFmt w:val="bullet"/>
      <w:lvlText w:val=""/>
      <w:lvlJc w:val="left"/>
      <w:pPr>
        <w:ind w:left="2160" w:hanging="360"/>
      </w:pPr>
      <w:rPr>
        <w:rFonts w:ascii="Wingdings" w:hAnsi="Wingdings" w:hint="default"/>
      </w:rPr>
    </w:lvl>
    <w:lvl w:ilvl="3" w:tplc="1894264A">
      <w:start w:val="1"/>
      <w:numFmt w:val="bullet"/>
      <w:lvlText w:val=""/>
      <w:lvlJc w:val="left"/>
      <w:pPr>
        <w:ind w:left="2880" w:hanging="360"/>
      </w:pPr>
      <w:rPr>
        <w:rFonts w:ascii="Symbol" w:hAnsi="Symbol" w:hint="default"/>
      </w:rPr>
    </w:lvl>
    <w:lvl w:ilvl="4" w:tplc="54940B80" w:tentative="1">
      <w:start w:val="1"/>
      <w:numFmt w:val="bullet"/>
      <w:lvlText w:val="o"/>
      <w:lvlJc w:val="left"/>
      <w:pPr>
        <w:ind w:left="3600" w:hanging="360"/>
      </w:pPr>
      <w:rPr>
        <w:rFonts w:ascii="Courier New" w:hAnsi="Courier New" w:cs="Courier New" w:hint="default"/>
      </w:rPr>
    </w:lvl>
    <w:lvl w:ilvl="5" w:tplc="8BC8EC9A" w:tentative="1">
      <w:start w:val="1"/>
      <w:numFmt w:val="bullet"/>
      <w:lvlText w:val=""/>
      <w:lvlJc w:val="left"/>
      <w:pPr>
        <w:ind w:left="4320" w:hanging="360"/>
      </w:pPr>
      <w:rPr>
        <w:rFonts w:ascii="Wingdings" w:hAnsi="Wingdings" w:hint="default"/>
      </w:rPr>
    </w:lvl>
    <w:lvl w:ilvl="6" w:tplc="983262B2" w:tentative="1">
      <w:start w:val="1"/>
      <w:numFmt w:val="bullet"/>
      <w:lvlText w:val=""/>
      <w:lvlJc w:val="left"/>
      <w:pPr>
        <w:ind w:left="5040" w:hanging="360"/>
      </w:pPr>
      <w:rPr>
        <w:rFonts w:ascii="Symbol" w:hAnsi="Symbol" w:hint="default"/>
      </w:rPr>
    </w:lvl>
    <w:lvl w:ilvl="7" w:tplc="C9D46142" w:tentative="1">
      <w:start w:val="1"/>
      <w:numFmt w:val="bullet"/>
      <w:lvlText w:val="o"/>
      <w:lvlJc w:val="left"/>
      <w:pPr>
        <w:ind w:left="5760" w:hanging="360"/>
      </w:pPr>
      <w:rPr>
        <w:rFonts w:ascii="Courier New" w:hAnsi="Courier New" w:cs="Courier New" w:hint="default"/>
      </w:rPr>
    </w:lvl>
    <w:lvl w:ilvl="8" w:tplc="83F016FC" w:tentative="1">
      <w:start w:val="1"/>
      <w:numFmt w:val="bullet"/>
      <w:lvlText w:val=""/>
      <w:lvlJc w:val="left"/>
      <w:pPr>
        <w:ind w:left="6480" w:hanging="360"/>
      </w:pPr>
      <w:rPr>
        <w:rFonts w:ascii="Wingdings" w:hAnsi="Wingdings" w:hint="default"/>
      </w:rPr>
    </w:lvl>
  </w:abstractNum>
  <w:abstractNum w:abstractNumId="477">
    <w:nsid w:val="6CCE7980"/>
    <w:multiLevelType w:val="hybridMultilevel"/>
    <w:tmpl w:val="103894B0"/>
    <w:lvl w:ilvl="0" w:tplc="C8E4621C">
      <w:start w:val="1"/>
      <w:numFmt w:val="bullet"/>
      <w:lvlText w:val=""/>
      <w:lvlJc w:val="left"/>
      <w:pPr>
        <w:ind w:left="720" w:hanging="360"/>
      </w:pPr>
      <w:rPr>
        <w:rFonts w:ascii="Symbol" w:hAnsi="Symbol" w:hint="default"/>
      </w:rPr>
    </w:lvl>
    <w:lvl w:ilvl="1" w:tplc="2F16C484" w:tentative="1">
      <w:start w:val="1"/>
      <w:numFmt w:val="bullet"/>
      <w:lvlText w:val="o"/>
      <w:lvlJc w:val="left"/>
      <w:pPr>
        <w:ind w:left="1440" w:hanging="360"/>
      </w:pPr>
      <w:rPr>
        <w:rFonts w:ascii="Courier New" w:hAnsi="Courier New" w:cs="Courier New" w:hint="default"/>
      </w:rPr>
    </w:lvl>
    <w:lvl w:ilvl="2" w:tplc="875A0308">
      <w:start w:val="1"/>
      <w:numFmt w:val="bullet"/>
      <w:lvlText w:val=""/>
      <w:lvlJc w:val="left"/>
      <w:pPr>
        <w:ind w:left="2160" w:hanging="360"/>
      </w:pPr>
      <w:rPr>
        <w:rFonts w:ascii="Wingdings" w:hAnsi="Wingdings" w:hint="default"/>
      </w:rPr>
    </w:lvl>
    <w:lvl w:ilvl="3" w:tplc="9438B5B8" w:tentative="1">
      <w:start w:val="1"/>
      <w:numFmt w:val="bullet"/>
      <w:lvlText w:val=""/>
      <w:lvlJc w:val="left"/>
      <w:pPr>
        <w:ind w:left="2880" w:hanging="360"/>
      </w:pPr>
      <w:rPr>
        <w:rFonts w:ascii="Symbol" w:hAnsi="Symbol" w:hint="default"/>
      </w:rPr>
    </w:lvl>
    <w:lvl w:ilvl="4" w:tplc="CD0AA5FE" w:tentative="1">
      <w:start w:val="1"/>
      <w:numFmt w:val="bullet"/>
      <w:lvlText w:val="o"/>
      <w:lvlJc w:val="left"/>
      <w:pPr>
        <w:ind w:left="3600" w:hanging="360"/>
      </w:pPr>
      <w:rPr>
        <w:rFonts w:ascii="Courier New" w:hAnsi="Courier New" w:cs="Courier New" w:hint="default"/>
      </w:rPr>
    </w:lvl>
    <w:lvl w:ilvl="5" w:tplc="8A66F1D4" w:tentative="1">
      <w:start w:val="1"/>
      <w:numFmt w:val="bullet"/>
      <w:lvlText w:val=""/>
      <w:lvlJc w:val="left"/>
      <w:pPr>
        <w:ind w:left="4320" w:hanging="360"/>
      </w:pPr>
      <w:rPr>
        <w:rFonts w:ascii="Wingdings" w:hAnsi="Wingdings" w:hint="default"/>
      </w:rPr>
    </w:lvl>
    <w:lvl w:ilvl="6" w:tplc="F3324440" w:tentative="1">
      <w:start w:val="1"/>
      <w:numFmt w:val="bullet"/>
      <w:lvlText w:val=""/>
      <w:lvlJc w:val="left"/>
      <w:pPr>
        <w:ind w:left="5040" w:hanging="360"/>
      </w:pPr>
      <w:rPr>
        <w:rFonts w:ascii="Symbol" w:hAnsi="Symbol" w:hint="default"/>
      </w:rPr>
    </w:lvl>
    <w:lvl w:ilvl="7" w:tplc="CC7C679E" w:tentative="1">
      <w:start w:val="1"/>
      <w:numFmt w:val="bullet"/>
      <w:lvlText w:val="o"/>
      <w:lvlJc w:val="left"/>
      <w:pPr>
        <w:ind w:left="5760" w:hanging="360"/>
      </w:pPr>
      <w:rPr>
        <w:rFonts w:ascii="Courier New" w:hAnsi="Courier New" w:cs="Courier New" w:hint="default"/>
      </w:rPr>
    </w:lvl>
    <w:lvl w:ilvl="8" w:tplc="B4360C76" w:tentative="1">
      <w:start w:val="1"/>
      <w:numFmt w:val="bullet"/>
      <w:lvlText w:val=""/>
      <w:lvlJc w:val="left"/>
      <w:pPr>
        <w:ind w:left="6480" w:hanging="360"/>
      </w:pPr>
      <w:rPr>
        <w:rFonts w:ascii="Wingdings" w:hAnsi="Wingdings" w:hint="default"/>
      </w:rPr>
    </w:lvl>
  </w:abstractNum>
  <w:abstractNum w:abstractNumId="478">
    <w:nsid w:val="6D0C2608"/>
    <w:multiLevelType w:val="hybridMultilevel"/>
    <w:tmpl w:val="8C74A624"/>
    <w:lvl w:ilvl="0" w:tplc="358245D8">
      <w:start w:val="1"/>
      <w:numFmt w:val="bullet"/>
      <w:lvlText w:val=""/>
      <w:lvlJc w:val="left"/>
      <w:pPr>
        <w:ind w:left="720" w:hanging="360"/>
      </w:pPr>
      <w:rPr>
        <w:rFonts w:ascii="Symbol" w:hAnsi="Symbol" w:hint="default"/>
      </w:rPr>
    </w:lvl>
    <w:lvl w:ilvl="1" w:tplc="F3083E56" w:tentative="1">
      <w:start w:val="1"/>
      <w:numFmt w:val="bullet"/>
      <w:lvlText w:val="o"/>
      <w:lvlJc w:val="left"/>
      <w:pPr>
        <w:ind w:left="1440" w:hanging="360"/>
      </w:pPr>
      <w:rPr>
        <w:rFonts w:ascii="Courier New" w:hAnsi="Courier New" w:cs="Courier New" w:hint="default"/>
      </w:rPr>
    </w:lvl>
    <w:lvl w:ilvl="2" w:tplc="F8E8623E">
      <w:start w:val="1"/>
      <w:numFmt w:val="bullet"/>
      <w:lvlText w:val=""/>
      <w:lvlJc w:val="left"/>
      <w:pPr>
        <w:ind w:left="2160" w:hanging="360"/>
      </w:pPr>
      <w:rPr>
        <w:rFonts w:ascii="Wingdings" w:hAnsi="Wingdings" w:hint="default"/>
      </w:rPr>
    </w:lvl>
    <w:lvl w:ilvl="3" w:tplc="4172215C" w:tentative="1">
      <w:start w:val="1"/>
      <w:numFmt w:val="bullet"/>
      <w:lvlText w:val=""/>
      <w:lvlJc w:val="left"/>
      <w:pPr>
        <w:ind w:left="2880" w:hanging="360"/>
      </w:pPr>
      <w:rPr>
        <w:rFonts w:ascii="Symbol" w:hAnsi="Symbol" w:hint="default"/>
      </w:rPr>
    </w:lvl>
    <w:lvl w:ilvl="4" w:tplc="3EC2EDB6" w:tentative="1">
      <w:start w:val="1"/>
      <w:numFmt w:val="bullet"/>
      <w:lvlText w:val="o"/>
      <w:lvlJc w:val="left"/>
      <w:pPr>
        <w:ind w:left="3600" w:hanging="360"/>
      </w:pPr>
      <w:rPr>
        <w:rFonts w:ascii="Courier New" w:hAnsi="Courier New" w:cs="Courier New" w:hint="default"/>
      </w:rPr>
    </w:lvl>
    <w:lvl w:ilvl="5" w:tplc="15A604B0" w:tentative="1">
      <w:start w:val="1"/>
      <w:numFmt w:val="bullet"/>
      <w:lvlText w:val=""/>
      <w:lvlJc w:val="left"/>
      <w:pPr>
        <w:ind w:left="4320" w:hanging="360"/>
      </w:pPr>
      <w:rPr>
        <w:rFonts w:ascii="Wingdings" w:hAnsi="Wingdings" w:hint="default"/>
      </w:rPr>
    </w:lvl>
    <w:lvl w:ilvl="6" w:tplc="42A06728" w:tentative="1">
      <w:start w:val="1"/>
      <w:numFmt w:val="bullet"/>
      <w:lvlText w:val=""/>
      <w:lvlJc w:val="left"/>
      <w:pPr>
        <w:ind w:left="5040" w:hanging="360"/>
      </w:pPr>
      <w:rPr>
        <w:rFonts w:ascii="Symbol" w:hAnsi="Symbol" w:hint="default"/>
      </w:rPr>
    </w:lvl>
    <w:lvl w:ilvl="7" w:tplc="C4B04360" w:tentative="1">
      <w:start w:val="1"/>
      <w:numFmt w:val="bullet"/>
      <w:lvlText w:val="o"/>
      <w:lvlJc w:val="left"/>
      <w:pPr>
        <w:ind w:left="5760" w:hanging="360"/>
      </w:pPr>
      <w:rPr>
        <w:rFonts w:ascii="Courier New" w:hAnsi="Courier New" w:cs="Courier New" w:hint="default"/>
      </w:rPr>
    </w:lvl>
    <w:lvl w:ilvl="8" w:tplc="156083DE" w:tentative="1">
      <w:start w:val="1"/>
      <w:numFmt w:val="bullet"/>
      <w:lvlText w:val=""/>
      <w:lvlJc w:val="left"/>
      <w:pPr>
        <w:ind w:left="6480" w:hanging="360"/>
      </w:pPr>
      <w:rPr>
        <w:rFonts w:ascii="Wingdings" w:hAnsi="Wingdings" w:hint="default"/>
      </w:rPr>
    </w:lvl>
  </w:abstractNum>
  <w:abstractNum w:abstractNumId="479">
    <w:nsid w:val="6D245C7C"/>
    <w:multiLevelType w:val="hybridMultilevel"/>
    <w:tmpl w:val="701A2346"/>
    <w:lvl w:ilvl="0" w:tplc="8A82385E">
      <w:start w:val="1"/>
      <w:numFmt w:val="bullet"/>
      <w:lvlText w:val=""/>
      <w:lvlJc w:val="left"/>
      <w:pPr>
        <w:ind w:left="720" w:hanging="360"/>
      </w:pPr>
      <w:rPr>
        <w:rFonts w:ascii="Symbol" w:hAnsi="Symbol" w:hint="default"/>
      </w:rPr>
    </w:lvl>
    <w:lvl w:ilvl="1" w:tplc="D1961DC0" w:tentative="1">
      <w:start w:val="1"/>
      <w:numFmt w:val="bullet"/>
      <w:lvlText w:val="o"/>
      <w:lvlJc w:val="left"/>
      <w:pPr>
        <w:ind w:left="1440" w:hanging="360"/>
      </w:pPr>
      <w:rPr>
        <w:rFonts w:ascii="Courier New" w:hAnsi="Courier New" w:cs="Courier New" w:hint="default"/>
      </w:rPr>
    </w:lvl>
    <w:lvl w:ilvl="2" w:tplc="9A425B06">
      <w:start w:val="1"/>
      <w:numFmt w:val="bullet"/>
      <w:lvlText w:val=""/>
      <w:lvlJc w:val="left"/>
      <w:pPr>
        <w:ind w:left="2160" w:hanging="360"/>
      </w:pPr>
      <w:rPr>
        <w:rFonts w:ascii="Wingdings" w:hAnsi="Wingdings" w:hint="default"/>
      </w:rPr>
    </w:lvl>
    <w:lvl w:ilvl="3" w:tplc="6D3C0BEC" w:tentative="1">
      <w:start w:val="1"/>
      <w:numFmt w:val="bullet"/>
      <w:lvlText w:val=""/>
      <w:lvlJc w:val="left"/>
      <w:pPr>
        <w:ind w:left="2880" w:hanging="360"/>
      </w:pPr>
      <w:rPr>
        <w:rFonts w:ascii="Symbol" w:hAnsi="Symbol" w:hint="default"/>
      </w:rPr>
    </w:lvl>
    <w:lvl w:ilvl="4" w:tplc="AD1EDDF6" w:tentative="1">
      <w:start w:val="1"/>
      <w:numFmt w:val="bullet"/>
      <w:lvlText w:val="o"/>
      <w:lvlJc w:val="left"/>
      <w:pPr>
        <w:ind w:left="3600" w:hanging="360"/>
      </w:pPr>
      <w:rPr>
        <w:rFonts w:ascii="Courier New" w:hAnsi="Courier New" w:cs="Courier New" w:hint="default"/>
      </w:rPr>
    </w:lvl>
    <w:lvl w:ilvl="5" w:tplc="C1684180" w:tentative="1">
      <w:start w:val="1"/>
      <w:numFmt w:val="bullet"/>
      <w:lvlText w:val=""/>
      <w:lvlJc w:val="left"/>
      <w:pPr>
        <w:ind w:left="4320" w:hanging="360"/>
      </w:pPr>
      <w:rPr>
        <w:rFonts w:ascii="Wingdings" w:hAnsi="Wingdings" w:hint="default"/>
      </w:rPr>
    </w:lvl>
    <w:lvl w:ilvl="6" w:tplc="15907AAC" w:tentative="1">
      <w:start w:val="1"/>
      <w:numFmt w:val="bullet"/>
      <w:lvlText w:val=""/>
      <w:lvlJc w:val="left"/>
      <w:pPr>
        <w:ind w:left="5040" w:hanging="360"/>
      </w:pPr>
      <w:rPr>
        <w:rFonts w:ascii="Symbol" w:hAnsi="Symbol" w:hint="default"/>
      </w:rPr>
    </w:lvl>
    <w:lvl w:ilvl="7" w:tplc="998037A4" w:tentative="1">
      <w:start w:val="1"/>
      <w:numFmt w:val="bullet"/>
      <w:lvlText w:val="o"/>
      <w:lvlJc w:val="left"/>
      <w:pPr>
        <w:ind w:left="5760" w:hanging="360"/>
      </w:pPr>
      <w:rPr>
        <w:rFonts w:ascii="Courier New" w:hAnsi="Courier New" w:cs="Courier New" w:hint="default"/>
      </w:rPr>
    </w:lvl>
    <w:lvl w:ilvl="8" w:tplc="132CC5D4" w:tentative="1">
      <w:start w:val="1"/>
      <w:numFmt w:val="bullet"/>
      <w:lvlText w:val=""/>
      <w:lvlJc w:val="left"/>
      <w:pPr>
        <w:ind w:left="6480" w:hanging="360"/>
      </w:pPr>
      <w:rPr>
        <w:rFonts w:ascii="Wingdings" w:hAnsi="Wingdings" w:hint="default"/>
      </w:rPr>
    </w:lvl>
  </w:abstractNum>
  <w:abstractNum w:abstractNumId="480">
    <w:nsid w:val="6E057AE9"/>
    <w:multiLevelType w:val="hybridMultilevel"/>
    <w:tmpl w:val="4510EEC6"/>
    <w:lvl w:ilvl="0" w:tplc="CC1E3966">
      <w:start w:val="1"/>
      <w:numFmt w:val="bullet"/>
      <w:lvlText w:val=""/>
      <w:lvlJc w:val="left"/>
      <w:pPr>
        <w:ind w:left="720" w:hanging="360"/>
      </w:pPr>
      <w:rPr>
        <w:rFonts w:ascii="Symbol" w:hAnsi="Symbol" w:hint="default"/>
      </w:rPr>
    </w:lvl>
    <w:lvl w:ilvl="1" w:tplc="737CC8D4">
      <w:start w:val="1"/>
      <w:numFmt w:val="bullet"/>
      <w:lvlText w:val="o"/>
      <w:lvlJc w:val="left"/>
      <w:pPr>
        <w:ind w:left="1440" w:hanging="360"/>
      </w:pPr>
      <w:rPr>
        <w:rFonts w:ascii="Courier New" w:hAnsi="Courier New" w:cs="Courier New" w:hint="default"/>
      </w:rPr>
    </w:lvl>
    <w:lvl w:ilvl="2" w:tplc="F6B6396E" w:tentative="1">
      <w:start w:val="1"/>
      <w:numFmt w:val="bullet"/>
      <w:lvlText w:val=""/>
      <w:lvlJc w:val="left"/>
      <w:pPr>
        <w:ind w:left="2160" w:hanging="360"/>
      </w:pPr>
      <w:rPr>
        <w:rFonts w:ascii="Wingdings" w:hAnsi="Wingdings" w:hint="default"/>
      </w:rPr>
    </w:lvl>
    <w:lvl w:ilvl="3" w:tplc="9C76ED8E" w:tentative="1">
      <w:start w:val="1"/>
      <w:numFmt w:val="bullet"/>
      <w:lvlText w:val=""/>
      <w:lvlJc w:val="left"/>
      <w:pPr>
        <w:ind w:left="2880" w:hanging="360"/>
      </w:pPr>
      <w:rPr>
        <w:rFonts w:ascii="Symbol" w:hAnsi="Symbol" w:hint="default"/>
      </w:rPr>
    </w:lvl>
    <w:lvl w:ilvl="4" w:tplc="FE6868E2" w:tentative="1">
      <w:start w:val="1"/>
      <w:numFmt w:val="bullet"/>
      <w:lvlText w:val="o"/>
      <w:lvlJc w:val="left"/>
      <w:pPr>
        <w:ind w:left="3600" w:hanging="360"/>
      </w:pPr>
      <w:rPr>
        <w:rFonts w:ascii="Courier New" w:hAnsi="Courier New" w:cs="Courier New" w:hint="default"/>
      </w:rPr>
    </w:lvl>
    <w:lvl w:ilvl="5" w:tplc="2FFE6FF6" w:tentative="1">
      <w:start w:val="1"/>
      <w:numFmt w:val="bullet"/>
      <w:lvlText w:val=""/>
      <w:lvlJc w:val="left"/>
      <w:pPr>
        <w:ind w:left="4320" w:hanging="360"/>
      </w:pPr>
      <w:rPr>
        <w:rFonts w:ascii="Wingdings" w:hAnsi="Wingdings" w:hint="default"/>
      </w:rPr>
    </w:lvl>
    <w:lvl w:ilvl="6" w:tplc="910ABD14" w:tentative="1">
      <w:start w:val="1"/>
      <w:numFmt w:val="bullet"/>
      <w:lvlText w:val=""/>
      <w:lvlJc w:val="left"/>
      <w:pPr>
        <w:ind w:left="5040" w:hanging="360"/>
      </w:pPr>
      <w:rPr>
        <w:rFonts w:ascii="Symbol" w:hAnsi="Symbol" w:hint="default"/>
      </w:rPr>
    </w:lvl>
    <w:lvl w:ilvl="7" w:tplc="3536AB70" w:tentative="1">
      <w:start w:val="1"/>
      <w:numFmt w:val="bullet"/>
      <w:lvlText w:val="o"/>
      <w:lvlJc w:val="left"/>
      <w:pPr>
        <w:ind w:left="5760" w:hanging="360"/>
      </w:pPr>
      <w:rPr>
        <w:rFonts w:ascii="Courier New" w:hAnsi="Courier New" w:cs="Courier New" w:hint="default"/>
      </w:rPr>
    </w:lvl>
    <w:lvl w:ilvl="8" w:tplc="6E8EB9A8" w:tentative="1">
      <w:start w:val="1"/>
      <w:numFmt w:val="bullet"/>
      <w:lvlText w:val=""/>
      <w:lvlJc w:val="left"/>
      <w:pPr>
        <w:ind w:left="6480" w:hanging="360"/>
      </w:pPr>
      <w:rPr>
        <w:rFonts w:ascii="Wingdings" w:hAnsi="Wingdings" w:hint="default"/>
      </w:rPr>
    </w:lvl>
  </w:abstractNum>
  <w:abstractNum w:abstractNumId="481">
    <w:nsid w:val="6E23782F"/>
    <w:multiLevelType w:val="hybridMultilevel"/>
    <w:tmpl w:val="0D4097D2"/>
    <w:lvl w:ilvl="0" w:tplc="D5E08D7C">
      <w:start w:val="1"/>
      <w:numFmt w:val="bullet"/>
      <w:lvlText w:val=""/>
      <w:lvlJc w:val="left"/>
      <w:pPr>
        <w:ind w:left="720" w:hanging="360"/>
      </w:pPr>
      <w:rPr>
        <w:rFonts w:ascii="Symbol" w:hAnsi="Symbol" w:hint="default"/>
      </w:rPr>
    </w:lvl>
    <w:lvl w:ilvl="1" w:tplc="61DA4D3A">
      <w:start w:val="1"/>
      <w:numFmt w:val="bullet"/>
      <w:lvlText w:val="o"/>
      <w:lvlJc w:val="left"/>
      <w:pPr>
        <w:ind w:left="1440" w:hanging="360"/>
      </w:pPr>
      <w:rPr>
        <w:rFonts w:ascii="Courier New" w:hAnsi="Courier New" w:cs="Courier New" w:hint="default"/>
      </w:rPr>
    </w:lvl>
    <w:lvl w:ilvl="2" w:tplc="2A8800BA" w:tentative="1">
      <w:start w:val="1"/>
      <w:numFmt w:val="bullet"/>
      <w:lvlText w:val=""/>
      <w:lvlJc w:val="left"/>
      <w:pPr>
        <w:ind w:left="2160" w:hanging="360"/>
      </w:pPr>
      <w:rPr>
        <w:rFonts w:ascii="Wingdings" w:hAnsi="Wingdings" w:hint="default"/>
      </w:rPr>
    </w:lvl>
    <w:lvl w:ilvl="3" w:tplc="38BE3D02" w:tentative="1">
      <w:start w:val="1"/>
      <w:numFmt w:val="bullet"/>
      <w:lvlText w:val=""/>
      <w:lvlJc w:val="left"/>
      <w:pPr>
        <w:ind w:left="2880" w:hanging="360"/>
      </w:pPr>
      <w:rPr>
        <w:rFonts w:ascii="Symbol" w:hAnsi="Symbol" w:hint="default"/>
      </w:rPr>
    </w:lvl>
    <w:lvl w:ilvl="4" w:tplc="F176C196" w:tentative="1">
      <w:start w:val="1"/>
      <w:numFmt w:val="bullet"/>
      <w:lvlText w:val="o"/>
      <w:lvlJc w:val="left"/>
      <w:pPr>
        <w:ind w:left="3600" w:hanging="360"/>
      </w:pPr>
      <w:rPr>
        <w:rFonts w:ascii="Courier New" w:hAnsi="Courier New" w:cs="Courier New" w:hint="default"/>
      </w:rPr>
    </w:lvl>
    <w:lvl w:ilvl="5" w:tplc="2F7291C8" w:tentative="1">
      <w:start w:val="1"/>
      <w:numFmt w:val="bullet"/>
      <w:lvlText w:val=""/>
      <w:lvlJc w:val="left"/>
      <w:pPr>
        <w:ind w:left="4320" w:hanging="360"/>
      </w:pPr>
      <w:rPr>
        <w:rFonts w:ascii="Wingdings" w:hAnsi="Wingdings" w:hint="default"/>
      </w:rPr>
    </w:lvl>
    <w:lvl w:ilvl="6" w:tplc="44B8C1A2" w:tentative="1">
      <w:start w:val="1"/>
      <w:numFmt w:val="bullet"/>
      <w:lvlText w:val=""/>
      <w:lvlJc w:val="left"/>
      <w:pPr>
        <w:ind w:left="5040" w:hanging="360"/>
      </w:pPr>
      <w:rPr>
        <w:rFonts w:ascii="Symbol" w:hAnsi="Symbol" w:hint="default"/>
      </w:rPr>
    </w:lvl>
    <w:lvl w:ilvl="7" w:tplc="EC144CA0" w:tentative="1">
      <w:start w:val="1"/>
      <w:numFmt w:val="bullet"/>
      <w:lvlText w:val="o"/>
      <w:lvlJc w:val="left"/>
      <w:pPr>
        <w:ind w:left="5760" w:hanging="360"/>
      </w:pPr>
      <w:rPr>
        <w:rFonts w:ascii="Courier New" w:hAnsi="Courier New" w:cs="Courier New" w:hint="default"/>
      </w:rPr>
    </w:lvl>
    <w:lvl w:ilvl="8" w:tplc="EAB01A98" w:tentative="1">
      <w:start w:val="1"/>
      <w:numFmt w:val="bullet"/>
      <w:lvlText w:val=""/>
      <w:lvlJc w:val="left"/>
      <w:pPr>
        <w:ind w:left="6480" w:hanging="360"/>
      </w:pPr>
      <w:rPr>
        <w:rFonts w:ascii="Wingdings" w:hAnsi="Wingdings" w:hint="default"/>
      </w:rPr>
    </w:lvl>
  </w:abstractNum>
  <w:abstractNum w:abstractNumId="482">
    <w:nsid w:val="6E697E2D"/>
    <w:multiLevelType w:val="hybridMultilevel"/>
    <w:tmpl w:val="95CEA160"/>
    <w:lvl w:ilvl="0" w:tplc="78AA6E9E">
      <w:start w:val="1"/>
      <w:numFmt w:val="bullet"/>
      <w:lvlText w:val=""/>
      <w:lvlJc w:val="left"/>
      <w:pPr>
        <w:ind w:left="720" w:hanging="360"/>
      </w:pPr>
      <w:rPr>
        <w:rFonts w:ascii="Symbol" w:hAnsi="Symbol" w:hint="default"/>
      </w:rPr>
    </w:lvl>
    <w:lvl w:ilvl="1" w:tplc="0700F4FE">
      <w:start w:val="1"/>
      <w:numFmt w:val="bullet"/>
      <w:lvlText w:val="o"/>
      <w:lvlJc w:val="left"/>
      <w:pPr>
        <w:ind w:left="1440" w:hanging="360"/>
      </w:pPr>
      <w:rPr>
        <w:rFonts w:ascii="Courier New" w:hAnsi="Courier New" w:cs="Courier New" w:hint="default"/>
      </w:rPr>
    </w:lvl>
    <w:lvl w:ilvl="2" w:tplc="66F09B2A" w:tentative="1">
      <w:start w:val="1"/>
      <w:numFmt w:val="bullet"/>
      <w:lvlText w:val=""/>
      <w:lvlJc w:val="left"/>
      <w:pPr>
        <w:ind w:left="2160" w:hanging="360"/>
      </w:pPr>
      <w:rPr>
        <w:rFonts w:ascii="Wingdings" w:hAnsi="Wingdings" w:hint="default"/>
      </w:rPr>
    </w:lvl>
    <w:lvl w:ilvl="3" w:tplc="3508F1A0" w:tentative="1">
      <w:start w:val="1"/>
      <w:numFmt w:val="bullet"/>
      <w:lvlText w:val=""/>
      <w:lvlJc w:val="left"/>
      <w:pPr>
        <w:ind w:left="2880" w:hanging="360"/>
      </w:pPr>
      <w:rPr>
        <w:rFonts w:ascii="Symbol" w:hAnsi="Symbol" w:hint="default"/>
      </w:rPr>
    </w:lvl>
    <w:lvl w:ilvl="4" w:tplc="2C8C5F8E" w:tentative="1">
      <w:start w:val="1"/>
      <w:numFmt w:val="bullet"/>
      <w:lvlText w:val="o"/>
      <w:lvlJc w:val="left"/>
      <w:pPr>
        <w:ind w:left="3600" w:hanging="360"/>
      </w:pPr>
      <w:rPr>
        <w:rFonts w:ascii="Courier New" w:hAnsi="Courier New" w:cs="Courier New" w:hint="default"/>
      </w:rPr>
    </w:lvl>
    <w:lvl w:ilvl="5" w:tplc="5854F24E" w:tentative="1">
      <w:start w:val="1"/>
      <w:numFmt w:val="bullet"/>
      <w:lvlText w:val=""/>
      <w:lvlJc w:val="left"/>
      <w:pPr>
        <w:ind w:left="4320" w:hanging="360"/>
      </w:pPr>
      <w:rPr>
        <w:rFonts w:ascii="Wingdings" w:hAnsi="Wingdings" w:hint="default"/>
      </w:rPr>
    </w:lvl>
    <w:lvl w:ilvl="6" w:tplc="431858AE" w:tentative="1">
      <w:start w:val="1"/>
      <w:numFmt w:val="bullet"/>
      <w:lvlText w:val=""/>
      <w:lvlJc w:val="left"/>
      <w:pPr>
        <w:ind w:left="5040" w:hanging="360"/>
      </w:pPr>
      <w:rPr>
        <w:rFonts w:ascii="Symbol" w:hAnsi="Symbol" w:hint="default"/>
      </w:rPr>
    </w:lvl>
    <w:lvl w:ilvl="7" w:tplc="72221B0A" w:tentative="1">
      <w:start w:val="1"/>
      <w:numFmt w:val="bullet"/>
      <w:lvlText w:val="o"/>
      <w:lvlJc w:val="left"/>
      <w:pPr>
        <w:ind w:left="5760" w:hanging="360"/>
      </w:pPr>
      <w:rPr>
        <w:rFonts w:ascii="Courier New" w:hAnsi="Courier New" w:cs="Courier New" w:hint="default"/>
      </w:rPr>
    </w:lvl>
    <w:lvl w:ilvl="8" w:tplc="99DAED6C" w:tentative="1">
      <w:start w:val="1"/>
      <w:numFmt w:val="bullet"/>
      <w:lvlText w:val=""/>
      <w:lvlJc w:val="left"/>
      <w:pPr>
        <w:ind w:left="6480" w:hanging="360"/>
      </w:pPr>
      <w:rPr>
        <w:rFonts w:ascii="Wingdings" w:hAnsi="Wingdings" w:hint="default"/>
      </w:rPr>
    </w:lvl>
  </w:abstractNum>
  <w:abstractNum w:abstractNumId="483">
    <w:nsid w:val="6ECD10ED"/>
    <w:multiLevelType w:val="hybridMultilevel"/>
    <w:tmpl w:val="0C0A1A9E"/>
    <w:lvl w:ilvl="0" w:tplc="65A4C11A">
      <w:start w:val="1"/>
      <w:numFmt w:val="bullet"/>
      <w:lvlText w:val=""/>
      <w:lvlJc w:val="left"/>
      <w:pPr>
        <w:ind w:left="720" w:hanging="360"/>
      </w:pPr>
      <w:rPr>
        <w:rFonts w:ascii="Symbol" w:hAnsi="Symbol" w:hint="default"/>
      </w:rPr>
    </w:lvl>
    <w:lvl w:ilvl="1" w:tplc="A1D277F0">
      <w:start w:val="1"/>
      <w:numFmt w:val="bullet"/>
      <w:lvlText w:val="o"/>
      <w:lvlJc w:val="left"/>
      <w:pPr>
        <w:ind w:left="1440" w:hanging="360"/>
      </w:pPr>
      <w:rPr>
        <w:rFonts w:ascii="Courier New" w:hAnsi="Courier New" w:cs="Courier New" w:hint="default"/>
      </w:rPr>
    </w:lvl>
    <w:lvl w:ilvl="2" w:tplc="BCFA47FC" w:tentative="1">
      <w:start w:val="1"/>
      <w:numFmt w:val="bullet"/>
      <w:lvlText w:val=""/>
      <w:lvlJc w:val="left"/>
      <w:pPr>
        <w:ind w:left="2160" w:hanging="360"/>
      </w:pPr>
      <w:rPr>
        <w:rFonts w:ascii="Wingdings" w:hAnsi="Wingdings" w:hint="default"/>
      </w:rPr>
    </w:lvl>
    <w:lvl w:ilvl="3" w:tplc="01A4505A" w:tentative="1">
      <w:start w:val="1"/>
      <w:numFmt w:val="bullet"/>
      <w:lvlText w:val=""/>
      <w:lvlJc w:val="left"/>
      <w:pPr>
        <w:ind w:left="2880" w:hanging="360"/>
      </w:pPr>
      <w:rPr>
        <w:rFonts w:ascii="Symbol" w:hAnsi="Symbol" w:hint="default"/>
      </w:rPr>
    </w:lvl>
    <w:lvl w:ilvl="4" w:tplc="DC1A8AB0" w:tentative="1">
      <w:start w:val="1"/>
      <w:numFmt w:val="bullet"/>
      <w:lvlText w:val="o"/>
      <w:lvlJc w:val="left"/>
      <w:pPr>
        <w:ind w:left="3600" w:hanging="360"/>
      </w:pPr>
      <w:rPr>
        <w:rFonts w:ascii="Courier New" w:hAnsi="Courier New" w:cs="Courier New" w:hint="default"/>
      </w:rPr>
    </w:lvl>
    <w:lvl w:ilvl="5" w:tplc="27F42966" w:tentative="1">
      <w:start w:val="1"/>
      <w:numFmt w:val="bullet"/>
      <w:lvlText w:val=""/>
      <w:lvlJc w:val="left"/>
      <w:pPr>
        <w:ind w:left="4320" w:hanging="360"/>
      </w:pPr>
      <w:rPr>
        <w:rFonts w:ascii="Wingdings" w:hAnsi="Wingdings" w:hint="default"/>
      </w:rPr>
    </w:lvl>
    <w:lvl w:ilvl="6" w:tplc="AF2CB260" w:tentative="1">
      <w:start w:val="1"/>
      <w:numFmt w:val="bullet"/>
      <w:lvlText w:val=""/>
      <w:lvlJc w:val="left"/>
      <w:pPr>
        <w:ind w:left="5040" w:hanging="360"/>
      </w:pPr>
      <w:rPr>
        <w:rFonts w:ascii="Symbol" w:hAnsi="Symbol" w:hint="default"/>
      </w:rPr>
    </w:lvl>
    <w:lvl w:ilvl="7" w:tplc="91C6C756" w:tentative="1">
      <w:start w:val="1"/>
      <w:numFmt w:val="bullet"/>
      <w:lvlText w:val="o"/>
      <w:lvlJc w:val="left"/>
      <w:pPr>
        <w:ind w:left="5760" w:hanging="360"/>
      </w:pPr>
      <w:rPr>
        <w:rFonts w:ascii="Courier New" w:hAnsi="Courier New" w:cs="Courier New" w:hint="default"/>
      </w:rPr>
    </w:lvl>
    <w:lvl w:ilvl="8" w:tplc="ADCABB14" w:tentative="1">
      <w:start w:val="1"/>
      <w:numFmt w:val="bullet"/>
      <w:lvlText w:val=""/>
      <w:lvlJc w:val="left"/>
      <w:pPr>
        <w:ind w:left="6480" w:hanging="360"/>
      </w:pPr>
      <w:rPr>
        <w:rFonts w:ascii="Wingdings" w:hAnsi="Wingdings" w:hint="default"/>
      </w:rPr>
    </w:lvl>
  </w:abstractNum>
  <w:abstractNum w:abstractNumId="484">
    <w:nsid w:val="6F170DB8"/>
    <w:multiLevelType w:val="hybridMultilevel"/>
    <w:tmpl w:val="1850092A"/>
    <w:lvl w:ilvl="0" w:tplc="D34A70A4">
      <w:start w:val="1"/>
      <w:numFmt w:val="bullet"/>
      <w:lvlText w:val=""/>
      <w:lvlJc w:val="left"/>
      <w:pPr>
        <w:ind w:left="720" w:hanging="360"/>
      </w:pPr>
      <w:rPr>
        <w:rFonts w:ascii="Symbol" w:hAnsi="Symbol" w:hint="default"/>
      </w:rPr>
    </w:lvl>
    <w:lvl w:ilvl="1" w:tplc="A2D201AE">
      <w:start w:val="1"/>
      <w:numFmt w:val="bullet"/>
      <w:lvlText w:val="o"/>
      <w:lvlJc w:val="left"/>
      <w:pPr>
        <w:ind w:left="1440" w:hanging="360"/>
      </w:pPr>
      <w:rPr>
        <w:rFonts w:ascii="Courier New" w:hAnsi="Courier New" w:cs="Courier New" w:hint="default"/>
      </w:rPr>
    </w:lvl>
    <w:lvl w:ilvl="2" w:tplc="E3249BAA" w:tentative="1">
      <w:start w:val="1"/>
      <w:numFmt w:val="bullet"/>
      <w:lvlText w:val=""/>
      <w:lvlJc w:val="left"/>
      <w:pPr>
        <w:ind w:left="2160" w:hanging="360"/>
      </w:pPr>
      <w:rPr>
        <w:rFonts w:ascii="Wingdings" w:hAnsi="Wingdings" w:hint="default"/>
      </w:rPr>
    </w:lvl>
    <w:lvl w:ilvl="3" w:tplc="324C01DE" w:tentative="1">
      <w:start w:val="1"/>
      <w:numFmt w:val="bullet"/>
      <w:lvlText w:val=""/>
      <w:lvlJc w:val="left"/>
      <w:pPr>
        <w:ind w:left="2880" w:hanging="360"/>
      </w:pPr>
      <w:rPr>
        <w:rFonts w:ascii="Symbol" w:hAnsi="Symbol" w:hint="default"/>
      </w:rPr>
    </w:lvl>
    <w:lvl w:ilvl="4" w:tplc="FEFA6CA4" w:tentative="1">
      <w:start w:val="1"/>
      <w:numFmt w:val="bullet"/>
      <w:lvlText w:val="o"/>
      <w:lvlJc w:val="left"/>
      <w:pPr>
        <w:ind w:left="3600" w:hanging="360"/>
      </w:pPr>
      <w:rPr>
        <w:rFonts w:ascii="Courier New" w:hAnsi="Courier New" w:cs="Courier New" w:hint="default"/>
      </w:rPr>
    </w:lvl>
    <w:lvl w:ilvl="5" w:tplc="37B6CF78" w:tentative="1">
      <w:start w:val="1"/>
      <w:numFmt w:val="bullet"/>
      <w:lvlText w:val=""/>
      <w:lvlJc w:val="left"/>
      <w:pPr>
        <w:ind w:left="4320" w:hanging="360"/>
      </w:pPr>
      <w:rPr>
        <w:rFonts w:ascii="Wingdings" w:hAnsi="Wingdings" w:hint="default"/>
      </w:rPr>
    </w:lvl>
    <w:lvl w:ilvl="6" w:tplc="A62C8928" w:tentative="1">
      <w:start w:val="1"/>
      <w:numFmt w:val="bullet"/>
      <w:lvlText w:val=""/>
      <w:lvlJc w:val="left"/>
      <w:pPr>
        <w:ind w:left="5040" w:hanging="360"/>
      </w:pPr>
      <w:rPr>
        <w:rFonts w:ascii="Symbol" w:hAnsi="Symbol" w:hint="default"/>
      </w:rPr>
    </w:lvl>
    <w:lvl w:ilvl="7" w:tplc="3A449882" w:tentative="1">
      <w:start w:val="1"/>
      <w:numFmt w:val="bullet"/>
      <w:lvlText w:val="o"/>
      <w:lvlJc w:val="left"/>
      <w:pPr>
        <w:ind w:left="5760" w:hanging="360"/>
      </w:pPr>
      <w:rPr>
        <w:rFonts w:ascii="Courier New" w:hAnsi="Courier New" w:cs="Courier New" w:hint="default"/>
      </w:rPr>
    </w:lvl>
    <w:lvl w:ilvl="8" w:tplc="22209E8E" w:tentative="1">
      <w:start w:val="1"/>
      <w:numFmt w:val="bullet"/>
      <w:lvlText w:val=""/>
      <w:lvlJc w:val="left"/>
      <w:pPr>
        <w:ind w:left="6480" w:hanging="360"/>
      </w:pPr>
      <w:rPr>
        <w:rFonts w:ascii="Wingdings" w:hAnsi="Wingdings" w:hint="default"/>
      </w:rPr>
    </w:lvl>
  </w:abstractNum>
  <w:abstractNum w:abstractNumId="485">
    <w:nsid w:val="6F9D235E"/>
    <w:multiLevelType w:val="hybridMultilevel"/>
    <w:tmpl w:val="F6B299AE"/>
    <w:lvl w:ilvl="0" w:tplc="40C8B936">
      <w:start w:val="1"/>
      <w:numFmt w:val="bullet"/>
      <w:lvlText w:val=""/>
      <w:lvlJc w:val="left"/>
      <w:pPr>
        <w:ind w:left="720" w:hanging="360"/>
      </w:pPr>
      <w:rPr>
        <w:rFonts w:ascii="Symbol" w:hAnsi="Symbol" w:hint="default"/>
      </w:rPr>
    </w:lvl>
    <w:lvl w:ilvl="1" w:tplc="F53E1564">
      <w:start w:val="1"/>
      <w:numFmt w:val="bullet"/>
      <w:lvlText w:val="o"/>
      <w:lvlJc w:val="left"/>
      <w:pPr>
        <w:ind w:left="1440" w:hanging="360"/>
      </w:pPr>
      <w:rPr>
        <w:rFonts w:ascii="Courier New" w:hAnsi="Courier New" w:cs="Courier New" w:hint="default"/>
      </w:rPr>
    </w:lvl>
    <w:lvl w:ilvl="2" w:tplc="071874B0" w:tentative="1">
      <w:start w:val="1"/>
      <w:numFmt w:val="bullet"/>
      <w:lvlText w:val=""/>
      <w:lvlJc w:val="left"/>
      <w:pPr>
        <w:ind w:left="2160" w:hanging="360"/>
      </w:pPr>
      <w:rPr>
        <w:rFonts w:ascii="Wingdings" w:hAnsi="Wingdings" w:hint="default"/>
      </w:rPr>
    </w:lvl>
    <w:lvl w:ilvl="3" w:tplc="E0801EB8" w:tentative="1">
      <w:start w:val="1"/>
      <w:numFmt w:val="bullet"/>
      <w:lvlText w:val=""/>
      <w:lvlJc w:val="left"/>
      <w:pPr>
        <w:ind w:left="2880" w:hanging="360"/>
      </w:pPr>
      <w:rPr>
        <w:rFonts w:ascii="Symbol" w:hAnsi="Symbol" w:hint="default"/>
      </w:rPr>
    </w:lvl>
    <w:lvl w:ilvl="4" w:tplc="E94A7D8E" w:tentative="1">
      <w:start w:val="1"/>
      <w:numFmt w:val="bullet"/>
      <w:lvlText w:val="o"/>
      <w:lvlJc w:val="left"/>
      <w:pPr>
        <w:ind w:left="3600" w:hanging="360"/>
      </w:pPr>
      <w:rPr>
        <w:rFonts w:ascii="Courier New" w:hAnsi="Courier New" w:cs="Courier New" w:hint="default"/>
      </w:rPr>
    </w:lvl>
    <w:lvl w:ilvl="5" w:tplc="1F7678E6" w:tentative="1">
      <w:start w:val="1"/>
      <w:numFmt w:val="bullet"/>
      <w:lvlText w:val=""/>
      <w:lvlJc w:val="left"/>
      <w:pPr>
        <w:ind w:left="4320" w:hanging="360"/>
      </w:pPr>
      <w:rPr>
        <w:rFonts w:ascii="Wingdings" w:hAnsi="Wingdings" w:hint="default"/>
      </w:rPr>
    </w:lvl>
    <w:lvl w:ilvl="6" w:tplc="6ACEFBF0" w:tentative="1">
      <w:start w:val="1"/>
      <w:numFmt w:val="bullet"/>
      <w:lvlText w:val=""/>
      <w:lvlJc w:val="left"/>
      <w:pPr>
        <w:ind w:left="5040" w:hanging="360"/>
      </w:pPr>
      <w:rPr>
        <w:rFonts w:ascii="Symbol" w:hAnsi="Symbol" w:hint="default"/>
      </w:rPr>
    </w:lvl>
    <w:lvl w:ilvl="7" w:tplc="CE0E85EE" w:tentative="1">
      <w:start w:val="1"/>
      <w:numFmt w:val="bullet"/>
      <w:lvlText w:val="o"/>
      <w:lvlJc w:val="left"/>
      <w:pPr>
        <w:ind w:left="5760" w:hanging="360"/>
      </w:pPr>
      <w:rPr>
        <w:rFonts w:ascii="Courier New" w:hAnsi="Courier New" w:cs="Courier New" w:hint="default"/>
      </w:rPr>
    </w:lvl>
    <w:lvl w:ilvl="8" w:tplc="A418D8AE" w:tentative="1">
      <w:start w:val="1"/>
      <w:numFmt w:val="bullet"/>
      <w:lvlText w:val=""/>
      <w:lvlJc w:val="left"/>
      <w:pPr>
        <w:ind w:left="6480" w:hanging="360"/>
      </w:pPr>
      <w:rPr>
        <w:rFonts w:ascii="Wingdings" w:hAnsi="Wingdings" w:hint="default"/>
      </w:rPr>
    </w:lvl>
  </w:abstractNum>
  <w:abstractNum w:abstractNumId="486">
    <w:nsid w:val="6FCD52C6"/>
    <w:multiLevelType w:val="hybridMultilevel"/>
    <w:tmpl w:val="5FB63104"/>
    <w:lvl w:ilvl="0" w:tplc="ADDC6EEC">
      <w:start w:val="1"/>
      <w:numFmt w:val="bullet"/>
      <w:lvlText w:val=""/>
      <w:lvlJc w:val="left"/>
      <w:pPr>
        <w:ind w:left="720" w:hanging="360"/>
      </w:pPr>
      <w:rPr>
        <w:rFonts w:ascii="Symbol" w:hAnsi="Symbol" w:hint="default"/>
      </w:rPr>
    </w:lvl>
    <w:lvl w:ilvl="1" w:tplc="D266303E" w:tentative="1">
      <w:start w:val="1"/>
      <w:numFmt w:val="bullet"/>
      <w:lvlText w:val="o"/>
      <w:lvlJc w:val="left"/>
      <w:pPr>
        <w:ind w:left="1440" w:hanging="360"/>
      </w:pPr>
      <w:rPr>
        <w:rFonts w:ascii="Courier New" w:hAnsi="Courier New" w:cs="Courier New" w:hint="default"/>
      </w:rPr>
    </w:lvl>
    <w:lvl w:ilvl="2" w:tplc="2A1CF21C" w:tentative="1">
      <w:start w:val="1"/>
      <w:numFmt w:val="bullet"/>
      <w:lvlText w:val=""/>
      <w:lvlJc w:val="left"/>
      <w:pPr>
        <w:ind w:left="2160" w:hanging="360"/>
      </w:pPr>
      <w:rPr>
        <w:rFonts w:ascii="Wingdings" w:hAnsi="Wingdings" w:hint="default"/>
      </w:rPr>
    </w:lvl>
    <w:lvl w:ilvl="3" w:tplc="BB9E4C90" w:tentative="1">
      <w:start w:val="1"/>
      <w:numFmt w:val="bullet"/>
      <w:lvlText w:val=""/>
      <w:lvlJc w:val="left"/>
      <w:pPr>
        <w:ind w:left="2880" w:hanging="360"/>
      </w:pPr>
      <w:rPr>
        <w:rFonts w:ascii="Symbol" w:hAnsi="Symbol" w:hint="default"/>
      </w:rPr>
    </w:lvl>
    <w:lvl w:ilvl="4" w:tplc="90547A24" w:tentative="1">
      <w:start w:val="1"/>
      <w:numFmt w:val="bullet"/>
      <w:lvlText w:val="o"/>
      <w:lvlJc w:val="left"/>
      <w:pPr>
        <w:ind w:left="3600" w:hanging="360"/>
      </w:pPr>
      <w:rPr>
        <w:rFonts w:ascii="Courier New" w:hAnsi="Courier New" w:cs="Courier New" w:hint="default"/>
      </w:rPr>
    </w:lvl>
    <w:lvl w:ilvl="5" w:tplc="20829018" w:tentative="1">
      <w:start w:val="1"/>
      <w:numFmt w:val="bullet"/>
      <w:lvlText w:val=""/>
      <w:lvlJc w:val="left"/>
      <w:pPr>
        <w:ind w:left="4320" w:hanging="360"/>
      </w:pPr>
      <w:rPr>
        <w:rFonts w:ascii="Wingdings" w:hAnsi="Wingdings" w:hint="default"/>
      </w:rPr>
    </w:lvl>
    <w:lvl w:ilvl="6" w:tplc="81866104" w:tentative="1">
      <w:start w:val="1"/>
      <w:numFmt w:val="bullet"/>
      <w:lvlText w:val=""/>
      <w:lvlJc w:val="left"/>
      <w:pPr>
        <w:ind w:left="5040" w:hanging="360"/>
      </w:pPr>
      <w:rPr>
        <w:rFonts w:ascii="Symbol" w:hAnsi="Symbol" w:hint="default"/>
      </w:rPr>
    </w:lvl>
    <w:lvl w:ilvl="7" w:tplc="443625B6" w:tentative="1">
      <w:start w:val="1"/>
      <w:numFmt w:val="bullet"/>
      <w:lvlText w:val="o"/>
      <w:lvlJc w:val="left"/>
      <w:pPr>
        <w:ind w:left="5760" w:hanging="360"/>
      </w:pPr>
      <w:rPr>
        <w:rFonts w:ascii="Courier New" w:hAnsi="Courier New" w:cs="Courier New" w:hint="default"/>
      </w:rPr>
    </w:lvl>
    <w:lvl w:ilvl="8" w:tplc="FB9ACFA4" w:tentative="1">
      <w:start w:val="1"/>
      <w:numFmt w:val="bullet"/>
      <w:lvlText w:val=""/>
      <w:lvlJc w:val="left"/>
      <w:pPr>
        <w:ind w:left="6480" w:hanging="360"/>
      </w:pPr>
      <w:rPr>
        <w:rFonts w:ascii="Wingdings" w:hAnsi="Wingdings" w:hint="default"/>
      </w:rPr>
    </w:lvl>
  </w:abstractNum>
  <w:abstractNum w:abstractNumId="487">
    <w:nsid w:val="700E2A44"/>
    <w:multiLevelType w:val="hybridMultilevel"/>
    <w:tmpl w:val="76EA72D2"/>
    <w:lvl w:ilvl="0" w:tplc="3C68CDC0">
      <w:start w:val="1"/>
      <w:numFmt w:val="bullet"/>
      <w:lvlText w:val=""/>
      <w:lvlJc w:val="left"/>
      <w:pPr>
        <w:ind w:left="720" w:hanging="360"/>
      </w:pPr>
      <w:rPr>
        <w:rFonts w:ascii="Symbol" w:hAnsi="Symbol" w:hint="default"/>
      </w:rPr>
    </w:lvl>
    <w:lvl w:ilvl="1" w:tplc="C65E93BA">
      <w:start w:val="1"/>
      <w:numFmt w:val="bullet"/>
      <w:lvlText w:val="o"/>
      <w:lvlJc w:val="left"/>
      <w:pPr>
        <w:ind w:left="1440" w:hanging="360"/>
      </w:pPr>
      <w:rPr>
        <w:rFonts w:ascii="Courier New" w:hAnsi="Courier New" w:cs="Courier New" w:hint="default"/>
      </w:rPr>
    </w:lvl>
    <w:lvl w:ilvl="2" w:tplc="BB2E6A44" w:tentative="1">
      <w:start w:val="1"/>
      <w:numFmt w:val="bullet"/>
      <w:lvlText w:val=""/>
      <w:lvlJc w:val="left"/>
      <w:pPr>
        <w:ind w:left="2160" w:hanging="360"/>
      </w:pPr>
      <w:rPr>
        <w:rFonts w:ascii="Wingdings" w:hAnsi="Wingdings" w:hint="default"/>
      </w:rPr>
    </w:lvl>
    <w:lvl w:ilvl="3" w:tplc="22B02D38" w:tentative="1">
      <w:start w:val="1"/>
      <w:numFmt w:val="bullet"/>
      <w:lvlText w:val=""/>
      <w:lvlJc w:val="left"/>
      <w:pPr>
        <w:ind w:left="2880" w:hanging="360"/>
      </w:pPr>
      <w:rPr>
        <w:rFonts w:ascii="Symbol" w:hAnsi="Symbol" w:hint="default"/>
      </w:rPr>
    </w:lvl>
    <w:lvl w:ilvl="4" w:tplc="46DA8FE8" w:tentative="1">
      <w:start w:val="1"/>
      <w:numFmt w:val="bullet"/>
      <w:lvlText w:val="o"/>
      <w:lvlJc w:val="left"/>
      <w:pPr>
        <w:ind w:left="3600" w:hanging="360"/>
      </w:pPr>
      <w:rPr>
        <w:rFonts w:ascii="Courier New" w:hAnsi="Courier New" w:cs="Courier New" w:hint="default"/>
      </w:rPr>
    </w:lvl>
    <w:lvl w:ilvl="5" w:tplc="34FC358C" w:tentative="1">
      <w:start w:val="1"/>
      <w:numFmt w:val="bullet"/>
      <w:lvlText w:val=""/>
      <w:lvlJc w:val="left"/>
      <w:pPr>
        <w:ind w:left="4320" w:hanging="360"/>
      </w:pPr>
      <w:rPr>
        <w:rFonts w:ascii="Wingdings" w:hAnsi="Wingdings" w:hint="default"/>
      </w:rPr>
    </w:lvl>
    <w:lvl w:ilvl="6" w:tplc="C94AB98C" w:tentative="1">
      <w:start w:val="1"/>
      <w:numFmt w:val="bullet"/>
      <w:lvlText w:val=""/>
      <w:lvlJc w:val="left"/>
      <w:pPr>
        <w:ind w:left="5040" w:hanging="360"/>
      </w:pPr>
      <w:rPr>
        <w:rFonts w:ascii="Symbol" w:hAnsi="Symbol" w:hint="default"/>
      </w:rPr>
    </w:lvl>
    <w:lvl w:ilvl="7" w:tplc="BAEA4EB2" w:tentative="1">
      <w:start w:val="1"/>
      <w:numFmt w:val="bullet"/>
      <w:lvlText w:val="o"/>
      <w:lvlJc w:val="left"/>
      <w:pPr>
        <w:ind w:left="5760" w:hanging="360"/>
      </w:pPr>
      <w:rPr>
        <w:rFonts w:ascii="Courier New" w:hAnsi="Courier New" w:cs="Courier New" w:hint="default"/>
      </w:rPr>
    </w:lvl>
    <w:lvl w:ilvl="8" w:tplc="983EFC7A" w:tentative="1">
      <w:start w:val="1"/>
      <w:numFmt w:val="bullet"/>
      <w:lvlText w:val=""/>
      <w:lvlJc w:val="left"/>
      <w:pPr>
        <w:ind w:left="6480" w:hanging="360"/>
      </w:pPr>
      <w:rPr>
        <w:rFonts w:ascii="Wingdings" w:hAnsi="Wingdings" w:hint="default"/>
      </w:rPr>
    </w:lvl>
  </w:abstractNum>
  <w:abstractNum w:abstractNumId="488">
    <w:nsid w:val="701B1AE5"/>
    <w:multiLevelType w:val="hybridMultilevel"/>
    <w:tmpl w:val="F1587A5C"/>
    <w:lvl w:ilvl="0" w:tplc="9D1822D0">
      <w:start w:val="1"/>
      <w:numFmt w:val="bullet"/>
      <w:lvlText w:val=""/>
      <w:lvlJc w:val="left"/>
      <w:pPr>
        <w:ind w:left="720" w:hanging="360"/>
      </w:pPr>
      <w:rPr>
        <w:rFonts w:ascii="Symbol" w:hAnsi="Symbol" w:hint="default"/>
      </w:rPr>
    </w:lvl>
    <w:lvl w:ilvl="1" w:tplc="D848FFA6" w:tentative="1">
      <w:start w:val="1"/>
      <w:numFmt w:val="bullet"/>
      <w:lvlText w:val="o"/>
      <w:lvlJc w:val="left"/>
      <w:pPr>
        <w:ind w:left="1440" w:hanging="360"/>
      </w:pPr>
      <w:rPr>
        <w:rFonts w:ascii="Courier New" w:hAnsi="Courier New" w:cs="Courier New" w:hint="default"/>
      </w:rPr>
    </w:lvl>
    <w:lvl w:ilvl="2" w:tplc="528C4B0E">
      <w:start w:val="1"/>
      <w:numFmt w:val="bullet"/>
      <w:lvlText w:val=""/>
      <w:lvlJc w:val="left"/>
      <w:pPr>
        <w:ind w:left="2160" w:hanging="360"/>
      </w:pPr>
      <w:rPr>
        <w:rFonts w:ascii="Wingdings" w:hAnsi="Wingdings" w:hint="default"/>
      </w:rPr>
    </w:lvl>
    <w:lvl w:ilvl="3" w:tplc="A920BB54" w:tentative="1">
      <w:start w:val="1"/>
      <w:numFmt w:val="bullet"/>
      <w:lvlText w:val=""/>
      <w:lvlJc w:val="left"/>
      <w:pPr>
        <w:ind w:left="2880" w:hanging="360"/>
      </w:pPr>
      <w:rPr>
        <w:rFonts w:ascii="Symbol" w:hAnsi="Symbol" w:hint="default"/>
      </w:rPr>
    </w:lvl>
    <w:lvl w:ilvl="4" w:tplc="10389CCC" w:tentative="1">
      <w:start w:val="1"/>
      <w:numFmt w:val="bullet"/>
      <w:lvlText w:val="o"/>
      <w:lvlJc w:val="left"/>
      <w:pPr>
        <w:ind w:left="3600" w:hanging="360"/>
      </w:pPr>
      <w:rPr>
        <w:rFonts w:ascii="Courier New" w:hAnsi="Courier New" w:cs="Courier New" w:hint="default"/>
      </w:rPr>
    </w:lvl>
    <w:lvl w:ilvl="5" w:tplc="C4E64228" w:tentative="1">
      <w:start w:val="1"/>
      <w:numFmt w:val="bullet"/>
      <w:lvlText w:val=""/>
      <w:lvlJc w:val="left"/>
      <w:pPr>
        <w:ind w:left="4320" w:hanging="360"/>
      </w:pPr>
      <w:rPr>
        <w:rFonts w:ascii="Wingdings" w:hAnsi="Wingdings" w:hint="default"/>
      </w:rPr>
    </w:lvl>
    <w:lvl w:ilvl="6" w:tplc="5406C8C0" w:tentative="1">
      <w:start w:val="1"/>
      <w:numFmt w:val="bullet"/>
      <w:lvlText w:val=""/>
      <w:lvlJc w:val="left"/>
      <w:pPr>
        <w:ind w:left="5040" w:hanging="360"/>
      </w:pPr>
      <w:rPr>
        <w:rFonts w:ascii="Symbol" w:hAnsi="Symbol" w:hint="default"/>
      </w:rPr>
    </w:lvl>
    <w:lvl w:ilvl="7" w:tplc="EDCAF7BC" w:tentative="1">
      <w:start w:val="1"/>
      <w:numFmt w:val="bullet"/>
      <w:lvlText w:val="o"/>
      <w:lvlJc w:val="left"/>
      <w:pPr>
        <w:ind w:left="5760" w:hanging="360"/>
      </w:pPr>
      <w:rPr>
        <w:rFonts w:ascii="Courier New" w:hAnsi="Courier New" w:cs="Courier New" w:hint="default"/>
      </w:rPr>
    </w:lvl>
    <w:lvl w:ilvl="8" w:tplc="78561300" w:tentative="1">
      <w:start w:val="1"/>
      <w:numFmt w:val="bullet"/>
      <w:lvlText w:val=""/>
      <w:lvlJc w:val="left"/>
      <w:pPr>
        <w:ind w:left="6480" w:hanging="360"/>
      </w:pPr>
      <w:rPr>
        <w:rFonts w:ascii="Wingdings" w:hAnsi="Wingdings" w:hint="default"/>
      </w:rPr>
    </w:lvl>
  </w:abstractNum>
  <w:abstractNum w:abstractNumId="489">
    <w:nsid w:val="703C6CCB"/>
    <w:multiLevelType w:val="hybridMultilevel"/>
    <w:tmpl w:val="F82A06D2"/>
    <w:lvl w:ilvl="0" w:tplc="23B0A092">
      <w:start w:val="1"/>
      <w:numFmt w:val="bullet"/>
      <w:lvlText w:val=""/>
      <w:lvlJc w:val="left"/>
      <w:pPr>
        <w:ind w:left="720" w:hanging="360"/>
      </w:pPr>
      <w:rPr>
        <w:rFonts w:ascii="Symbol" w:hAnsi="Symbol" w:hint="default"/>
      </w:rPr>
    </w:lvl>
    <w:lvl w:ilvl="1" w:tplc="748CA2CA" w:tentative="1">
      <w:start w:val="1"/>
      <w:numFmt w:val="bullet"/>
      <w:lvlText w:val="o"/>
      <w:lvlJc w:val="left"/>
      <w:pPr>
        <w:ind w:left="1440" w:hanging="360"/>
      </w:pPr>
      <w:rPr>
        <w:rFonts w:ascii="Courier New" w:hAnsi="Courier New" w:cs="Courier New" w:hint="default"/>
      </w:rPr>
    </w:lvl>
    <w:lvl w:ilvl="2" w:tplc="92007A7E">
      <w:start w:val="1"/>
      <w:numFmt w:val="bullet"/>
      <w:lvlText w:val=""/>
      <w:lvlJc w:val="left"/>
      <w:pPr>
        <w:ind w:left="2160" w:hanging="360"/>
      </w:pPr>
      <w:rPr>
        <w:rFonts w:ascii="Wingdings" w:hAnsi="Wingdings" w:hint="default"/>
      </w:rPr>
    </w:lvl>
    <w:lvl w:ilvl="3" w:tplc="A29CB3B4" w:tentative="1">
      <w:start w:val="1"/>
      <w:numFmt w:val="bullet"/>
      <w:lvlText w:val=""/>
      <w:lvlJc w:val="left"/>
      <w:pPr>
        <w:ind w:left="2880" w:hanging="360"/>
      </w:pPr>
      <w:rPr>
        <w:rFonts w:ascii="Symbol" w:hAnsi="Symbol" w:hint="default"/>
      </w:rPr>
    </w:lvl>
    <w:lvl w:ilvl="4" w:tplc="B74ED39A" w:tentative="1">
      <w:start w:val="1"/>
      <w:numFmt w:val="bullet"/>
      <w:lvlText w:val="o"/>
      <w:lvlJc w:val="left"/>
      <w:pPr>
        <w:ind w:left="3600" w:hanging="360"/>
      </w:pPr>
      <w:rPr>
        <w:rFonts w:ascii="Courier New" w:hAnsi="Courier New" w:cs="Courier New" w:hint="default"/>
      </w:rPr>
    </w:lvl>
    <w:lvl w:ilvl="5" w:tplc="576057C0" w:tentative="1">
      <w:start w:val="1"/>
      <w:numFmt w:val="bullet"/>
      <w:lvlText w:val=""/>
      <w:lvlJc w:val="left"/>
      <w:pPr>
        <w:ind w:left="4320" w:hanging="360"/>
      </w:pPr>
      <w:rPr>
        <w:rFonts w:ascii="Wingdings" w:hAnsi="Wingdings" w:hint="default"/>
      </w:rPr>
    </w:lvl>
    <w:lvl w:ilvl="6" w:tplc="E15E7AB6" w:tentative="1">
      <w:start w:val="1"/>
      <w:numFmt w:val="bullet"/>
      <w:lvlText w:val=""/>
      <w:lvlJc w:val="left"/>
      <w:pPr>
        <w:ind w:left="5040" w:hanging="360"/>
      </w:pPr>
      <w:rPr>
        <w:rFonts w:ascii="Symbol" w:hAnsi="Symbol" w:hint="default"/>
      </w:rPr>
    </w:lvl>
    <w:lvl w:ilvl="7" w:tplc="F5E298DA" w:tentative="1">
      <w:start w:val="1"/>
      <w:numFmt w:val="bullet"/>
      <w:lvlText w:val="o"/>
      <w:lvlJc w:val="left"/>
      <w:pPr>
        <w:ind w:left="5760" w:hanging="360"/>
      </w:pPr>
      <w:rPr>
        <w:rFonts w:ascii="Courier New" w:hAnsi="Courier New" w:cs="Courier New" w:hint="default"/>
      </w:rPr>
    </w:lvl>
    <w:lvl w:ilvl="8" w:tplc="7AF6A266" w:tentative="1">
      <w:start w:val="1"/>
      <w:numFmt w:val="bullet"/>
      <w:lvlText w:val=""/>
      <w:lvlJc w:val="left"/>
      <w:pPr>
        <w:ind w:left="6480" w:hanging="360"/>
      </w:pPr>
      <w:rPr>
        <w:rFonts w:ascii="Wingdings" w:hAnsi="Wingdings" w:hint="default"/>
      </w:rPr>
    </w:lvl>
  </w:abstractNum>
  <w:abstractNum w:abstractNumId="490">
    <w:nsid w:val="70B93A08"/>
    <w:multiLevelType w:val="hybridMultilevel"/>
    <w:tmpl w:val="1820F92E"/>
    <w:lvl w:ilvl="0" w:tplc="13F0393E">
      <w:start w:val="1"/>
      <w:numFmt w:val="bullet"/>
      <w:lvlText w:val=""/>
      <w:lvlJc w:val="left"/>
      <w:pPr>
        <w:ind w:left="720" w:hanging="360"/>
      </w:pPr>
      <w:rPr>
        <w:rFonts w:ascii="Symbol" w:hAnsi="Symbol" w:hint="default"/>
      </w:rPr>
    </w:lvl>
    <w:lvl w:ilvl="1" w:tplc="48BA9BAA">
      <w:start w:val="1"/>
      <w:numFmt w:val="bullet"/>
      <w:lvlText w:val="o"/>
      <w:lvlJc w:val="left"/>
      <w:pPr>
        <w:ind w:left="1440" w:hanging="360"/>
      </w:pPr>
      <w:rPr>
        <w:rFonts w:ascii="Courier New" w:hAnsi="Courier New" w:cs="Courier New" w:hint="default"/>
      </w:rPr>
    </w:lvl>
    <w:lvl w:ilvl="2" w:tplc="508C9378" w:tentative="1">
      <w:start w:val="1"/>
      <w:numFmt w:val="bullet"/>
      <w:lvlText w:val=""/>
      <w:lvlJc w:val="left"/>
      <w:pPr>
        <w:ind w:left="2160" w:hanging="360"/>
      </w:pPr>
      <w:rPr>
        <w:rFonts w:ascii="Wingdings" w:hAnsi="Wingdings" w:hint="default"/>
      </w:rPr>
    </w:lvl>
    <w:lvl w:ilvl="3" w:tplc="EEFA6AAC" w:tentative="1">
      <w:start w:val="1"/>
      <w:numFmt w:val="bullet"/>
      <w:lvlText w:val=""/>
      <w:lvlJc w:val="left"/>
      <w:pPr>
        <w:ind w:left="2880" w:hanging="360"/>
      </w:pPr>
      <w:rPr>
        <w:rFonts w:ascii="Symbol" w:hAnsi="Symbol" w:hint="default"/>
      </w:rPr>
    </w:lvl>
    <w:lvl w:ilvl="4" w:tplc="DD0EF402" w:tentative="1">
      <w:start w:val="1"/>
      <w:numFmt w:val="bullet"/>
      <w:lvlText w:val="o"/>
      <w:lvlJc w:val="left"/>
      <w:pPr>
        <w:ind w:left="3600" w:hanging="360"/>
      </w:pPr>
      <w:rPr>
        <w:rFonts w:ascii="Courier New" w:hAnsi="Courier New" w:cs="Courier New" w:hint="default"/>
      </w:rPr>
    </w:lvl>
    <w:lvl w:ilvl="5" w:tplc="9EA6AFC2" w:tentative="1">
      <w:start w:val="1"/>
      <w:numFmt w:val="bullet"/>
      <w:lvlText w:val=""/>
      <w:lvlJc w:val="left"/>
      <w:pPr>
        <w:ind w:left="4320" w:hanging="360"/>
      </w:pPr>
      <w:rPr>
        <w:rFonts w:ascii="Wingdings" w:hAnsi="Wingdings" w:hint="default"/>
      </w:rPr>
    </w:lvl>
    <w:lvl w:ilvl="6" w:tplc="44827B34" w:tentative="1">
      <w:start w:val="1"/>
      <w:numFmt w:val="bullet"/>
      <w:lvlText w:val=""/>
      <w:lvlJc w:val="left"/>
      <w:pPr>
        <w:ind w:left="5040" w:hanging="360"/>
      </w:pPr>
      <w:rPr>
        <w:rFonts w:ascii="Symbol" w:hAnsi="Symbol" w:hint="default"/>
      </w:rPr>
    </w:lvl>
    <w:lvl w:ilvl="7" w:tplc="F53C8304" w:tentative="1">
      <w:start w:val="1"/>
      <w:numFmt w:val="bullet"/>
      <w:lvlText w:val="o"/>
      <w:lvlJc w:val="left"/>
      <w:pPr>
        <w:ind w:left="5760" w:hanging="360"/>
      </w:pPr>
      <w:rPr>
        <w:rFonts w:ascii="Courier New" w:hAnsi="Courier New" w:cs="Courier New" w:hint="default"/>
      </w:rPr>
    </w:lvl>
    <w:lvl w:ilvl="8" w:tplc="9EDC1040" w:tentative="1">
      <w:start w:val="1"/>
      <w:numFmt w:val="bullet"/>
      <w:lvlText w:val=""/>
      <w:lvlJc w:val="left"/>
      <w:pPr>
        <w:ind w:left="6480" w:hanging="360"/>
      </w:pPr>
      <w:rPr>
        <w:rFonts w:ascii="Wingdings" w:hAnsi="Wingdings" w:hint="default"/>
      </w:rPr>
    </w:lvl>
  </w:abstractNum>
  <w:abstractNum w:abstractNumId="491">
    <w:nsid w:val="70BF1D81"/>
    <w:multiLevelType w:val="hybridMultilevel"/>
    <w:tmpl w:val="327069DC"/>
    <w:lvl w:ilvl="0" w:tplc="8640B674">
      <w:start w:val="1"/>
      <w:numFmt w:val="bullet"/>
      <w:lvlText w:val=""/>
      <w:lvlJc w:val="left"/>
      <w:pPr>
        <w:ind w:left="720" w:hanging="360"/>
      </w:pPr>
      <w:rPr>
        <w:rFonts w:ascii="Symbol" w:hAnsi="Symbol" w:hint="default"/>
      </w:rPr>
    </w:lvl>
    <w:lvl w:ilvl="1" w:tplc="10EC7A58">
      <w:start w:val="1"/>
      <w:numFmt w:val="bullet"/>
      <w:lvlText w:val="o"/>
      <w:lvlJc w:val="left"/>
      <w:pPr>
        <w:ind w:left="1440" w:hanging="360"/>
      </w:pPr>
      <w:rPr>
        <w:rFonts w:ascii="Courier New" w:hAnsi="Courier New" w:cs="Courier New" w:hint="default"/>
      </w:rPr>
    </w:lvl>
    <w:lvl w:ilvl="2" w:tplc="DCCC3FC4" w:tentative="1">
      <w:start w:val="1"/>
      <w:numFmt w:val="bullet"/>
      <w:lvlText w:val=""/>
      <w:lvlJc w:val="left"/>
      <w:pPr>
        <w:ind w:left="2160" w:hanging="360"/>
      </w:pPr>
      <w:rPr>
        <w:rFonts w:ascii="Wingdings" w:hAnsi="Wingdings" w:hint="default"/>
      </w:rPr>
    </w:lvl>
    <w:lvl w:ilvl="3" w:tplc="90D0FD00" w:tentative="1">
      <w:start w:val="1"/>
      <w:numFmt w:val="bullet"/>
      <w:lvlText w:val=""/>
      <w:lvlJc w:val="left"/>
      <w:pPr>
        <w:ind w:left="2880" w:hanging="360"/>
      </w:pPr>
      <w:rPr>
        <w:rFonts w:ascii="Symbol" w:hAnsi="Symbol" w:hint="default"/>
      </w:rPr>
    </w:lvl>
    <w:lvl w:ilvl="4" w:tplc="B648963E" w:tentative="1">
      <w:start w:val="1"/>
      <w:numFmt w:val="bullet"/>
      <w:lvlText w:val="o"/>
      <w:lvlJc w:val="left"/>
      <w:pPr>
        <w:ind w:left="3600" w:hanging="360"/>
      </w:pPr>
      <w:rPr>
        <w:rFonts w:ascii="Courier New" w:hAnsi="Courier New" w:cs="Courier New" w:hint="default"/>
      </w:rPr>
    </w:lvl>
    <w:lvl w:ilvl="5" w:tplc="6C3827DE" w:tentative="1">
      <w:start w:val="1"/>
      <w:numFmt w:val="bullet"/>
      <w:lvlText w:val=""/>
      <w:lvlJc w:val="left"/>
      <w:pPr>
        <w:ind w:left="4320" w:hanging="360"/>
      </w:pPr>
      <w:rPr>
        <w:rFonts w:ascii="Wingdings" w:hAnsi="Wingdings" w:hint="default"/>
      </w:rPr>
    </w:lvl>
    <w:lvl w:ilvl="6" w:tplc="EA52E18E" w:tentative="1">
      <w:start w:val="1"/>
      <w:numFmt w:val="bullet"/>
      <w:lvlText w:val=""/>
      <w:lvlJc w:val="left"/>
      <w:pPr>
        <w:ind w:left="5040" w:hanging="360"/>
      </w:pPr>
      <w:rPr>
        <w:rFonts w:ascii="Symbol" w:hAnsi="Symbol" w:hint="default"/>
      </w:rPr>
    </w:lvl>
    <w:lvl w:ilvl="7" w:tplc="AFAAAFB6" w:tentative="1">
      <w:start w:val="1"/>
      <w:numFmt w:val="bullet"/>
      <w:lvlText w:val="o"/>
      <w:lvlJc w:val="left"/>
      <w:pPr>
        <w:ind w:left="5760" w:hanging="360"/>
      </w:pPr>
      <w:rPr>
        <w:rFonts w:ascii="Courier New" w:hAnsi="Courier New" w:cs="Courier New" w:hint="default"/>
      </w:rPr>
    </w:lvl>
    <w:lvl w:ilvl="8" w:tplc="88EE8866" w:tentative="1">
      <w:start w:val="1"/>
      <w:numFmt w:val="bullet"/>
      <w:lvlText w:val=""/>
      <w:lvlJc w:val="left"/>
      <w:pPr>
        <w:ind w:left="6480" w:hanging="360"/>
      </w:pPr>
      <w:rPr>
        <w:rFonts w:ascii="Wingdings" w:hAnsi="Wingdings" w:hint="default"/>
      </w:rPr>
    </w:lvl>
  </w:abstractNum>
  <w:abstractNum w:abstractNumId="492">
    <w:nsid w:val="70D72B0C"/>
    <w:multiLevelType w:val="hybridMultilevel"/>
    <w:tmpl w:val="498E6326"/>
    <w:lvl w:ilvl="0" w:tplc="09821630">
      <w:start w:val="1"/>
      <w:numFmt w:val="bullet"/>
      <w:lvlText w:val=""/>
      <w:lvlJc w:val="left"/>
      <w:pPr>
        <w:ind w:left="720" w:hanging="360"/>
      </w:pPr>
      <w:rPr>
        <w:rFonts w:ascii="Symbol" w:hAnsi="Symbol" w:hint="default"/>
      </w:rPr>
    </w:lvl>
    <w:lvl w:ilvl="1" w:tplc="A26C8CC4" w:tentative="1">
      <w:start w:val="1"/>
      <w:numFmt w:val="bullet"/>
      <w:lvlText w:val="o"/>
      <w:lvlJc w:val="left"/>
      <w:pPr>
        <w:ind w:left="1440" w:hanging="360"/>
      </w:pPr>
      <w:rPr>
        <w:rFonts w:ascii="Courier New" w:hAnsi="Courier New" w:cs="Courier New" w:hint="default"/>
      </w:rPr>
    </w:lvl>
    <w:lvl w:ilvl="2" w:tplc="A6325EF8">
      <w:start w:val="1"/>
      <w:numFmt w:val="bullet"/>
      <w:lvlText w:val=""/>
      <w:lvlJc w:val="left"/>
      <w:pPr>
        <w:ind w:left="2160" w:hanging="360"/>
      </w:pPr>
      <w:rPr>
        <w:rFonts w:ascii="Wingdings" w:hAnsi="Wingdings" w:hint="default"/>
      </w:rPr>
    </w:lvl>
    <w:lvl w:ilvl="3" w:tplc="C2BA001E" w:tentative="1">
      <w:start w:val="1"/>
      <w:numFmt w:val="bullet"/>
      <w:lvlText w:val=""/>
      <w:lvlJc w:val="left"/>
      <w:pPr>
        <w:ind w:left="2880" w:hanging="360"/>
      </w:pPr>
      <w:rPr>
        <w:rFonts w:ascii="Symbol" w:hAnsi="Symbol" w:hint="default"/>
      </w:rPr>
    </w:lvl>
    <w:lvl w:ilvl="4" w:tplc="BA7EEC20" w:tentative="1">
      <w:start w:val="1"/>
      <w:numFmt w:val="bullet"/>
      <w:lvlText w:val="o"/>
      <w:lvlJc w:val="left"/>
      <w:pPr>
        <w:ind w:left="3600" w:hanging="360"/>
      </w:pPr>
      <w:rPr>
        <w:rFonts w:ascii="Courier New" w:hAnsi="Courier New" w:cs="Courier New" w:hint="default"/>
      </w:rPr>
    </w:lvl>
    <w:lvl w:ilvl="5" w:tplc="30A0EE2C" w:tentative="1">
      <w:start w:val="1"/>
      <w:numFmt w:val="bullet"/>
      <w:lvlText w:val=""/>
      <w:lvlJc w:val="left"/>
      <w:pPr>
        <w:ind w:left="4320" w:hanging="360"/>
      </w:pPr>
      <w:rPr>
        <w:rFonts w:ascii="Wingdings" w:hAnsi="Wingdings" w:hint="default"/>
      </w:rPr>
    </w:lvl>
    <w:lvl w:ilvl="6" w:tplc="AF388950" w:tentative="1">
      <w:start w:val="1"/>
      <w:numFmt w:val="bullet"/>
      <w:lvlText w:val=""/>
      <w:lvlJc w:val="left"/>
      <w:pPr>
        <w:ind w:left="5040" w:hanging="360"/>
      </w:pPr>
      <w:rPr>
        <w:rFonts w:ascii="Symbol" w:hAnsi="Symbol" w:hint="default"/>
      </w:rPr>
    </w:lvl>
    <w:lvl w:ilvl="7" w:tplc="392CDCF4" w:tentative="1">
      <w:start w:val="1"/>
      <w:numFmt w:val="bullet"/>
      <w:lvlText w:val="o"/>
      <w:lvlJc w:val="left"/>
      <w:pPr>
        <w:ind w:left="5760" w:hanging="360"/>
      </w:pPr>
      <w:rPr>
        <w:rFonts w:ascii="Courier New" w:hAnsi="Courier New" w:cs="Courier New" w:hint="default"/>
      </w:rPr>
    </w:lvl>
    <w:lvl w:ilvl="8" w:tplc="0F822FFC" w:tentative="1">
      <w:start w:val="1"/>
      <w:numFmt w:val="bullet"/>
      <w:lvlText w:val=""/>
      <w:lvlJc w:val="left"/>
      <w:pPr>
        <w:ind w:left="6480" w:hanging="360"/>
      </w:pPr>
      <w:rPr>
        <w:rFonts w:ascii="Wingdings" w:hAnsi="Wingdings" w:hint="default"/>
      </w:rPr>
    </w:lvl>
  </w:abstractNum>
  <w:abstractNum w:abstractNumId="493">
    <w:nsid w:val="70F256A1"/>
    <w:multiLevelType w:val="hybridMultilevel"/>
    <w:tmpl w:val="53D487E2"/>
    <w:lvl w:ilvl="0" w:tplc="73669514">
      <w:start w:val="1"/>
      <w:numFmt w:val="bullet"/>
      <w:lvlText w:val=""/>
      <w:lvlJc w:val="left"/>
      <w:pPr>
        <w:ind w:left="720" w:hanging="360"/>
      </w:pPr>
      <w:rPr>
        <w:rFonts w:ascii="Symbol" w:hAnsi="Symbol" w:hint="default"/>
      </w:rPr>
    </w:lvl>
    <w:lvl w:ilvl="1" w:tplc="A5D66E32">
      <w:start w:val="1"/>
      <w:numFmt w:val="bullet"/>
      <w:lvlText w:val="o"/>
      <w:lvlJc w:val="left"/>
      <w:pPr>
        <w:ind w:left="1440" w:hanging="360"/>
      </w:pPr>
      <w:rPr>
        <w:rFonts w:ascii="Courier New" w:hAnsi="Courier New" w:cs="Courier New" w:hint="default"/>
      </w:rPr>
    </w:lvl>
    <w:lvl w:ilvl="2" w:tplc="D764B8E0" w:tentative="1">
      <w:start w:val="1"/>
      <w:numFmt w:val="bullet"/>
      <w:lvlText w:val=""/>
      <w:lvlJc w:val="left"/>
      <w:pPr>
        <w:ind w:left="2160" w:hanging="360"/>
      </w:pPr>
      <w:rPr>
        <w:rFonts w:ascii="Wingdings" w:hAnsi="Wingdings" w:hint="default"/>
      </w:rPr>
    </w:lvl>
    <w:lvl w:ilvl="3" w:tplc="19FAF15E" w:tentative="1">
      <w:start w:val="1"/>
      <w:numFmt w:val="bullet"/>
      <w:lvlText w:val=""/>
      <w:lvlJc w:val="left"/>
      <w:pPr>
        <w:ind w:left="2880" w:hanging="360"/>
      </w:pPr>
      <w:rPr>
        <w:rFonts w:ascii="Symbol" w:hAnsi="Symbol" w:hint="default"/>
      </w:rPr>
    </w:lvl>
    <w:lvl w:ilvl="4" w:tplc="47A4AA8A" w:tentative="1">
      <w:start w:val="1"/>
      <w:numFmt w:val="bullet"/>
      <w:lvlText w:val="o"/>
      <w:lvlJc w:val="left"/>
      <w:pPr>
        <w:ind w:left="3600" w:hanging="360"/>
      </w:pPr>
      <w:rPr>
        <w:rFonts w:ascii="Courier New" w:hAnsi="Courier New" w:cs="Courier New" w:hint="default"/>
      </w:rPr>
    </w:lvl>
    <w:lvl w:ilvl="5" w:tplc="F75C16D0" w:tentative="1">
      <w:start w:val="1"/>
      <w:numFmt w:val="bullet"/>
      <w:lvlText w:val=""/>
      <w:lvlJc w:val="left"/>
      <w:pPr>
        <w:ind w:left="4320" w:hanging="360"/>
      </w:pPr>
      <w:rPr>
        <w:rFonts w:ascii="Wingdings" w:hAnsi="Wingdings" w:hint="default"/>
      </w:rPr>
    </w:lvl>
    <w:lvl w:ilvl="6" w:tplc="6D327D4A" w:tentative="1">
      <w:start w:val="1"/>
      <w:numFmt w:val="bullet"/>
      <w:lvlText w:val=""/>
      <w:lvlJc w:val="left"/>
      <w:pPr>
        <w:ind w:left="5040" w:hanging="360"/>
      </w:pPr>
      <w:rPr>
        <w:rFonts w:ascii="Symbol" w:hAnsi="Symbol" w:hint="default"/>
      </w:rPr>
    </w:lvl>
    <w:lvl w:ilvl="7" w:tplc="0B089872" w:tentative="1">
      <w:start w:val="1"/>
      <w:numFmt w:val="bullet"/>
      <w:lvlText w:val="o"/>
      <w:lvlJc w:val="left"/>
      <w:pPr>
        <w:ind w:left="5760" w:hanging="360"/>
      </w:pPr>
      <w:rPr>
        <w:rFonts w:ascii="Courier New" w:hAnsi="Courier New" w:cs="Courier New" w:hint="default"/>
      </w:rPr>
    </w:lvl>
    <w:lvl w:ilvl="8" w:tplc="D6FE4C68" w:tentative="1">
      <w:start w:val="1"/>
      <w:numFmt w:val="bullet"/>
      <w:lvlText w:val=""/>
      <w:lvlJc w:val="left"/>
      <w:pPr>
        <w:ind w:left="6480" w:hanging="360"/>
      </w:pPr>
      <w:rPr>
        <w:rFonts w:ascii="Wingdings" w:hAnsi="Wingdings" w:hint="default"/>
      </w:rPr>
    </w:lvl>
  </w:abstractNum>
  <w:abstractNum w:abstractNumId="494">
    <w:nsid w:val="712F773F"/>
    <w:multiLevelType w:val="hybridMultilevel"/>
    <w:tmpl w:val="DE8EA37A"/>
    <w:lvl w:ilvl="0" w:tplc="1FA8D588">
      <w:start w:val="1"/>
      <w:numFmt w:val="bullet"/>
      <w:lvlText w:val=""/>
      <w:lvlJc w:val="left"/>
      <w:pPr>
        <w:ind w:left="720" w:hanging="360"/>
      </w:pPr>
      <w:rPr>
        <w:rFonts w:ascii="Symbol" w:hAnsi="Symbol" w:hint="default"/>
      </w:rPr>
    </w:lvl>
    <w:lvl w:ilvl="1" w:tplc="68AE65C4">
      <w:start w:val="1"/>
      <w:numFmt w:val="bullet"/>
      <w:lvlText w:val="o"/>
      <w:lvlJc w:val="left"/>
      <w:pPr>
        <w:ind w:left="1440" w:hanging="360"/>
      </w:pPr>
      <w:rPr>
        <w:rFonts w:ascii="Courier New" w:hAnsi="Courier New" w:cs="Courier New" w:hint="default"/>
      </w:rPr>
    </w:lvl>
    <w:lvl w:ilvl="2" w:tplc="7610B5AE" w:tentative="1">
      <w:start w:val="1"/>
      <w:numFmt w:val="bullet"/>
      <w:lvlText w:val=""/>
      <w:lvlJc w:val="left"/>
      <w:pPr>
        <w:ind w:left="2160" w:hanging="360"/>
      </w:pPr>
      <w:rPr>
        <w:rFonts w:ascii="Wingdings" w:hAnsi="Wingdings" w:hint="default"/>
      </w:rPr>
    </w:lvl>
    <w:lvl w:ilvl="3" w:tplc="614E602C" w:tentative="1">
      <w:start w:val="1"/>
      <w:numFmt w:val="bullet"/>
      <w:lvlText w:val=""/>
      <w:lvlJc w:val="left"/>
      <w:pPr>
        <w:ind w:left="2880" w:hanging="360"/>
      </w:pPr>
      <w:rPr>
        <w:rFonts w:ascii="Symbol" w:hAnsi="Symbol" w:hint="default"/>
      </w:rPr>
    </w:lvl>
    <w:lvl w:ilvl="4" w:tplc="F42C03BC" w:tentative="1">
      <w:start w:val="1"/>
      <w:numFmt w:val="bullet"/>
      <w:lvlText w:val="o"/>
      <w:lvlJc w:val="left"/>
      <w:pPr>
        <w:ind w:left="3600" w:hanging="360"/>
      </w:pPr>
      <w:rPr>
        <w:rFonts w:ascii="Courier New" w:hAnsi="Courier New" w:cs="Courier New" w:hint="default"/>
      </w:rPr>
    </w:lvl>
    <w:lvl w:ilvl="5" w:tplc="B756E038" w:tentative="1">
      <w:start w:val="1"/>
      <w:numFmt w:val="bullet"/>
      <w:lvlText w:val=""/>
      <w:lvlJc w:val="left"/>
      <w:pPr>
        <w:ind w:left="4320" w:hanging="360"/>
      </w:pPr>
      <w:rPr>
        <w:rFonts w:ascii="Wingdings" w:hAnsi="Wingdings" w:hint="default"/>
      </w:rPr>
    </w:lvl>
    <w:lvl w:ilvl="6" w:tplc="57AA66CC" w:tentative="1">
      <w:start w:val="1"/>
      <w:numFmt w:val="bullet"/>
      <w:lvlText w:val=""/>
      <w:lvlJc w:val="left"/>
      <w:pPr>
        <w:ind w:left="5040" w:hanging="360"/>
      </w:pPr>
      <w:rPr>
        <w:rFonts w:ascii="Symbol" w:hAnsi="Symbol" w:hint="default"/>
      </w:rPr>
    </w:lvl>
    <w:lvl w:ilvl="7" w:tplc="124C51E2" w:tentative="1">
      <w:start w:val="1"/>
      <w:numFmt w:val="bullet"/>
      <w:lvlText w:val="o"/>
      <w:lvlJc w:val="left"/>
      <w:pPr>
        <w:ind w:left="5760" w:hanging="360"/>
      </w:pPr>
      <w:rPr>
        <w:rFonts w:ascii="Courier New" w:hAnsi="Courier New" w:cs="Courier New" w:hint="default"/>
      </w:rPr>
    </w:lvl>
    <w:lvl w:ilvl="8" w:tplc="D338ABBA" w:tentative="1">
      <w:start w:val="1"/>
      <w:numFmt w:val="bullet"/>
      <w:lvlText w:val=""/>
      <w:lvlJc w:val="left"/>
      <w:pPr>
        <w:ind w:left="6480" w:hanging="360"/>
      </w:pPr>
      <w:rPr>
        <w:rFonts w:ascii="Wingdings" w:hAnsi="Wingdings" w:hint="default"/>
      </w:rPr>
    </w:lvl>
  </w:abstractNum>
  <w:abstractNum w:abstractNumId="495">
    <w:nsid w:val="719527DD"/>
    <w:multiLevelType w:val="hybridMultilevel"/>
    <w:tmpl w:val="E50C9A2C"/>
    <w:lvl w:ilvl="0" w:tplc="322E9266">
      <w:start w:val="1"/>
      <w:numFmt w:val="bullet"/>
      <w:lvlText w:val=""/>
      <w:lvlJc w:val="left"/>
      <w:pPr>
        <w:ind w:left="720" w:hanging="360"/>
      </w:pPr>
      <w:rPr>
        <w:rFonts w:ascii="Symbol" w:hAnsi="Symbol" w:hint="default"/>
      </w:rPr>
    </w:lvl>
    <w:lvl w:ilvl="1" w:tplc="D0A4BB20">
      <w:start w:val="1"/>
      <w:numFmt w:val="bullet"/>
      <w:lvlText w:val="o"/>
      <w:lvlJc w:val="left"/>
      <w:pPr>
        <w:ind w:left="1440" w:hanging="360"/>
      </w:pPr>
      <w:rPr>
        <w:rFonts w:ascii="Courier New" w:hAnsi="Courier New" w:cs="Courier New" w:hint="default"/>
      </w:rPr>
    </w:lvl>
    <w:lvl w:ilvl="2" w:tplc="2F24E744" w:tentative="1">
      <w:start w:val="1"/>
      <w:numFmt w:val="bullet"/>
      <w:lvlText w:val=""/>
      <w:lvlJc w:val="left"/>
      <w:pPr>
        <w:ind w:left="2160" w:hanging="360"/>
      </w:pPr>
      <w:rPr>
        <w:rFonts w:ascii="Wingdings" w:hAnsi="Wingdings" w:hint="default"/>
      </w:rPr>
    </w:lvl>
    <w:lvl w:ilvl="3" w:tplc="B986D0DA" w:tentative="1">
      <w:start w:val="1"/>
      <w:numFmt w:val="bullet"/>
      <w:lvlText w:val=""/>
      <w:lvlJc w:val="left"/>
      <w:pPr>
        <w:ind w:left="2880" w:hanging="360"/>
      </w:pPr>
      <w:rPr>
        <w:rFonts w:ascii="Symbol" w:hAnsi="Symbol" w:hint="default"/>
      </w:rPr>
    </w:lvl>
    <w:lvl w:ilvl="4" w:tplc="CF50BA20" w:tentative="1">
      <w:start w:val="1"/>
      <w:numFmt w:val="bullet"/>
      <w:lvlText w:val="o"/>
      <w:lvlJc w:val="left"/>
      <w:pPr>
        <w:ind w:left="3600" w:hanging="360"/>
      </w:pPr>
      <w:rPr>
        <w:rFonts w:ascii="Courier New" w:hAnsi="Courier New" w:cs="Courier New" w:hint="default"/>
      </w:rPr>
    </w:lvl>
    <w:lvl w:ilvl="5" w:tplc="DE3EA658" w:tentative="1">
      <w:start w:val="1"/>
      <w:numFmt w:val="bullet"/>
      <w:lvlText w:val=""/>
      <w:lvlJc w:val="left"/>
      <w:pPr>
        <w:ind w:left="4320" w:hanging="360"/>
      </w:pPr>
      <w:rPr>
        <w:rFonts w:ascii="Wingdings" w:hAnsi="Wingdings" w:hint="default"/>
      </w:rPr>
    </w:lvl>
    <w:lvl w:ilvl="6" w:tplc="F314E5CA" w:tentative="1">
      <w:start w:val="1"/>
      <w:numFmt w:val="bullet"/>
      <w:lvlText w:val=""/>
      <w:lvlJc w:val="left"/>
      <w:pPr>
        <w:ind w:left="5040" w:hanging="360"/>
      </w:pPr>
      <w:rPr>
        <w:rFonts w:ascii="Symbol" w:hAnsi="Symbol" w:hint="default"/>
      </w:rPr>
    </w:lvl>
    <w:lvl w:ilvl="7" w:tplc="13366274" w:tentative="1">
      <w:start w:val="1"/>
      <w:numFmt w:val="bullet"/>
      <w:lvlText w:val="o"/>
      <w:lvlJc w:val="left"/>
      <w:pPr>
        <w:ind w:left="5760" w:hanging="360"/>
      </w:pPr>
      <w:rPr>
        <w:rFonts w:ascii="Courier New" w:hAnsi="Courier New" w:cs="Courier New" w:hint="default"/>
      </w:rPr>
    </w:lvl>
    <w:lvl w:ilvl="8" w:tplc="5670A234" w:tentative="1">
      <w:start w:val="1"/>
      <w:numFmt w:val="bullet"/>
      <w:lvlText w:val=""/>
      <w:lvlJc w:val="left"/>
      <w:pPr>
        <w:ind w:left="6480" w:hanging="360"/>
      </w:pPr>
      <w:rPr>
        <w:rFonts w:ascii="Wingdings" w:hAnsi="Wingdings" w:hint="default"/>
      </w:rPr>
    </w:lvl>
  </w:abstractNum>
  <w:abstractNum w:abstractNumId="496">
    <w:nsid w:val="71A62BF2"/>
    <w:multiLevelType w:val="hybridMultilevel"/>
    <w:tmpl w:val="5308D202"/>
    <w:lvl w:ilvl="0" w:tplc="2D34AF40">
      <w:start w:val="1"/>
      <w:numFmt w:val="bullet"/>
      <w:lvlText w:val=""/>
      <w:lvlJc w:val="left"/>
      <w:pPr>
        <w:ind w:left="720" w:hanging="360"/>
      </w:pPr>
      <w:rPr>
        <w:rFonts w:ascii="Symbol" w:hAnsi="Symbol" w:hint="default"/>
      </w:rPr>
    </w:lvl>
    <w:lvl w:ilvl="1" w:tplc="9F004902" w:tentative="1">
      <w:start w:val="1"/>
      <w:numFmt w:val="bullet"/>
      <w:lvlText w:val="o"/>
      <w:lvlJc w:val="left"/>
      <w:pPr>
        <w:ind w:left="1440" w:hanging="360"/>
      </w:pPr>
      <w:rPr>
        <w:rFonts w:ascii="Courier New" w:hAnsi="Courier New" w:cs="Courier New" w:hint="default"/>
      </w:rPr>
    </w:lvl>
    <w:lvl w:ilvl="2" w:tplc="45E02DC8">
      <w:start w:val="1"/>
      <w:numFmt w:val="bullet"/>
      <w:lvlText w:val=""/>
      <w:lvlJc w:val="left"/>
      <w:pPr>
        <w:ind w:left="2160" w:hanging="360"/>
      </w:pPr>
      <w:rPr>
        <w:rFonts w:ascii="Wingdings" w:hAnsi="Wingdings" w:hint="default"/>
      </w:rPr>
    </w:lvl>
    <w:lvl w:ilvl="3" w:tplc="A1C45FC6" w:tentative="1">
      <w:start w:val="1"/>
      <w:numFmt w:val="bullet"/>
      <w:lvlText w:val=""/>
      <w:lvlJc w:val="left"/>
      <w:pPr>
        <w:ind w:left="2880" w:hanging="360"/>
      </w:pPr>
      <w:rPr>
        <w:rFonts w:ascii="Symbol" w:hAnsi="Symbol" w:hint="default"/>
      </w:rPr>
    </w:lvl>
    <w:lvl w:ilvl="4" w:tplc="C75A6206" w:tentative="1">
      <w:start w:val="1"/>
      <w:numFmt w:val="bullet"/>
      <w:lvlText w:val="o"/>
      <w:lvlJc w:val="left"/>
      <w:pPr>
        <w:ind w:left="3600" w:hanging="360"/>
      </w:pPr>
      <w:rPr>
        <w:rFonts w:ascii="Courier New" w:hAnsi="Courier New" w:cs="Courier New" w:hint="default"/>
      </w:rPr>
    </w:lvl>
    <w:lvl w:ilvl="5" w:tplc="EC8664A8" w:tentative="1">
      <w:start w:val="1"/>
      <w:numFmt w:val="bullet"/>
      <w:lvlText w:val=""/>
      <w:lvlJc w:val="left"/>
      <w:pPr>
        <w:ind w:left="4320" w:hanging="360"/>
      </w:pPr>
      <w:rPr>
        <w:rFonts w:ascii="Wingdings" w:hAnsi="Wingdings" w:hint="default"/>
      </w:rPr>
    </w:lvl>
    <w:lvl w:ilvl="6" w:tplc="EA30CBB2" w:tentative="1">
      <w:start w:val="1"/>
      <w:numFmt w:val="bullet"/>
      <w:lvlText w:val=""/>
      <w:lvlJc w:val="left"/>
      <w:pPr>
        <w:ind w:left="5040" w:hanging="360"/>
      </w:pPr>
      <w:rPr>
        <w:rFonts w:ascii="Symbol" w:hAnsi="Symbol" w:hint="default"/>
      </w:rPr>
    </w:lvl>
    <w:lvl w:ilvl="7" w:tplc="16C86288" w:tentative="1">
      <w:start w:val="1"/>
      <w:numFmt w:val="bullet"/>
      <w:lvlText w:val="o"/>
      <w:lvlJc w:val="left"/>
      <w:pPr>
        <w:ind w:left="5760" w:hanging="360"/>
      </w:pPr>
      <w:rPr>
        <w:rFonts w:ascii="Courier New" w:hAnsi="Courier New" w:cs="Courier New" w:hint="default"/>
      </w:rPr>
    </w:lvl>
    <w:lvl w:ilvl="8" w:tplc="53AC459C" w:tentative="1">
      <w:start w:val="1"/>
      <w:numFmt w:val="bullet"/>
      <w:lvlText w:val=""/>
      <w:lvlJc w:val="left"/>
      <w:pPr>
        <w:ind w:left="6480" w:hanging="360"/>
      </w:pPr>
      <w:rPr>
        <w:rFonts w:ascii="Wingdings" w:hAnsi="Wingdings" w:hint="default"/>
      </w:rPr>
    </w:lvl>
  </w:abstractNum>
  <w:abstractNum w:abstractNumId="497">
    <w:nsid w:val="72075923"/>
    <w:multiLevelType w:val="hybridMultilevel"/>
    <w:tmpl w:val="B9BC0F14"/>
    <w:lvl w:ilvl="0" w:tplc="B98A58DA">
      <w:start w:val="1"/>
      <w:numFmt w:val="bullet"/>
      <w:lvlText w:val=""/>
      <w:lvlJc w:val="left"/>
      <w:pPr>
        <w:ind w:left="720" w:hanging="360"/>
      </w:pPr>
      <w:rPr>
        <w:rFonts w:ascii="Symbol" w:hAnsi="Symbol" w:hint="default"/>
      </w:rPr>
    </w:lvl>
    <w:lvl w:ilvl="1" w:tplc="0E8A2160" w:tentative="1">
      <w:start w:val="1"/>
      <w:numFmt w:val="bullet"/>
      <w:lvlText w:val="o"/>
      <w:lvlJc w:val="left"/>
      <w:pPr>
        <w:ind w:left="1440" w:hanging="360"/>
      </w:pPr>
      <w:rPr>
        <w:rFonts w:ascii="Courier New" w:hAnsi="Courier New" w:cs="Courier New" w:hint="default"/>
      </w:rPr>
    </w:lvl>
    <w:lvl w:ilvl="2" w:tplc="E86285BC">
      <w:start w:val="1"/>
      <w:numFmt w:val="bullet"/>
      <w:lvlText w:val=""/>
      <w:lvlJc w:val="left"/>
      <w:pPr>
        <w:ind w:left="2160" w:hanging="360"/>
      </w:pPr>
      <w:rPr>
        <w:rFonts w:ascii="Wingdings" w:hAnsi="Wingdings" w:hint="default"/>
      </w:rPr>
    </w:lvl>
    <w:lvl w:ilvl="3" w:tplc="E03037EE" w:tentative="1">
      <w:start w:val="1"/>
      <w:numFmt w:val="bullet"/>
      <w:lvlText w:val=""/>
      <w:lvlJc w:val="left"/>
      <w:pPr>
        <w:ind w:left="2880" w:hanging="360"/>
      </w:pPr>
      <w:rPr>
        <w:rFonts w:ascii="Symbol" w:hAnsi="Symbol" w:hint="default"/>
      </w:rPr>
    </w:lvl>
    <w:lvl w:ilvl="4" w:tplc="FE56E878" w:tentative="1">
      <w:start w:val="1"/>
      <w:numFmt w:val="bullet"/>
      <w:lvlText w:val="o"/>
      <w:lvlJc w:val="left"/>
      <w:pPr>
        <w:ind w:left="3600" w:hanging="360"/>
      </w:pPr>
      <w:rPr>
        <w:rFonts w:ascii="Courier New" w:hAnsi="Courier New" w:cs="Courier New" w:hint="default"/>
      </w:rPr>
    </w:lvl>
    <w:lvl w:ilvl="5" w:tplc="CFD6F7F2" w:tentative="1">
      <w:start w:val="1"/>
      <w:numFmt w:val="bullet"/>
      <w:lvlText w:val=""/>
      <w:lvlJc w:val="left"/>
      <w:pPr>
        <w:ind w:left="4320" w:hanging="360"/>
      </w:pPr>
      <w:rPr>
        <w:rFonts w:ascii="Wingdings" w:hAnsi="Wingdings" w:hint="default"/>
      </w:rPr>
    </w:lvl>
    <w:lvl w:ilvl="6" w:tplc="A622D28C" w:tentative="1">
      <w:start w:val="1"/>
      <w:numFmt w:val="bullet"/>
      <w:lvlText w:val=""/>
      <w:lvlJc w:val="left"/>
      <w:pPr>
        <w:ind w:left="5040" w:hanging="360"/>
      </w:pPr>
      <w:rPr>
        <w:rFonts w:ascii="Symbol" w:hAnsi="Symbol" w:hint="default"/>
      </w:rPr>
    </w:lvl>
    <w:lvl w:ilvl="7" w:tplc="E1668A2A" w:tentative="1">
      <w:start w:val="1"/>
      <w:numFmt w:val="bullet"/>
      <w:lvlText w:val="o"/>
      <w:lvlJc w:val="left"/>
      <w:pPr>
        <w:ind w:left="5760" w:hanging="360"/>
      </w:pPr>
      <w:rPr>
        <w:rFonts w:ascii="Courier New" w:hAnsi="Courier New" w:cs="Courier New" w:hint="default"/>
      </w:rPr>
    </w:lvl>
    <w:lvl w:ilvl="8" w:tplc="DB8AE912" w:tentative="1">
      <w:start w:val="1"/>
      <w:numFmt w:val="bullet"/>
      <w:lvlText w:val=""/>
      <w:lvlJc w:val="left"/>
      <w:pPr>
        <w:ind w:left="6480" w:hanging="360"/>
      </w:pPr>
      <w:rPr>
        <w:rFonts w:ascii="Wingdings" w:hAnsi="Wingdings" w:hint="default"/>
      </w:rPr>
    </w:lvl>
  </w:abstractNum>
  <w:abstractNum w:abstractNumId="498">
    <w:nsid w:val="724A48FA"/>
    <w:multiLevelType w:val="hybridMultilevel"/>
    <w:tmpl w:val="A7B4136E"/>
    <w:lvl w:ilvl="0" w:tplc="E4C88784">
      <w:start w:val="1"/>
      <w:numFmt w:val="bullet"/>
      <w:lvlText w:val=""/>
      <w:lvlJc w:val="left"/>
      <w:pPr>
        <w:ind w:left="720" w:hanging="360"/>
      </w:pPr>
      <w:rPr>
        <w:rFonts w:ascii="Symbol" w:hAnsi="Symbol" w:hint="default"/>
      </w:rPr>
    </w:lvl>
    <w:lvl w:ilvl="1" w:tplc="6B3A2196" w:tentative="1">
      <w:start w:val="1"/>
      <w:numFmt w:val="bullet"/>
      <w:lvlText w:val="o"/>
      <w:lvlJc w:val="left"/>
      <w:pPr>
        <w:ind w:left="1440" w:hanging="360"/>
      </w:pPr>
      <w:rPr>
        <w:rFonts w:ascii="Courier New" w:hAnsi="Courier New" w:cs="Courier New" w:hint="default"/>
      </w:rPr>
    </w:lvl>
    <w:lvl w:ilvl="2" w:tplc="BCE0884C">
      <w:start w:val="1"/>
      <w:numFmt w:val="bullet"/>
      <w:lvlText w:val=""/>
      <w:lvlJc w:val="left"/>
      <w:pPr>
        <w:ind w:left="2160" w:hanging="360"/>
      </w:pPr>
      <w:rPr>
        <w:rFonts w:ascii="Wingdings" w:hAnsi="Wingdings" w:hint="default"/>
      </w:rPr>
    </w:lvl>
    <w:lvl w:ilvl="3" w:tplc="5CDA7D98" w:tentative="1">
      <w:start w:val="1"/>
      <w:numFmt w:val="bullet"/>
      <w:lvlText w:val=""/>
      <w:lvlJc w:val="left"/>
      <w:pPr>
        <w:ind w:left="2880" w:hanging="360"/>
      </w:pPr>
      <w:rPr>
        <w:rFonts w:ascii="Symbol" w:hAnsi="Symbol" w:hint="default"/>
      </w:rPr>
    </w:lvl>
    <w:lvl w:ilvl="4" w:tplc="B8040B0E" w:tentative="1">
      <w:start w:val="1"/>
      <w:numFmt w:val="bullet"/>
      <w:lvlText w:val="o"/>
      <w:lvlJc w:val="left"/>
      <w:pPr>
        <w:ind w:left="3600" w:hanging="360"/>
      </w:pPr>
      <w:rPr>
        <w:rFonts w:ascii="Courier New" w:hAnsi="Courier New" w:cs="Courier New" w:hint="default"/>
      </w:rPr>
    </w:lvl>
    <w:lvl w:ilvl="5" w:tplc="6C3825EA" w:tentative="1">
      <w:start w:val="1"/>
      <w:numFmt w:val="bullet"/>
      <w:lvlText w:val=""/>
      <w:lvlJc w:val="left"/>
      <w:pPr>
        <w:ind w:left="4320" w:hanging="360"/>
      </w:pPr>
      <w:rPr>
        <w:rFonts w:ascii="Wingdings" w:hAnsi="Wingdings" w:hint="default"/>
      </w:rPr>
    </w:lvl>
    <w:lvl w:ilvl="6" w:tplc="E610BA1C" w:tentative="1">
      <w:start w:val="1"/>
      <w:numFmt w:val="bullet"/>
      <w:lvlText w:val=""/>
      <w:lvlJc w:val="left"/>
      <w:pPr>
        <w:ind w:left="5040" w:hanging="360"/>
      </w:pPr>
      <w:rPr>
        <w:rFonts w:ascii="Symbol" w:hAnsi="Symbol" w:hint="default"/>
      </w:rPr>
    </w:lvl>
    <w:lvl w:ilvl="7" w:tplc="5F20ACE4" w:tentative="1">
      <w:start w:val="1"/>
      <w:numFmt w:val="bullet"/>
      <w:lvlText w:val="o"/>
      <w:lvlJc w:val="left"/>
      <w:pPr>
        <w:ind w:left="5760" w:hanging="360"/>
      </w:pPr>
      <w:rPr>
        <w:rFonts w:ascii="Courier New" w:hAnsi="Courier New" w:cs="Courier New" w:hint="default"/>
      </w:rPr>
    </w:lvl>
    <w:lvl w:ilvl="8" w:tplc="1D0CAE40" w:tentative="1">
      <w:start w:val="1"/>
      <w:numFmt w:val="bullet"/>
      <w:lvlText w:val=""/>
      <w:lvlJc w:val="left"/>
      <w:pPr>
        <w:ind w:left="6480" w:hanging="360"/>
      </w:pPr>
      <w:rPr>
        <w:rFonts w:ascii="Wingdings" w:hAnsi="Wingdings" w:hint="default"/>
      </w:rPr>
    </w:lvl>
  </w:abstractNum>
  <w:abstractNum w:abstractNumId="499">
    <w:nsid w:val="7259046A"/>
    <w:multiLevelType w:val="hybridMultilevel"/>
    <w:tmpl w:val="10EA5894"/>
    <w:lvl w:ilvl="0" w:tplc="7724124A">
      <w:start w:val="1"/>
      <w:numFmt w:val="bullet"/>
      <w:lvlText w:val=""/>
      <w:lvlJc w:val="left"/>
      <w:pPr>
        <w:ind w:left="720" w:hanging="360"/>
      </w:pPr>
      <w:rPr>
        <w:rFonts w:ascii="Symbol" w:hAnsi="Symbol" w:hint="default"/>
      </w:rPr>
    </w:lvl>
    <w:lvl w:ilvl="1" w:tplc="0206E684" w:tentative="1">
      <w:start w:val="1"/>
      <w:numFmt w:val="bullet"/>
      <w:lvlText w:val="o"/>
      <w:lvlJc w:val="left"/>
      <w:pPr>
        <w:ind w:left="1440" w:hanging="360"/>
      </w:pPr>
      <w:rPr>
        <w:rFonts w:ascii="Courier New" w:hAnsi="Courier New" w:cs="Courier New" w:hint="default"/>
      </w:rPr>
    </w:lvl>
    <w:lvl w:ilvl="2" w:tplc="EB22F8AE">
      <w:start w:val="1"/>
      <w:numFmt w:val="bullet"/>
      <w:lvlText w:val=""/>
      <w:lvlJc w:val="left"/>
      <w:pPr>
        <w:ind w:left="2160" w:hanging="360"/>
      </w:pPr>
      <w:rPr>
        <w:rFonts w:ascii="Wingdings" w:hAnsi="Wingdings" w:hint="default"/>
      </w:rPr>
    </w:lvl>
    <w:lvl w:ilvl="3" w:tplc="EF74CF7A" w:tentative="1">
      <w:start w:val="1"/>
      <w:numFmt w:val="bullet"/>
      <w:lvlText w:val=""/>
      <w:lvlJc w:val="left"/>
      <w:pPr>
        <w:ind w:left="2880" w:hanging="360"/>
      </w:pPr>
      <w:rPr>
        <w:rFonts w:ascii="Symbol" w:hAnsi="Symbol" w:hint="default"/>
      </w:rPr>
    </w:lvl>
    <w:lvl w:ilvl="4" w:tplc="2C203DA0" w:tentative="1">
      <w:start w:val="1"/>
      <w:numFmt w:val="bullet"/>
      <w:lvlText w:val="o"/>
      <w:lvlJc w:val="left"/>
      <w:pPr>
        <w:ind w:left="3600" w:hanging="360"/>
      </w:pPr>
      <w:rPr>
        <w:rFonts w:ascii="Courier New" w:hAnsi="Courier New" w:cs="Courier New" w:hint="default"/>
      </w:rPr>
    </w:lvl>
    <w:lvl w:ilvl="5" w:tplc="8E62D21A" w:tentative="1">
      <w:start w:val="1"/>
      <w:numFmt w:val="bullet"/>
      <w:lvlText w:val=""/>
      <w:lvlJc w:val="left"/>
      <w:pPr>
        <w:ind w:left="4320" w:hanging="360"/>
      </w:pPr>
      <w:rPr>
        <w:rFonts w:ascii="Wingdings" w:hAnsi="Wingdings" w:hint="default"/>
      </w:rPr>
    </w:lvl>
    <w:lvl w:ilvl="6" w:tplc="EB92D17A" w:tentative="1">
      <w:start w:val="1"/>
      <w:numFmt w:val="bullet"/>
      <w:lvlText w:val=""/>
      <w:lvlJc w:val="left"/>
      <w:pPr>
        <w:ind w:left="5040" w:hanging="360"/>
      </w:pPr>
      <w:rPr>
        <w:rFonts w:ascii="Symbol" w:hAnsi="Symbol" w:hint="default"/>
      </w:rPr>
    </w:lvl>
    <w:lvl w:ilvl="7" w:tplc="E6D05756" w:tentative="1">
      <w:start w:val="1"/>
      <w:numFmt w:val="bullet"/>
      <w:lvlText w:val="o"/>
      <w:lvlJc w:val="left"/>
      <w:pPr>
        <w:ind w:left="5760" w:hanging="360"/>
      </w:pPr>
      <w:rPr>
        <w:rFonts w:ascii="Courier New" w:hAnsi="Courier New" w:cs="Courier New" w:hint="default"/>
      </w:rPr>
    </w:lvl>
    <w:lvl w:ilvl="8" w:tplc="FA320964" w:tentative="1">
      <w:start w:val="1"/>
      <w:numFmt w:val="bullet"/>
      <w:lvlText w:val=""/>
      <w:lvlJc w:val="left"/>
      <w:pPr>
        <w:ind w:left="6480" w:hanging="360"/>
      </w:pPr>
      <w:rPr>
        <w:rFonts w:ascii="Wingdings" w:hAnsi="Wingdings" w:hint="default"/>
      </w:rPr>
    </w:lvl>
  </w:abstractNum>
  <w:abstractNum w:abstractNumId="500">
    <w:nsid w:val="726E2FD9"/>
    <w:multiLevelType w:val="hybridMultilevel"/>
    <w:tmpl w:val="A9B8AC92"/>
    <w:lvl w:ilvl="0" w:tplc="D10C6F0C">
      <w:start w:val="1"/>
      <w:numFmt w:val="bullet"/>
      <w:lvlText w:val=""/>
      <w:lvlJc w:val="left"/>
      <w:pPr>
        <w:ind w:left="720" w:hanging="360"/>
      </w:pPr>
      <w:rPr>
        <w:rFonts w:ascii="Symbol" w:hAnsi="Symbol" w:hint="default"/>
      </w:rPr>
    </w:lvl>
    <w:lvl w:ilvl="1" w:tplc="786E816C" w:tentative="1">
      <w:start w:val="1"/>
      <w:numFmt w:val="bullet"/>
      <w:lvlText w:val="o"/>
      <w:lvlJc w:val="left"/>
      <w:pPr>
        <w:ind w:left="1440" w:hanging="360"/>
      </w:pPr>
      <w:rPr>
        <w:rFonts w:ascii="Courier New" w:hAnsi="Courier New" w:cs="Courier New" w:hint="default"/>
      </w:rPr>
    </w:lvl>
    <w:lvl w:ilvl="2" w:tplc="93D60EDC">
      <w:start w:val="1"/>
      <w:numFmt w:val="bullet"/>
      <w:lvlText w:val=""/>
      <w:lvlJc w:val="left"/>
      <w:pPr>
        <w:ind w:left="2160" w:hanging="360"/>
      </w:pPr>
      <w:rPr>
        <w:rFonts w:ascii="Wingdings" w:hAnsi="Wingdings" w:hint="default"/>
      </w:rPr>
    </w:lvl>
    <w:lvl w:ilvl="3" w:tplc="86BEBD5C" w:tentative="1">
      <w:start w:val="1"/>
      <w:numFmt w:val="bullet"/>
      <w:lvlText w:val=""/>
      <w:lvlJc w:val="left"/>
      <w:pPr>
        <w:ind w:left="2880" w:hanging="360"/>
      </w:pPr>
      <w:rPr>
        <w:rFonts w:ascii="Symbol" w:hAnsi="Symbol" w:hint="default"/>
      </w:rPr>
    </w:lvl>
    <w:lvl w:ilvl="4" w:tplc="046E2E82" w:tentative="1">
      <w:start w:val="1"/>
      <w:numFmt w:val="bullet"/>
      <w:lvlText w:val="o"/>
      <w:lvlJc w:val="left"/>
      <w:pPr>
        <w:ind w:left="3600" w:hanging="360"/>
      </w:pPr>
      <w:rPr>
        <w:rFonts w:ascii="Courier New" w:hAnsi="Courier New" w:cs="Courier New" w:hint="default"/>
      </w:rPr>
    </w:lvl>
    <w:lvl w:ilvl="5" w:tplc="7F6859EA" w:tentative="1">
      <w:start w:val="1"/>
      <w:numFmt w:val="bullet"/>
      <w:lvlText w:val=""/>
      <w:lvlJc w:val="left"/>
      <w:pPr>
        <w:ind w:left="4320" w:hanging="360"/>
      </w:pPr>
      <w:rPr>
        <w:rFonts w:ascii="Wingdings" w:hAnsi="Wingdings" w:hint="default"/>
      </w:rPr>
    </w:lvl>
    <w:lvl w:ilvl="6" w:tplc="EAECF232" w:tentative="1">
      <w:start w:val="1"/>
      <w:numFmt w:val="bullet"/>
      <w:lvlText w:val=""/>
      <w:lvlJc w:val="left"/>
      <w:pPr>
        <w:ind w:left="5040" w:hanging="360"/>
      </w:pPr>
      <w:rPr>
        <w:rFonts w:ascii="Symbol" w:hAnsi="Symbol" w:hint="default"/>
      </w:rPr>
    </w:lvl>
    <w:lvl w:ilvl="7" w:tplc="29D67A14" w:tentative="1">
      <w:start w:val="1"/>
      <w:numFmt w:val="bullet"/>
      <w:lvlText w:val="o"/>
      <w:lvlJc w:val="left"/>
      <w:pPr>
        <w:ind w:left="5760" w:hanging="360"/>
      </w:pPr>
      <w:rPr>
        <w:rFonts w:ascii="Courier New" w:hAnsi="Courier New" w:cs="Courier New" w:hint="default"/>
      </w:rPr>
    </w:lvl>
    <w:lvl w:ilvl="8" w:tplc="BE8CA4CC" w:tentative="1">
      <w:start w:val="1"/>
      <w:numFmt w:val="bullet"/>
      <w:lvlText w:val=""/>
      <w:lvlJc w:val="left"/>
      <w:pPr>
        <w:ind w:left="6480" w:hanging="360"/>
      </w:pPr>
      <w:rPr>
        <w:rFonts w:ascii="Wingdings" w:hAnsi="Wingdings" w:hint="default"/>
      </w:rPr>
    </w:lvl>
  </w:abstractNum>
  <w:abstractNum w:abstractNumId="501">
    <w:nsid w:val="727A0432"/>
    <w:multiLevelType w:val="hybridMultilevel"/>
    <w:tmpl w:val="37A2CD40"/>
    <w:lvl w:ilvl="0" w:tplc="8D324B6A">
      <w:start w:val="1"/>
      <w:numFmt w:val="bullet"/>
      <w:lvlText w:val=""/>
      <w:lvlJc w:val="left"/>
      <w:pPr>
        <w:ind w:left="720" w:hanging="360"/>
      </w:pPr>
      <w:rPr>
        <w:rFonts w:ascii="Symbol" w:hAnsi="Symbol" w:hint="default"/>
      </w:rPr>
    </w:lvl>
    <w:lvl w:ilvl="1" w:tplc="9E22224A" w:tentative="1">
      <w:start w:val="1"/>
      <w:numFmt w:val="bullet"/>
      <w:lvlText w:val="o"/>
      <w:lvlJc w:val="left"/>
      <w:pPr>
        <w:ind w:left="1440" w:hanging="360"/>
      </w:pPr>
      <w:rPr>
        <w:rFonts w:ascii="Courier New" w:hAnsi="Courier New" w:cs="Courier New" w:hint="default"/>
      </w:rPr>
    </w:lvl>
    <w:lvl w:ilvl="2" w:tplc="FA02A95E">
      <w:start w:val="1"/>
      <w:numFmt w:val="bullet"/>
      <w:lvlText w:val=""/>
      <w:lvlJc w:val="left"/>
      <w:pPr>
        <w:ind w:left="2160" w:hanging="360"/>
      </w:pPr>
      <w:rPr>
        <w:rFonts w:ascii="Wingdings" w:hAnsi="Wingdings" w:hint="default"/>
      </w:rPr>
    </w:lvl>
    <w:lvl w:ilvl="3" w:tplc="EF4CC0D8" w:tentative="1">
      <w:start w:val="1"/>
      <w:numFmt w:val="bullet"/>
      <w:lvlText w:val=""/>
      <w:lvlJc w:val="left"/>
      <w:pPr>
        <w:ind w:left="2880" w:hanging="360"/>
      </w:pPr>
      <w:rPr>
        <w:rFonts w:ascii="Symbol" w:hAnsi="Symbol" w:hint="default"/>
      </w:rPr>
    </w:lvl>
    <w:lvl w:ilvl="4" w:tplc="96F4B7EE" w:tentative="1">
      <w:start w:val="1"/>
      <w:numFmt w:val="bullet"/>
      <w:lvlText w:val="o"/>
      <w:lvlJc w:val="left"/>
      <w:pPr>
        <w:ind w:left="3600" w:hanging="360"/>
      </w:pPr>
      <w:rPr>
        <w:rFonts w:ascii="Courier New" w:hAnsi="Courier New" w:cs="Courier New" w:hint="default"/>
      </w:rPr>
    </w:lvl>
    <w:lvl w:ilvl="5" w:tplc="94482EA8" w:tentative="1">
      <w:start w:val="1"/>
      <w:numFmt w:val="bullet"/>
      <w:lvlText w:val=""/>
      <w:lvlJc w:val="left"/>
      <w:pPr>
        <w:ind w:left="4320" w:hanging="360"/>
      </w:pPr>
      <w:rPr>
        <w:rFonts w:ascii="Wingdings" w:hAnsi="Wingdings" w:hint="default"/>
      </w:rPr>
    </w:lvl>
    <w:lvl w:ilvl="6" w:tplc="522841BE" w:tentative="1">
      <w:start w:val="1"/>
      <w:numFmt w:val="bullet"/>
      <w:lvlText w:val=""/>
      <w:lvlJc w:val="left"/>
      <w:pPr>
        <w:ind w:left="5040" w:hanging="360"/>
      </w:pPr>
      <w:rPr>
        <w:rFonts w:ascii="Symbol" w:hAnsi="Symbol" w:hint="default"/>
      </w:rPr>
    </w:lvl>
    <w:lvl w:ilvl="7" w:tplc="9DB24064" w:tentative="1">
      <w:start w:val="1"/>
      <w:numFmt w:val="bullet"/>
      <w:lvlText w:val="o"/>
      <w:lvlJc w:val="left"/>
      <w:pPr>
        <w:ind w:left="5760" w:hanging="360"/>
      </w:pPr>
      <w:rPr>
        <w:rFonts w:ascii="Courier New" w:hAnsi="Courier New" w:cs="Courier New" w:hint="default"/>
      </w:rPr>
    </w:lvl>
    <w:lvl w:ilvl="8" w:tplc="8CAAF882" w:tentative="1">
      <w:start w:val="1"/>
      <w:numFmt w:val="bullet"/>
      <w:lvlText w:val=""/>
      <w:lvlJc w:val="left"/>
      <w:pPr>
        <w:ind w:left="6480" w:hanging="360"/>
      </w:pPr>
      <w:rPr>
        <w:rFonts w:ascii="Wingdings" w:hAnsi="Wingdings" w:hint="default"/>
      </w:rPr>
    </w:lvl>
  </w:abstractNum>
  <w:abstractNum w:abstractNumId="502">
    <w:nsid w:val="727B1786"/>
    <w:multiLevelType w:val="hybridMultilevel"/>
    <w:tmpl w:val="2C98217E"/>
    <w:lvl w:ilvl="0" w:tplc="3E12A7A6">
      <w:start w:val="1"/>
      <w:numFmt w:val="bullet"/>
      <w:lvlText w:val=""/>
      <w:lvlJc w:val="left"/>
      <w:pPr>
        <w:ind w:left="720" w:hanging="360"/>
      </w:pPr>
      <w:rPr>
        <w:rFonts w:ascii="Symbol" w:hAnsi="Symbol" w:hint="default"/>
      </w:rPr>
    </w:lvl>
    <w:lvl w:ilvl="1" w:tplc="2D5A2FFC" w:tentative="1">
      <w:start w:val="1"/>
      <w:numFmt w:val="bullet"/>
      <w:lvlText w:val="o"/>
      <w:lvlJc w:val="left"/>
      <w:pPr>
        <w:ind w:left="1440" w:hanging="360"/>
      </w:pPr>
      <w:rPr>
        <w:rFonts w:ascii="Courier New" w:hAnsi="Courier New" w:cs="Courier New" w:hint="default"/>
      </w:rPr>
    </w:lvl>
    <w:lvl w:ilvl="2" w:tplc="43FEF816" w:tentative="1">
      <w:start w:val="1"/>
      <w:numFmt w:val="bullet"/>
      <w:lvlText w:val=""/>
      <w:lvlJc w:val="left"/>
      <w:pPr>
        <w:ind w:left="2160" w:hanging="360"/>
      </w:pPr>
      <w:rPr>
        <w:rFonts w:ascii="Wingdings" w:hAnsi="Wingdings" w:hint="default"/>
      </w:rPr>
    </w:lvl>
    <w:lvl w:ilvl="3" w:tplc="034E044C" w:tentative="1">
      <w:start w:val="1"/>
      <w:numFmt w:val="bullet"/>
      <w:lvlText w:val=""/>
      <w:lvlJc w:val="left"/>
      <w:pPr>
        <w:ind w:left="2880" w:hanging="360"/>
      </w:pPr>
      <w:rPr>
        <w:rFonts w:ascii="Symbol" w:hAnsi="Symbol" w:hint="default"/>
      </w:rPr>
    </w:lvl>
    <w:lvl w:ilvl="4" w:tplc="58E23266" w:tentative="1">
      <w:start w:val="1"/>
      <w:numFmt w:val="bullet"/>
      <w:lvlText w:val="o"/>
      <w:lvlJc w:val="left"/>
      <w:pPr>
        <w:ind w:left="3600" w:hanging="360"/>
      </w:pPr>
      <w:rPr>
        <w:rFonts w:ascii="Courier New" w:hAnsi="Courier New" w:cs="Courier New" w:hint="default"/>
      </w:rPr>
    </w:lvl>
    <w:lvl w:ilvl="5" w:tplc="EDEE77EE" w:tentative="1">
      <w:start w:val="1"/>
      <w:numFmt w:val="bullet"/>
      <w:lvlText w:val=""/>
      <w:lvlJc w:val="left"/>
      <w:pPr>
        <w:ind w:left="4320" w:hanging="360"/>
      </w:pPr>
      <w:rPr>
        <w:rFonts w:ascii="Wingdings" w:hAnsi="Wingdings" w:hint="default"/>
      </w:rPr>
    </w:lvl>
    <w:lvl w:ilvl="6" w:tplc="4D1C97DE" w:tentative="1">
      <w:start w:val="1"/>
      <w:numFmt w:val="bullet"/>
      <w:lvlText w:val=""/>
      <w:lvlJc w:val="left"/>
      <w:pPr>
        <w:ind w:left="5040" w:hanging="360"/>
      </w:pPr>
      <w:rPr>
        <w:rFonts w:ascii="Symbol" w:hAnsi="Symbol" w:hint="default"/>
      </w:rPr>
    </w:lvl>
    <w:lvl w:ilvl="7" w:tplc="857ED4EE" w:tentative="1">
      <w:start w:val="1"/>
      <w:numFmt w:val="bullet"/>
      <w:lvlText w:val="o"/>
      <w:lvlJc w:val="left"/>
      <w:pPr>
        <w:ind w:left="5760" w:hanging="360"/>
      </w:pPr>
      <w:rPr>
        <w:rFonts w:ascii="Courier New" w:hAnsi="Courier New" w:cs="Courier New" w:hint="default"/>
      </w:rPr>
    </w:lvl>
    <w:lvl w:ilvl="8" w:tplc="27AA1368" w:tentative="1">
      <w:start w:val="1"/>
      <w:numFmt w:val="bullet"/>
      <w:lvlText w:val=""/>
      <w:lvlJc w:val="left"/>
      <w:pPr>
        <w:ind w:left="6480" w:hanging="360"/>
      </w:pPr>
      <w:rPr>
        <w:rFonts w:ascii="Wingdings" w:hAnsi="Wingdings" w:hint="default"/>
      </w:rPr>
    </w:lvl>
  </w:abstractNum>
  <w:abstractNum w:abstractNumId="503">
    <w:nsid w:val="72836869"/>
    <w:multiLevelType w:val="hybridMultilevel"/>
    <w:tmpl w:val="C6AAFB04"/>
    <w:lvl w:ilvl="0" w:tplc="83560EE8">
      <w:start w:val="1"/>
      <w:numFmt w:val="bullet"/>
      <w:lvlText w:val=""/>
      <w:lvlJc w:val="left"/>
      <w:pPr>
        <w:ind w:left="720" w:hanging="360"/>
      </w:pPr>
      <w:rPr>
        <w:rFonts w:ascii="Symbol" w:hAnsi="Symbol" w:hint="default"/>
      </w:rPr>
    </w:lvl>
    <w:lvl w:ilvl="1" w:tplc="5AC2205A">
      <w:start w:val="1"/>
      <w:numFmt w:val="bullet"/>
      <w:lvlText w:val="o"/>
      <w:lvlJc w:val="left"/>
      <w:pPr>
        <w:ind w:left="1440" w:hanging="360"/>
      </w:pPr>
      <w:rPr>
        <w:rFonts w:ascii="Courier New" w:hAnsi="Courier New" w:cs="Courier New" w:hint="default"/>
      </w:rPr>
    </w:lvl>
    <w:lvl w:ilvl="2" w:tplc="98D0C7B8" w:tentative="1">
      <w:start w:val="1"/>
      <w:numFmt w:val="bullet"/>
      <w:lvlText w:val=""/>
      <w:lvlJc w:val="left"/>
      <w:pPr>
        <w:ind w:left="2160" w:hanging="360"/>
      </w:pPr>
      <w:rPr>
        <w:rFonts w:ascii="Wingdings" w:hAnsi="Wingdings" w:hint="default"/>
      </w:rPr>
    </w:lvl>
    <w:lvl w:ilvl="3" w:tplc="8D4AB722" w:tentative="1">
      <w:start w:val="1"/>
      <w:numFmt w:val="bullet"/>
      <w:lvlText w:val=""/>
      <w:lvlJc w:val="left"/>
      <w:pPr>
        <w:ind w:left="2880" w:hanging="360"/>
      </w:pPr>
      <w:rPr>
        <w:rFonts w:ascii="Symbol" w:hAnsi="Symbol" w:hint="default"/>
      </w:rPr>
    </w:lvl>
    <w:lvl w:ilvl="4" w:tplc="3A72B0B4" w:tentative="1">
      <w:start w:val="1"/>
      <w:numFmt w:val="bullet"/>
      <w:lvlText w:val="o"/>
      <w:lvlJc w:val="left"/>
      <w:pPr>
        <w:ind w:left="3600" w:hanging="360"/>
      </w:pPr>
      <w:rPr>
        <w:rFonts w:ascii="Courier New" w:hAnsi="Courier New" w:cs="Courier New" w:hint="default"/>
      </w:rPr>
    </w:lvl>
    <w:lvl w:ilvl="5" w:tplc="961A1030" w:tentative="1">
      <w:start w:val="1"/>
      <w:numFmt w:val="bullet"/>
      <w:lvlText w:val=""/>
      <w:lvlJc w:val="left"/>
      <w:pPr>
        <w:ind w:left="4320" w:hanging="360"/>
      </w:pPr>
      <w:rPr>
        <w:rFonts w:ascii="Wingdings" w:hAnsi="Wingdings" w:hint="default"/>
      </w:rPr>
    </w:lvl>
    <w:lvl w:ilvl="6" w:tplc="5E844C08" w:tentative="1">
      <w:start w:val="1"/>
      <w:numFmt w:val="bullet"/>
      <w:lvlText w:val=""/>
      <w:lvlJc w:val="left"/>
      <w:pPr>
        <w:ind w:left="5040" w:hanging="360"/>
      </w:pPr>
      <w:rPr>
        <w:rFonts w:ascii="Symbol" w:hAnsi="Symbol" w:hint="default"/>
      </w:rPr>
    </w:lvl>
    <w:lvl w:ilvl="7" w:tplc="593A9FEA" w:tentative="1">
      <w:start w:val="1"/>
      <w:numFmt w:val="bullet"/>
      <w:lvlText w:val="o"/>
      <w:lvlJc w:val="left"/>
      <w:pPr>
        <w:ind w:left="5760" w:hanging="360"/>
      </w:pPr>
      <w:rPr>
        <w:rFonts w:ascii="Courier New" w:hAnsi="Courier New" w:cs="Courier New" w:hint="default"/>
      </w:rPr>
    </w:lvl>
    <w:lvl w:ilvl="8" w:tplc="6B1ED8EA" w:tentative="1">
      <w:start w:val="1"/>
      <w:numFmt w:val="bullet"/>
      <w:lvlText w:val=""/>
      <w:lvlJc w:val="left"/>
      <w:pPr>
        <w:ind w:left="6480" w:hanging="360"/>
      </w:pPr>
      <w:rPr>
        <w:rFonts w:ascii="Wingdings" w:hAnsi="Wingdings" w:hint="default"/>
      </w:rPr>
    </w:lvl>
  </w:abstractNum>
  <w:abstractNum w:abstractNumId="504">
    <w:nsid w:val="72BC7709"/>
    <w:multiLevelType w:val="hybridMultilevel"/>
    <w:tmpl w:val="AB44DCB6"/>
    <w:lvl w:ilvl="0" w:tplc="E2A8C126">
      <w:start w:val="1"/>
      <w:numFmt w:val="bullet"/>
      <w:lvlText w:val=""/>
      <w:lvlJc w:val="left"/>
      <w:pPr>
        <w:ind w:left="720" w:hanging="360"/>
      </w:pPr>
      <w:rPr>
        <w:rFonts w:ascii="Symbol" w:hAnsi="Symbol" w:hint="default"/>
      </w:rPr>
    </w:lvl>
    <w:lvl w:ilvl="1" w:tplc="4AB213A0">
      <w:start w:val="1"/>
      <w:numFmt w:val="bullet"/>
      <w:lvlText w:val="o"/>
      <w:lvlJc w:val="left"/>
      <w:pPr>
        <w:ind w:left="1440" w:hanging="360"/>
      </w:pPr>
      <w:rPr>
        <w:rFonts w:ascii="Courier New" w:hAnsi="Courier New" w:cs="Courier New" w:hint="default"/>
      </w:rPr>
    </w:lvl>
    <w:lvl w:ilvl="2" w:tplc="3F52BA46" w:tentative="1">
      <w:start w:val="1"/>
      <w:numFmt w:val="bullet"/>
      <w:lvlText w:val=""/>
      <w:lvlJc w:val="left"/>
      <w:pPr>
        <w:ind w:left="2160" w:hanging="360"/>
      </w:pPr>
      <w:rPr>
        <w:rFonts w:ascii="Wingdings" w:hAnsi="Wingdings" w:hint="default"/>
      </w:rPr>
    </w:lvl>
    <w:lvl w:ilvl="3" w:tplc="BF70AD92" w:tentative="1">
      <w:start w:val="1"/>
      <w:numFmt w:val="bullet"/>
      <w:lvlText w:val=""/>
      <w:lvlJc w:val="left"/>
      <w:pPr>
        <w:ind w:left="2880" w:hanging="360"/>
      </w:pPr>
      <w:rPr>
        <w:rFonts w:ascii="Symbol" w:hAnsi="Symbol" w:hint="default"/>
      </w:rPr>
    </w:lvl>
    <w:lvl w:ilvl="4" w:tplc="3B1ACF5A" w:tentative="1">
      <w:start w:val="1"/>
      <w:numFmt w:val="bullet"/>
      <w:lvlText w:val="o"/>
      <w:lvlJc w:val="left"/>
      <w:pPr>
        <w:ind w:left="3600" w:hanging="360"/>
      </w:pPr>
      <w:rPr>
        <w:rFonts w:ascii="Courier New" w:hAnsi="Courier New" w:cs="Courier New" w:hint="default"/>
      </w:rPr>
    </w:lvl>
    <w:lvl w:ilvl="5" w:tplc="506CD51C" w:tentative="1">
      <w:start w:val="1"/>
      <w:numFmt w:val="bullet"/>
      <w:lvlText w:val=""/>
      <w:lvlJc w:val="left"/>
      <w:pPr>
        <w:ind w:left="4320" w:hanging="360"/>
      </w:pPr>
      <w:rPr>
        <w:rFonts w:ascii="Wingdings" w:hAnsi="Wingdings" w:hint="default"/>
      </w:rPr>
    </w:lvl>
    <w:lvl w:ilvl="6" w:tplc="1BB08448" w:tentative="1">
      <w:start w:val="1"/>
      <w:numFmt w:val="bullet"/>
      <w:lvlText w:val=""/>
      <w:lvlJc w:val="left"/>
      <w:pPr>
        <w:ind w:left="5040" w:hanging="360"/>
      </w:pPr>
      <w:rPr>
        <w:rFonts w:ascii="Symbol" w:hAnsi="Symbol" w:hint="default"/>
      </w:rPr>
    </w:lvl>
    <w:lvl w:ilvl="7" w:tplc="4B5C79D6" w:tentative="1">
      <w:start w:val="1"/>
      <w:numFmt w:val="bullet"/>
      <w:lvlText w:val="o"/>
      <w:lvlJc w:val="left"/>
      <w:pPr>
        <w:ind w:left="5760" w:hanging="360"/>
      </w:pPr>
      <w:rPr>
        <w:rFonts w:ascii="Courier New" w:hAnsi="Courier New" w:cs="Courier New" w:hint="default"/>
      </w:rPr>
    </w:lvl>
    <w:lvl w:ilvl="8" w:tplc="6F3A7B38" w:tentative="1">
      <w:start w:val="1"/>
      <w:numFmt w:val="bullet"/>
      <w:lvlText w:val=""/>
      <w:lvlJc w:val="left"/>
      <w:pPr>
        <w:ind w:left="6480" w:hanging="360"/>
      </w:pPr>
      <w:rPr>
        <w:rFonts w:ascii="Wingdings" w:hAnsi="Wingdings" w:hint="default"/>
      </w:rPr>
    </w:lvl>
  </w:abstractNum>
  <w:abstractNum w:abstractNumId="505">
    <w:nsid w:val="72D05FAF"/>
    <w:multiLevelType w:val="hybridMultilevel"/>
    <w:tmpl w:val="2624B1AC"/>
    <w:lvl w:ilvl="0" w:tplc="BF5EEEBE">
      <w:start w:val="1"/>
      <w:numFmt w:val="bullet"/>
      <w:lvlText w:val=""/>
      <w:lvlJc w:val="left"/>
      <w:pPr>
        <w:ind w:left="720" w:hanging="360"/>
      </w:pPr>
      <w:rPr>
        <w:rFonts w:ascii="Symbol" w:hAnsi="Symbol" w:hint="default"/>
      </w:rPr>
    </w:lvl>
    <w:lvl w:ilvl="1" w:tplc="9E440DEC">
      <w:start w:val="1"/>
      <w:numFmt w:val="bullet"/>
      <w:lvlText w:val="o"/>
      <w:lvlJc w:val="left"/>
      <w:pPr>
        <w:ind w:left="1440" w:hanging="360"/>
      </w:pPr>
      <w:rPr>
        <w:rFonts w:ascii="Courier New" w:hAnsi="Courier New" w:cs="Courier New" w:hint="default"/>
      </w:rPr>
    </w:lvl>
    <w:lvl w:ilvl="2" w:tplc="55A643A2" w:tentative="1">
      <w:start w:val="1"/>
      <w:numFmt w:val="bullet"/>
      <w:lvlText w:val=""/>
      <w:lvlJc w:val="left"/>
      <w:pPr>
        <w:ind w:left="2160" w:hanging="360"/>
      </w:pPr>
      <w:rPr>
        <w:rFonts w:ascii="Wingdings" w:hAnsi="Wingdings" w:hint="default"/>
      </w:rPr>
    </w:lvl>
    <w:lvl w:ilvl="3" w:tplc="EED4BBAC" w:tentative="1">
      <w:start w:val="1"/>
      <w:numFmt w:val="bullet"/>
      <w:lvlText w:val=""/>
      <w:lvlJc w:val="left"/>
      <w:pPr>
        <w:ind w:left="2880" w:hanging="360"/>
      </w:pPr>
      <w:rPr>
        <w:rFonts w:ascii="Symbol" w:hAnsi="Symbol" w:hint="default"/>
      </w:rPr>
    </w:lvl>
    <w:lvl w:ilvl="4" w:tplc="69264F48" w:tentative="1">
      <w:start w:val="1"/>
      <w:numFmt w:val="bullet"/>
      <w:lvlText w:val="o"/>
      <w:lvlJc w:val="left"/>
      <w:pPr>
        <w:ind w:left="3600" w:hanging="360"/>
      </w:pPr>
      <w:rPr>
        <w:rFonts w:ascii="Courier New" w:hAnsi="Courier New" w:cs="Courier New" w:hint="default"/>
      </w:rPr>
    </w:lvl>
    <w:lvl w:ilvl="5" w:tplc="E6E0DD4A" w:tentative="1">
      <w:start w:val="1"/>
      <w:numFmt w:val="bullet"/>
      <w:lvlText w:val=""/>
      <w:lvlJc w:val="left"/>
      <w:pPr>
        <w:ind w:left="4320" w:hanging="360"/>
      </w:pPr>
      <w:rPr>
        <w:rFonts w:ascii="Wingdings" w:hAnsi="Wingdings" w:hint="default"/>
      </w:rPr>
    </w:lvl>
    <w:lvl w:ilvl="6" w:tplc="01E4EC9A" w:tentative="1">
      <w:start w:val="1"/>
      <w:numFmt w:val="bullet"/>
      <w:lvlText w:val=""/>
      <w:lvlJc w:val="left"/>
      <w:pPr>
        <w:ind w:left="5040" w:hanging="360"/>
      </w:pPr>
      <w:rPr>
        <w:rFonts w:ascii="Symbol" w:hAnsi="Symbol" w:hint="default"/>
      </w:rPr>
    </w:lvl>
    <w:lvl w:ilvl="7" w:tplc="5BA6791C" w:tentative="1">
      <w:start w:val="1"/>
      <w:numFmt w:val="bullet"/>
      <w:lvlText w:val="o"/>
      <w:lvlJc w:val="left"/>
      <w:pPr>
        <w:ind w:left="5760" w:hanging="360"/>
      </w:pPr>
      <w:rPr>
        <w:rFonts w:ascii="Courier New" w:hAnsi="Courier New" w:cs="Courier New" w:hint="default"/>
      </w:rPr>
    </w:lvl>
    <w:lvl w:ilvl="8" w:tplc="B6F8E07A" w:tentative="1">
      <w:start w:val="1"/>
      <w:numFmt w:val="bullet"/>
      <w:lvlText w:val=""/>
      <w:lvlJc w:val="left"/>
      <w:pPr>
        <w:ind w:left="6480" w:hanging="360"/>
      </w:pPr>
      <w:rPr>
        <w:rFonts w:ascii="Wingdings" w:hAnsi="Wingdings" w:hint="default"/>
      </w:rPr>
    </w:lvl>
  </w:abstractNum>
  <w:abstractNum w:abstractNumId="506">
    <w:nsid w:val="73166316"/>
    <w:multiLevelType w:val="hybridMultilevel"/>
    <w:tmpl w:val="FF365F08"/>
    <w:lvl w:ilvl="0" w:tplc="2F7AEAEC">
      <w:start w:val="1"/>
      <w:numFmt w:val="bullet"/>
      <w:lvlText w:val=""/>
      <w:lvlJc w:val="left"/>
      <w:pPr>
        <w:ind w:left="720" w:hanging="360"/>
      </w:pPr>
      <w:rPr>
        <w:rFonts w:ascii="Symbol" w:hAnsi="Symbol" w:hint="default"/>
      </w:rPr>
    </w:lvl>
    <w:lvl w:ilvl="1" w:tplc="27E4D4CC">
      <w:start w:val="1"/>
      <w:numFmt w:val="bullet"/>
      <w:lvlText w:val="o"/>
      <w:lvlJc w:val="left"/>
      <w:pPr>
        <w:ind w:left="1440" w:hanging="360"/>
      </w:pPr>
      <w:rPr>
        <w:rFonts w:ascii="Courier New" w:hAnsi="Courier New" w:cs="Courier New" w:hint="default"/>
      </w:rPr>
    </w:lvl>
    <w:lvl w:ilvl="2" w:tplc="2B745302" w:tentative="1">
      <w:start w:val="1"/>
      <w:numFmt w:val="bullet"/>
      <w:lvlText w:val=""/>
      <w:lvlJc w:val="left"/>
      <w:pPr>
        <w:ind w:left="2160" w:hanging="360"/>
      </w:pPr>
      <w:rPr>
        <w:rFonts w:ascii="Wingdings" w:hAnsi="Wingdings" w:hint="default"/>
      </w:rPr>
    </w:lvl>
    <w:lvl w:ilvl="3" w:tplc="0A0E0532" w:tentative="1">
      <w:start w:val="1"/>
      <w:numFmt w:val="bullet"/>
      <w:lvlText w:val=""/>
      <w:lvlJc w:val="left"/>
      <w:pPr>
        <w:ind w:left="2880" w:hanging="360"/>
      </w:pPr>
      <w:rPr>
        <w:rFonts w:ascii="Symbol" w:hAnsi="Symbol" w:hint="default"/>
      </w:rPr>
    </w:lvl>
    <w:lvl w:ilvl="4" w:tplc="BB3A194A" w:tentative="1">
      <w:start w:val="1"/>
      <w:numFmt w:val="bullet"/>
      <w:lvlText w:val="o"/>
      <w:lvlJc w:val="left"/>
      <w:pPr>
        <w:ind w:left="3600" w:hanging="360"/>
      </w:pPr>
      <w:rPr>
        <w:rFonts w:ascii="Courier New" w:hAnsi="Courier New" w:cs="Courier New" w:hint="default"/>
      </w:rPr>
    </w:lvl>
    <w:lvl w:ilvl="5" w:tplc="B0DED654" w:tentative="1">
      <w:start w:val="1"/>
      <w:numFmt w:val="bullet"/>
      <w:lvlText w:val=""/>
      <w:lvlJc w:val="left"/>
      <w:pPr>
        <w:ind w:left="4320" w:hanging="360"/>
      </w:pPr>
      <w:rPr>
        <w:rFonts w:ascii="Wingdings" w:hAnsi="Wingdings" w:hint="default"/>
      </w:rPr>
    </w:lvl>
    <w:lvl w:ilvl="6" w:tplc="02EA1A22" w:tentative="1">
      <w:start w:val="1"/>
      <w:numFmt w:val="bullet"/>
      <w:lvlText w:val=""/>
      <w:lvlJc w:val="left"/>
      <w:pPr>
        <w:ind w:left="5040" w:hanging="360"/>
      </w:pPr>
      <w:rPr>
        <w:rFonts w:ascii="Symbol" w:hAnsi="Symbol" w:hint="default"/>
      </w:rPr>
    </w:lvl>
    <w:lvl w:ilvl="7" w:tplc="F42E1224" w:tentative="1">
      <w:start w:val="1"/>
      <w:numFmt w:val="bullet"/>
      <w:lvlText w:val="o"/>
      <w:lvlJc w:val="left"/>
      <w:pPr>
        <w:ind w:left="5760" w:hanging="360"/>
      </w:pPr>
      <w:rPr>
        <w:rFonts w:ascii="Courier New" w:hAnsi="Courier New" w:cs="Courier New" w:hint="default"/>
      </w:rPr>
    </w:lvl>
    <w:lvl w:ilvl="8" w:tplc="52B0BB04" w:tentative="1">
      <w:start w:val="1"/>
      <w:numFmt w:val="bullet"/>
      <w:lvlText w:val=""/>
      <w:lvlJc w:val="left"/>
      <w:pPr>
        <w:ind w:left="6480" w:hanging="360"/>
      </w:pPr>
      <w:rPr>
        <w:rFonts w:ascii="Wingdings" w:hAnsi="Wingdings" w:hint="default"/>
      </w:rPr>
    </w:lvl>
  </w:abstractNum>
  <w:abstractNum w:abstractNumId="507">
    <w:nsid w:val="73556667"/>
    <w:multiLevelType w:val="hybridMultilevel"/>
    <w:tmpl w:val="AE5A52BA"/>
    <w:lvl w:ilvl="0" w:tplc="1F1E47CA">
      <w:start w:val="1"/>
      <w:numFmt w:val="bullet"/>
      <w:lvlText w:val=""/>
      <w:lvlJc w:val="left"/>
      <w:pPr>
        <w:ind w:left="720" w:hanging="360"/>
      </w:pPr>
      <w:rPr>
        <w:rFonts w:ascii="Symbol" w:hAnsi="Symbol" w:hint="default"/>
      </w:rPr>
    </w:lvl>
    <w:lvl w:ilvl="1" w:tplc="80C80216" w:tentative="1">
      <w:start w:val="1"/>
      <w:numFmt w:val="bullet"/>
      <w:lvlText w:val="o"/>
      <w:lvlJc w:val="left"/>
      <w:pPr>
        <w:ind w:left="1440" w:hanging="360"/>
      </w:pPr>
      <w:rPr>
        <w:rFonts w:ascii="Courier New" w:hAnsi="Courier New" w:cs="Courier New" w:hint="default"/>
      </w:rPr>
    </w:lvl>
    <w:lvl w:ilvl="2" w:tplc="7E2A839E">
      <w:start w:val="1"/>
      <w:numFmt w:val="bullet"/>
      <w:lvlText w:val=""/>
      <w:lvlJc w:val="left"/>
      <w:pPr>
        <w:ind w:left="2160" w:hanging="360"/>
      </w:pPr>
      <w:rPr>
        <w:rFonts w:ascii="Wingdings" w:hAnsi="Wingdings" w:hint="default"/>
      </w:rPr>
    </w:lvl>
    <w:lvl w:ilvl="3" w:tplc="B52C0AAA" w:tentative="1">
      <w:start w:val="1"/>
      <w:numFmt w:val="bullet"/>
      <w:lvlText w:val=""/>
      <w:lvlJc w:val="left"/>
      <w:pPr>
        <w:ind w:left="2880" w:hanging="360"/>
      </w:pPr>
      <w:rPr>
        <w:rFonts w:ascii="Symbol" w:hAnsi="Symbol" w:hint="default"/>
      </w:rPr>
    </w:lvl>
    <w:lvl w:ilvl="4" w:tplc="76EA70B2" w:tentative="1">
      <w:start w:val="1"/>
      <w:numFmt w:val="bullet"/>
      <w:lvlText w:val="o"/>
      <w:lvlJc w:val="left"/>
      <w:pPr>
        <w:ind w:left="3600" w:hanging="360"/>
      </w:pPr>
      <w:rPr>
        <w:rFonts w:ascii="Courier New" w:hAnsi="Courier New" w:cs="Courier New" w:hint="default"/>
      </w:rPr>
    </w:lvl>
    <w:lvl w:ilvl="5" w:tplc="EA58D28C" w:tentative="1">
      <w:start w:val="1"/>
      <w:numFmt w:val="bullet"/>
      <w:lvlText w:val=""/>
      <w:lvlJc w:val="left"/>
      <w:pPr>
        <w:ind w:left="4320" w:hanging="360"/>
      </w:pPr>
      <w:rPr>
        <w:rFonts w:ascii="Wingdings" w:hAnsi="Wingdings" w:hint="default"/>
      </w:rPr>
    </w:lvl>
    <w:lvl w:ilvl="6" w:tplc="D5DE4D22" w:tentative="1">
      <w:start w:val="1"/>
      <w:numFmt w:val="bullet"/>
      <w:lvlText w:val=""/>
      <w:lvlJc w:val="left"/>
      <w:pPr>
        <w:ind w:left="5040" w:hanging="360"/>
      </w:pPr>
      <w:rPr>
        <w:rFonts w:ascii="Symbol" w:hAnsi="Symbol" w:hint="default"/>
      </w:rPr>
    </w:lvl>
    <w:lvl w:ilvl="7" w:tplc="64A81412" w:tentative="1">
      <w:start w:val="1"/>
      <w:numFmt w:val="bullet"/>
      <w:lvlText w:val="o"/>
      <w:lvlJc w:val="left"/>
      <w:pPr>
        <w:ind w:left="5760" w:hanging="360"/>
      </w:pPr>
      <w:rPr>
        <w:rFonts w:ascii="Courier New" w:hAnsi="Courier New" w:cs="Courier New" w:hint="default"/>
      </w:rPr>
    </w:lvl>
    <w:lvl w:ilvl="8" w:tplc="3FF29F3C" w:tentative="1">
      <w:start w:val="1"/>
      <w:numFmt w:val="bullet"/>
      <w:lvlText w:val=""/>
      <w:lvlJc w:val="left"/>
      <w:pPr>
        <w:ind w:left="6480" w:hanging="360"/>
      </w:pPr>
      <w:rPr>
        <w:rFonts w:ascii="Wingdings" w:hAnsi="Wingdings" w:hint="default"/>
      </w:rPr>
    </w:lvl>
  </w:abstractNum>
  <w:abstractNum w:abstractNumId="508">
    <w:nsid w:val="73B52D20"/>
    <w:multiLevelType w:val="hybridMultilevel"/>
    <w:tmpl w:val="D3144AF4"/>
    <w:lvl w:ilvl="0" w:tplc="FFAE5174">
      <w:start w:val="1"/>
      <w:numFmt w:val="bullet"/>
      <w:lvlText w:val=""/>
      <w:lvlJc w:val="left"/>
      <w:pPr>
        <w:ind w:left="720" w:hanging="360"/>
      </w:pPr>
      <w:rPr>
        <w:rFonts w:ascii="Symbol" w:hAnsi="Symbol" w:hint="default"/>
      </w:rPr>
    </w:lvl>
    <w:lvl w:ilvl="1" w:tplc="3BD82BC8" w:tentative="1">
      <w:start w:val="1"/>
      <w:numFmt w:val="bullet"/>
      <w:lvlText w:val="o"/>
      <w:lvlJc w:val="left"/>
      <w:pPr>
        <w:ind w:left="1440" w:hanging="360"/>
      </w:pPr>
      <w:rPr>
        <w:rFonts w:ascii="Courier New" w:hAnsi="Courier New" w:cs="Courier New" w:hint="default"/>
      </w:rPr>
    </w:lvl>
    <w:lvl w:ilvl="2" w:tplc="05887E64" w:tentative="1">
      <w:start w:val="1"/>
      <w:numFmt w:val="bullet"/>
      <w:lvlText w:val=""/>
      <w:lvlJc w:val="left"/>
      <w:pPr>
        <w:ind w:left="2160" w:hanging="360"/>
      </w:pPr>
      <w:rPr>
        <w:rFonts w:ascii="Wingdings" w:hAnsi="Wingdings" w:hint="default"/>
      </w:rPr>
    </w:lvl>
    <w:lvl w:ilvl="3" w:tplc="446087C6" w:tentative="1">
      <w:start w:val="1"/>
      <w:numFmt w:val="bullet"/>
      <w:lvlText w:val=""/>
      <w:lvlJc w:val="left"/>
      <w:pPr>
        <w:ind w:left="2880" w:hanging="360"/>
      </w:pPr>
      <w:rPr>
        <w:rFonts w:ascii="Symbol" w:hAnsi="Symbol" w:hint="default"/>
      </w:rPr>
    </w:lvl>
    <w:lvl w:ilvl="4" w:tplc="5E8807D6" w:tentative="1">
      <w:start w:val="1"/>
      <w:numFmt w:val="bullet"/>
      <w:lvlText w:val="o"/>
      <w:lvlJc w:val="left"/>
      <w:pPr>
        <w:ind w:left="3600" w:hanging="360"/>
      </w:pPr>
      <w:rPr>
        <w:rFonts w:ascii="Courier New" w:hAnsi="Courier New" w:cs="Courier New" w:hint="default"/>
      </w:rPr>
    </w:lvl>
    <w:lvl w:ilvl="5" w:tplc="D720618A" w:tentative="1">
      <w:start w:val="1"/>
      <w:numFmt w:val="bullet"/>
      <w:lvlText w:val=""/>
      <w:lvlJc w:val="left"/>
      <w:pPr>
        <w:ind w:left="4320" w:hanging="360"/>
      </w:pPr>
      <w:rPr>
        <w:rFonts w:ascii="Wingdings" w:hAnsi="Wingdings" w:hint="default"/>
      </w:rPr>
    </w:lvl>
    <w:lvl w:ilvl="6" w:tplc="885EFF24" w:tentative="1">
      <w:start w:val="1"/>
      <w:numFmt w:val="bullet"/>
      <w:lvlText w:val=""/>
      <w:lvlJc w:val="left"/>
      <w:pPr>
        <w:ind w:left="5040" w:hanging="360"/>
      </w:pPr>
      <w:rPr>
        <w:rFonts w:ascii="Symbol" w:hAnsi="Symbol" w:hint="default"/>
      </w:rPr>
    </w:lvl>
    <w:lvl w:ilvl="7" w:tplc="C954421E" w:tentative="1">
      <w:start w:val="1"/>
      <w:numFmt w:val="bullet"/>
      <w:lvlText w:val="o"/>
      <w:lvlJc w:val="left"/>
      <w:pPr>
        <w:ind w:left="5760" w:hanging="360"/>
      </w:pPr>
      <w:rPr>
        <w:rFonts w:ascii="Courier New" w:hAnsi="Courier New" w:cs="Courier New" w:hint="default"/>
      </w:rPr>
    </w:lvl>
    <w:lvl w:ilvl="8" w:tplc="F27C3C54" w:tentative="1">
      <w:start w:val="1"/>
      <w:numFmt w:val="bullet"/>
      <w:lvlText w:val=""/>
      <w:lvlJc w:val="left"/>
      <w:pPr>
        <w:ind w:left="6480" w:hanging="360"/>
      </w:pPr>
      <w:rPr>
        <w:rFonts w:ascii="Wingdings" w:hAnsi="Wingdings" w:hint="default"/>
      </w:rPr>
    </w:lvl>
  </w:abstractNum>
  <w:abstractNum w:abstractNumId="509">
    <w:nsid w:val="743A3089"/>
    <w:multiLevelType w:val="hybridMultilevel"/>
    <w:tmpl w:val="4F783222"/>
    <w:lvl w:ilvl="0" w:tplc="9684C874">
      <w:start w:val="1"/>
      <w:numFmt w:val="bullet"/>
      <w:lvlText w:val=""/>
      <w:lvlJc w:val="left"/>
      <w:pPr>
        <w:ind w:left="720" w:hanging="360"/>
      </w:pPr>
      <w:rPr>
        <w:rFonts w:ascii="Symbol" w:hAnsi="Symbol" w:hint="default"/>
      </w:rPr>
    </w:lvl>
    <w:lvl w:ilvl="1" w:tplc="B4664BFE" w:tentative="1">
      <w:start w:val="1"/>
      <w:numFmt w:val="bullet"/>
      <w:lvlText w:val="o"/>
      <w:lvlJc w:val="left"/>
      <w:pPr>
        <w:ind w:left="1440" w:hanging="360"/>
      </w:pPr>
      <w:rPr>
        <w:rFonts w:ascii="Courier New" w:hAnsi="Courier New" w:cs="Courier New" w:hint="default"/>
      </w:rPr>
    </w:lvl>
    <w:lvl w:ilvl="2" w:tplc="DE109730" w:tentative="1">
      <w:start w:val="1"/>
      <w:numFmt w:val="bullet"/>
      <w:lvlText w:val=""/>
      <w:lvlJc w:val="left"/>
      <w:pPr>
        <w:ind w:left="2160" w:hanging="360"/>
      </w:pPr>
      <w:rPr>
        <w:rFonts w:ascii="Wingdings" w:hAnsi="Wingdings" w:hint="default"/>
      </w:rPr>
    </w:lvl>
    <w:lvl w:ilvl="3" w:tplc="8B1656C8" w:tentative="1">
      <w:start w:val="1"/>
      <w:numFmt w:val="bullet"/>
      <w:lvlText w:val=""/>
      <w:lvlJc w:val="left"/>
      <w:pPr>
        <w:ind w:left="2880" w:hanging="360"/>
      </w:pPr>
      <w:rPr>
        <w:rFonts w:ascii="Symbol" w:hAnsi="Symbol" w:hint="default"/>
      </w:rPr>
    </w:lvl>
    <w:lvl w:ilvl="4" w:tplc="9A3A25C2">
      <w:start w:val="1"/>
      <w:numFmt w:val="bullet"/>
      <w:lvlText w:val="o"/>
      <w:lvlJc w:val="left"/>
      <w:pPr>
        <w:ind w:left="3600" w:hanging="360"/>
      </w:pPr>
      <w:rPr>
        <w:rFonts w:ascii="Courier New" w:hAnsi="Courier New" w:cs="Courier New" w:hint="default"/>
      </w:rPr>
    </w:lvl>
    <w:lvl w:ilvl="5" w:tplc="FA923D0A" w:tentative="1">
      <w:start w:val="1"/>
      <w:numFmt w:val="bullet"/>
      <w:lvlText w:val=""/>
      <w:lvlJc w:val="left"/>
      <w:pPr>
        <w:ind w:left="4320" w:hanging="360"/>
      </w:pPr>
      <w:rPr>
        <w:rFonts w:ascii="Wingdings" w:hAnsi="Wingdings" w:hint="default"/>
      </w:rPr>
    </w:lvl>
    <w:lvl w:ilvl="6" w:tplc="3886DCB0" w:tentative="1">
      <w:start w:val="1"/>
      <w:numFmt w:val="bullet"/>
      <w:lvlText w:val=""/>
      <w:lvlJc w:val="left"/>
      <w:pPr>
        <w:ind w:left="5040" w:hanging="360"/>
      </w:pPr>
      <w:rPr>
        <w:rFonts w:ascii="Symbol" w:hAnsi="Symbol" w:hint="default"/>
      </w:rPr>
    </w:lvl>
    <w:lvl w:ilvl="7" w:tplc="CA9C47A4" w:tentative="1">
      <w:start w:val="1"/>
      <w:numFmt w:val="bullet"/>
      <w:lvlText w:val="o"/>
      <w:lvlJc w:val="left"/>
      <w:pPr>
        <w:ind w:left="5760" w:hanging="360"/>
      </w:pPr>
      <w:rPr>
        <w:rFonts w:ascii="Courier New" w:hAnsi="Courier New" w:cs="Courier New" w:hint="default"/>
      </w:rPr>
    </w:lvl>
    <w:lvl w:ilvl="8" w:tplc="AD1C8596" w:tentative="1">
      <w:start w:val="1"/>
      <w:numFmt w:val="bullet"/>
      <w:lvlText w:val=""/>
      <w:lvlJc w:val="left"/>
      <w:pPr>
        <w:ind w:left="6480" w:hanging="360"/>
      </w:pPr>
      <w:rPr>
        <w:rFonts w:ascii="Wingdings" w:hAnsi="Wingdings" w:hint="default"/>
      </w:rPr>
    </w:lvl>
  </w:abstractNum>
  <w:abstractNum w:abstractNumId="510">
    <w:nsid w:val="7450639C"/>
    <w:multiLevelType w:val="hybridMultilevel"/>
    <w:tmpl w:val="2B84E9A0"/>
    <w:lvl w:ilvl="0" w:tplc="43928346">
      <w:start w:val="1"/>
      <w:numFmt w:val="bullet"/>
      <w:lvlText w:val=""/>
      <w:lvlJc w:val="left"/>
      <w:pPr>
        <w:ind w:left="720" w:hanging="360"/>
      </w:pPr>
      <w:rPr>
        <w:rFonts w:ascii="Symbol" w:hAnsi="Symbol" w:hint="default"/>
      </w:rPr>
    </w:lvl>
    <w:lvl w:ilvl="1" w:tplc="91DC4990" w:tentative="1">
      <w:start w:val="1"/>
      <w:numFmt w:val="bullet"/>
      <w:lvlText w:val="o"/>
      <w:lvlJc w:val="left"/>
      <w:pPr>
        <w:ind w:left="1440" w:hanging="360"/>
      </w:pPr>
      <w:rPr>
        <w:rFonts w:ascii="Courier New" w:hAnsi="Courier New" w:cs="Courier New" w:hint="default"/>
      </w:rPr>
    </w:lvl>
    <w:lvl w:ilvl="2" w:tplc="8258085C">
      <w:start w:val="1"/>
      <w:numFmt w:val="bullet"/>
      <w:lvlText w:val=""/>
      <w:lvlJc w:val="left"/>
      <w:pPr>
        <w:ind w:left="2160" w:hanging="360"/>
      </w:pPr>
      <w:rPr>
        <w:rFonts w:ascii="Wingdings" w:hAnsi="Wingdings" w:hint="default"/>
      </w:rPr>
    </w:lvl>
    <w:lvl w:ilvl="3" w:tplc="F15C18EA" w:tentative="1">
      <w:start w:val="1"/>
      <w:numFmt w:val="bullet"/>
      <w:lvlText w:val=""/>
      <w:lvlJc w:val="left"/>
      <w:pPr>
        <w:ind w:left="2880" w:hanging="360"/>
      </w:pPr>
      <w:rPr>
        <w:rFonts w:ascii="Symbol" w:hAnsi="Symbol" w:hint="default"/>
      </w:rPr>
    </w:lvl>
    <w:lvl w:ilvl="4" w:tplc="3C9A439E" w:tentative="1">
      <w:start w:val="1"/>
      <w:numFmt w:val="bullet"/>
      <w:lvlText w:val="o"/>
      <w:lvlJc w:val="left"/>
      <w:pPr>
        <w:ind w:left="3600" w:hanging="360"/>
      </w:pPr>
      <w:rPr>
        <w:rFonts w:ascii="Courier New" w:hAnsi="Courier New" w:cs="Courier New" w:hint="default"/>
      </w:rPr>
    </w:lvl>
    <w:lvl w:ilvl="5" w:tplc="4FDE7C7E" w:tentative="1">
      <w:start w:val="1"/>
      <w:numFmt w:val="bullet"/>
      <w:lvlText w:val=""/>
      <w:lvlJc w:val="left"/>
      <w:pPr>
        <w:ind w:left="4320" w:hanging="360"/>
      </w:pPr>
      <w:rPr>
        <w:rFonts w:ascii="Wingdings" w:hAnsi="Wingdings" w:hint="default"/>
      </w:rPr>
    </w:lvl>
    <w:lvl w:ilvl="6" w:tplc="7026E1F2" w:tentative="1">
      <w:start w:val="1"/>
      <w:numFmt w:val="bullet"/>
      <w:lvlText w:val=""/>
      <w:lvlJc w:val="left"/>
      <w:pPr>
        <w:ind w:left="5040" w:hanging="360"/>
      </w:pPr>
      <w:rPr>
        <w:rFonts w:ascii="Symbol" w:hAnsi="Symbol" w:hint="default"/>
      </w:rPr>
    </w:lvl>
    <w:lvl w:ilvl="7" w:tplc="AE4E598E" w:tentative="1">
      <w:start w:val="1"/>
      <w:numFmt w:val="bullet"/>
      <w:lvlText w:val="o"/>
      <w:lvlJc w:val="left"/>
      <w:pPr>
        <w:ind w:left="5760" w:hanging="360"/>
      </w:pPr>
      <w:rPr>
        <w:rFonts w:ascii="Courier New" w:hAnsi="Courier New" w:cs="Courier New" w:hint="default"/>
      </w:rPr>
    </w:lvl>
    <w:lvl w:ilvl="8" w:tplc="33CA3980" w:tentative="1">
      <w:start w:val="1"/>
      <w:numFmt w:val="bullet"/>
      <w:lvlText w:val=""/>
      <w:lvlJc w:val="left"/>
      <w:pPr>
        <w:ind w:left="6480" w:hanging="360"/>
      </w:pPr>
      <w:rPr>
        <w:rFonts w:ascii="Wingdings" w:hAnsi="Wingdings" w:hint="default"/>
      </w:rPr>
    </w:lvl>
  </w:abstractNum>
  <w:abstractNum w:abstractNumId="511">
    <w:nsid w:val="748C7800"/>
    <w:multiLevelType w:val="hybridMultilevel"/>
    <w:tmpl w:val="B894AA18"/>
    <w:lvl w:ilvl="0" w:tplc="F49EEB38">
      <w:start w:val="1"/>
      <w:numFmt w:val="bullet"/>
      <w:lvlText w:val=""/>
      <w:lvlJc w:val="left"/>
      <w:pPr>
        <w:ind w:left="720" w:hanging="360"/>
      </w:pPr>
      <w:rPr>
        <w:rFonts w:ascii="Symbol" w:hAnsi="Symbol" w:hint="default"/>
      </w:rPr>
    </w:lvl>
    <w:lvl w:ilvl="1" w:tplc="502ACF5A">
      <w:start w:val="1"/>
      <w:numFmt w:val="bullet"/>
      <w:lvlText w:val="o"/>
      <w:lvlJc w:val="left"/>
      <w:pPr>
        <w:ind w:left="1440" w:hanging="360"/>
      </w:pPr>
      <w:rPr>
        <w:rFonts w:ascii="Courier New" w:hAnsi="Courier New" w:cs="Courier New" w:hint="default"/>
      </w:rPr>
    </w:lvl>
    <w:lvl w:ilvl="2" w:tplc="2C6A616E" w:tentative="1">
      <w:start w:val="1"/>
      <w:numFmt w:val="bullet"/>
      <w:lvlText w:val=""/>
      <w:lvlJc w:val="left"/>
      <w:pPr>
        <w:ind w:left="2160" w:hanging="360"/>
      </w:pPr>
      <w:rPr>
        <w:rFonts w:ascii="Wingdings" w:hAnsi="Wingdings" w:hint="default"/>
      </w:rPr>
    </w:lvl>
    <w:lvl w:ilvl="3" w:tplc="3ADC7566" w:tentative="1">
      <w:start w:val="1"/>
      <w:numFmt w:val="bullet"/>
      <w:lvlText w:val=""/>
      <w:lvlJc w:val="left"/>
      <w:pPr>
        <w:ind w:left="2880" w:hanging="360"/>
      </w:pPr>
      <w:rPr>
        <w:rFonts w:ascii="Symbol" w:hAnsi="Symbol" w:hint="default"/>
      </w:rPr>
    </w:lvl>
    <w:lvl w:ilvl="4" w:tplc="478A0FAA" w:tentative="1">
      <w:start w:val="1"/>
      <w:numFmt w:val="bullet"/>
      <w:lvlText w:val="o"/>
      <w:lvlJc w:val="left"/>
      <w:pPr>
        <w:ind w:left="3600" w:hanging="360"/>
      </w:pPr>
      <w:rPr>
        <w:rFonts w:ascii="Courier New" w:hAnsi="Courier New" w:cs="Courier New" w:hint="default"/>
      </w:rPr>
    </w:lvl>
    <w:lvl w:ilvl="5" w:tplc="67DAA0BA" w:tentative="1">
      <w:start w:val="1"/>
      <w:numFmt w:val="bullet"/>
      <w:lvlText w:val=""/>
      <w:lvlJc w:val="left"/>
      <w:pPr>
        <w:ind w:left="4320" w:hanging="360"/>
      </w:pPr>
      <w:rPr>
        <w:rFonts w:ascii="Wingdings" w:hAnsi="Wingdings" w:hint="default"/>
      </w:rPr>
    </w:lvl>
    <w:lvl w:ilvl="6" w:tplc="880EEB36" w:tentative="1">
      <w:start w:val="1"/>
      <w:numFmt w:val="bullet"/>
      <w:lvlText w:val=""/>
      <w:lvlJc w:val="left"/>
      <w:pPr>
        <w:ind w:left="5040" w:hanging="360"/>
      </w:pPr>
      <w:rPr>
        <w:rFonts w:ascii="Symbol" w:hAnsi="Symbol" w:hint="default"/>
      </w:rPr>
    </w:lvl>
    <w:lvl w:ilvl="7" w:tplc="088AFDAC" w:tentative="1">
      <w:start w:val="1"/>
      <w:numFmt w:val="bullet"/>
      <w:lvlText w:val="o"/>
      <w:lvlJc w:val="left"/>
      <w:pPr>
        <w:ind w:left="5760" w:hanging="360"/>
      </w:pPr>
      <w:rPr>
        <w:rFonts w:ascii="Courier New" w:hAnsi="Courier New" w:cs="Courier New" w:hint="default"/>
      </w:rPr>
    </w:lvl>
    <w:lvl w:ilvl="8" w:tplc="328EE3C0" w:tentative="1">
      <w:start w:val="1"/>
      <w:numFmt w:val="bullet"/>
      <w:lvlText w:val=""/>
      <w:lvlJc w:val="left"/>
      <w:pPr>
        <w:ind w:left="6480" w:hanging="360"/>
      </w:pPr>
      <w:rPr>
        <w:rFonts w:ascii="Wingdings" w:hAnsi="Wingdings" w:hint="default"/>
      </w:rPr>
    </w:lvl>
  </w:abstractNum>
  <w:abstractNum w:abstractNumId="512">
    <w:nsid w:val="748E4622"/>
    <w:multiLevelType w:val="hybridMultilevel"/>
    <w:tmpl w:val="955EE632"/>
    <w:lvl w:ilvl="0" w:tplc="BAFAA976">
      <w:start w:val="1"/>
      <w:numFmt w:val="bullet"/>
      <w:lvlText w:val=""/>
      <w:lvlJc w:val="left"/>
      <w:pPr>
        <w:ind w:left="720" w:hanging="360"/>
      </w:pPr>
      <w:rPr>
        <w:rFonts w:ascii="Symbol" w:hAnsi="Symbol" w:hint="default"/>
      </w:rPr>
    </w:lvl>
    <w:lvl w:ilvl="1" w:tplc="C5B0A80A" w:tentative="1">
      <w:start w:val="1"/>
      <w:numFmt w:val="bullet"/>
      <w:lvlText w:val="o"/>
      <w:lvlJc w:val="left"/>
      <w:pPr>
        <w:ind w:left="1440" w:hanging="360"/>
      </w:pPr>
      <w:rPr>
        <w:rFonts w:ascii="Courier New" w:hAnsi="Courier New" w:cs="Courier New" w:hint="default"/>
      </w:rPr>
    </w:lvl>
    <w:lvl w:ilvl="2" w:tplc="F5463926" w:tentative="1">
      <w:start w:val="1"/>
      <w:numFmt w:val="bullet"/>
      <w:lvlText w:val=""/>
      <w:lvlJc w:val="left"/>
      <w:pPr>
        <w:ind w:left="2160" w:hanging="360"/>
      </w:pPr>
      <w:rPr>
        <w:rFonts w:ascii="Wingdings" w:hAnsi="Wingdings" w:hint="default"/>
      </w:rPr>
    </w:lvl>
    <w:lvl w:ilvl="3" w:tplc="F56A9478" w:tentative="1">
      <w:start w:val="1"/>
      <w:numFmt w:val="bullet"/>
      <w:lvlText w:val=""/>
      <w:lvlJc w:val="left"/>
      <w:pPr>
        <w:ind w:left="2880" w:hanging="360"/>
      </w:pPr>
      <w:rPr>
        <w:rFonts w:ascii="Symbol" w:hAnsi="Symbol" w:hint="default"/>
      </w:rPr>
    </w:lvl>
    <w:lvl w:ilvl="4" w:tplc="59466812" w:tentative="1">
      <w:start w:val="1"/>
      <w:numFmt w:val="bullet"/>
      <w:lvlText w:val="o"/>
      <w:lvlJc w:val="left"/>
      <w:pPr>
        <w:ind w:left="3600" w:hanging="360"/>
      </w:pPr>
      <w:rPr>
        <w:rFonts w:ascii="Courier New" w:hAnsi="Courier New" w:cs="Courier New" w:hint="default"/>
      </w:rPr>
    </w:lvl>
    <w:lvl w:ilvl="5" w:tplc="F7C60B92" w:tentative="1">
      <w:start w:val="1"/>
      <w:numFmt w:val="bullet"/>
      <w:lvlText w:val=""/>
      <w:lvlJc w:val="left"/>
      <w:pPr>
        <w:ind w:left="4320" w:hanging="360"/>
      </w:pPr>
      <w:rPr>
        <w:rFonts w:ascii="Wingdings" w:hAnsi="Wingdings" w:hint="default"/>
      </w:rPr>
    </w:lvl>
    <w:lvl w:ilvl="6" w:tplc="4AFC10B0" w:tentative="1">
      <w:start w:val="1"/>
      <w:numFmt w:val="bullet"/>
      <w:lvlText w:val=""/>
      <w:lvlJc w:val="left"/>
      <w:pPr>
        <w:ind w:left="5040" w:hanging="360"/>
      </w:pPr>
      <w:rPr>
        <w:rFonts w:ascii="Symbol" w:hAnsi="Symbol" w:hint="default"/>
      </w:rPr>
    </w:lvl>
    <w:lvl w:ilvl="7" w:tplc="7C14B15A" w:tentative="1">
      <w:start w:val="1"/>
      <w:numFmt w:val="bullet"/>
      <w:lvlText w:val="o"/>
      <w:lvlJc w:val="left"/>
      <w:pPr>
        <w:ind w:left="5760" w:hanging="360"/>
      </w:pPr>
      <w:rPr>
        <w:rFonts w:ascii="Courier New" w:hAnsi="Courier New" w:cs="Courier New" w:hint="default"/>
      </w:rPr>
    </w:lvl>
    <w:lvl w:ilvl="8" w:tplc="645C9190" w:tentative="1">
      <w:start w:val="1"/>
      <w:numFmt w:val="bullet"/>
      <w:lvlText w:val=""/>
      <w:lvlJc w:val="left"/>
      <w:pPr>
        <w:ind w:left="6480" w:hanging="360"/>
      </w:pPr>
      <w:rPr>
        <w:rFonts w:ascii="Wingdings" w:hAnsi="Wingdings" w:hint="default"/>
      </w:rPr>
    </w:lvl>
  </w:abstractNum>
  <w:abstractNum w:abstractNumId="513">
    <w:nsid w:val="74AD752E"/>
    <w:multiLevelType w:val="hybridMultilevel"/>
    <w:tmpl w:val="5AA2506E"/>
    <w:lvl w:ilvl="0" w:tplc="1ADCB14E">
      <w:start w:val="1"/>
      <w:numFmt w:val="bullet"/>
      <w:lvlText w:val=""/>
      <w:lvlJc w:val="left"/>
      <w:pPr>
        <w:ind w:left="720" w:hanging="360"/>
      </w:pPr>
      <w:rPr>
        <w:rFonts w:ascii="Symbol" w:hAnsi="Symbol" w:hint="default"/>
      </w:rPr>
    </w:lvl>
    <w:lvl w:ilvl="1" w:tplc="B4CC7CDA">
      <w:start w:val="1"/>
      <w:numFmt w:val="bullet"/>
      <w:lvlText w:val="o"/>
      <w:lvlJc w:val="left"/>
      <w:pPr>
        <w:ind w:left="1440" w:hanging="360"/>
      </w:pPr>
      <w:rPr>
        <w:rFonts w:ascii="Courier New" w:hAnsi="Courier New" w:cs="Courier New" w:hint="default"/>
      </w:rPr>
    </w:lvl>
    <w:lvl w:ilvl="2" w:tplc="1EA6382A" w:tentative="1">
      <w:start w:val="1"/>
      <w:numFmt w:val="bullet"/>
      <w:lvlText w:val=""/>
      <w:lvlJc w:val="left"/>
      <w:pPr>
        <w:ind w:left="2160" w:hanging="360"/>
      </w:pPr>
      <w:rPr>
        <w:rFonts w:ascii="Wingdings" w:hAnsi="Wingdings" w:hint="default"/>
      </w:rPr>
    </w:lvl>
    <w:lvl w:ilvl="3" w:tplc="1548E482" w:tentative="1">
      <w:start w:val="1"/>
      <w:numFmt w:val="bullet"/>
      <w:lvlText w:val=""/>
      <w:lvlJc w:val="left"/>
      <w:pPr>
        <w:ind w:left="2880" w:hanging="360"/>
      </w:pPr>
      <w:rPr>
        <w:rFonts w:ascii="Symbol" w:hAnsi="Symbol" w:hint="default"/>
      </w:rPr>
    </w:lvl>
    <w:lvl w:ilvl="4" w:tplc="D904E6B8" w:tentative="1">
      <w:start w:val="1"/>
      <w:numFmt w:val="bullet"/>
      <w:lvlText w:val="o"/>
      <w:lvlJc w:val="left"/>
      <w:pPr>
        <w:ind w:left="3600" w:hanging="360"/>
      </w:pPr>
      <w:rPr>
        <w:rFonts w:ascii="Courier New" w:hAnsi="Courier New" w:cs="Courier New" w:hint="default"/>
      </w:rPr>
    </w:lvl>
    <w:lvl w:ilvl="5" w:tplc="C1705656" w:tentative="1">
      <w:start w:val="1"/>
      <w:numFmt w:val="bullet"/>
      <w:lvlText w:val=""/>
      <w:lvlJc w:val="left"/>
      <w:pPr>
        <w:ind w:left="4320" w:hanging="360"/>
      </w:pPr>
      <w:rPr>
        <w:rFonts w:ascii="Wingdings" w:hAnsi="Wingdings" w:hint="default"/>
      </w:rPr>
    </w:lvl>
    <w:lvl w:ilvl="6" w:tplc="912EFDBA" w:tentative="1">
      <w:start w:val="1"/>
      <w:numFmt w:val="bullet"/>
      <w:lvlText w:val=""/>
      <w:lvlJc w:val="left"/>
      <w:pPr>
        <w:ind w:left="5040" w:hanging="360"/>
      </w:pPr>
      <w:rPr>
        <w:rFonts w:ascii="Symbol" w:hAnsi="Symbol" w:hint="default"/>
      </w:rPr>
    </w:lvl>
    <w:lvl w:ilvl="7" w:tplc="7056FFFA" w:tentative="1">
      <w:start w:val="1"/>
      <w:numFmt w:val="bullet"/>
      <w:lvlText w:val="o"/>
      <w:lvlJc w:val="left"/>
      <w:pPr>
        <w:ind w:left="5760" w:hanging="360"/>
      </w:pPr>
      <w:rPr>
        <w:rFonts w:ascii="Courier New" w:hAnsi="Courier New" w:cs="Courier New" w:hint="default"/>
      </w:rPr>
    </w:lvl>
    <w:lvl w:ilvl="8" w:tplc="B00AF776" w:tentative="1">
      <w:start w:val="1"/>
      <w:numFmt w:val="bullet"/>
      <w:lvlText w:val=""/>
      <w:lvlJc w:val="left"/>
      <w:pPr>
        <w:ind w:left="6480" w:hanging="360"/>
      </w:pPr>
      <w:rPr>
        <w:rFonts w:ascii="Wingdings" w:hAnsi="Wingdings" w:hint="default"/>
      </w:rPr>
    </w:lvl>
  </w:abstractNum>
  <w:abstractNum w:abstractNumId="514">
    <w:nsid w:val="75103494"/>
    <w:multiLevelType w:val="hybridMultilevel"/>
    <w:tmpl w:val="93B029E4"/>
    <w:lvl w:ilvl="0" w:tplc="7E2263CE">
      <w:start w:val="1"/>
      <w:numFmt w:val="bullet"/>
      <w:lvlText w:val=""/>
      <w:lvlJc w:val="left"/>
      <w:pPr>
        <w:ind w:left="720" w:hanging="360"/>
      </w:pPr>
      <w:rPr>
        <w:rFonts w:ascii="Symbol" w:hAnsi="Symbol" w:hint="default"/>
      </w:rPr>
    </w:lvl>
    <w:lvl w:ilvl="1" w:tplc="46D00796">
      <w:start w:val="1"/>
      <w:numFmt w:val="bullet"/>
      <w:lvlText w:val="o"/>
      <w:lvlJc w:val="left"/>
      <w:pPr>
        <w:ind w:left="1440" w:hanging="360"/>
      </w:pPr>
      <w:rPr>
        <w:rFonts w:ascii="Courier New" w:hAnsi="Courier New" w:cs="Courier New" w:hint="default"/>
      </w:rPr>
    </w:lvl>
    <w:lvl w:ilvl="2" w:tplc="757206F8" w:tentative="1">
      <w:start w:val="1"/>
      <w:numFmt w:val="bullet"/>
      <w:lvlText w:val=""/>
      <w:lvlJc w:val="left"/>
      <w:pPr>
        <w:ind w:left="2160" w:hanging="360"/>
      </w:pPr>
      <w:rPr>
        <w:rFonts w:ascii="Wingdings" w:hAnsi="Wingdings" w:hint="default"/>
      </w:rPr>
    </w:lvl>
    <w:lvl w:ilvl="3" w:tplc="B894B97A" w:tentative="1">
      <w:start w:val="1"/>
      <w:numFmt w:val="bullet"/>
      <w:lvlText w:val=""/>
      <w:lvlJc w:val="left"/>
      <w:pPr>
        <w:ind w:left="2880" w:hanging="360"/>
      </w:pPr>
      <w:rPr>
        <w:rFonts w:ascii="Symbol" w:hAnsi="Symbol" w:hint="default"/>
      </w:rPr>
    </w:lvl>
    <w:lvl w:ilvl="4" w:tplc="14486B18" w:tentative="1">
      <w:start w:val="1"/>
      <w:numFmt w:val="bullet"/>
      <w:lvlText w:val="o"/>
      <w:lvlJc w:val="left"/>
      <w:pPr>
        <w:ind w:left="3600" w:hanging="360"/>
      </w:pPr>
      <w:rPr>
        <w:rFonts w:ascii="Courier New" w:hAnsi="Courier New" w:cs="Courier New" w:hint="default"/>
      </w:rPr>
    </w:lvl>
    <w:lvl w:ilvl="5" w:tplc="DBCA5994" w:tentative="1">
      <w:start w:val="1"/>
      <w:numFmt w:val="bullet"/>
      <w:lvlText w:val=""/>
      <w:lvlJc w:val="left"/>
      <w:pPr>
        <w:ind w:left="4320" w:hanging="360"/>
      </w:pPr>
      <w:rPr>
        <w:rFonts w:ascii="Wingdings" w:hAnsi="Wingdings" w:hint="default"/>
      </w:rPr>
    </w:lvl>
    <w:lvl w:ilvl="6" w:tplc="E52206F0" w:tentative="1">
      <w:start w:val="1"/>
      <w:numFmt w:val="bullet"/>
      <w:lvlText w:val=""/>
      <w:lvlJc w:val="left"/>
      <w:pPr>
        <w:ind w:left="5040" w:hanging="360"/>
      </w:pPr>
      <w:rPr>
        <w:rFonts w:ascii="Symbol" w:hAnsi="Symbol" w:hint="default"/>
      </w:rPr>
    </w:lvl>
    <w:lvl w:ilvl="7" w:tplc="611603EC" w:tentative="1">
      <w:start w:val="1"/>
      <w:numFmt w:val="bullet"/>
      <w:lvlText w:val="o"/>
      <w:lvlJc w:val="left"/>
      <w:pPr>
        <w:ind w:left="5760" w:hanging="360"/>
      </w:pPr>
      <w:rPr>
        <w:rFonts w:ascii="Courier New" w:hAnsi="Courier New" w:cs="Courier New" w:hint="default"/>
      </w:rPr>
    </w:lvl>
    <w:lvl w:ilvl="8" w:tplc="EE083BA4" w:tentative="1">
      <w:start w:val="1"/>
      <w:numFmt w:val="bullet"/>
      <w:lvlText w:val=""/>
      <w:lvlJc w:val="left"/>
      <w:pPr>
        <w:ind w:left="6480" w:hanging="360"/>
      </w:pPr>
      <w:rPr>
        <w:rFonts w:ascii="Wingdings" w:hAnsi="Wingdings" w:hint="default"/>
      </w:rPr>
    </w:lvl>
  </w:abstractNum>
  <w:abstractNum w:abstractNumId="515">
    <w:nsid w:val="75477B08"/>
    <w:multiLevelType w:val="hybridMultilevel"/>
    <w:tmpl w:val="4B7AF6BE"/>
    <w:lvl w:ilvl="0" w:tplc="8E32B06C">
      <w:start w:val="1"/>
      <w:numFmt w:val="bullet"/>
      <w:lvlText w:val=""/>
      <w:lvlJc w:val="left"/>
      <w:pPr>
        <w:ind w:left="720" w:hanging="360"/>
      </w:pPr>
      <w:rPr>
        <w:rFonts w:ascii="Symbol" w:hAnsi="Symbol" w:hint="default"/>
      </w:rPr>
    </w:lvl>
    <w:lvl w:ilvl="1" w:tplc="A3AC6C08">
      <w:start w:val="1"/>
      <w:numFmt w:val="bullet"/>
      <w:lvlText w:val="o"/>
      <w:lvlJc w:val="left"/>
      <w:pPr>
        <w:ind w:left="1440" w:hanging="360"/>
      </w:pPr>
      <w:rPr>
        <w:rFonts w:ascii="Courier New" w:hAnsi="Courier New" w:cs="Courier New" w:hint="default"/>
      </w:rPr>
    </w:lvl>
    <w:lvl w:ilvl="2" w:tplc="1168278A" w:tentative="1">
      <w:start w:val="1"/>
      <w:numFmt w:val="bullet"/>
      <w:lvlText w:val=""/>
      <w:lvlJc w:val="left"/>
      <w:pPr>
        <w:ind w:left="2160" w:hanging="360"/>
      </w:pPr>
      <w:rPr>
        <w:rFonts w:ascii="Wingdings" w:hAnsi="Wingdings" w:hint="default"/>
      </w:rPr>
    </w:lvl>
    <w:lvl w:ilvl="3" w:tplc="4904AE3A" w:tentative="1">
      <w:start w:val="1"/>
      <w:numFmt w:val="bullet"/>
      <w:lvlText w:val=""/>
      <w:lvlJc w:val="left"/>
      <w:pPr>
        <w:ind w:left="2880" w:hanging="360"/>
      </w:pPr>
      <w:rPr>
        <w:rFonts w:ascii="Symbol" w:hAnsi="Symbol" w:hint="default"/>
      </w:rPr>
    </w:lvl>
    <w:lvl w:ilvl="4" w:tplc="7DC681EA" w:tentative="1">
      <w:start w:val="1"/>
      <w:numFmt w:val="bullet"/>
      <w:lvlText w:val="o"/>
      <w:lvlJc w:val="left"/>
      <w:pPr>
        <w:ind w:left="3600" w:hanging="360"/>
      </w:pPr>
      <w:rPr>
        <w:rFonts w:ascii="Courier New" w:hAnsi="Courier New" w:cs="Courier New" w:hint="default"/>
      </w:rPr>
    </w:lvl>
    <w:lvl w:ilvl="5" w:tplc="8974BA84" w:tentative="1">
      <w:start w:val="1"/>
      <w:numFmt w:val="bullet"/>
      <w:lvlText w:val=""/>
      <w:lvlJc w:val="left"/>
      <w:pPr>
        <w:ind w:left="4320" w:hanging="360"/>
      </w:pPr>
      <w:rPr>
        <w:rFonts w:ascii="Wingdings" w:hAnsi="Wingdings" w:hint="default"/>
      </w:rPr>
    </w:lvl>
    <w:lvl w:ilvl="6" w:tplc="054EBC96" w:tentative="1">
      <w:start w:val="1"/>
      <w:numFmt w:val="bullet"/>
      <w:lvlText w:val=""/>
      <w:lvlJc w:val="left"/>
      <w:pPr>
        <w:ind w:left="5040" w:hanging="360"/>
      </w:pPr>
      <w:rPr>
        <w:rFonts w:ascii="Symbol" w:hAnsi="Symbol" w:hint="default"/>
      </w:rPr>
    </w:lvl>
    <w:lvl w:ilvl="7" w:tplc="539CF558" w:tentative="1">
      <w:start w:val="1"/>
      <w:numFmt w:val="bullet"/>
      <w:lvlText w:val="o"/>
      <w:lvlJc w:val="left"/>
      <w:pPr>
        <w:ind w:left="5760" w:hanging="360"/>
      </w:pPr>
      <w:rPr>
        <w:rFonts w:ascii="Courier New" w:hAnsi="Courier New" w:cs="Courier New" w:hint="default"/>
      </w:rPr>
    </w:lvl>
    <w:lvl w:ilvl="8" w:tplc="D5ACA9EC" w:tentative="1">
      <w:start w:val="1"/>
      <w:numFmt w:val="bullet"/>
      <w:lvlText w:val=""/>
      <w:lvlJc w:val="left"/>
      <w:pPr>
        <w:ind w:left="6480" w:hanging="360"/>
      </w:pPr>
      <w:rPr>
        <w:rFonts w:ascii="Wingdings" w:hAnsi="Wingdings" w:hint="default"/>
      </w:rPr>
    </w:lvl>
  </w:abstractNum>
  <w:abstractNum w:abstractNumId="516">
    <w:nsid w:val="7584120D"/>
    <w:multiLevelType w:val="hybridMultilevel"/>
    <w:tmpl w:val="82AC6D14"/>
    <w:lvl w:ilvl="0" w:tplc="31DAE2A6">
      <w:start w:val="1"/>
      <w:numFmt w:val="bullet"/>
      <w:lvlText w:val=""/>
      <w:lvlJc w:val="left"/>
      <w:pPr>
        <w:ind w:left="720" w:hanging="360"/>
      </w:pPr>
      <w:rPr>
        <w:rFonts w:ascii="Symbol" w:hAnsi="Symbol" w:hint="default"/>
      </w:rPr>
    </w:lvl>
    <w:lvl w:ilvl="1" w:tplc="BF26B4EE" w:tentative="1">
      <w:start w:val="1"/>
      <w:numFmt w:val="bullet"/>
      <w:lvlText w:val="o"/>
      <w:lvlJc w:val="left"/>
      <w:pPr>
        <w:ind w:left="1440" w:hanging="360"/>
      </w:pPr>
      <w:rPr>
        <w:rFonts w:ascii="Courier New" w:hAnsi="Courier New" w:cs="Courier New" w:hint="default"/>
      </w:rPr>
    </w:lvl>
    <w:lvl w:ilvl="2" w:tplc="BCD2415C">
      <w:start w:val="1"/>
      <w:numFmt w:val="bullet"/>
      <w:lvlText w:val=""/>
      <w:lvlJc w:val="left"/>
      <w:pPr>
        <w:ind w:left="2160" w:hanging="360"/>
      </w:pPr>
      <w:rPr>
        <w:rFonts w:ascii="Wingdings" w:hAnsi="Wingdings" w:hint="default"/>
      </w:rPr>
    </w:lvl>
    <w:lvl w:ilvl="3" w:tplc="E136744A" w:tentative="1">
      <w:start w:val="1"/>
      <w:numFmt w:val="bullet"/>
      <w:lvlText w:val=""/>
      <w:lvlJc w:val="left"/>
      <w:pPr>
        <w:ind w:left="2880" w:hanging="360"/>
      </w:pPr>
      <w:rPr>
        <w:rFonts w:ascii="Symbol" w:hAnsi="Symbol" w:hint="default"/>
      </w:rPr>
    </w:lvl>
    <w:lvl w:ilvl="4" w:tplc="CA220F0A" w:tentative="1">
      <w:start w:val="1"/>
      <w:numFmt w:val="bullet"/>
      <w:lvlText w:val="o"/>
      <w:lvlJc w:val="left"/>
      <w:pPr>
        <w:ind w:left="3600" w:hanging="360"/>
      </w:pPr>
      <w:rPr>
        <w:rFonts w:ascii="Courier New" w:hAnsi="Courier New" w:cs="Courier New" w:hint="default"/>
      </w:rPr>
    </w:lvl>
    <w:lvl w:ilvl="5" w:tplc="5ACA792A" w:tentative="1">
      <w:start w:val="1"/>
      <w:numFmt w:val="bullet"/>
      <w:lvlText w:val=""/>
      <w:lvlJc w:val="left"/>
      <w:pPr>
        <w:ind w:left="4320" w:hanging="360"/>
      </w:pPr>
      <w:rPr>
        <w:rFonts w:ascii="Wingdings" w:hAnsi="Wingdings" w:hint="default"/>
      </w:rPr>
    </w:lvl>
    <w:lvl w:ilvl="6" w:tplc="ACB2D594" w:tentative="1">
      <w:start w:val="1"/>
      <w:numFmt w:val="bullet"/>
      <w:lvlText w:val=""/>
      <w:lvlJc w:val="left"/>
      <w:pPr>
        <w:ind w:left="5040" w:hanging="360"/>
      </w:pPr>
      <w:rPr>
        <w:rFonts w:ascii="Symbol" w:hAnsi="Symbol" w:hint="default"/>
      </w:rPr>
    </w:lvl>
    <w:lvl w:ilvl="7" w:tplc="42E231FA" w:tentative="1">
      <w:start w:val="1"/>
      <w:numFmt w:val="bullet"/>
      <w:lvlText w:val="o"/>
      <w:lvlJc w:val="left"/>
      <w:pPr>
        <w:ind w:left="5760" w:hanging="360"/>
      </w:pPr>
      <w:rPr>
        <w:rFonts w:ascii="Courier New" w:hAnsi="Courier New" w:cs="Courier New" w:hint="default"/>
      </w:rPr>
    </w:lvl>
    <w:lvl w:ilvl="8" w:tplc="8D660BF0" w:tentative="1">
      <w:start w:val="1"/>
      <w:numFmt w:val="bullet"/>
      <w:lvlText w:val=""/>
      <w:lvlJc w:val="left"/>
      <w:pPr>
        <w:ind w:left="6480" w:hanging="360"/>
      </w:pPr>
      <w:rPr>
        <w:rFonts w:ascii="Wingdings" w:hAnsi="Wingdings" w:hint="default"/>
      </w:rPr>
    </w:lvl>
  </w:abstractNum>
  <w:abstractNum w:abstractNumId="517">
    <w:nsid w:val="758E14F2"/>
    <w:multiLevelType w:val="hybridMultilevel"/>
    <w:tmpl w:val="646294EE"/>
    <w:lvl w:ilvl="0" w:tplc="D4F44D4E">
      <w:start w:val="1"/>
      <w:numFmt w:val="bullet"/>
      <w:lvlText w:val=""/>
      <w:lvlJc w:val="left"/>
      <w:pPr>
        <w:ind w:left="720" w:hanging="360"/>
      </w:pPr>
      <w:rPr>
        <w:rFonts w:ascii="Symbol" w:hAnsi="Symbol" w:hint="default"/>
      </w:rPr>
    </w:lvl>
    <w:lvl w:ilvl="1" w:tplc="0E4CB760">
      <w:start w:val="1"/>
      <w:numFmt w:val="bullet"/>
      <w:lvlText w:val="o"/>
      <w:lvlJc w:val="left"/>
      <w:pPr>
        <w:ind w:left="1440" w:hanging="360"/>
      </w:pPr>
      <w:rPr>
        <w:rFonts w:ascii="Courier New" w:hAnsi="Courier New" w:cs="Courier New" w:hint="default"/>
      </w:rPr>
    </w:lvl>
    <w:lvl w:ilvl="2" w:tplc="80F24D42" w:tentative="1">
      <w:start w:val="1"/>
      <w:numFmt w:val="bullet"/>
      <w:lvlText w:val=""/>
      <w:lvlJc w:val="left"/>
      <w:pPr>
        <w:ind w:left="2160" w:hanging="360"/>
      </w:pPr>
      <w:rPr>
        <w:rFonts w:ascii="Wingdings" w:hAnsi="Wingdings" w:hint="default"/>
      </w:rPr>
    </w:lvl>
    <w:lvl w:ilvl="3" w:tplc="5108051E" w:tentative="1">
      <w:start w:val="1"/>
      <w:numFmt w:val="bullet"/>
      <w:lvlText w:val=""/>
      <w:lvlJc w:val="left"/>
      <w:pPr>
        <w:ind w:left="2880" w:hanging="360"/>
      </w:pPr>
      <w:rPr>
        <w:rFonts w:ascii="Symbol" w:hAnsi="Symbol" w:hint="default"/>
      </w:rPr>
    </w:lvl>
    <w:lvl w:ilvl="4" w:tplc="A5785E64" w:tentative="1">
      <w:start w:val="1"/>
      <w:numFmt w:val="bullet"/>
      <w:lvlText w:val="o"/>
      <w:lvlJc w:val="left"/>
      <w:pPr>
        <w:ind w:left="3600" w:hanging="360"/>
      </w:pPr>
      <w:rPr>
        <w:rFonts w:ascii="Courier New" w:hAnsi="Courier New" w:cs="Courier New" w:hint="default"/>
      </w:rPr>
    </w:lvl>
    <w:lvl w:ilvl="5" w:tplc="8EF4D16A" w:tentative="1">
      <w:start w:val="1"/>
      <w:numFmt w:val="bullet"/>
      <w:lvlText w:val=""/>
      <w:lvlJc w:val="left"/>
      <w:pPr>
        <w:ind w:left="4320" w:hanging="360"/>
      </w:pPr>
      <w:rPr>
        <w:rFonts w:ascii="Wingdings" w:hAnsi="Wingdings" w:hint="default"/>
      </w:rPr>
    </w:lvl>
    <w:lvl w:ilvl="6" w:tplc="706404B2" w:tentative="1">
      <w:start w:val="1"/>
      <w:numFmt w:val="bullet"/>
      <w:lvlText w:val=""/>
      <w:lvlJc w:val="left"/>
      <w:pPr>
        <w:ind w:left="5040" w:hanging="360"/>
      </w:pPr>
      <w:rPr>
        <w:rFonts w:ascii="Symbol" w:hAnsi="Symbol" w:hint="default"/>
      </w:rPr>
    </w:lvl>
    <w:lvl w:ilvl="7" w:tplc="9522BBBC" w:tentative="1">
      <w:start w:val="1"/>
      <w:numFmt w:val="bullet"/>
      <w:lvlText w:val="o"/>
      <w:lvlJc w:val="left"/>
      <w:pPr>
        <w:ind w:left="5760" w:hanging="360"/>
      </w:pPr>
      <w:rPr>
        <w:rFonts w:ascii="Courier New" w:hAnsi="Courier New" w:cs="Courier New" w:hint="default"/>
      </w:rPr>
    </w:lvl>
    <w:lvl w:ilvl="8" w:tplc="968877A4" w:tentative="1">
      <w:start w:val="1"/>
      <w:numFmt w:val="bullet"/>
      <w:lvlText w:val=""/>
      <w:lvlJc w:val="left"/>
      <w:pPr>
        <w:ind w:left="6480" w:hanging="360"/>
      </w:pPr>
      <w:rPr>
        <w:rFonts w:ascii="Wingdings" w:hAnsi="Wingdings" w:hint="default"/>
      </w:rPr>
    </w:lvl>
  </w:abstractNum>
  <w:abstractNum w:abstractNumId="518">
    <w:nsid w:val="75B504ED"/>
    <w:multiLevelType w:val="hybridMultilevel"/>
    <w:tmpl w:val="48D81710"/>
    <w:lvl w:ilvl="0" w:tplc="41C6D36A">
      <w:start w:val="1"/>
      <w:numFmt w:val="bullet"/>
      <w:lvlText w:val=""/>
      <w:lvlJc w:val="left"/>
      <w:pPr>
        <w:ind w:left="720" w:hanging="360"/>
      </w:pPr>
      <w:rPr>
        <w:rFonts w:ascii="Symbol" w:hAnsi="Symbol" w:hint="default"/>
      </w:rPr>
    </w:lvl>
    <w:lvl w:ilvl="1" w:tplc="44221808" w:tentative="1">
      <w:start w:val="1"/>
      <w:numFmt w:val="bullet"/>
      <w:lvlText w:val="o"/>
      <w:lvlJc w:val="left"/>
      <w:pPr>
        <w:ind w:left="1440" w:hanging="360"/>
      </w:pPr>
      <w:rPr>
        <w:rFonts w:ascii="Courier New" w:hAnsi="Courier New" w:cs="Courier New" w:hint="default"/>
      </w:rPr>
    </w:lvl>
    <w:lvl w:ilvl="2" w:tplc="39781F5A">
      <w:start w:val="1"/>
      <w:numFmt w:val="bullet"/>
      <w:lvlText w:val=""/>
      <w:lvlJc w:val="left"/>
      <w:pPr>
        <w:ind w:left="2160" w:hanging="360"/>
      </w:pPr>
      <w:rPr>
        <w:rFonts w:ascii="Wingdings" w:hAnsi="Wingdings" w:hint="default"/>
      </w:rPr>
    </w:lvl>
    <w:lvl w:ilvl="3" w:tplc="08BEDBAC" w:tentative="1">
      <w:start w:val="1"/>
      <w:numFmt w:val="bullet"/>
      <w:lvlText w:val=""/>
      <w:lvlJc w:val="left"/>
      <w:pPr>
        <w:ind w:left="2880" w:hanging="360"/>
      </w:pPr>
      <w:rPr>
        <w:rFonts w:ascii="Symbol" w:hAnsi="Symbol" w:hint="default"/>
      </w:rPr>
    </w:lvl>
    <w:lvl w:ilvl="4" w:tplc="EDF0D776" w:tentative="1">
      <w:start w:val="1"/>
      <w:numFmt w:val="bullet"/>
      <w:lvlText w:val="o"/>
      <w:lvlJc w:val="left"/>
      <w:pPr>
        <w:ind w:left="3600" w:hanging="360"/>
      </w:pPr>
      <w:rPr>
        <w:rFonts w:ascii="Courier New" w:hAnsi="Courier New" w:cs="Courier New" w:hint="default"/>
      </w:rPr>
    </w:lvl>
    <w:lvl w:ilvl="5" w:tplc="631CA738" w:tentative="1">
      <w:start w:val="1"/>
      <w:numFmt w:val="bullet"/>
      <w:lvlText w:val=""/>
      <w:lvlJc w:val="left"/>
      <w:pPr>
        <w:ind w:left="4320" w:hanging="360"/>
      </w:pPr>
      <w:rPr>
        <w:rFonts w:ascii="Wingdings" w:hAnsi="Wingdings" w:hint="default"/>
      </w:rPr>
    </w:lvl>
    <w:lvl w:ilvl="6" w:tplc="C144DAFE" w:tentative="1">
      <w:start w:val="1"/>
      <w:numFmt w:val="bullet"/>
      <w:lvlText w:val=""/>
      <w:lvlJc w:val="left"/>
      <w:pPr>
        <w:ind w:left="5040" w:hanging="360"/>
      </w:pPr>
      <w:rPr>
        <w:rFonts w:ascii="Symbol" w:hAnsi="Symbol" w:hint="default"/>
      </w:rPr>
    </w:lvl>
    <w:lvl w:ilvl="7" w:tplc="C34CE920" w:tentative="1">
      <w:start w:val="1"/>
      <w:numFmt w:val="bullet"/>
      <w:lvlText w:val="o"/>
      <w:lvlJc w:val="left"/>
      <w:pPr>
        <w:ind w:left="5760" w:hanging="360"/>
      </w:pPr>
      <w:rPr>
        <w:rFonts w:ascii="Courier New" w:hAnsi="Courier New" w:cs="Courier New" w:hint="default"/>
      </w:rPr>
    </w:lvl>
    <w:lvl w:ilvl="8" w:tplc="F2346980" w:tentative="1">
      <w:start w:val="1"/>
      <w:numFmt w:val="bullet"/>
      <w:lvlText w:val=""/>
      <w:lvlJc w:val="left"/>
      <w:pPr>
        <w:ind w:left="6480" w:hanging="360"/>
      </w:pPr>
      <w:rPr>
        <w:rFonts w:ascii="Wingdings" w:hAnsi="Wingdings" w:hint="default"/>
      </w:rPr>
    </w:lvl>
  </w:abstractNum>
  <w:abstractNum w:abstractNumId="519">
    <w:nsid w:val="76AF69D5"/>
    <w:multiLevelType w:val="hybridMultilevel"/>
    <w:tmpl w:val="A90A9668"/>
    <w:lvl w:ilvl="0" w:tplc="C38C7AA6">
      <w:start w:val="1"/>
      <w:numFmt w:val="bullet"/>
      <w:lvlText w:val=""/>
      <w:lvlJc w:val="left"/>
      <w:pPr>
        <w:ind w:left="720" w:hanging="360"/>
      </w:pPr>
      <w:rPr>
        <w:rFonts w:ascii="Symbol" w:hAnsi="Symbol" w:hint="default"/>
      </w:rPr>
    </w:lvl>
    <w:lvl w:ilvl="1" w:tplc="D090D00E">
      <w:start w:val="1"/>
      <w:numFmt w:val="bullet"/>
      <w:lvlText w:val="o"/>
      <w:lvlJc w:val="left"/>
      <w:pPr>
        <w:ind w:left="1440" w:hanging="360"/>
      </w:pPr>
      <w:rPr>
        <w:rFonts w:ascii="Courier New" w:hAnsi="Courier New" w:cs="Courier New" w:hint="default"/>
      </w:rPr>
    </w:lvl>
    <w:lvl w:ilvl="2" w:tplc="2BAA73AE" w:tentative="1">
      <w:start w:val="1"/>
      <w:numFmt w:val="bullet"/>
      <w:lvlText w:val=""/>
      <w:lvlJc w:val="left"/>
      <w:pPr>
        <w:ind w:left="2160" w:hanging="360"/>
      </w:pPr>
      <w:rPr>
        <w:rFonts w:ascii="Wingdings" w:hAnsi="Wingdings" w:hint="default"/>
      </w:rPr>
    </w:lvl>
    <w:lvl w:ilvl="3" w:tplc="4B1AAB0C" w:tentative="1">
      <w:start w:val="1"/>
      <w:numFmt w:val="bullet"/>
      <w:lvlText w:val=""/>
      <w:lvlJc w:val="left"/>
      <w:pPr>
        <w:ind w:left="2880" w:hanging="360"/>
      </w:pPr>
      <w:rPr>
        <w:rFonts w:ascii="Symbol" w:hAnsi="Symbol" w:hint="default"/>
      </w:rPr>
    </w:lvl>
    <w:lvl w:ilvl="4" w:tplc="7C88F2C8" w:tentative="1">
      <w:start w:val="1"/>
      <w:numFmt w:val="bullet"/>
      <w:lvlText w:val="o"/>
      <w:lvlJc w:val="left"/>
      <w:pPr>
        <w:ind w:left="3600" w:hanging="360"/>
      </w:pPr>
      <w:rPr>
        <w:rFonts w:ascii="Courier New" w:hAnsi="Courier New" w:cs="Courier New" w:hint="default"/>
      </w:rPr>
    </w:lvl>
    <w:lvl w:ilvl="5" w:tplc="7124E77A" w:tentative="1">
      <w:start w:val="1"/>
      <w:numFmt w:val="bullet"/>
      <w:lvlText w:val=""/>
      <w:lvlJc w:val="left"/>
      <w:pPr>
        <w:ind w:left="4320" w:hanging="360"/>
      </w:pPr>
      <w:rPr>
        <w:rFonts w:ascii="Wingdings" w:hAnsi="Wingdings" w:hint="default"/>
      </w:rPr>
    </w:lvl>
    <w:lvl w:ilvl="6" w:tplc="B6741F06" w:tentative="1">
      <w:start w:val="1"/>
      <w:numFmt w:val="bullet"/>
      <w:lvlText w:val=""/>
      <w:lvlJc w:val="left"/>
      <w:pPr>
        <w:ind w:left="5040" w:hanging="360"/>
      </w:pPr>
      <w:rPr>
        <w:rFonts w:ascii="Symbol" w:hAnsi="Symbol" w:hint="default"/>
      </w:rPr>
    </w:lvl>
    <w:lvl w:ilvl="7" w:tplc="B12C526E" w:tentative="1">
      <w:start w:val="1"/>
      <w:numFmt w:val="bullet"/>
      <w:lvlText w:val="o"/>
      <w:lvlJc w:val="left"/>
      <w:pPr>
        <w:ind w:left="5760" w:hanging="360"/>
      </w:pPr>
      <w:rPr>
        <w:rFonts w:ascii="Courier New" w:hAnsi="Courier New" w:cs="Courier New" w:hint="default"/>
      </w:rPr>
    </w:lvl>
    <w:lvl w:ilvl="8" w:tplc="D13460D0" w:tentative="1">
      <w:start w:val="1"/>
      <w:numFmt w:val="bullet"/>
      <w:lvlText w:val=""/>
      <w:lvlJc w:val="left"/>
      <w:pPr>
        <w:ind w:left="6480" w:hanging="360"/>
      </w:pPr>
      <w:rPr>
        <w:rFonts w:ascii="Wingdings" w:hAnsi="Wingdings" w:hint="default"/>
      </w:rPr>
    </w:lvl>
  </w:abstractNum>
  <w:abstractNum w:abstractNumId="520">
    <w:nsid w:val="76BC66D4"/>
    <w:multiLevelType w:val="hybridMultilevel"/>
    <w:tmpl w:val="6204AC14"/>
    <w:lvl w:ilvl="0" w:tplc="E9B8C3DE">
      <w:start w:val="1"/>
      <w:numFmt w:val="bullet"/>
      <w:lvlText w:val=""/>
      <w:lvlJc w:val="left"/>
      <w:pPr>
        <w:ind w:left="720" w:hanging="360"/>
      </w:pPr>
      <w:rPr>
        <w:rFonts w:ascii="Symbol" w:hAnsi="Symbol" w:hint="default"/>
      </w:rPr>
    </w:lvl>
    <w:lvl w:ilvl="1" w:tplc="9118CDA0" w:tentative="1">
      <w:start w:val="1"/>
      <w:numFmt w:val="bullet"/>
      <w:lvlText w:val="o"/>
      <w:lvlJc w:val="left"/>
      <w:pPr>
        <w:ind w:left="1440" w:hanging="360"/>
      </w:pPr>
      <w:rPr>
        <w:rFonts w:ascii="Courier New" w:hAnsi="Courier New" w:cs="Courier New" w:hint="default"/>
      </w:rPr>
    </w:lvl>
    <w:lvl w:ilvl="2" w:tplc="EE76BD6C">
      <w:start w:val="1"/>
      <w:numFmt w:val="bullet"/>
      <w:lvlText w:val=""/>
      <w:lvlJc w:val="left"/>
      <w:pPr>
        <w:ind w:left="2160" w:hanging="360"/>
      </w:pPr>
      <w:rPr>
        <w:rFonts w:ascii="Wingdings" w:hAnsi="Wingdings" w:hint="default"/>
      </w:rPr>
    </w:lvl>
    <w:lvl w:ilvl="3" w:tplc="51A81B58" w:tentative="1">
      <w:start w:val="1"/>
      <w:numFmt w:val="bullet"/>
      <w:lvlText w:val=""/>
      <w:lvlJc w:val="left"/>
      <w:pPr>
        <w:ind w:left="2880" w:hanging="360"/>
      </w:pPr>
      <w:rPr>
        <w:rFonts w:ascii="Symbol" w:hAnsi="Symbol" w:hint="default"/>
      </w:rPr>
    </w:lvl>
    <w:lvl w:ilvl="4" w:tplc="83421680" w:tentative="1">
      <w:start w:val="1"/>
      <w:numFmt w:val="bullet"/>
      <w:lvlText w:val="o"/>
      <w:lvlJc w:val="left"/>
      <w:pPr>
        <w:ind w:left="3600" w:hanging="360"/>
      </w:pPr>
      <w:rPr>
        <w:rFonts w:ascii="Courier New" w:hAnsi="Courier New" w:cs="Courier New" w:hint="default"/>
      </w:rPr>
    </w:lvl>
    <w:lvl w:ilvl="5" w:tplc="7B2A5BA2" w:tentative="1">
      <w:start w:val="1"/>
      <w:numFmt w:val="bullet"/>
      <w:lvlText w:val=""/>
      <w:lvlJc w:val="left"/>
      <w:pPr>
        <w:ind w:left="4320" w:hanging="360"/>
      </w:pPr>
      <w:rPr>
        <w:rFonts w:ascii="Wingdings" w:hAnsi="Wingdings" w:hint="default"/>
      </w:rPr>
    </w:lvl>
    <w:lvl w:ilvl="6" w:tplc="BAC0F904" w:tentative="1">
      <w:start w:val="1"/>
      <w:numFmt w:val="bullet"/>
      <w:lvlText w:val=""/>
      <w:lvlJc w:val="left"/>
      <w:pPr>
        <w:ind w:left="5040" w:hanging="360"/>
      </w:pPr>
      <w:rPr>
        <w:rFonts w:ascii="Symbol" w:hAnsi="Symbol" w:hint="default"/>
      </w:rPr>
    </w:lvl>
    <w:lvl w:ilvl="7" w:tplc="CA0CB1B8" w:tentative="1">
      <w:start w:val="1"/>
      <w:numFmt w:val="bullet"/>
      <w:lvlText w:val="o"/>
      <w:lvlJc w:val="left"/>
      <w:pPr>
        <w:ind w:left="5760" w:hanging="360"/>
      </w:pPr>
      <w:rPr>
        <w:rFonts w:ascii="Courier New" w:hAnsi="Courier New" w:cs="Courier New" w:hint="default"/>
      </w:rPr>
    </w:lvl>
    <w:lvl w:ilvl="8" w:tplc="52CCAF12" w:tentative="1">
      <w:start w:val="1"/>
      <w:numFmt w:val="bullet"/>
      <w:lvlText w:val=""/>
      <w:lvlJc w:val="left"/>
      <w:pPr>
        <w:ind w:left="6480" w:hanging="360"/>
      </w:pPr>
      <w:rPr>
        <w:rFonts w:ascii="Wingdings" w:hAnsi="Wingdings" w:hint="default"/>
      </w:rPr>
    </w:lvl>
  </w:abstractNum>
  <w:abstractNum w:abstractNumId="521">
    <w:nsid w:val="76D93179"/>
    <w:multiLevelType w:val="hybridMultilevel"/>
    <w:tmpl w:val="501A6840"/>
    <w:lvl w:ilvl="0" w:tplc="D7E27C7E">
      <w:start w:val="1"/>
      <w:numFmt w:val="bullet"/>
      <w:lvlText w:val=""/>
      <w:lvlJc w:val="left"/>
      <w:pPr>
        <w:ind w:left="720" w:hanging="360"/>
      </w:pPr>
      <w:rPr>
        <w:rFonts w:ascii="Symbol" w:hAnsi="Symbol" w:hint="default"/>
      </w:rPr>
    </w:lvl>
    <w:lvl w:ilvl="1" w:tplc="8774DAFC" w:tentative="1">
      <w:start w:val="1"/>
      <w:numFmt w:val="bullet"/>
      <w:lvlText w:val="o"/>
      <w:lvlJc w:val="left"/>
      <w:pPr>
        <w:ind w:left="1440" w:hanging="360"/>
      </w:pPr>
      <w:rPr>
        <w:rFonts w:ascii="Courier New" w:hAnsi="Courier New" w:cs="Courier New" w:hint="default"/>
      </w:rPr>
    </w:lvl>
    <w:lvl w:ilvl="2" w:tplc="911A3A02">
      <w:start w:val="1"/>
      <w:numFmt w:val="bullet"/>
      <w:lvlText w:val=""/>
      <w:lvlJc w:val="left"/>
      <w:pPr>
        <w:ind w:left="2160" w:hanging="360"/>
      </w:pPr>
      <w:rPr>
        <w:rFonts w:ascii="Wingdings" w:hAnsi="Wingdings" w:hint="default"/>
      </w:rPr>
    </w:lvl>
    <w:lvl w:ilvl="3" w:tplc="BDEA2E24" w:tentative="1">
      <w:start w:val="1"/>
      <w:numFmt w:val="bullet"/>
      <w:lvlText w:val=""/>
      <w:lvlJc w:val="left"/>
      <w:pPr>
        <w:ind w:left="2880" w:hanging="360"/>
      </w:pPr>
      <w:rPr>
        <w:rFonts w:ascii="Symbol" w:hAnsi="Symbol" w:hint="default"/>
      </w:rPr>
    </w:lvl>
    <w:lvl w:ilvl="4" w:tplc="7DE89960" w:tentative="1">
      <w:start w:val="1"/>
      <w:numFmt w:val="bullet"/>
      <w:lvlText w:val="o"/>
      <w:lvlJc w:val="left"/>
      <w:pPr>
        <w:ind w:left="3600" w:hanging="360"/>
      </w:pPr>
      <w:rPr>
        <w:rFonts w:ascii="Courier New" w:hAnsi="Courier New" w:cs="Courier New" w:hint="default"/>
      </w:rPr>
    </w:lvl>
    <w:lvl w:ilvl="5" w:tplc="8A08F958" w:tentative="1">
      <w:start w:val="1"/>
      <w:numFmt w:val="bullet"/>
      <w:lvlText w:val=""/>
      <w:lvlJc w:val="left"/>
      <w:pPr>
        <w:ind w:left="4320" w:hanging="360"/>
      </w:pPr>
      <w:rPr>
        <w:rFonts w:ascii="Wingdings" w:hAnsi="Wingdings" w:hint="default"/>
      </w:rPr>
    </w:lvl>
    <w:lvl w:ilvl="6" w:tplc="560A22E4" w:tentative="1">
      <w:start w:val="1"/>
      <w:numFmt w:val="bullet"/>
      <w:lvlText w:val=""/>
      <w:lvlJc w:val="left"/>
      <w:pPr>
        <w:ind w:left="5040" w:hanging="360"/>
      </w:pPr>
      <w:rPr>
        <w:rFonts w:ascii="Symbol" w:hAnsi="Symbol" w:hint="default"/>
      </w:rPr>
    </w:lvl>
    <w:lvl w:ilvl="7" w:tplc="0884F9FA" w:tentative="1">
      <w:start w:val="1"/>
      <w:numFmt w:val="bullet"/>
      <w:lvlText w:val="o"/>
      <w:lvlJc w:val="left"/>
      <w:pPr>
        <w:ind w:left="5760" w:hanging="360"/>
      </w:pPr>
      <w:rPr>
        <w:rFonts w:ascii="Courier New" w:hAnsi="Courier New" w:cs="Courier New" w:hint="default"/>
      </w:rPr>
    </w:lvl>
    <w:lvl w:ilvl="8" w:tplc="8FA2C4DA" w:tentative="1">
      <w:start w:val="1"/>
      <w:numFmt w:val="bullet"/>
      <w:lvlText w:val=""/>
      <w:lvlJc w:val="left"/>
      <w:pPr>
        <w:ind w:left="6480" w:hanging="360"/>
      </w:pPr>
      <w:rPr>
        <w:rFonts w:ascii="Wingdings" w:hAnsi="Wingdings" w:hint="default"/>
      </w:rPr>
    </w:lvl>
  </w:abstractNum>
  <w:abstractNum w:abstractNumId="522">
    <w:nsid w:val="76DC1D79"/>
    <w:multiLevelType w:val="hybridMultilevel"/>
    <w:tmpl w:val="D04A230C"/>
    <w:lvl w:ilvl="0" w:tplc="0B10A86C">
      <w:start w:val="1"/>
      <w:numFmt w:val="bullet"/>
      <w:lvlText w:val=""/>
      <w:lvlJc w:val="left"/>
      <w:pPr>
        <w:ind w:left="720" w:hanging="360"/>
      </w:pPr>
      <w:rPr>
        <w:rFonts w:ascii="Symbol" w:hAnsi="Symbol" w:hint="default"/>
      </w:rPr>
    </w:lvl>
    <w:lvl w:ilvl="1" w:tplc="E34ED744">
      <w:start w:val="1"/>
      <w:numFmt w:val="bullet"/>
      <w:lvlText w:val="o"/>
      <w:lvlJc w:val="left"/>
      <w:pPr>
        <w:ind w:left="1440" w:hanging="360"/>
      </w:pPr>
      <w:rPr>
        <w:rFonts w:ascii="Courier New" w:hAnsi="Courier New" w:cs="Courier New" w:hint="default"/>
      </w:rPr>
    </w:lvl>
    <w:lvl w:ilvl="2" w:tplc="E8D27CA4" w:tentative="1">
      <w:start w:val="1"/>
      <w:numFmt w:val="bullet"/>
      <w:lvlText w:val=""/>
      <w:lvlJc w:val="left"/>
      <w:pPr>
        <w:ind w:left="2160" w:hanging="360"/>
      </w:pPr>
      <w:rPr>
        <w:rFonts w:ascii="Wingdings" w:hAnsi="Wingdings" w:hint="default"/>
      </w:rPr>
    </w:lvl>
    <w:lvl w:ilvl="3" w:tplc="2B84AAC2" w:tentative="1">
      <w:start w:val="1"/>
      <w:numFmt w:val="bullet"/>
      <w:lvlText w:val=""/>
      <w:lvlJc w:val="left"/>
      <w:pPr>
        <w:ind w:left="2880" w:hanging="360"/>
      </w:pPr>
      <w:rPr>
        <w:rFonts w:ascii="Symbol" w:hAnsi="Symbol" w:hint="default"/>
      </w:rPr>
    </w:lvl>
    <w:lvl w:ilvl="4" w:tplc="6DD882A4" w:tentative="1">
      <w:start w:val="1"/>
      <w:numFmt w:val="bullet"/>
      <w:lvlText w:val="o"/>
      <w:lvlJc w:val="left"/>
      <w:pPr>
        <w:ind w:left="3600" w:hanging="360"/>
      </w:pPr>
      <w:rPr>
        <w:rFonts w:ascii="Courier New" w:hAnsi="Courier New" w:cs="Courier New" w:hint="default"/>
      </w:rPr>
    </w:lvl>
    <w:lvl w:ilvl="5" w:tplc="731EAB68" w:tentative="1">
      <w:start w:val="1"/>
      <w:numFmt w:val="bullet"/>
      <w:lvlText w:val=""/>
      <w:lvlJc w:val="left"/>
      <w:pPr>
        <w:ind w:left="4320" w:hanging="360"/>
      </w:pPr>
      <w:rPr>
        <w:rFonts w:ascii="Wingdings" w:hAnsi="Wingdings" w:hint="default"/>
      </w:rPr>
    </w:lvl>
    <w:lvl w:ilvl="6" w:tplc="33B4CA72" w:tentative="1">
      <w:start w:val="1"/>
      <w:numFmt w:val="bullet"/>
      <w:lvlText w:val=""/>
      <w:lvlJc w:val="left"/>
      <w:pPr>
        <w:ind w:left="5040" w:hanging="360"/>
      </w:pPr>
      <w:rPr>
        <w:rFonts w:ascii="Symbol" w:hAnsi="Symbol" w:hint="default"/>
      </w:rPr>
    </w:lvl>
    <w:lvl w:ilvl="7" w:tplc="F372F04E" w:tentative="1">
      <w:start w:val="1"/>
      <w:numFmt w:val="bullet"/>
      <w:lvlText w:val="o"/>
      <w:lvlJc w:val="left"/>
      <w:pPr>
        <w:ind w:left="5760" w:hanging="360"/>
      </w:pPr>
      <w:rPr>
        <w:rFonts w:ascii="Courier New" w:hAnsi="Courier New" w:cs="Courier New" w:hint="default"/>
      </w:rPr>
    </w:lvl>
    <w:lvl w:ilvl="8" w:tplc="92A0A366" w:tentative="1">
      <w:start w:val="1"/>
      <w:numFmt w:val="bullet"/>
      <w:lvlText w:val=""/>
      <w:lvlJc w:val="left"/>
      <w:pPr>
        <w:ind w:left="6480" w:hanging="360"/>
      </w:pPr>
      <w:rPr>
        <w:rFonts w:ascii="Wingdings" w:hAnsi="Wingdings" w:hint="default"/>
      </w:rPr>
    </w:lvl>
  </w:abstractNum>
  <w:abstractNum w:abstractNumId="523">
    <w:nsid w:val="76EC0B54"/>
    <w:multiLevelType w:val="hybridMultilevel"/>
    <w:tmpl w:val="6D606992"/>
    <w:lvl w:ilvl="0" w:tplc="872288E0">
      <w:start w:val="1"/>
      <w:numFmt w:val="bullet"/>
      <w:lvlText w:val=""/>
      <w:lvlJc w:val="left"/>
      <w:pPr>
        <w:ind w:left="720" w:hanging="360"/>
      </w:pPr>
      <w:rPr>
        <w:rFonts w:ascii="Symbol" w:hAnsi="Symbol" w:hint="default"/>
      </w:rPr>
    </w:lvl>
    <w:lvl w:ilvl="1" w:tplc="667AE92A" w:tentative="1">
      <w:start w:val="1"/>
      <w:numFmt w:val="bullet"/>
      <w:lvlText w:val="o"/>
      <w:lvlJc w:val="left"/>
      <w:pPr>
        <w:ind w:left="1440" w:hanging="360"/>
      </w:pPr>
      <w:rPr>
        <w:rFonts w:ascii="Courier New" w:hAnsi="Courier New" w:cs="Courier New" w:hint="default"/>
      </w:rPr>
    </w:lvl>
    <w:lvl w:ilvl="2" w:tplc="87BE2DB6">
      <w:start w:val="1"/>
      <w:numFmt w:val="bullet"/>
      <w:lvlText w:val=""/>
      <w:lvlJc w:val="left"/>
      <w:pPr>
        <w:ind w:left="2160" w:hanging="360"/>
      </w:pPr>
      <w:rPr>
        <w:rFonts w:ascii="Wingdings" w:hAnsi="Wingdings" w:hint="default"/>
      </w:rPr>
    </w:lvl>
    <w:lvl w:ilvl="3" w:tplc="20804366" w:tentative="1">
      <w:start w:val="1"/>
      <w:numFmt w:val="bullet"/>
      <w:lvlText w:val=""/>
      <w:lvlJc w:val="left"/>
      <w:pPr>
        <w:ind w:left="2880" w:hanging="360"/>
      </w:pPr>
      <w:rPr>
        <w:rFonts w:ascii="Symbol" w:hAnsi="Symbol" w:hint="default"/>
      </w:rPr>
    </w:lvl>
    <w:lvl w:ilvl="4" w:tplc="2D2C68AC" w:tentative="1">
      <w:start w:val="1"/>
      <w:numFmt w:val="bullet"/>
      <w:lvlText w:val="o"/>
      <w:lvlJc w:val="left"/>
      <w:pPr>
        <w:ind w:left="3600" w:hanging="360"/>
      </w:pPr>
      <w:rPr>
        <w:rFonts w:ascii="Courier New" w:hAnsi="Courier New" w:cs="Courier New" w:hint="default"/>
      </w:rPr>
    </w:lvl>
    <w:lvl w:ilvl="5" w:tplc="2E306AC2" w:tentative="1">
      <w:start w:val="1"/>
      <w:numFmt w:val="bullet"/>
      <w:lvlText w:val=""/>
      <w:lvlJc w:val="left"/>
      <w:pPr>
        <w:ind w:left="4320" w:hanging="360"/>
      </w:pPr>
      <w:rPr>
        <w:rFonts w:ascii="Wingdings" w:hAnsi="Wingdings" w:hint="default"/>
      </w:rPr>
    </w:lvl>
    <w:lvl w:ilvl="6" w:tplc="01F800A2" w:tentative="1">
      <w:start w:val="1"/>
      <w:numFmt w:val="bullet"/>
      <w:lvlText w:val=""/>
      <w:lvlJc w:val="left"/>
      <w:pPr>
        <w:ind w:left="5040" w:hanging="360"/>
      </w:pPr>
      <w:rPr>
        <w:rFonts w:ascii="Symbol" w:hAnsi="Symbol" w:hint="default"/>
      </w:rPr>
    </w:lvl>
    <w:lvl w:ilvl="7" w:tplc="AFE227BE" w:tentative="1">
      <w:start w:val="1"/>
      <w:numFmt w:val="bullet"/>
      <w:lvlText w:val="o"/>
      <w:lvlJc w:val="left"/>
      <w:pPr>
        <w:ind w:left="5760" w:hanging="360"/>
      </w:pPr>
      <w:rPr>
        <w:rFonts w:ascii="Courier New" w:hAnsi="Courier New" w:cs="Courier New" w:hint="default"/>
      </w:rPr>
    </w:lvl>
    <w:lvl w:ilvl="8" w:tplc="0A48D8EA" w:tentative="1">
      <w:start w:val="1"/>
      <w:numFmt w:val="bullet"/>
      <w:lvlText w:val=""/>
      <w:lvlJc w:val="left"/>
      <w:pPr>
        <w:ind w:left="6480" w:hanging="360"/>
      </w:pPr>
      <w:rPr>
        <w:rFonts w:ascii="Wingdings" w:hAnsi="Wingdings" w:hint="default"/>
      </w:rPr>
    </w:lvl>
  </w:abstractNum>
  <w:abstractNum w:abstractNumId="524">
    <w:nsid w:val="770F43FA"/>
    <w:multiLevelType w:val="hybridMultilevel"/>
    <w:tmpl w:val="172658C2"/>
    <w:lvl w:ilvl="0" w:tplc="5DA4DD7C">
      <w:start w:val="1"/>
      <w:numFmt w:val="bullet"/>
      <w:lvlText w:val=""/>
      <w:lvlJc w:val="left"/>
      <w:pPr>
        <w:ind w:left="720" w:hanging="360"/>
      </w:pPr>
      <w:rPr>
        <w:rFonts w:ascii="Symbol" w:hAnsi="Symbol" w:hint="default"/>
      </w:rPr>
    </w:lvl>
    <w:lvl w:ilvl="1" w:tplc="5F22162E" w:tentative="1">
      <w:start w:val="1"/>
      <w:numFmt w:val="bullet"/>
      <w:lvlText w:val="o"/>
      <w:lvlJc w:val="left"/>
      <w:pPr>
        <w:ind w:left="1440" w:hanging="360"/>
      </w:pPr>
      <w:rPr>
        <w:rFonts w:ascii="Courier New" w:hAnsi="Courier New" w:cs="Courier New" w:hint="default"/>
      </w:rPr>
    </w:lvl>
    <w:lvl w:ilvl="2" w:tplc="3C68F656" w:tentative="1">
      <w:start w:val="1"/>
      <w:numFmt w:val="bullet"/>
      <w:lvlText w:val=""/>
      <w:lvlJc w:val="left"/>
      <w:pPr>
        <w:ind w:left="2160" w:hanging="360"/>
      </w:pPr>
      <w:rPr>
        <w:rFonts w:ascii="Wingdings" w:hAnsi="Wingdings" w:hint="default"/>
      </w:rPr>
    </w:lvl>
    <w:lvl w:ilvl="3" w:tplc="E8C0B918">
      <w:start w:val="1"/>
      <w:numFmt w:val="bullet"/>
      <w:lvlText w:val=""/>
      <w:lvlJc w:val="left"/>
      <w:pPr>
        <w:ind w:left="2880" w:hanging="360"/>
      </w:pPr>
      <w:rPr>
        <w:rFonts w:ascii="Symbol" w:hAnsi="Symbol" w:hint="default"/>
      </w:rPr>
    </w:lvl>
    <w:lvl w:ilvl="4" w:tplc="41606CF4" w:tentative="1">
      <w:start w:val="1"/>
      <w:numFmt w:val="bullet"/>
      <w:lvlText w:val="o"/>
      <w:lvlJc w:val="left"/>
      <w:pPr>
        <w:ind w:left="3600" w:hanging="360"/>
      </w:pPr>
      <w:rPr>
        <w:rFonts w:ascii="Courier New" w:hAnsi="Courier New" w:cs="Courier New" w:hint="default"/>
      </w:rPr>
    </w:lvl>
    <w:lvl w:ilvl="5" w:tplc="6352D5B8" w:tentative="1">
      <w:start w:val="1"/>
      <w:numFmt w:val="bullet"/>
      <w:lvlText w:val=""/>
      <w:lvlJc w:val="left"/>
      <w:pPr>
        <w:ind w:left="4320" w:hanging="360"/>
      </w:pPr>
      <w:rPr>
        <w:rFonts w:ascii="Wingdings" w:hAnsi="Wingdings" w:hint="default"/>
      </w:rPr>
    </w:lvl>
    <w:lvl w:ilvl="6" w:tplc="9B2201FC" w:tentative="1">
      <w:start w:val="1"/>
      <w:numFmt w:val="bullet"/>
      <w:lvlText w:val=""/>
      <w:lvlJc w:val="left"/>
      <w:pPr>
        <w:ind w:left="5040" w:hanging="360"/>
      </w:pPr>
      <w:rPr>
        <w:rFonts w:ascii="Symbol" w:hAnsi="Symbol" w:hint="default"/>
      </w:rPr>
    </w:lvl>
    <w:lvl w:ilvl="7" w:tplc="8716F9AC" w:tentative="1">
      <w:start w:val="1"/>
      <w:numFmt w:val="bullet"/>
      <w:lvlText w:val="o"/>
      <w:lvlJc w:val="left"/>
      <w:pPr>
        <w:ind w:left="5760" w:hanging="360"/>
      </w:pPr>
      <w:rPr>
        <w:rFonts w:ascii="Courier New" w:hAnsi="Courier New" w:cs="Courier New" w:hint="default"/>
      </w:rPr>
    </w:lvl>
    <w:lvl w:ilvl="8" w:tplc="EE30619E" w:tentative="1">
      <w:start w:val="1"/>
      <w:numFmt w:val="bullet"/>
      <w:lvlText w:val=""/>
      <w:lvlJc w:val="left"/>
      <w:pPr>
        <w:ind w:left="6480" w:hanging="360"/>
      </w:pPr>
      <w:rPr>
        <w:rFonts w:ascii="Wingdings" w:hAnsi="Wingdings" w:hint="default"/>
      </w:rPr>
    </w:lvl>
  </w:abstractNum>
  <w:abstractNum w:abstractNumId="525">
    <w:nsid w:val="77455C0F"/>
    <w:multiLevelType w:val="hybridMultilevel"/>
    <w:tmpl w:val="F5A0858A"/>
    <w:lvl w:ilvl="0" w:tplc="9048B00E">
      <w:start w:val="1"/>
      <w:numFmt w:val="bullet"/>
      <w:lvlText w:val=""/>
      <w:lvlJc w:val="left"/>
      <w:pPr>
        <w:ind w:left="720" w:hanging="360"/>
      </w:pPr>
      <w:rPr>
        <w:rFonts w:ascii="Symbol" w:hAnsi="Symbol" w:hint="default"/>
      </w:rPr>
    </w:lvl>
    <w:lvl w:ilvl="1" w:tplc="9BE2D61E" w:tentative="1">
      <w:start w:val="1"/>
      <w:numFmt w:val="bullet"/>
      <w:lvlText w:val="o"/>
      <w:lvlJc w:val="left"/>
      <w:pPr>
        <w:ind w:left="1440" w:hanging="360"/>
      </w:pPr>
      <w:rPr>
        <w:rFonts w:ascii="Courier New" w:hAnsi="Courier New" w:cs="Courier New" w:hint="default"/>
      </w:rPr>
    </w:lvl>
    <w:lvl w:ilvl="2" w:tplc="DA0CA7E2">
      <w:start w:val="1"/>
      <w:numFmt w:val="bullet"/>
      <w:lvlText w:val=""/>
      <w:lvlJc w:val="left"/>
      <w:pPr>
        <w:ind w:left="2160" w:hanging="360"/>
      </w:pPr>
      <w:rPr>
        <w:rFonts w:ascii="Wingdings" w:hAnsi="Wingdings" w:hint="default"/>
      </w:rPr>
    </w:lvl>
    <w:lvl w:ilvl="3" w:tplc="168AF8C2" w:tentative="1">
      <w:start w:val="1"/>
      <w:numFmt w:val="bullet"/>
      <w:lvlText w:val=""/>
      <w:lvlJc w:val="left"/>
      <w:pPr>
        <w:ind w:left="2880" w:hanging="360"/>
      </w:pPr>
      <w:rPr>
        <w:rFonts w:ascii="Symbol" w:hAnsi="Symbol" w:hint="default"/>
      </w:rPr>
    </w:lvl>
    <w:lvl w:ilvl="4" w:tplc="BCFA4E70" w:tentative="1">
      <w:start w:val="1"/>
      <w:numFmt w:val="bullet"/>
      <w:lvlText w:val="o"/>
      <w:lvlJc w:val="left"/>
      <w:pPr>
        <w:ind w:left="3600" w:hanging="360"/>
      </w:pPr>
      <w:rPr>
        <w:rFonts w:ascii="Courier New" w:hAnsi="Courier New" w:cs="Courier New" w:hint="default"/>
      </w:rPr>
    </w:lvl>
    <w:lvl w:ilvl="5" w:tplc="A89E4A0A" w:tentative="1">
      <w:start w:val="1"/>
      <w:numFmt w:val="bullet"/>
      <w:lvlText w:val=""/>
      <w:lvlJc w:val="left"/>
      <w:pPr>
        <w:ind w:left="4320" w:hanging="360"/>
      </w:pPr>
      <w:rPr>
        <w:rFonts w:ascii="Wingdings" w:hAnsi="Wingdings" w:hint="default"/>
      </w:rPr>
    </w:lvl>
    <w:lvl w:ilvl="6" w:tplc="B8D20112" w:tentative="1">
      <w:start w:val="1"/>
      <w:numFmt w:val="bullet"/>
      <w:lvlText w:val=""/>
      <w:lvlJc w:val="left"/>
      <w:pPr>
        <w:ind w:left="5040" w:hanging="360"/>
      </w:pPr>
      <w:rPr>
        <w:rFonts w:ascii="Symbol" w:hAnsi="Symbol" w:hint="default"/>
      </w:rPr>
    </w:lvl>
    <w:lvl w:ilvl="7" w:tplc="89C035EE" w:tentative="1">
      <w:start w:val="1"/>
      <w:numFmt w:val="bullet"/>
      <w:lvlText w:val="o"/>
      <w:lvlJc w:val="left"/>
      <w:pPr>
        <w:ind w:left="5760" w:hanging="360"/>
      </w:pPr>
      <w:rPr>
        <w:rFonts w:ascii="Courier New" w:hAnsi="Courier New" w:cs="Courier New" w:hint="default"/>
      </w:rPr>
    </w:lvl>
    <w:lvl w:ilvl="8" w:tplc="780289D8" w:tentative="1">
      <w:start w:val="1"/>
      <w:numFmt w:val="bullet"/>
      <w:lvlText w:val=""/>
      <w:lvlJc w:val="left"/>
      <w:pPr>
        <w:ind w:left="6480" w:hanging="360"/>
      </w:pPr>
      <w:rPr>
        <w:rFonts w:ascii="Wingdings" w:hAnsi="Wingdings" w:hint="default"/>
      </w:rPr>
    </w:lvl>
  </w:abstractNum>
  <w:abstractNum w:abstractNumId="526">
    <w:nsid w:val="776418C7"/>
    <w:multiLevelType w:val="hybridMultilevel"/>
    <w:tmpl w:val="825A5DD2"/>
    <w:lvl w:ilvl="0" w:tplc="B8E0027A">
      <w:start w:val="1"/>
      <w:numFmt w:val="bullet"/>
      <w:lvlText w:val=""/>
      <w:lvlJc w:val="left"/>
      <w:pPr>
        <w:ind w:left="720" w:hanging="360"/>
      </w:pPr>
      <w:rPr>
        <w:rFonts w:ascii="Symbol" w:hAnsi="Symbol" w:hint="default"/>
      </w:rPr>
    </w:lvl>
    <w:lvl w:ilvl="1" w:tplc="52BC7F80" w:tentative="1">
      <w:start w:val="1"/>
      <w:numFmt w:val="bullet"/>
      <w:lvlText w:val="o"/>
      <w:lvlJc w:val="left"/>
      <w:pPr>
        <w:ind w:left="1440" w:hanging="360"/>
      </w:pPr>
      <w:rPr>
        <w:rFonts w:ascii="Courier New" w:hAnsi="Courier New" w:cs="Courier New" w:hint="default"/>
      </w:rPr>
    </w:lvl>
    <w:lvl w:ilvl="2" w:tplc="B4F46BFA" w:tentative="1">
      <w:start w:val="1"/>
      <w:numFmt w:val="bullet"/>
      <w:lvlText w:val=""/>
      <w:lvlJc w:val="left"/>
      <w:pPr>
        <w:ind w:left="2160" w:hanging="360"/>
      </w:pPr>
      <w:rPr>
        <w:rFonts w:ascii="Wingdings" w:hAnsi="Wingdings" w:hint="default"/>
      </w:rPr>
    </w:lvl>
    <w:lvl w:ilvl="3" w:tplc="C9B0EAA0" w:tentative="1">
      <w:start w:val="1"/>
      <w:numFmt w:val="bullet"/>
      <w:lvlText w:val=""/>
      <w:lvlJc w:val="left"/>
      <w:pPr>
        <w:ind w:left="2880" w:hanging="360"/>
      </w:pPr>
      <w:rPr>
        <w:rFonts w:ascii="Symbol" w:hAnsi="Symbol" w:hint="default"/>
      </w:rPr>
    </w:lvl>
    <w:lvl w:ilvl="4" w:tplc="86E2F1B2" w:tentative="1">
      <w:start w:val="1"/>
      <w:numFmt w:val="bullet"/>
      <w:lvlText w:val="o"/>
      <w:lvlJc w:val="left"/>
      <w:pPr>
        <w:ind w:left="3600" w:hanging="360"/>
      </w:pPr>
      <w:rPr>
        <w:rFonts w:ascii="Courier New" w:hAnsi="Courier New" w:cs="Courier New" w:hint="default"/>
      </w:rPr>
    </w:lvl>
    <w:lvl w:ilvl="5" w:tplc="DBE444B2" w:tentative="1">
      <w:start w:val="1"/>
      <w:numFmt w:val="bullet"/>
      <w:lvlText w:val=""/>
      <w:lvlJc w:val="left"/>
      <w:pPr>
        <w:ind w:left="4320" w:hanging="360"/>
      </w:pPr>
      <w:rPr>
        <w:rFonts w:ascii="Wingdings" w:hAnsi="Wingdings" w:hint="default"/>
      </w:rPr>
    </w:lvl>
    <w:lvl w:ilvl="6" w:tplc="D494C1E2" w:tentative="1">
      <w:start w:val="1"/>
      <w:numFmt w:val="bullet"/>
      <w:lvlText w:val=""/>
      <w:lvlJc w:val="left"/>
      <w:pPr>
        <w:ind w:left="5040" w:hanging="360"/>
      </w:pPr>
      <w:rPr>
        <w:rFonts w:ascii="Symbol" w:hAnsi="Symbol" w:hint="default"/>
      </w:rPr>
    </w:lvl>
    <w:lvl w:ilvl="7" w:tplc="7EE8129C" w:tentative="1">
      <w:start w:val="1"/>
      <w:numFmt w:val="bullet"/>
      <w:lvlText w:val="o"/>
      <w:lvlJc w:val="left"/>
      <w:pPr>
        <w:ind w:left="5760" w:hanging="360"/>
      </w:pPr>
      <w:rPr>
        <w:rFonts w:ascii="Courier New" w:hAnsi="Courier New" w:cs="Courier New" w:hint="default"/>
      </w:rPr>
    </w:lvl>
    <w:lvl w:ilvl="8" w:tplc="3500BE9A" w:tentative="1">
      <w:start w:val="1"/>
      <w:numFmt w:val="bullet"/>
      <w:lvlText w:val=""/>
      <w:lvlJc w:val="left"/>
      <w:pPr>
        <w:ind w:left="6480" w:hanging="360"/>
      </w:pPr>
      <w:rPr>
        <w:rFonts w:ascii="Wingdings" w:hAnsi="Wingdings" w:hint="default"/>
      </w:rPr>
    </w:lvl>
  </w:abstractNum>
  <w:abstractNum w:abstractNumId="527">
    <w:nsid w:val="77C76119"/>
    <w:multiLevelType w:val="hybridMultilevel"/>
    <w:tmpl w:val="8C6CAB7C"/>
    <w:lvl w:ilvl="0" w:tplc="5F7A27CA">
      <w:start w:val="1"/>
      <w:numFmt w:val="bullet"/>
      <w:lvlText w:val=""/>
      <w:lvlJc w:val="left"/>
      <w:pPr>
        <w:ind w:left="720" w:hanging="360"/>
      </w:pPr>
      <w:rPr>
        <w:rFonts w:ascii="Symbol" w:hAnsi="Symbol" w:hint="default"/>
      </w:rPr>
    </w:lvl>
    <w:lvl w:ilvl="1" w:tplc="CCFEE946">
      <w:start w:val="1"/>
      <w:numFmt w:val="bullet"/>
      <w:lvlText w:val="o"/>
      <w:lvlJc w:val="left"/>
      <w:pPr>
        <w:ind w:left="1440" w:hanging="360"/>
      </w:pPr>
      <w:rPr>
        <w:rFonts w:ascii="Courier New" w:hAnsi="Courier New" w:cs="Courier New" w:hint="default"/>
      </w:rPr>
    </w:lvl>
    <w:lvl w:ilvl="2" w:tplc="D6E6C2A6" w:tentative="1">
      <w:start w:val="1"/>
      <w:numFmt w:val="bullet"/>
      <w:lvlText w:val=""/>
      <w:lvlJc w:val="left"/>
      <w:pPr>
        <w:ind w:left="2160" w:hanging="360"/>
      </w:pPr>
      <w:rPr>
        <w:rFonts w:ascii="Wingdings" w:hAnsi="Wingdings" w:hint="default"/>
      </w:rPr>
    </w:lvl>
    <w:lvl w:ilvl="3" w:tplc="D7E405CC" w:tentative="1">
      <w:start w:val="1"/>
      <w:numFmt w:val="bullet"/>
      <w:lvlText w:val=""/>
      <w:lvlJc w:val="left"/>
      <w:pPr>
        <w:ind w:left="2880" w:hanging="360"/>
      </w:pPr>
      <w:rPr>
        <w:rFonts w:ascii="Symbol" w:hAnsi="Symbol" w:hint="default"/>
      </w:rPr>
    </w:lvl>
    <w:lvl w:ilvl="4" w:tplc="DE946CAC" w:tentative="1">
      <w:start w:val="1"/>
      <w:numFmt w:val="bullet"/>
      <w:lvlText w:val="o"/>
      <w:lvlJc w:val="left"/>
      <w:pPr>
        <w:ind w:left="3600" w:hanging="360"/>
      </w:pPr>
      <w:rPr>
        <w:rFonts w:ascii="Courier New" w:hAnsi="Courier New" w:cs="Courier New" w:hint="default"/>
      </w:rPr>
    </w:lvl>
    <w:lvl w:ilvl="5" w:tplc="9A9AAC12" w:tentative="1">
      <w:start w:val="1"/>
      <w:numFmt w:val="bullet"/>
      <w:lvlText w:val=""/>
      <w:lvlJc w:val="left"/>
      <w:pPr>
        <w:ind w:left="4320" w:hanging="360"/>
      </w:pPr>
      <w:rPr>
        <w:rFonts w:ascii="Wingdings" w:hAnsi="Wingdings" w:hint="default"/>
      </w:rPr>
    </w:lvl>
    <w:lvl w:ilvl="6" w:tplc="B1C8B1E4" w:tentative="1">
      <w:start w:val="1"/>
      <w:numFmt w:val="bullet"/>
      <w:lvlText w:val=""/>
      <w:lvlJc w:val="left"/>
      <w:pPr>
        <w:ind w:left="5040" w:hanging="360"/>
      </w:pPr>
      <w:rPr>
        <w:rFonts w:ascii="Symbol" w:hAnsi="Symbol" w:hint="default"/>
      </w:rPr>
    </w:lvl>
    <w:lvl w:ilvl="7" w:tplc="F44C9C52" w:tentative="1">
      <w:start w:val="1"/>
      <w:numFmt w:val="bullet"/>
      <w:lvlText w:val="o"/>
      <w:lvlJc w:val="left"/>
      <w:pPr>
        <w:ind w:left="5760" w:hanging="360"/>
      </w:pPr>
      <w:rPr>
        <w:rFonts w:ascii="Courier New" w:hAnsi="Courier New" w:cs="Courier New" w:hint="default"/>
      </w:rPr>
    </w:lvl>
    <w:lvl w:ilvl="8" w:tplc="878A4560" w:tentative="1">
      <w:start w:val="1"/>
      <w:numFmt w:val="bullet"/>
      <w:lvlText w:val=""/>
      <w:lvlJc w:val="left"/>
      <w:pPr>
        <w:ind w:left="6480" w:hanging="360"/>
      </w:pPr>
      <w:rPr>
        <w:rFonts w:ascii="Wingdings" w:hAnsi="Wingdings" w:hint="default"/>
      </w:rPr>
    </w:lvl>
  </w:abstractNum>
  <w:abstractNum w:abstractNumId="528">
    <w:nsid w:val="7872076B"/>
    <w:multiLevelType w:val="hybridMultilevel"/>
    <w:tmpl w:val="797E4E22"/>
    <w:lvl w:ilvl="0" w:tplc="BF1AC38C">
      <w:start w:val="1"/>
      <w:numFmt w:val="bullet"/>
      <w:lvlText w:val=""/>
      <w:lvlJc w:val="left"/>
      <w:pPr>
        <w:ind w:left="720" w:hanging="360"/>
      </w:pPr>
      <w:rPr>
        <w:rFonts w:ascii="Symbol" w:hAnsi="Symbol" w:hint="default"/>
      </w:rPr>
    </w:lvl>
    <w:lvl w:ilvl="1" w:tplc="501E080C">
      <w:start w:val="1"/>
      <w:numFmt w:val="bullet"/>
      <w:lvlText w:val="o"/>
      <w:lvlJc w:val="left"/>
      <w:pPr>
        <w:ind w:left="1440" w:hanging="360"/>
      </w:pPr>
      <w:rPr>
        <w:rFonts w:ascii="Courier New" w:hAnsi="Courier New" w:cs="Courier New" w:hint="default"/>
      </w:rPr>
    </w:lvl>
    <w:lvl w:ilvl="2" w:tplc="28BE5196" w:tentative="1">
      <w:start w:val="1"/>
      <w:numFmt w:val="bullet"/>
      <w:lvlText w:val=""/>
      <w:lvlJc w:val="left"/>
      <w:pPr>
        <w:ind w:left="2160" w:hanging="360"/>
      </w:pPr>
      <w:rPr>
        <w:rFonts w:ascii="Wingdings" w:hAnsi="Wingdings" w:hint="default"/>
      </w:rPr>
    </w:lvl>
    <w:lvl w:ilvl="3" w:tplc="7480DBF6" w:tentative="1">
      <w:start w:val="1"/>
      <w:numFmt w:val="bullet"/>
      <w:lvlText w:val=""/>
      <w:lvlJc w:val="left"/>
      <w:pPr>
        <w:ind w:left="2880" w:hanging="360"/>
      </w:pPr>
      <w:rPr>
        <w:rFonts w:ascii="Symbol" w:hAnsi="Symbol" w:hint="default"/>
      </w:rPr>
    </w:lvl>
    <w:lvl w:ilvl="4" w:tplc="03923C36" w:tentative="1">
      <w:start w:val="1"/>
      <w:numFmt w:val="bullet"/>
      <w:lvlText w:val="o"/>
      <w:lvlJc w:val="left"/>
      <w:pPr>
        <w:ind w:left="3600" w:hanging="360"/>
      </w:pPr>
      <w:rPr>
        <w:rFonts w:ascii="Courier New" w:hAnsi="Courier New" w:cs="Courier New" w:hint="default"/>
      </w:rPr>
    </w:lvl>
    <w:lvl w:ilvl="5" w:tplc="7200E204" w:tentative="1">
      <w:start w:val="1"/>
      <w:numFmt w:val="bullet"/>
      <w:lvlText w:val=""/>
      <w:lvlJc w:val="left"/>
      <w:pPr>
        <w:ind w:left="4320" w:hanging="360"/>
      </w:pPr>
      <w:rPr>
        <w:rFonts w:ascii="Wingdings" w:hAnsi="Wingdings" w:hint="default"/>
      </w:rPr>
    </w:lvl>
    <w:lvl w:ilvl="6" w:tplc="774E8734" w:tentative="1">
      <w:start w:val="1"/>
      <w:numFmt w:val="bullet"/>
      <w:lvlText w:val=""/>
      <w:lvlJc w:val="left"/>
      <w:pPr>
        <w:ind w:left="5040" w:hanging="360"/>
      </w:pPr>
      <w:rPr>
        <w:rFonts w:ascii="Symbol" w:hAnsi="Symbol" w:hint="default"/>
      </w:rPr>
    </w:lvl>
    <w:lvl w:ilvl="7" w:tplc="61846AEC" w:tentative="1">
      <w:start w:val="1"/>
      <w:numFmt w:val="bullet"/>
      <w:lvlText w:val="o"/>
      <w:lvlJc w:val="left"/>
      <w:pPr>
        <w:ind w:left="5760" w:hanging="360"/>
      </w:pPr>
      <w:rPr>
        <w:rFonts w:ascii="Courier New" w:hAnsi="Courier New" w:cs="Courier New" w:hint="default"/>
      </w:rPr>
    </w:lvl>
    <w:lvl w:ilvl="8" w:tplc="379CEC46" w:tentative="1">
      <w:start w:val="1"/>
      <w:numFmt w:val="bullet"/>
      <w:lvlText w:val=""/>
      <w:lvlJc w:val="left"/>
      <w:pPr>
        <w:ind w:left="6480" w:hanging="360"/>
      </w:pPr>
      <w:rPr>
        <w:rFonts w:ascii="Wingdings" w:hAnsi="Wingdings" w:hint="default"/>
      </w:rPr>
    </w:lvl>
  </w:abstractNum>
  <w:abstractNum w:abstractNumId="529">
    <w:nsid w:val="78842F8E"/>
    <w:multiLevelType w:val="hybridMultilevel"/>
    <w:tmpl w:val="31D62504"/>
    <w:lvl w:ilvl="0" w:tplc="6B760DCA">
      <w:start w:val="1"/>
      <w:numFmt w:val="bullet"/>
      <w:lvlText w:val=""/>
      <w:lvlJc w:val="left"/>
      <w:pPr>
        <w:ind w:left="720" w:hanging="360"/>
      </w:pPr>
      <w:rPr>
        <w:rFonts w:ascii="Symbol" w:hAnsi="Symbol" w:hint="default"/>
      </w:rPr>
    </w:lvl>
    <w:lvl w:ilvl="1" w:tplc="83F498D6">
      <w:start w:val="1"/>
      <w:numFmt w:val="bullet"/>
      <w:lvlText w:val="o"/>
      <w:lvlJc w:val="left"/>
      <w:pPr>
        <w:ind w:left="1440" w:hanging="360"/>
      </w:pPr>
      <w:rPr>
        <w:rFonts w:ascii="Courier New" w:hAnsi="Courier New" w:cs="Courier New" w:hint="default"/>
      </w:rPr>
    </w:lvl>
    <w:lvl w:ilvl="2" w:tplc="EFC61818" w:tentative="1">
      <w:start w:val="1"/>
      <w:numFmt w:val="bullet"/>
      <w:lvlText w:val=""/>
      <w:lvlJc w:val="left"/>
      <w:pPr>
        <w:ind w:left="2160" w:hanging="360"/>
      </w:pPr>
      <w:rPr>
        <w:rFonts w:ascii="Wingdings" w:hAnsi="Wingdings" w:hint="default"/>
      </w:rPr>
    </w:lvl>
    <w:lvl w:ilvl="3" w:tplc="C42667AA" w:tentative="1">
      <w:start w:val="1"/>
      <w:numFmt w:val="bullet"/>
      <w:lvlText w:val=""/>
      <w:lvlJc w:val="left"/>
      <w:pPr>
        <w:ind w:left="2880" w:hanging="360"/>
      </w:pPr>
      <w:rPr>
        <w:rFonts w:ascii="Symbol" w:hAnsi="Symbol" w:hint="default"/>
      </w:rPr>
    </w:lvl>
    <w:lvl w:ilvl="4" w:tplc="8210445A" w:tentative="1">
      <w:start w:val="1"/>
      <w:numFmt w:val="bullet"/>
      <w:lvlText w:val="o"/>
      <w:lvlJc w:val="left"/>
      <w:pPr>
        <w:ind w:left="3600" w:hanging="360"/>
      </w:pPr>
      <w:rPr>
        <w:rFonts w:ascii="Courier New" w:hAnsi="Courier New" w:cs="Courier New" w:hint="default"/>
      </w:rPr>
    </w:lvl>
    <w:lvl w:ilvl="5" w:tplc="B2003682" w:tentative="1">
      <w:start w:val="1"/>
      <w:numFmt w:val="bullet"/>
      <w:lvlText w:val=""/>
      <w:lvlJc w:val="left"/>
      <w:pPr>
        <w:ind w:left="4320" w:hanging="360"/>
      </w:pPr>
      <w:rPr>
        <w:rFonts w:ascii="Wingdings" w:hAnsi="Wingdings" w:hint="default"/>
      </w:rPr>
    </w:lvl>
    <w:lvl w:ilvl="6" w:tplc="61989F7C" w:tentative="1">
      <w:start w:val="1"/>
      <w:numFmt w:val="bullet"/>
      <w:lvlText w:val=""/>
      <w:lvlJc w:val="left"/>
      <w:pPr>
        <w:ind w:left="5040" w:hanging="360"/>
      </w:pPr>
      <w:rPr>
        <w:rFonts w:ascii="Symbol" w:hAnsi="Symbol" w:hint="default"/>
      </w:rPr>
    </w:lvl>
    <w:lvl w:ilvl="7" w:tplc="C49E58A4" w:tentative="1">
      <w:start w:val="1"/>
      <w:numFmt w:val="bullet"/>
      <w:lvlText w:val="o"/>
      <w:lvlJc w:val="left"/>
      <w:pPr>
        <w:ind w:left="5760" w:hanging="360"/>
      </w:pPr>
      <w:rPr>
        <w:rFonts w:ascii="Courier New" w:hAnsi="Courier New" w:cs="Courier New" w:hint="default"/>
      </w:rPr>
    </w:lvl>
    <w:lvl w:ilvl="8" w:tplc="0F04745A" w:tentative="1">
      <w:start w:val="1"/>
      <w:numFmt w:val="bullet"/>
      <w:lvlText w:val=""/>
      <w:lvlJc w:val="left"/>
      <w:pPr>
        <w:ind w:left="6480" w:hanging="360"/>
      </w:pPr>
      <w:rPr>
        <w:rFonts w:ascii="Wingdings" w:hAnsi="Wingdings" w:hint="default"/>
      </w:rPr>
    </w:lvl>
  </w:abstractNum>
  <w:abstractNum w:abstractNumId="530">
    <w:nsid w:val="78C01F15"/>
    <w:multiLevelType w:val="hybridMultilevel"/>
    <w:tmpl w:val="48707510"/>
    <w:lvl w:ilvl="0" w:tplc="5B228ACC">
      <w:start w:val="1"/>
      <w:numFmt w:val="bullet"/>
      <w:lvlText w:val=""/>
      <w:lvlJc w:val="left"/>
      <w:pPr>
        <w:ind w:left="720" w:hanging="360"/>
      </w:pPr>
      <w:rPr>
        <w:rFonts w:ascii="Symbol" w:hAnsi="Symbol" w:hint="default"/>
      </w:rPr>
    </w:lvl>
    <w:lvl w:ilvl="1" w:tplc="3828DDC2">
      <w:start w:val="1"/>
      <w:numFmt w:val="bullet"/>
      <w:lvlText w:val="o"/>
      <w:lvlJc w:val="left"/>
      <w:pPr>
        <w:ind w:left="1440" w:hanging="360"/>
      </w:pPr>
      <w:rPr>
        <w:rFonts w:ascii="Courier New" w:hAnsi="Courier New" w:cs="Courier New" w:hint="default"/>
      </w:rPr>
    </w:lvl>
    <w:lvl w:ilvl="2" w:tplc="0726B4B2" w:tentative="1">
      <w:start w:val="1"/>
      <w:numFmt w:val="bullet"/>
      <w:lvlText w:val=""/>
      <w:lvlJc w:val="left"/>
      <w:pPr>
        <w:ind w:left="2160" w:hanging="360"/>
      </w:pPr>
      <w:rPr>
        <w:rFonts w:ascii="Wingdings" w:hAnsi="Wingdings" w:hint="default"/>
      </w:rPr>
    </w:lvl>
    <w:lvl w:ilvl="3" w:tplc="B09A7D34" w:tentative="1">
      <w:start w:val="1"/>
      <w:numFmt w:val="bullet"/>
      <w:lvlText w:val=""/>
      <w:lvlJc w:val="left"/>
      <w:pPr>
        <w:ind w:left="2880" w:hanging="360"/>
      </w:pPr>
      <w:rPr>
        <w:rFonts w:ascii="Symbol" w:hAnsi="Symbol" w:hint="default"/>
      </w:rPr>
    </w:lvl>
    <w:lvl w:ilvl="4" w:tplc="B074F17E" w:tentative="1">
      <w:start w:val="1"/>
      <w:numFmt w:val="bullet"/>
      <w:lvlText w:val="o"/>
      <w:lvlJc w:val="left"/>
      <w:pPr>
        <w:ind w:left="3600" w:hanging="360"/>
      </w:pPr>
      <w:rPr>
        <w:rFonts w:ascii="Courier New" w:hAnsi="Courier New" w:cs="Courier New" w:hint="default"/>
      </w:rPr>
    </w:lvl>
    <w:lvl w:ilvl="5" w:tplc="FAAA0DCA" w:tentative="1">
      <w:start w:val="1"/>
      <w:numFmt w:val="bullet"/>
      <w:lvlText w:val=""/>
      <w:lvlJc w:val="left"/>
      <w:pPr>
        <w:ind w:left="4320" w:hanging="360"/>
      </w:pPr>
      <w:rPr>
        <w:rFonts w:ascii="Wingdings" w:hAnsi="Wingdings" w:hint="default"/>
      </w:rPr>
    </w:lvl>
    <w:lvl w:ilvl="6" w:tplc="69123DD2" w:tentative="1">
      <w:start w:val="1"/>
      <w:numFmt w:val="bullet"/>
      <w:lvlText w:val=""/>
      <w:lvlJc w:val="left"/>
      <w:pPr>
        <w:ind w:left="5040" w:hanging="360"/>
      </w:pPr>
      <w:rPr>
        <w:rFonts w:ascii="Symbol" w:hAnsi="Symbol" w:hint="default"/>
      </w:rPr>
    </w:lvl>
    <w:lvl w:ilvl="7" w:tplc="18F25C36" w:tentative="1">
      <w:start w:val="1"/>
      <w:numFmt w:val="bullet"/>
      <w:lvlText w:val="o"/>
      <w:lvlJc w:val="left"/>
      <w:pPr>
        <w:ind w:left="5760" w:hanging="360"/>
      </w:pPr>
      <w:rPr>
        <w:rFonts w:ascii="Courier New" w:hAnsi="Courier New" w:cs="Courier New" w:hint="default"/>
      </w:rPr>
    </w:lvl>
    <w:lvl w:ilvl="8" w:tplc="E6BC8032" w:tentative="1">
      <w:start w:val="1"/>
      <w:numFmt w:val="bullet"/>
      <w:lvlText w:val=""/>
      <w:lvlJc w:val="left"/>
      <w:pPr>
        <w:ind w:left="6480" w:hanging="360"/>
      </w:pPr>
      <w:rPr>
        <w:rFonts w:ascii="Wingdings" w:hAnsi="Wingdings" w:hint="default"/>
      </w:rPr>
    </w:lvl>
  </w:abstractNum>
  <w:abstractNum w:abstractNumId="531">
    <w:nsid w:val="78D54574"/>
    <w:multiLevelType w:val="hybridMultilevel"/>
    <w:tmpl w:val="83EEB80A"/>
    <w:lvl w:ilvl="0" w:tplc="0636ACAE">
      <w:start w:val="1"/>
      <w:numFmt w:val="bullet"/>
      <w:lvlText w:val=""/>
      <w:lvlJc w:val="left"/>
      <w:pPr>
        <w:ind w:left="720" w:hanging="360"/>
      </w:pPr>
      <w:rPr>
        <w:rFonts w:ascii="Symbol" w:hAnsi="Symbol" w:hint="default"/>
      </w:rPr>
    </w:lvl>
    <w:lvl w:ilvl="1" w:tplc="339AF31E" w:tentative="1">
      <w:start w:val="1"/>
      <w:numFmt w:val="bullet"/>
      <w:lvlText w:val="o"/>
      <w:lvlJc w:val="left"/>
      <w:pPr>
        <w:ind w:left="1440" w:hanging="360"/>
      </w:pPr>
      <w:rPr>
        <w:rFonts w:ascii="Courier New" w:hAnsi="Courier New" w:cs="Courier New" w:hint="default"/>
      </w:rPr>
    </w:lvl>
    <w:lvl w:ilvl="2" w:tplc="60866712">
      <w:start w:val="1"/>
      <w:numFmt w:val="bullet"/>
      <w:lvlText w:val=""/>
      <w:lvlJc w:val="left"/>
      <w:pPr>
        <w:ind w:left="2160" w:hanging="360"/>
      </w:pPr>
      <w:rPr>
        <w:rFonts w:ascii="Wingdings" w:hAnsi="Wingdings" w:hint="default"/>
      </w:rPr>
    </w:lvl>
    <w:lvl w:ilvl="3" w:tplc="A0626F9C" w:tentative="1">
      <w:start w:val="1"/>
      <w:numFmt w:val="bullet"/>
      <w:lvlText w:val=""/>
      <w:lvlJc w:val="left"/>
      <w:pPr>
        <w:ind w:left="2880" w:hanging="360"/>
      </w:pPr>
      <w:rPr>
        <w:rFonts w:ascii="Symbol" w:hAnsi="Symbol" w:hint="default"/>
      </w:rPr>
    </w:lvl>
    <w:lvl w:ilvl="4" w:tplc="5570FA82" w:tentative="1">
      <w:start w:val="1"/>
      <w:numFmt w:val="bullet"/>
      <w:lvlText w:val="o"/>
      <w:lvlJc w:val="left"/>
      <w:pPr>
        <w:ind w:left="3600" w:hanging="360"/>
      </w:pPr>
      <w:rPr>
        <w:rFonts w:ascii="Courier New" w:hAnsi="Courier New" w:cs="Courier New" w:hint="default"/>
      </w:rPr>
    </w:lvl>
    <w:lvl w:ilvl="5" w:tplc="F23221D2" w:tentative="1">
      <w:start w:val="1"/>
      <w:numFmt w:val="bullet"/>
      <w:lvlText w:val=""/>
      <w:lvlJc w:val="left"/>
      <w:pPr>
        <w:ind w:left="4320" w:hanging="360"/>
      </w:pPr>
      <w:rPr>
        <w:rFonts w:ascii="Wingdings" w:hAnsi="Wingdings" w:hint="default"/>
      </w:rPr>
    </w:lvl>
    <w:lvl w:ilvl="6" w:tplc="B928CAEC" w:tentative="1">
      <w:start w:val="1"/>
      <w:numFmt w:val="bullet"/>
      <w:lvlText w:val=""/>
      <w:lvlJc w:val="left"/>
      <w:pPr>
        <w:ind w:left="5040" w:hanging="360"/>
      </w:pPr>
      <w:rPr>
        <w:rFonts w:ascii="Symbol" w:hAnsi="Symbol" w:hint="default"/>
      </w:rPr>
    </w:lvl>
    <w:lvl w:ilvl="7" w:tplc="79D2EC32" w:tentative="1">
      <w:start w:val="1"/>
      <w:numFmt w:val="bullet"/>
      <w:lvlText w:val="o"/>
      <w:lvlJc w:val="left"/>
      <w:pPr>
        <w:ind w:left="5760" w:hanging="360"/>
      </w:pPr>
      <w:rPr>
        <w:rFonts w:ascii="Courier New" w:hAnsi="Courier New" w:cs="Courier New" w:hint="default"/>
      </w:rPr>
    </w:lvl>
    <w:lvl w:ilvl="8" w:tplc="D0EEF7CC" w:tentative="1">
      <w:start w:val="1"/>
      <w:numFmt w:val="bullet"/>
      <w:lvlText w:val=""/>
      <w:lvlJc w:val="left"/>
      <w:pPr>
        <w:ind w:left="6480" w:hanging="360"/>
      </w:pPr>
      <w:rPr>
        <w:rFonts w:ascii="Wingdings" w:hAnsi="Wingdings" w:hint="default"/>
      </w:rPr>
    </w:lvl>
  </w:abstractNum>
  <w:abstractNum w:abstractNumId="532">
    <w:nsid w:val="7A6D6AD3"/>
    <w:multiLevelType w:val="hybridMultilevel"/>
    <w:tmpl w:val="DA020DB4"/>
    <w:lvl w:ilvl="0" w:tplc="0194CA88">
      <w:start w:val="1"/>
      <w:numFmt w:val="bullet"/>
      <w:lvlText w:val=""/>
      <w:lvlJc w:val="left"/>
      <w:pPr>
        <w:ind w:left="720" w:hanging="360"/>
      </w:pPr>
      <w:rPr>
        <w:rFonts w:ascii="Symbol" w:hAnsi="Symbol" w:hint="default"/>
      </w:rPr>
    </w:lvl>
    <w:lvl w:ilvl="1" w:tplc="7DCC675A">
      <w:start w:val="1"/>
      <w:numFmt w:val="bullet"/>
      <w:lvlText w:val="o"/>
      <w:lvlJc w:val="left"/>
      <w:pPr>
        <w:ind w:left="1440" w:hanging="360"/>
      </w:pPr>
      <w:rPr>
        <w:rFonts w:ascii="Courier New" w:hAnsi="Courier New" w:cs="Courier New" w:hint="default"/>
      </w:rPr>
    </w:lvl>
    <w:lvl w:ilvl="2" w:tplc="3D541C6E" w:tentative="1">
      <w:start w:val="1"/>
      <w:numFmt w:val="bullet"/>
      <w:lvlText w:val=""/>
      <w:lvlJc w:val="left"/>
      <w:pPr>
        <w:ind w:left="2160" w:hanging="360"/>
      </w:pPr>
      <w:rPr>
        <w:rFonts w:ascii="Wingdings" w:hAnsi="Wingdings" w:hint="default"/>
      </w:rPr>
    </w:lvl>
    <w:lvl w:ilvl="3" w:tplc="2A9870EA" w:tentative="1">
      <w:start w:val="1"/>
      <w:numFmt w:val="bullet"/>
      <w:lvlText w:val=""/>
      <w:lvlJc w:val="left"/>
      <w:pPr>
        <w:ind w:left="2880" w:hanging="360"/>
      </w:pPr>
      <w:rPr>
        <w:rFonts w:ascii="Symbol" w:hAnsi="Symbol" w:hint="default"/>
      </w:rPr>
    </w:lvl>
    <w:lvl w:ilvl="4" w:tplc="32568952" w:tentative="1">
      <w:start w:val="1"/>
      <w:numFmt w:val="bullet"/>
      <w:lvlText w:val="o"/>
      <w:lvlJc w:val="left"/>
      <w:pPr>
        <w:ind w:left="3600" w:hanging="360"/>
      </w:pPr>
      <w:rPr>
        <w:rFonts w:ascii="Courier New" w:hAnsi="Courier New" w:cs="Courier New" w:hint="default"/>
      </w:rPr>
    </w:lvl>
    <w:lvl w:ilvl="5" w:tplc="9C96A1A2" w:tentative="1">
      <w:start w:val="1"/>
      <w:numFmt w:val="bullet"/>
      <w:lvlText w:val=""/>
      <w:lvlJc w:val="left"/>
      <w:pPr>
        <w:ind w:left="4320" w:hanging="360"/>
      </w:pPr>
      <w:rPr>
        <w:rFonts w:ascii="Wingdings" w:hAnsi="Wingdings" w:hint="default"/>
      </w:rPr>
    </w:lvl>
    <w:lvl w:ilvl="6" w:tplc="64605466" w:tentative="1">
      <w:start w:val="1"/>
      <w:numFmt w:val="bullet"/>
      <w:lvlText w:val=""/>
      <w:lvlJc w:val="left"/>
      <w:pPr>
        <w:ind w:left="5040" w:hanging="360"/>
      </w:pPr>
      <w:rPr>
        <w:rFonts w:ascii="Symbol" w:hAnsi="Symbol" w:hint="default"/>
      </w:rPr>
    </w:lvl>
    <w:lvl w:ilvl="7" w:tplc="5B9E10F2" w:tentative="1">
      <w:start w:val="1"/>
      <w:numFmt w:val="bullet"/>
      <w:lvlText w:val="o"/>
      <w:lvlJc w:val="left"/>
      <w:pPr>
        <w:ind w:left="5760" w:hanging="360"/>
      </w:pPr>
      <w:rPr>
        <w:rFonts w:ascii="Courier New" w:hAnsi="Courier New" w:cs="Courier New" w:hint="default"/>
      </w:rPr>
    </w:lvl>
    <w:lvl w:ilvl="8" w:tplc="78A829EC" w:tentative="1">
      <w:start w:val="1"/>
      <w:numFmt w:val="bullet"/>
      <w:lvlText w:val=""/>
      <w:lvlJc w:val="left"/>
      <w:pPr>
        <w:ind w:left="6480" w:hanging="360"/>
      </w:pPr>
      <w:rPr>
        <w:rFonts w:ascii="Wingdings" w:hAnsi="Wingdings" w:hint="default"/>
      </w:rPr>
    </w:lvl>
  </w:abstractNum>
  <w:abstractNum w:abstractNumId="533">
    <w:nsid w:val="7AA01A51"/>
    <w:multiLevelType w:val="hybridMultilevel"/>
    <w:tmpl w:val="97D42492"/>
    <w:lvl w:ilvl="0" w:tplc="748C862C">
      <w:start w:val="1"/>
      <w:numFmt w:val="bullet"/>
      <w:lvlText w:val=""/>
      <w:lvlJc w:val="left"/>
      <w:pPr>
        <w:ind w:left="720" w:hanging="360"/>
      </w:pPr>
      <w:rPr>
        <w:rFonts w:ascii="Symbol" w:hAnsi="Symbol" w:hint="default"/>
      </w:rPr>
    </w:lvl>
    <w:lvl w:ilvl="1" w:tplc="E01AD718">
      <w:start w:val="1"/>
      <w:numFmt w:val="bullet"/>
      <w:lvlText w:val="o"/>
      <w:lvlJc w:val="left"/>
      <w:pPr>
        <w:ind w:left="1440" w:hanging="360"/>
      </w:pPr>
      <w:rPr>
        <w:rFonts w:ascii="Courier New" w:hAnsi="Courier New" w:cs="Courier New" w:hint="default"/>
      </w:rPr>
    </w:lvl>
    <w:lvl w:ilvl="2" w:tplc="524217EE" w:tentative="1">
      <w:start w:val="1"/>
      <w:numFmt w:val="bullet"/>
      <w:lvlText w:val=""/>
      <w:lvlJc w:val="left"/>
      <w:pPr>
        <w:ind w:left="2160" w:hanging="360"/>
      </w:pPr>
      <w:rPr>
        <w:rFonts w:ascii="Wingdings" w:hAnsi="Wingdings" w:hint="default"/>
      </w:rPr>
    </w:lvl>
    <w:lvl w:ilvl="3" w:tplc="7C1A5F8E" w:tentative="1">
      <w:start w:val="1"/>
      <w:numFmt w:val="bullet"/>
      <w:lvlText w:val=""/>
      <w:lvlJc w:val="left"/>
      <w:pPr>
        <w:ind w:left="2880" w:hanging="360"/>
      </w:pPr>
      <w:rPr>
        <w:rFonts w:ascii="Symbol" w:hAnsi="Symbol" w:hint="default"/>
      </w:rPr>
    </w:lvl>
    <w:lvl w:ilvl="4" w:tplc="296453C8" w:tentative="1">
      <w:start w:val="1"/>
      <w:numFmt w:val="bullet"/>
      <w:lvlText w:val="o"/>
      <w:lvlJc w:val="left"/>
      <w:pPr>
        <w:ind w:left="3600" w:hanging="360"/>
      </w:pPr>
      <w:rPr>
        <w:rFonts w:ascii="Courier New" w:hAnsi="Courier New" w:cs="Courier New" w:hint="default"/>
      </w:rPr>
    </w:lvl>
    <w:lvl w:ilvl="5" w:tplc="B16604BC" w:tentative="1">
      <w:start w:val="1"/>
      <w:numFmt w:val="bullet"/>
      <w:lvlText w:val=""/>
      <w:lvlJc w:val="left"/>
      <w:pPr>
        <w:ind w:left="4320" w:hanging="360"/>
      </w:pPr>
      <w:rPr>
        <w:rFonts w:ascii="Wingdings" w:hAnsi="Wingdings" w:hint="default"/>
      </w:rPr>
    </w:lvl>
    <w:lvl w:ilvl="6" w:tplc="FFD2B30A" w:tentative="1">
      <w:start w:val="1"/>
      <w:numFmt w:val="bullet"/>
      <w:lvlText w:val=""/>
      <w:lvlJc w:val="left"/>
      <w:pPr>
        <w:ind w:left="5040" w:hanging="360"/>
      </w:pPr>
      <w:rPr>
        <w:rFonts w:ascii="Symbol" w:hAnsi="Symbol" w:hint="default"/>
      </w:rPr>
    </w:lvl>
    <w:lvl w:ilvl="7" w:tplc="0E5C4778" w:tentative="1">
      <w:start w:val="1"/>
      <w:numFmt w:val="bullet"/>
      <w:lvlText w:val="o"/>
      <w:lvlJc w:val="left"/>
      <w:pPr>
        <w:ind w:left="5760" w:hanging="360"/>
      </w:pPr>
      <w:rPr>
        <w:rFonts w:ascii="Courier New" w:hAnsi="Courier New" w:cs="Courier New" w:hint="default"/>
      </w:rPr>
    </w:lvl>
    <w:lvl w:ilvl="8" w:tplc="26247DB2" w:tentative="1">
      <w:start w:val="1"/>
      <w:numFmt w:val="bullet"/>
      <w:lvlText w:val=""/>
      <w:lvlJc w:val="left"/>
      <w:pPr>
        <w:ind w:left="6480" w:hanging="360"/>
      </w:pPr>
      <w:rPr>
        <w:rFonts w:ascii="Wingdings" w:hAnsi="Wingdings" w:hint="default"/>
      </w:rPr>
    </w:lvl>
  </w:abstractNum>
  <w:abstractNum w:abstractNumId="534">
    <w:nsid w:val="7ABF3FCD"/>
    <w:multiLevelType w:val="hybridMultilevel"/>
    <w:tmpl w:val="A91AEBEC"/>
    <w:lvl w:ilvl="0" w:tplc="5088E4E8">
      <w:start w:val="1"/>
      <w:numFmt w:val="bullet"/>
      <w:lvlText w:val=""/>
      <w:lvlJc w:val="left"/>
      <w:pPr>
        <w:ind w:left="720" w:hanging="360"/>
      </w:pPr>
      <w:rPr>
        <w:rFonts w:ascii="Symbol" w:hAnsi="Symbol" w:hint="default"/>
      </w:rPr>
    </w:lvl>
    <w:lvl w:ilvl="1" w:tplc="5DD89A0C">
      <w:start w:val="1"/>
      <w:numFmt w:val="bullet"/>
      <w:lvlText w:val="o"/>
      <w:lvlJc w:val="left"/>
      <w:pPr>
        <w:ind w:left="1440" w:hanging="360"/>
      </w:pPr>
      <w:rPr>
        <w:rFonts w:ascii="Courier New" w:hAnsi="Courier New" w:cs="Courier New" w:hint="default"/>
      </w:rPr>
    </w:lvl>
    <w:lvl w:ilvl="2" w:tplc="61DA55B4" w:tentative="1">
      <w:start w:val="1"/>
      <w:numFmt w:val="bullet"/>
      <w:lvlText w:val=""/>
      <w:lvlJc w:val="left"/>
      <w:pPr>
        <w:ind w:left="2160" w:hanging="360"/>
      </w:pPr>
      <w:rPr>
        <w:rFonts w:ascii="Wingdings" w:hAnsi="Wingdings" w:hint="default"/>
      </w:rPr>
    </w:lvl>
    <w:lvl w:ilvl="3" w:tplc="654226EC" w:tentative="1">
      <w:start w:val="1"/>
      <w:numFmt w:val="bullet"/>
      <w:lvlText w:val=""/>
      <w:lvlJc w:val="left"/>
      <w:pPr>
        <w:ind w:left="2880" w:hanging="360"/>
      </w:pPr>
      <w:rPr>
        <w:rFonts w:ascii="Symbol" w:hAnsi="Symbol" w:hint="default"/>
      </w:rPr>
    </w:lvl>
    <w:lvl w:ilvl="4" w:tplc="7E6A384A" w:tentative="1">
      <w:start w:val="1"/>
      <w:numFmt w:val="bullet"/>
      <w:lvlText w:val="o"/>
      <w:lvlJc w:val="left"/>
      <w:pPr>
        <w:ind w:left="3600" w:hanging="360"/>
      </w:pPr>
      <w:rPr>
        <w:rFonts w:ascii="Courier New" w:hAnsi="Courier New" w:cs="Courier New" w:hint="default"/>
      </w:rPr>
    </w:lvl>
    <w:lvl w:ilvl="5" w:tplc="CD9A4936" w:tentative="1">
      <w:start w:val="1"/>
      <w:numFmt w:val="bullet"/>
      <w:lvlText w:val=""/>
      <w:lvlJc w:val="left"/>
      <w:pPr>
        <w:ind w:left="4320" w:hanging="360"/>
      </w:pPr>
      <w:rPr>
        <w:rFonts w:ascii="Wingdings" w:hAnsi="Wingdings" w:hint="default"/>
      </w:rPr>
    </w:lvl>
    <w:lvl w:ilvl="6" w:tplc="FA9CEB04" w:tentative="1">
      <w:start w:val="1"/>
      <w:numFmt w:val="bullet"/>
      <w:lvlText w:val=""/>
      <w:lvlJc w:val="left"/>
      <w:pPr>
        <w:ind w:left="5040" w:hanging="360"/>
      </w:pPr>
      <w:rPr>
        <w:rFonts w:ascii="Symbol" w:hAnsi="Symbol" w:hint="default"/>
      </w:rPr>
    </w:lvl>
    <w:lvl w:ilvl="7" w:tplc="BE7415C6" w:tentative="1">
      <w:start w:val="1"/>
      <w:numFmt w:val="bullet"/>
      <w:lvlText w:val="o"/>
      <w:lvlJc w:val="left"/>
      <w:pPr>
        <w:ind w:left="5760" w:hanging="360"/>
      </w:pPr>
      <w:rPr>
        <w:rFonts w:ascii="Courier New" w:hAnsi="Courier New" w:cs="Courier New" w:hint="default"/>
      </w:rPr>
    </w:lvl>
    <w:lvl w:ilvl="8" w:tplc="AE7C59E8" w:tentative="1">
      <w:start w:val="1"/>
      <w:numFmt w:val="bullet"/>
      <w:lvlText w:val=""/>
      <w:lvlJc w:val="left"/>
      <w:pPr>
        <w:ind w:left="6480" w:hanging="360"/>
      </w:pPr>
      <w:rPr>
        <w:rFonts w:ascii="Wingdings" w:hAnsi="Wingdings" w:hint="default"/>
      </w:rPr>
    </w:lvl>
  </w:abstractNum>
  <w:abstractNum w:abstractNumId="535">
    <w:nsid w:val="7AD05FD4"/>
    <w:multiLevelType w:val="hybridMultilevel"/>
    <w:tmpl w:val="487C27BC"/>
    <w:lvl w:ilvl="0" w:tplc="C2F235E6">
      <w:start w:val="1"/>
      <w:numFmt w:val="bullet"/>
      <w:lvlText w:val=""/>
      <w:lvlJc w:val="left"/>
      <w:pPr>
        <w:ind w:left="720" w:hanging="360"/>
      </w:pPr>
      <w:rPr>
        <w:rFonts w:ascii="Symbol" w:hAnsi="Symbol" w:hint="default"/>
      </w:rPr>
    </w:lvl>
    <w:lvl w:ilvl="1" w:tplc="0E0655DA">
      <w:start w:val="1"/>
      <w:numFmt w:val="bullet"/>
      <w:lvlText w:val="o"/>
      <w:lvlJc w:val="left"/>
      <w:pPr>
        <w:ind w:left="1440" w:hanging="360"/>
      </w:pPr>
      <w:rPr>
        <w:rFonts w:ascii="Courier New" w:hAnsi="Courier New" w:cs="Courier New" w:hint="default"/>
      </w:rPr>
    </w:lvl>
    <w:lvl w:ilvl="2" w:tplc="0A86F8C6" w:tentative="1">
      <w:start w:val="1"/>
      <w:numFmt w:val="bullet"/>
      <w:lvlText w:val=""/>
      <w:lvlJc w:val="left"/>
      <w:pPr>
        <w:ind w:left="2160" w:hanging="360"/>
      </w:pPr>
      <w:rPr>
        <w:rFonts w:ascii="Wingdings" w:hAnsi="Wingdings" w:hint="default"/>
      </w:rPr>
    </w:lvl>
    <w:lvl w:ilvl="3" w:tplc="5B2E4878" w:tentative="1">
      <w:start w:val="1"/>
      <w:numFmt w:val="bullet"/>
      <w:lvlText w:val=""/>
      <w:lvlJc w:val="left"/>
      <w:pPr>
        <w:ind w:left="2880" w:hanging="360"/>
      </w:pPr>
      <w:rPr>
        <w:rFonts w:ascii="Symbol" w:hAnsi="Symbol" w:hint="default"/>
      </w:rPr>
    </w:lvl>
    <w:lvl w:ilvl="4" w:tplc="8D3A51E2" w:tentative="1">
      <w:start w:val="1"/>
      <w:numFmt w:val="bullet"/>
      <w:lvlText w:val="o"/>
      <w:lvlJc w:val="left"/>
      <w:pPr>
        <w:ind w:left="3600" w:hanging="360"/>
      </w:pPr>
      <w:rPr>
        <w:rFonts w:ascii="Courier New" w:hAnsi="Courier New" w:cs="Courier New" w:hint="default"/>
      </w:rPr>
    </w:lvl>
    <w:lvl w:ilvl="5" w:tplc="A4108208" w:tentative="1">
      <w:start w:val="1"/>
      <w:numFmt w:val="bullet"/>
      <w:lvlText w:val=""/>
      <w:lvlJc w:val="left"/>
      <w:pPr>
        <w:ind w:left="4320" w:hanging="360"/>
      </w:pPr>
      <w:rPr>
        <w:rFonts w:ascii="Wingdings" w:hAnsi="Wingdings" w:hint="default"/>
      </w:rPr>
    </w:lvl>
    <w:lvl w:ilvl="6" w:tplc="DC809452" w:tentative="1">
      <w:start w:val="1"/>
      <w:numFmt w:val="bullet"/>
      <w:lvlText w:val=""/>
      <w:lvlJc w:val="left"/>
      <w:pPr>
        <w:ind w:left="5040" w:hanging="360"/>
      </w:pPr>
      <w:rPr>
        <w:rFonts w:ascii="Symbol" w:hAnsi="Symbol" w:hint="default"/>
      </w:rPr>
    </w:lvl>
    <w:lvl w:ilvl="7" w:tplc="7310A600" w:tentative="1">
      <w:start w:val="1"/>
      <w:numFmt w:val="bullet"/>
      <w:lvlText w:val="o"/>
      <w:lvlJc w:val="left"/>
      <w:pPr>
        <w:ind w:left="5760" w:hanging="360"/>
      </w:pPr>
      <w:rPr>
        <w:rFonts w:ascii="Courier New" w:hAnsi="Courier New" w:cs="Courier New" w:hint="default"/>
      </w:rPr>
    </w:lvl>
    <w:lvl w:ilvl="8" w:tplc="E75C67D0" w:tentative="1">
      <w:start w:val="1"/>
      <w:numFmt w:val="bullet"/>
      <w:lvlText w:val=""/>
      <w:lvlJc w:val="left"/>
      <w:pPr>
        <w:ind w:left="6480" w:hanging="360"/>
      </w:pPr>
      <w:rPr>
        <w:rFonts w:ascii="Wingdings" w:hAnsi="Wingdings" w:hint="default"/>
      </w:rPr>
    </w:lvl>
  </w:abstractNum>
  <w:abstractNum w:abstractNumId="536">
    <w:nsid w:val="7AD17E65"/>
    <w:multiLevelType w:val="hybridMultilevel"/>
    <w:tmpl w:val="9E801BAA"/>
    <w:lvl w:ilvl="0" w:tplc="BC3CE3FC">
      <w:start w:val="1"/>
      <w:numFmt w:val="bullet"/>
      <w:lvlText w:val=""/>
      <w:lvlJc w:val="left"/>
      <w:pPr>
        <w:ind w:left="720" w:hanging="360"/>
      </w:pPr>
      <w:rPr>
        <w:rFonts w:ascii="Symbol" w:hAnsi="Symbol" w:hint="default"/>
      </w:rPr>
    </w:lvl>
    <w:lvl w:ilvl="1" w:tplc="E8DE0A48">
      <w:start w:val="1"/>
      <w:numFmt w:val="bullet"/>
      <w:lvlText w:val="o"/>
      <w:lvlJc w:val="left"/>
      <w:pPr>
        <w:ind w:left="1440" w:hanging="360"/>
      </w:pPr>
      <w:rPr>
        <w:rFonts w:ascii="Courier New" w:hAnsi="Courier New" w:cs="Courier New" w:hint="default"/>
      </w:rPr>
    </w:lvl>
    <w:lvl w:ilvl="2" w:tplc="DCC4FACC" w:tentative="1">
      <w:start w:val="1"/>
      <w:numFmt w:val="bullet"/>
      <w:lvlText w:val=""/>
      <w:lvlJc w:val="left"/>
      <w:pPr>
        <w:ind w:left="2160" w:hanging="360"/>
      </w:pPr>
      <w:rPr>
        <w:rFonts w:ascii="Wingdings" w:hAnsi="Wingdings" w:hint="default"/>
      </w:rPr>
    </w:lvl>
    <w:lvl w:ilvl="3" w:tplc="2C08B218" w:tentative="1">
      <w:start w:val="1"/>
      <w:numFmt w:val="bullet"/>
      <w:lvlText w:val=""/>
      <w:lvlJc w:val="left"/>
      <w:pPr>
        <w:ind w:left="2880" w:hanging="360"/>
      </w:pPr>
      <w:rPr>
        <w:rFonts w:ascii="Symbol" w:hAnsi="Symbol" w:hint="default"/>
      </w:rPr>
    </w:lvl>
    <w:lvl w:ilvl="4" w:tplc="F96C3FEA" w:tentative="1">
      <w:start w:val="1"/>
      <w:numFmt w:val="bullet"/>
      <w:lvlText w:val="o"/>
      <w:lvlJc w:val="left"/>
      <w:pPr>
        <w:ind w:left="3600" w:hanging="360"/>
      </w:pPr>
      <w:rPr>
        <w:rFonts w:ascii="Courier New" w:hAnsi="Courier New" w:cs="Courier New" w:hint="default"/>
      </w:rPr>
    </w:lvl>
    <w:lvl w:ilvl="5" w:tplc="447EE8E8" w:tentative="1">
      <w:start w:val="1"/>
      <w:numFmt w:val="bullet"/>
      <w:lvlText w:val=""/>
      <w:lvlJc w:val="left"/>
      <w:pPr>
        <w:ind w:left="4320" w:hanging="360"/>
      </w:pPr>
      <w:rPr>
        <w:rFonts w:ascii="Wingdings" w:hAnsi="Wingdings" w:hint="default"/>
      </w:rPr>
    </w:lvl>
    <w:lvl w:ilvl="6" w:tplc="B742E664" w:tentative="1">
      <w:start w:val="1"/>
      <w:numFmt w:val="bullet"/>
      <w:lvlText w:val=""/>
      <w:lvlJc w:val="left"/>
      <w:pPr>
        <w:ind w:left="5040" w:hanging="360"/>
      </w:pPr>
      <w:rPr>
        <w:rFonts w:ascii="Symbol" w:hAnsi="Symbol" w:hint="default"/>
      </w:rPr>
    </w:lvl>
    <w:lvl w:ilvl="7" w:tplc="51BAB738" w:tentative="1">
      <w:start w:val="1"/>
      <w:numFmt w:val="bullet"/>
      <w:lvlText w:val="o"/>
      <w:lvlJc w:val="left"/>
      <w:pPr>
        <w:ind w:left="5760" w:hanging="360"/>
      </w:pPr>
      <w:rPr>
        <w:rFonts w:ascii="Courier New" w:hAnsi="Courier New" w:cs="Courier New" w:hint="default"/>
      </w:rPr>
    </w:lvl>
    <w:lvl w:ilvl="8" w:tplc="882A3520" w:tentative="1">
      <w:start w:val="1"/>
      <w:numFmt w:val="bullet"/>
      <w:lvlText w:val=""/>
      <w:lvlJc w:val="left"/>
      <w:pPr>
        <w:ind w:left="6480" w:hanging="360"/>
      </w:pPr>
      <w:rPr>
        <w:rFonts w:ascii="Wingdings" w:hAnsi="Wingdings" w:hint="default"/>
      </w:rPr>
    </w:lvl>
  </w:abstractNum>
  <w:abstractNum w:abstractNumId="537">
    <w:nsid w:val="7B2D5075"/>
    <w:multiLevelType w:val="hybridMultilevel"/>
    <w:tmpl w:val="C480F4CE"/>
    <w:lvl w:ilvl="0" w:tplc="04F0BAB6">
      <w:start w:val="1"/>
      <w:numFmt w:val="bullet"/>
      <w:lvlText w:val=""/>
      <w:lvlJc w:val="left"/>
      <w:pPr>
        <w:ind w:left="720" w:hanging="360"/>
      </w:pPr>
      <w:rPr>
        <w:rFonts w:ascii="Symbol" w:hAnsi="Symbol" w:hint="default"/>
      </w:rPr>
    </w:lvl>
    <w:lvl w:ilvl="1" w:tplc="729EAAC0" w:tentative="1">
      <w:start w:val="1"/>
      <w:numFmt w:val="bullet"/>
      <w:lvlText w:val="o"/>
      <w:lvlJc w:val="left"/>
      <w:pPr>
        <w:ind w:left="1440" w:hanging="360"/>
      </w:pPr>
      <w:rPr>
        <w:rFonts w:ascii="Courier New" w:hAnsi="Courier New" w:cs="Courier New" w:hint="default"/>
      </w:rPr>
    </w:lvl>
    <w:lvl w:ilvl="2" w:tplc="F4A295F8" w:tentative="1">
      <w:start w:val="1"/>
      <w:numFmt w:val="bullet"/>
      <w:lvlText w:val=""/>
      <w:lvlJc w:val="left"/>
      <w:pPr>
        <w:ind w:left="2160" w:hanging="360"/>
      </w:pPr>
      <w:rPr>
        <w:rFonts w:ascii="Wingdings" w:hAnsi="Wingdings" w:hint="default"/>
      </w:rPr>
    </w:lvl>
    <w:lvl w:ilvl="3" w:tplc="D1D8DED4" w:tentative="1">
      <w:start w:val="1"/>
      <w:numFmt w:val="bullet"/>
      <w:lvlText w:val=""/>
      <w:lvlJc w:val="left"/>
      <w:pPr>
        <w:ind w:left="2880" w:hanging="360"/>
      </w:pPr>
      <w:rPr>
        <w:rFonts w:ascii="Symbol" w:hAnsi="Symbol" w:hint="default"/>
      </w:rPr>
    </w:lvl>
    <w:lvl w:ilvl="4" w:tplc="193208FA" w:tentative="1">
      <w:start w:val="1"/>
      <w:numFmt w:val="bullet"/>
      <w:lvlText w:val="o"/>
      <w:lvlJc w:val="left"/>
      <w:pPr>
        <w:ind w:left="3600" w:hanging="360"/>
      </w:pPr>
      <w:rPr>
        <w:rFonts w:ascii="Courier New" w:hAnsi="Courier New" w:cs="Courier New" w:hint="default"/>
      </w:rPr>
    </w:lvl>
    <w:lvl w:ilvl="5" w:tplc="D892F6A4" w:tentative="1">
      <w:start w:val="1"/>
      <w:numFmt w:val="bullet"/>
      <w:lvlText w:val=""/>
      <w:lvlJc w:val="left"/>
      <w:pPr>
        <w:ind w:left="4320" w:hanging="360"/>
      </w:pPr>
      <w:rPr>
        <w:rFonts w:ascii="Wingdings" w:hAnsi="Wingdings" w:hint="default"/>
      </w:rPr>
    </w:lvl>
    <w:lvl w:ilvl="6" w:tplc="88CEC538" w:tentative="1">
      <w:start w:val="1"/>
      <w:numFmt w:val="bullet"/>
      <w:lvlText w:val=""/>
      <w:lvlJc w:val="left"/>
      <w:pPr>
        <w:ind w:left="5040" w:hanging="360"/>
      </w:pPr>
      <w:rPr>
        <w:rFonts w:ascii="Symbol" w:hAnsi="Symbol" w:hint="default"/>
      </w:rPr>
    </w:lvl>
    <w:lvl w:ilvl="7" w:tplc="97DE9072" w:tentative="1">
      <w:start w:val="1"/>
      <w:numFmt w:val="bullet"/>
      <w:lvlText w:val="o"/>
      <w:lvlJc w:val="left"/>
      <w:pPr>
        <w:ind w:left="5760" w:hanging="360"/>
      </w:pPr>
      <w:rPr>
        <w:rFonts w:ascii="Courier New" w:hAnsi="Courier New" w:cs="Courier New" w:hint="default"/>
      </w:rPr>
    </w:lvl>
    <w:lvl w:ilvl="8" w:tplc="EC66B900" w:tentative="1">
      <w:start w:val="1"/>
      <w:numFmt w:val="bullet"/>
      <w:lvlText w:val=""/>
      <w:lvlJc w:val="left"/>
      <w:pPr>
        <w:ind w:left="6480" w:hanging="360"/>
      </w:pPr>
      <w:rPr>
        <w:rFonts w:ascii="Wingdings" w:hAnsi="Wingdings" w:hint="default"/>
      </w:rPr>
    </w:lvl>
  </w:abstractNum>
  <w:abstractNum w:abstractNumId="538">
    <w:nsid w:val="7B90156B"/>
    <w:multiLevelType w:val="hybridMultilevel"/>
    <w:tmpl w:val="AC2236E8"/>
    <w:lvl w:ilvl="0" w:tplc="E75EA606">
      <w:start w:val="1"/>
      <w:numFmt w:val="bullet"/>
      <w:lvlText w:val=""/>
      <w:lvlJc w:val="left"/>
      <w:pPr>
        <w:ind w:left="720" w:hanging="360"/>
      </w:pPr>
      <w:rPr>
        <w:rFonts w:ascii="Symbol" w:hAnsi="Symbol" w:hint="default"/>
      </w:rPr>
    </w:lvl>
    <w:lvl w:ilvl="1" w:tplc="CEA4F38A" w:tentative="1">
      <w:start w:val="1"/>
      <w:numFmt w:val="bullet"/>
      <w:lvlText w:val="o"/>
      <w:lvlJc w:val="left"/>
      <w:pPr>
        <w:ind w:left="1440" w:hanging="360"/>
      </w:pPr>
      <w:rPr>
        <w:rFonts w:ascii="Courier New" w:hAnsi="Courier New" w:cs="Courier New" w:hint="default"/>
      </w:rPr>
    </w:lvl>
    <w:lvl w:ilvl="2" w:tplc="7EE47558">
      <w:start w:val="1"/>
      <w:numFmt w:val="bullet"/>
      <w:lvlText w:val=""/>
      <w:lvlJc w:val="left"/>
      <w:pPr>
        <w:ind w:left="2160" w:hanging="360"/>
      </w:pPr>
      <w:rPr>
        <w:rFonts w:ascii="Wingdings" w:hAnsi="Wingdings" w:hint="default"/>
      </w:rPr>
    </w:lvl>
    <w:lvl w:ilvl="3" w:tplc="3EA0E294" w:tentative="1">
      <w:start w:val="1"/>
      <w:numFmt w:val="bullet"/>
      <w:lvlText w:val=""/>
      <w:lvlJc w:val="left"/>
      <w:pPr>
        <w:ind w:left="2880" w:hanging="360"/>
      </w:pPr>
      <w:rPr>
        <w:rFonts w:ascii="Symbol" w:hAnsi="Symbol" w:hint="default"/>
      </w:rPr>
    </w:lvl>
    <w:lvl w:ilvl="4" w:tplc="04EE8286" w:tentative="1">
      <w:start w:val="1"/>
      <w:numFmt w:val="bullet"/>
      <w:lvlText w:val="o"/>
      <w:lvlJc w:val="left"/>
      <w:pPr>
        <w:ind w:left="3600" w:hanging="360"/>
      </w:pPr>
      <w:rPr>
        <w:rFonts w:ascii="Courier New" w:hAnsi="Courier New" w:cs="Courier New" w:hint="default"/>
      </w:rPr>
    </w:lvl>
    <w:lvl w:ilvl="5" w:tplc="BA48FC08" w:tentative="1">
      <w:start w:val="1"/>
      <w:numFmt w:val="bullet"/>
      <w:lvlText w:val=""/>
      <w:lvlJc w:val="left"/>
      <w:pPr>
        <w:ind w:left="4320" w:hanging="360"/>
      </w:pPr>
      <w:rPr>
        <w:rFonts w:ascii="Wingdings" w:hAnsi="Wingdings" w:hint="default"/>
      </w:rPr>
    </w:lvl>
    <w:lvl w:ilvl="6" w:tplc="5B38CB0A" w:tentative="1">
      <w:start w:val="1"/>
      <w:numFmt w:val="bullet"/>
      <w:lvlText w:val=""/>
      <w:lvlJc w:val="left"/>
      <w:pPr>
        <w:ind w:left="5040" w:hanging="360"/>
      </w:pPr>
      <w:rPr>
        <w:rFonts w:ascii="Symbol" w:hAnsi="Symbol" w:hint="default"/>
      </w:rPr>
    </w:lvl>
    <w:lvl w:ilvl="7" w:tplc="CDC69AB4" w:tentative="1">
      <w:start w:val="1"/>
      <w:numFmt w:val="bullet"/>
      <w:lvlText w:val="o"/>
      <w:lvlJc w:val="left"/>
      <w:pPr>
        <w:ind w:left="5760" w:hanging="360"/>
      </w:pPr>
      <w:rPr>
        <w:rFonts w:ascii="Courier New" w:hAnsi="Courier New" w:cs="Courier New" w:hint="default"/>
      </w:rPr>
    </w:lvl>
    <w:lvl w:ilvl="8" w:tplc="525A9BA0" w:tentative="1">
      <w:start w:val="1"/>
      <w:numFmt w:val="bullet"/>
      <w:lvlText w:val=""/>
      <w:lvlJc w:val="left"/>
      <w:pPr>
        <w:ind w:left="6480" w:hanging="360"/>
      </w:pPr>
      <w:rPr>
        <w:rFonts w:ascii="Wingdings" w:hAnsi="Wingdings" w:hint="default"/>
      </w:rPr>
    </w:lvl>
  </w:abstractNum>
  <w:abstractNum w:abstractNumId="539">
    <w:nsid w:val="7BD27D27"/>
    <w:multiLevelType w:val="hybridMultilevel"/>
    <w:tmpl w:val="46441506"/>
    <w:lvl w:ilvl="0" w:tplc="0620462E">
      <w:start w:val="1"/>
      <w:numFmt w:val="bullet"/>
      <w:lvlText w:val=""/>
      <w:lvlJc w:val="left"/>
      <w:pPr>
        <w:ind w:left="720" w:hanging="360"/>
      </w:pPr>
      <w:rPr>
        <w:rFonts w:ascii="Symbol" w:hAnsi="Symbol" w:hint="default"/>
      </w:rPr>
    </w:lvl>
    <w:lvl w:ilvl="1" w:tplc="B330B382">
      <w:start w:val="1"/>
      <w:numFmt w:val="bullet"/>
      <w:lvlText w:val="o"/>
      <w:lvlJc w:val="left"/>
      <w:pPr>
        <w:ind w:left="1440" w:hanging="360"/>
      </w:pPr>
      <w:rPr>
        <w:rFonts w:ascii="Courier New" w:hAnsi="Courier New" w:cs="Courier New" w:hint="default"/>
      </w:rPr>
    </w:lvl>
    <w:lvl w:ilvl="2" w:tplc="F024363E" w:tentative="1">
      <w:start w:val="1"/>
      <w:numFmt w:val="bullet"/>
      <w:lvlText w:val=""/>
      <w:lvlJc w:val="left"/>
      <w:pPr>
        <w:ind w:left="2160" w:hanging="360"/>
      </w:pPr>
      <w:rPr>
        <w:rFonts w:ascii="Wingdings" w:hAnsi="Wingdings" w:hint="default"/>
      </w:rPr>
    </w:lvl>
    <w:lvl w:ilvl="3" w:tplc="670812DA" w:tentative="1">
      <w:start w:val="1"/>
      <w:numFmt w:val="bullet"/>
      <w:lvlText w:val=""/>
      <w:lvlJc w:val="left"/>
      <w:pPr>
        <w:ind w:left="2880" w:hanging="360"/>
      </w:pPr>
      <w:rPr>
        <w:rFonts w:ascii="Symbol" w:hAnsi="Symbol" w:hint="default"/>
      </w:rPr>
    </w:lvl>
    <w:lvl w:ilvl="4" w:tplc="9F0AD24C" w:tentative="1">
      <w:start w:val="1"/>
      <w:numFmt w:val="bullet"/>
      <w:lvlText w:val="o"/>
      <w:lvlJc w:val="left"/>
      <w:pPr>
        <w:ind w:left="3600" w:hanging="360"/>
      </w:pPr>
      <w:rPr>
        <w:rFonts w:ascii="Courier New" w:hAnsi="Courier New" w:cs="Courier New" w:hint="default"/>
      </w:rPr>
    </w:lvl>
    <w:lvl w:ilvl="5" w:tplc="36A6CC52" w:tentative="1">
      <w:start w:val="1"/>
      <w:numFmt w:val="bullet"/>
      <w:lvlText w:val=""/>
      <w:lvlJc w:val="left"/>
      <w:pPr>
        <w:ind w:left="4320" w:hanging="360"/>
      </w:pPr>
      <w:rPr>
        <w:rFonts w:ascii="Wingdings" w:hAnsi="Wingdings" w:hint="default"/>
      </w:rPr>
    </w:lvl>
    <w:lvl w:ilvl="6" w:tplc="07F45472" w:tentative="1">
      <w:start w:val="1"/>
      <w:numFmt w:val="bullet"/>
      <w:lvlText w:val=""/>
      <w:lvlJc w:val="left"/>
      <w:pPr>
        <w:ind w:left="5040" w:hanging="360"/>
      </w:pPr>
      <w:rPr>
        <w:rFonts w:ascii="Symbol" w:hAnsi="Symbol" w:hint="default"/>
      </w:rPr>
    </w:lvl>
    <w:lvl w:ilvl="7" w:tplc="0F8E321C" w:tentative="1">
      <w:start w:val="1"/>
      <w:numFmt w:val="bullet"/>
      <w:lvlText w:val="o"/>
      <w:lvlJc w:val="left"/>
      <w:pPr>
        <w:ind w:left="5760" w:hanging="360"/>
      </w:pPr>
      <w:rPr>
        <w:rFonts w:ascii="Courier New" w:hAnsi="Courier New" w:cs="Courier New" w:hint="default"/>
      </w:rPr>
    </w:lvl>
    <w:lvl w:ilvl="8" w:tplc="EB108198" w:tentative="1">
      <w:start w:val="1"/>
      <w:numFmt w:val="bullet"/>
      <w:lvlText w:val=""/>
      <w:lvlJc w:val="left"/>
      <w:pPr>
        <w:ind w:left="6480" w:hanging="360"/>
      </w:pPr>
      <w:rPr>
        <w:rFonts w:ascii="Wingdings" w:hAnsi="Wingdings" w:hint="default"/>
      </w:rPr>
    </w:lvl>
  </w:abstractNum>
  <w:abstractNum w:abstractNumId="540">
    <w:nsid w:val="7BEE2639"/>
    <w:multiLevelType w:val="hybridMultilevel"/>
    <w:tmpl w:val="1CE271C6"/>
    <w:lvl w:ilvl="0" w:tplc="39BA0D34">
      <w:start w:val="1"/>
      <w:numFmt w:val="bullet"/>
      <w:lvlText w:val=""/>
      <w:lvlJc w:val="left"/>
      <w:pPr>
        <w:ind w:left="720" w:hanging="360"/>
      </w:pPr>
      <w:rPr>
        <w:rFonts w:ascii="Symbol" w:hAnsi="Symbol" w:hint="default"/>
      </w:rPr>
    </w:lvl>
    <w:lvl w:ilvl="1" w:tplc="D6C02E0E">
      <w:start w:val="1"/>
      <w:numFmt w:val="bullet"/>
      <w:lvlText w:val="o"/>
      <w:lvlJc w:val="left"/>
      <w:pPr>
        <w:ind w:left="1440" w:hanging="360"/>
      </w:pPr>
      <w:rPr>
        <w:rFonts w:ascii="Courier New" w:hAnsi="Courier New" w:cs="Courier New" w:hint="default"/>
      </w:rPr>
    </w:lvl>
    <w:lvl w:ilvl="2" w:tplc="472A7680" w:tentative="1">
      <w:start w:val="1"/>
      <w:numFmt w:val="bullet"/>
      <w:lvlText w:val=""/>
      <w:lvlJc w:val="left"/>
      <w:pPr>
        <w:ind w:left="2160" w:hanging="360"/>
      </w:pPr>
      <w:rPr>
        <w:rFonts w:ascii="Wingdings" w:hAnsi="Wingdings" w:hint="default"/>
      </w:rPr>
    </w:lvl>
    <w:lvl w:ilvl="3" w:tplc="7344840E" w:tentative="1">
      <w:start w:val="1"/>
      <w:numFmt w:val="bullet"/>
      <w:lvlText w:val=""/>
      <w:lvlJc w:val="left"/>
      <w:pPr>
        <w:ind w:left="2880" w:hanging="360"/>
      </w:pPr>
      <w:rPr>
        <w:rFonts w:ascii="Symbol" w:hAnsi="Symbol" w:hint="default"/>
      </w:rPr>
    </w:lvl>
    <w:lvl w:ilvl="4" w:tplc="9F12F32E" w:tentative="1">
      <w:start w:val="1"/>
      <w:numFmt w:val="bullet"/>
      <w:lvlText w:val="o"/>
      <w:lvlJc w:val="left"/>
      <w:pPr>
        <w:ind w:left="3600" w:hanging="360"/>
      </w:pPr>
      <w:rPr>
        <w:rFonts w:ascii="Courier New" w:hAnsi="Courier New" w:cs="Courier New" w:hint="default"/>
      </w:rPr>
    </w:lvl>
    <w:lvl w:ilvl="5" w:tplc="B4187B86" w:tentative="1">
      <w:start w:val="1"/>
      <w:numFmt w:val="bullet"/>
      <w:lvlText w:val=""/>
      <w:lvlJc w:val="left"/>
      <w:pPr>
        <w:ind w:left="4320" w:hanging="360"/>
      </w:pPr>
      <w:rPr>
        <w:rFonts w:ascii="Wingdings" w:hAnsi="Wingdings" w:hint="default"/>
      </w:rPr>
    </w:lvl>
    <w:lvl w:ilvl="6" w:tplc="49F22150" w:tentative="1">
      <w:start w:val="1"/>
      <w:numFmt w:val="bullet"/>
      <w:lvlText w:val=""/>
      <w:lvlJc w:val="left"/>
      <w:pPr>
        <w:ind w:left="5040" w:hanging="360"/>
      </w:pPr>
      <w:rPr>
        <w:rFonts w:ascii="Symbol" w:hAnsi="Symbol" w:hint="default"/>
      </w:rPr>
    </w:lvl>
    <w:lvl w:ilvl="7" w:tplc="6BE0D858" w:tentative="1">
      <w:start w:val="1"/>
      <w:numFmt w:val="bullet"/>
      <w:lvlText w:val="o"/>
      <w:lvlJc w:val="left"/>
      <w:pPr>
        <w:ind w:left="5760" w:hanging="360"/>
      </w:pPr>
      <w:rPr>
        <w:rFonts w:ascii="Courier New" w:hAnsi="Courier New" w:cs="Courier New" w:hint="default"/>
      </w:rPr>
    </w:lvl>
    <w:lvl w:ilvl="8" w:tplc="6AC0B140" w:tentative="1">
      <w:start w:val="1"/>
      <w:numFmt w:val="bullet"/>
      <w:lvlText w:val=""/>
      <w:lvlJc w:val="left"/>
      <w:pPr>
        <w:ind w:left="6480" w:hanging="360"/>
      </w:pPr>
      <w:rPr>
        <w:rFonts w:ascii="Wingdings" w:hAnsi="Wingdings" w:hint="default"/>
      </w:rPr>
    </w:lvl>
  </w:abstractNum>
  <w:abstractNum w:abstractNumId="541">
    <w:nsid w:val="7CB218B4"/>
    <w:multiLevelType w:val="hybridMultilevel"/>
    <w:tmpl w:val="F228A8D6"/>
    <w:lvl w:ilvl="0" w:tplc="A0CE8640">
      <w:start w:val="1"/>
      <w:numFmt w:val="bullet"/>
      <w:lvlText w:val=""/>
      <w:lvlJc w:val="left"/>
      <w:pPr>
        <w:ind w:left="720" w:hanging="360"/>
      </w:pPr>
      <w:rPr>
        <w:rFonts w:ascii="Symbol" w:hAnsi="Symbol" w:hint="default"/>
      </w:rPr>
    </w:lvl>
    <w:lvl w:ilvl="1" w:tplc="DEA063CA" w:tentative="1">
      <w:start w:val="1"/>
      <w:numFmt w:val="bullet"/>
      <w:lvlText w:val="o"/>
      <w:lvlJc w:val="left"/>
      <w:pPr>
        <w:ind w:left="1440" w:hanging="360"/>
      </w:pPr>
      <w:rPr>
        <w:rFonts w:ascii="Courier New" w:hAnsi="Courier New" w:cs="Courier New" w:hint="default"/>
      </w:rPr>
    </w:lvl>
    <w:lvl w:ilvl="2" w:tplc="BBCE67EA">
      <w:start w:val="1"/>
      <w:numFmt w:val="bullet"/>
      <w:lvlText w:val=""/>
      <w:lvlJc w:val="left"/>
      <w:pPr>
        <w:ind w:left="2160" w:hanging="360"/>
      </w:pPr>
      <w:rPr>
        <w:rFonts w:ascii="Wingdings" w:hAnsi="Wingdings" w:hint="default"/>
      </w:rPr>
    </w:lvl>
    <w:lvl w:ilvl="3" w:tplc="1D56DCEC" w:tentative="1">
      <w:start w:val="1"/>
      <w:numFmt w:val="bullet"/>
      <w:lvlText w:val=""/>
      <w:lvlJc w:val="left"/>
      <w:pPr>
        <w:ind w:left="2880" w:hanging="360"/>
      </w:pPr>
      <w:rPr>
        <w:rFonts w:ascii="Symbol" w:hAnsi="Symbol" w:hint="default"/>
      </w:rPr>
    </w:lvl>
    <w:lvl w:ilvl="4" w:tplc="E070E902" w:tentative="1">
      <w:start w:val="1"/>
      <w:numFmt w:val="bullet"/>
      <w:lvlText w:val="o"/>
      <w:lvlJc w:val="left"/>
      <w:pPr>
        <w:ind w:left="3600" w:hanging="360"/>
      </w:pPr>
      <w:rPr>
        <w:rFonts w:ascii="Courier New" w:hAnsi="Courier New" w:cs="Courier New" w:hint="default"/>
      </w:rPr>
    </w:lvl>
    <w:lvl w:ilvl="5" w:tplc="A066F2E6" w:tentative="1">
      <w:start w:val="1"/>
      <w:numFmt w:val="bullet"/>
      <w:lvlText w:val=""/>
      <w:lvlJc w:val="left"/>
      <w:pPr>
        <w:ind w:left="4320" w:hanging="360"/>
      </w:pPr>
      <w:rPr>
        <w:rFonts w:ascii="Wingdings" w:hAnsi="Wingdings" w:hint="default"/>
      </w:rPr>
    </w:lvl>
    <w:lvl w:ilvl="6" w:tplc="0666E126" w:tentative="1">
      <w:start w:val="1"/>
      <w:numFmt w:val="bullet"/>
      <w:lvlText w:val=""/>
      <w:lvlJc w:val="left"/>
      <w:pPr>
        <w:ind w:left="5040" w:hanging="360"/>
      </w:pPr>
      <w:rPr>
        <w:rFonts w:ascii="Symbol" w:hAnsi="Symbol" w:hint="default"/>
      </w:rPr>
    </w:lvl>
    <w:lvl w:ilvl="7" w:tplc="1E840114" w:tentative="1">
      <w:start w:val="1"/>
      <w:numFmt w:val="bullet"/>
      <w:lvlText w:val="o"/>
      <w:lvlJc w:val="left"/>
      <w:pPr>
        <w:ind w:left="5760" w:hanging="360"/>
      </w:pPr>
      <w:rPr>
        <w:rFonts w:ascii="Courier New" w:hAnsi="Courier New" w:cs="Courier New" w:hint="default"/>
      </w:rPr>
    </w:lvl>
    <w:lvl w:ilvl="8" w:tplc="D2301974" w:tentative="1">
      <w:start w:val="1"/>
      <w:numFmt w:val="bullet"/>
      <w:lvlText w:val=""/>
      <w:lvlJc w:val="left"/>
      <w:pPr>
        <w:ind w:left="6480" w:hanging="360"/>
      </w:pPr>
      <w:rPr>
        <w:rFonts w:ascii="Wingdings" w:hAnsi="Wingdings" w:hint="default"/>
      </w:rPr>
    </w:lvl>
  </w:abstractNum>
  <w:abstractNum w:abstractNumId="542">
    <w:nsid w:val="7CE12755"/>
    <w:multiLevelType w:val="hybridMultilevel"/>
    <w:tmpl w:val="1EBA3C78"/>
    <w:lvl w:ilvl="0" w:tplc="4F2CBA9A">
      <w:start w:val="1"/>
      <w:numFmt w:val="bullet"/>
      <w:lvlText w:val=""/>
      <w:lvlJc w:val="left"/>
      <w:pPr>
        <w:ind w:left="720" w:hanging="360"/>
      </w:pPr>
      <w:rPr>
        <w:rFonts w:ascii="Symbol" w:hAnsi="Symbol" w:hint="default"/>
      </w:rPr>
    </w:lvl>
    <w:lvl w:ilvl="1" w:tplc="48820140">
      <w:start w:val="1"/>
      <w:numFmt w:val="bullet"/>
      <w:lvlText w:val="o"/>
      <w:lvlJc w:val="left"/>
      <w:pPr>
        <w:ind w:left="1440" w:hanging="360"/>
      </w:pPr>
      <w:rPr>
        <w:rFonts w:ascii="Courier New" w:hAnsi="Courier New" w:cs="Courier New" w:hint="default"/>
      </w:rPr>
    </w:lvl>
    <w:lvl w:ilvl="2" w:tplc="74E61C70" w:tentative="1">
      <w:start w:val="1"/>
      <w:numFmt w:val="bullet"/>
      <w:lvlText w:val=""/>
      <w:lvlJc w:val="left"/>
      <w:pPr>
        <w:ind w:left="2160" w:hanging="360"/>
      </w:pPr>
      <w:rPr>
        <w:rFonts w:ascii="Wingdings" w:hAnsi="Wingdings" w:hint="default"/>
      </w:rPr>
    </w:lvl>
    <w:lvl w:ilvl="3" w:tplc="4FDC3EBC" w:tentative="1">
      <w:start w:val="1"/>
      <w:numFmt w:val="bullet"/>
      <w:lvlText w:val=""/>
      <w:lvlJc w:val="left"/>
      <w:pPr>
        <w:ind w:left="2880" w:hanging="360"/>
      </w:pPr>
      <w:rPr>
        <w:rFonts w:ascii="Symbol" w:hAnsi="Symbol" w:hint="default"/>
      </w:rPr>
    </w:lvl>
    <w:lvl w:ilvl="4" w:tplc="FE06DA24" w:tentative="1">
      <w:start w:val="1"/>
      <w:numFmt w:val="bullet"/>
      <w:lvlText w:val="o"/>
      <w:lvlJc w:val="left"/>
      <w:pPr>
        <w:ind w:left="3600" w:hanging="360"/>
      </w:pPr>
      <w:rPr>
        <w:rFonts w:ascii="Courier New" w:hAnsi="Courier New" w:cs="Courier New" w:hint="default"/>
      </w:rPr>
    </w:lvl>
    <w:lvl w:ilvl="5" w:tplc="52644130" w:tentative="1">
      <w:start w:val="1"/>
      <w:numFmt w:val="bullet"/>
      <w:lvlText w:val=""/>
      <w:lvlJc w:val="left"/>
      <w:pPr>
        <w:ind w:left="4320" w:hanging="360"/>
      </w:pPr>
      <w:rPr>
        <w:rFonts w:ascii="Wingdings" w:hAnsi="Wingdings" w:hint="default"/>
      </w:rPr>
    </w:lvl>
    <w:lvl w:ilvl="6" w:tplc="5A7A65BA" w:tentative="1">
      <w:start w:val="1"/>
      <w:numFmt w:val="bullet"/>
      <w:lvlText w:val=""/>
      <w:lvlJc w:val="left"/>
      <w:pPr>
        <w:ind w:left="5040" w:hanging="360"/>
      </w:pPr>
      <w:rPr>
        <w:rFonts w:ascii="Symbol" w:hAnsi="Symbol" w:hint="default"/>
      </w:rPr>
    </w:lvl>
    <w:lvl w:ilvl="7" w:tplc="F3F22AC0" w:tentative="1">
      <w:start w:val="1"/>
      <w:numFmt w:val="bullet"/>
      <w:lvlText w:val="o"/>
      <w:lvlJc w:val="left"/>
      <w:pPr>
        <w:ind w:left="5760" w:hanging="360"/>
      </w:pPr>
      <w:rPr>
        <w:rFonts w:ascii="Courier New" w:hAnsi="Courier New" w:cs="Courier New" w:hint="default"/>
      </w:rPr>
    </w:lvl>
    <w:lvl w:ilvl="8" w:tplc="87FC6A48" w:tentative="1">
      <w:start w:val="1"/>
      <w:numFmt w:val="bullet"/>
      <w:lvlText w:val=""/>
      <w:lvlJc w:val="left"/>
      <w:pPr>
        <w:ind w:left="6480" w:hanging="360"/>
      </w:pPr>
      <w:rPr>
        <w:rFonts w:ascii="Wingdings" w:hAnsi="Wingdings" w:hint="default"/>
      </w:rPr>
    </w:lvl>
  </w:abstractNum>
  <w:abstractNum w:abstractNumId="543">
    <w:nsid w:val="7CE8259A"/>
    <w:multiLevelType w:val="hybridMultilevel"/>
    <w:tmpl w:val="8D1CE10E"/>
    <w:lvl w:ilvl="0" w:tplc="75EA2E6C">
      <w:start w:val="1"/>
      <w:numFmt w:val="bullet"/>
      <w:lvlText w:val=""/>
      <w:lvlJc w:val="left"/>
      <w:pPr>
        <w:ind w:left="720" w:hanging="360"/>
      </w:pPr>
      <w:rPr>
        <w:rFonts w:ascii="Symbol" w:hAnsi="Symbol" w:hint="default"/>
      </w:rPr>
    </w:lvl>
    <w:lvl w:ilvl="1" w:tplc="4E80E6E0">
      <w:start w:val="1"/>
      <w:numFmt w:val="bullet"/>
      <w:lvlText w:val="o"/>
      <w:lvlJc w:val="left"/>
      <w:pPr>
        <w:ind w:left="1440" w:hanging="360"/>
      </w:pPr>
      <w:rPr>
        <w:rFonts w:ascii="Courier New" w:hAnsi="Courier New" w:cs="Courier New" w:hint="default"/>
      </w:rPr>
    </w:lvl>
    <w:lvl w:ilvl="2" w:tplc="C4989C8A" w:tentative="1">
      <w:start w:val="1"/>
      <w:numFmt w:val="bullet"/>
      <w:lvlText w:val=""/>
      <w:lvlJc w:val="left"/>
      <w:pPr>
        <w:ind w:left="2160" w:hanging="360"/>
      </w:pPr>
      <w:rPr>
        <w:rFonts w:ascii="Wingdings" w:hAnsi="Wingdings" w:hint="default"/>
      </w:rPr>
    </w:lvl>
    <w:lvl w:ilvl="3" w:tplc="02EEBED8" w:tentative="1">
      <w:start w:val="1"/>
      <w:numFmt w:val="bullet"/>
      <w:lvlText w:val=""/>
      <w:lvlJc w:val="left"/>
      <w:pPr>
        <w:ind w:left="2880" w:hanging="360"/>
      </w:pPr>
      <w:rPr>
        <w:rFonts w:ascii="Symbol" w:hAnsi="Symbol" w:hint="default"/>
      </w:rPr>
    </w:lvl>
    <w:lvl w:ilvl="4" w:tplc="EDC2ABEE" w:tentative="1">
      <w:start w:val="1"/>
      <w:numFmt w:val="bullet"/>
      <w:lvlText w:val="o"/>
      <w:lvlJc w:val="left"/>
      <w:pPr>
        <w:ind w:left="3600" w:hanging="360"/>
      </w:pPr>
      <w:rPr>
        <w:rFonts w:ascii="Courier New" w:hAnsi="Courier New" w:cs="Courier New" w:hint="default"/>
      </w:rPr>
    </w:lvl>
    <w:lvl w:ilvl="5" w:tplc="495A86D8" w:tentative="1">
      <w:start w:val="1"/>
      <w:numFmt w:val="bullet"/>
      <w:lvlText w:val=""/>
      <w:lvlJc w:val="left"/>
      <w:pPr>
        <w:ind w:left="4320" w:hanging="360"/>
      </w:pPr>
      <w:rPr>
        <w:rFonts w:ascii="Wingdings" w:hAnsi="Wingdings" w:hint="default"/>
      </w:rPr>
    </w:lvl>
    <w:lvl w:ilvl="6" w:tplc="A6FA3CC8" w:tentative="1">
      <w:start w:val="1"/>
      <w:numFmt w:val="bullet"/>
      <w:lvlText w:val=""/>
      <w:lvlJc w:val="left"/>
      <w:pPr>
        <w:ind w:left="5040" w:hanging="360"/>
      </w:pPr>
      <w:rPr>
        <w:rFonts w:ascii="Symbol" w:hAnsi="Symbol" w:hint="default"/>
      </w:rPr>
    </w:lvl>
    <w:lvl w:ilvl="7" w:tplc="3EFE0AB2" w:tentative="1">
      <w:start w:val="1"/>
      <w:numFmt w:val="bullet"/>
      <w:lvlText w:val="o"/>
      <w:lvlJc w:val="left"/>
      <w:pPr>
        <w:ind w:left="5760" w:hanging="360"/>
      </w:pPr>
      <w:rPr>
        <w:rFonts w:ascii="Courier New" w:hAnsi="Courier New" w:cs="Courier New" w:hint="default"/>
      </w:rPr>
    </w:lvl>
    <w:lvl w:ilvl="8" w:tplc="A0FA339C" w:tentative="1">
      <w:start w:val="1"/>
      <w:numFmt w:val="bullet"/>
      <w:lvlText w:val=""/>
      <w:lvlJc w:val="left"/>
      <w:pPr>
        <w:ind w:left="6480" w:hanging="360"/>
      </w:pPr>
      <w:rPr>
        <w:rFonts w:ascii="Wingdings" w:hAnsi="Wingdings" w:hint="default"/>
      </w:rPr>
    </w:lvl>
  </w:abstractNum>
  <w:abstractNum w:abstractNumId="544">
    <w:nsid w:val="7D3A7F37"/>
    <w:multiLevelType w:val="hybridMultilevel"/>
    <w:tmpl w:val="4522B1EA"/>
    <w:lvl w:ilvl="0" w:tplc="D294ED4E">
      <w:start w:val="1"/>
      <w:numFmt w:val="bullet"/>
      <w:lvlText w:val=""/>
      <w:lvlJc w:val="left"/>
      <w:pPr>
        <w:ind w:left="720" w:hanging="360"/>
      </w:pPr>
      <w:rPr>
        <w:rFonts w:ascii="Symbol" w:hAnsi="Symbol" w:hint="default"/>
      </w:rPr>
    </w:lvl>
    <w:lvl w:ilvl="1" w:tplc="5F801728">
      <w:start w:val="1"/>
      <w:numFmt w:val="bullet"/>
      <w:lvlText w:val="o"/>
      <w:lvlJc w:val="left"/>
      <w:pPr>
        <w:ind w:left="1440" w:hanging="360"/>
      </w:pPr>
      <w:rPr>
        <w:rFonts w:ascii="Courier New" w:hAnsi="Courier New" w:cs="Courier New" w:hint="default"/>
      </w:rPr>
    </w:lvl>
    <w:lvl w:ilvl="2" w:tplc="BC188C4A" w:tentative="1">
      <w:start w:val="1"/>
      <w:numFmt w:val="bullet"/>
      <w:lvlText w:val=""/>
      <w:lvlJc w:val="left"/>
      <w:pPr>
        <w:ind w:left="2160" w:hanging="360"/>
      </w:pPr>
      <w:rPr>
        <w:rFonts w:ascii="Wingdings" w:hAnsi="Wingdings" w:hint="default"/>
      </w:rPr>
    </w:lvl>
    <w:lvl w:ilvl="3" w:tplc="7938EBA6" w:tentative="1">
      <w:start w:val="1"/>
      <w:numFmt w:val="bullet"/>
      <w:lvlText w:val=""/>
      <w:lvlJc w:val="left"/>
      <w:pPr>
        <w:ind w:left="2880" w:hanging="360"/>
      </w:pPr>
      <w:rPr>
        <w:rFonts w:ascii="Symbol" w:hAnsi="Symbol" w:hint="default"/>
      </w:rPr>
    </w:lvl>
    <w:lvl w:ilvl="4" w:tplc="BDA62272" w:tentative="1">
      <w:start w:val="1"/>
      <w:numFmt w:val="bullet"/>
      <w:lvlText w:val="o"/>
      <w:lvlJc w:val="left"/>
      <w:pPr>
        <w:ind w:left="3600" w:hanging="360"/>
      </w:pPr>
      <w:rPr>
        <w:rFonts w:ascii="Courier New" w:hAnsi="Courier New" w:cs="Courier New" w:hint="default"/>
      </w:rPr>
    </w:lvl>
    <w:lvl w:ilvl="5" w:tplc="B74C4FCC" w:tentative="1">
      <w:start w:val="1"/>
      <w:numFmt w:val="bullet"/>
      <w:lvlText w:val=""/>
      <w:lvlJc w:val="left"/>
      <w:pPr>
        <w:ind w:left="4320" w:hanging="360"/>
      </w:pPr>
      <w:rPr>
        <w:rFonts w:ascii="Wingdings" w:hAnsi="Wingdings" w:hint="default"/>
      </w:rPr>
    </w:lvl>
    <w:lvl w:ilvl="6" w:tplc="A4E42C5E" w:tentative="1">
      <w:start w:val="1"/>
      <w:numFmt w:val="bullet"/>
      <w:lvlText w:val=""/>
      <w:lvlJc w:val="left"/>
      <w:pPr>
        <w:ind w:left="5040" w:hanging="360"/>
      </w:pPr>
      <w:rPr>
        <w:rFonts w:ascii="Symbol" w:hAnsi="Symbol" w:hint="default"/>
      </w:rPr>
    </w:lvl>
    <w:lvl w:ilvl="7" w:tplc="72E2A3DE" w:tentative="1">
      <w:start w:val="1"/>
      <w:numFmt w:val="bullet"/>
      <w:lvlText w:val="o"/>
      <w:lvlJc w:val="left"/>
      <w:pPr>
        <w:ind w:left="5760" w:hanging="360"/>
      </w:pPr>
      <w:rPr>
        <w:rFonts w:ascii="Courier New" w:hAnsi="Courier New" w:cs="Courier New" w:hint="default"/>
      </w:rPr>
    </w:lvl>
    <w:lvl w:ilvl="8" w:tplc="08C0278A" w:tentative="1">
      <w:start w:val="1"/>
      <w:numFmt w:val="bullet"/>
      <w:lvlText w:val=""/>
      <w:lvlJc w:val="left"/>
      <w:pPr>
        <w:ind w:left="6480" w:hanging="360"/>
      </w:pPr>
      <w:rPr>
        <w:rFonts w:ascii="Wingdings" w:hAnsi="Wingdings" w:hint="default"/>
      </w:rPr>
    </w:lvl>
  </w:abstractNum>
  <w:abstractNum w:abstractNumId="545">
    <w:nsid w:val="7D49395D"/>
    <w:multiLevelType w:val="hybridMultilevel"/>
    <w:tmpl w:val="B784B0E8"/>
    <w:lvl w:ilvl="0" w:tplc="32A417E0">
      <w:start w:val="1"/>
      <w:numFmt w:val="bullet"/>
      <w:lvlText w:val=""/>
      <w:lvlJc w:val="left"/>
      <w:pPr>
        <w:ind w:left="720" w:hanging="360"/>
      </w:pPr>
      <w:rPr>
        <w:rFonts w:ascii="Symbol" w:hAnsi="Symbol" w:hint="default"/>
      </w:rPr>
    </w:lvl>
    <w:lvl w:ilvl="1" w:tplc="6138273C" w:tentative="1">
      <w:start w:val="1"/>
      <w:numFmt w:val="bullet"/>
      <w:lvlText w:val="o"/>
      <w:lvlJc w:val="left"/>
      <w:pPr>
        <w:ind w:left="1440" w:hanging="360"/>
      </w:pPr>
      <w:rPr>
        <w:rFonts w:ascii="Courier New" w:hAnsi="Courier New" w:cs="Courier New" w:hint="default"/>
      </w:rPr>
    </w:lvl>
    <w:lvl w:ilvl="2" w:tplc="A0123CEE" w:tentative="1">
      <w:start w:val="1"/>
      <w:numFmt w:val="bullet"/>
      <w:lvlText w:val=""/>
      <w:lvlJc w:val="left"/>
      <w:pPr>
        <w:ind w:left="2160" w:hanging="360"/>
      </w:pPr>
      <w:rPr>
        <w:rFonts w:ascii="Wingdings" w:hAnsi="Wingdings" w:hint="default"/>
      </w:rPr>
    </w:lvl>
    <w:lvl w:ilvl="3" w:tplc="CDD2A632">
      <w:start w:val="1"/>
      <w:numFmt w:val="bullet"/>
      <w:lvlText w:val=""/>
      <w:lvlJc w:val="left"/>
      <w:pPr>
        <w:ind w:left="2880" w:hanging="360"/>
      </w:pPr>
      <w:rPr>
        <w:rFonts w:ascii="Symbol" w:hAnsi="Symbol" w:hint="default"/>
      </w:rPr>
    </w:lvl>
    <w:lvl w:ilvl="4" w:tplc="5E30B6F6" w:tentative="1">
      <w:start w:val="1"/>
      <w:numFmt w:val="bullet"/>
      <w:lvlText w:val="o"/>
      <w:lvlJc w:val="left"/>
      <w:pPr>
        <w:ind w:left="3600" w:hanging="360"/>
      </w:pPr>
      <w:rPr>
        <w:rFonts w:ascii="Courier New" w:hAnsi="Courier New" w:cs="Courier New" w:hint="default"/>
      </w:rPr>
    </w:lvl>
    <w:lvl w:ilvl="5" w:tplc="9A927442" w:tentative="1">
      <w:start w:val="1"/>
      <w:numFmt w:val="bullet"/>
      <w:lvlText w:val=""/>
      <w:lvlJc w:val="left"/>
      <w:pPr>
        <w:ind w:left="4320" w:hanging="360"/>
      </w:pPr>
      <w:rPr>
        <w:rFonts w:ascii="Wingdings" w:hAnsi="Wingdings" w:hint="default"/>
      </w:rPr>
    </w:lvl>
    <w:lvl w:ilvl="6" w:tplc="8236DAD2" w:tentative="1">
      <w:start w:val="1"/>
      <w:numFmt w:val="bullet"/>
      <w:lvlText w:val=""/>
      <w:lvlJc w:val="left"/>
      <w:pPr>
        <w:ind w:left="5040" w:hanging="360"/>
      </w:pPr>
      <w:rPr>
        <w:rFonts w:ascii="Symbol" w:hAnsi="Symbol" w:hint="default"/>
      </w:rPr>
    </w:lvl>
    <w:lvl w:ilvl="7" w:tplc="5A3AFF92" w:tentative="1">
      <w:start w:val="1"/>
      <w:numFmt w:val="bullet"/>
      <w:lvlText w:val="o"/>
      <w:lvlJc w:val="left"/>
      <w:pPr>
        <w:ind w:left="5760" w:hanging="360"/>
      </w:pPr>
      <w:rPr>
        <w:rFonts w:ascii="Courier New" w:hAnsi="Courier New" w:cs="Courier New" w:hint="default"/>
      </w:rPr>
    </w:lvl>
    <w:lvl w:ilvl="8" w:tplc="2682D036" w:tentative="1">
      <w:start w:val="1"/>
      <w:numFmt w:val="bullet"/>
      <w:lvlText w:val=""/>
      <w:lvlJc w:val="left"/>
      <w:pPr>
        <w:ind w:left="6480" w:hanging="360"/>
      </w:pPr>
      <w:rPr>
        <w:rFonts w:ascii="Wingdings" w:hAnsi="Wingdings" w:hint="default"/>
      </w:rPr>
    </w:lvl>
  </w:abstractNum>
  <w:abstractNum w:abstractNumId="546">
    <w:nsid w:val="7DD40D77"/>
    <w:multiLevelType w:val="hybridMultilevel"/>
    <w:tmpl w:val="7EEC981E"/>
    <w:lvl w:ilvl="0" w:tplc="60DE80DA">
      <w:start w:val="1"/>
      <w:numFmt w:val="bullet"/>
      <w:lvlText w:val=""/>
      <w:lvlJc w:val="left"/>
      <w:pPr>
        <w:ind w:left="720" w:hanging="360"/>
      </w:pPr>
      <w:rPr>
        <w:rFonts w:ascii="Symbol" w:hAnsi="Symbol" w:hint="default"/>
      </w:rPr>
    </w:lvl>
    <w:lvl w:ilvl="1" w:tplc="9C4CB75A">
      <w:start w:val="1"/>
      <w:numFmt w:val="bullet"/>
      <w:lvlText w:val="o"/>
      <w:lvlJc w:val="left"/>
      <w:pPr>
        <w:ind w:left="1440" w:hanging="360"/>
      </w:pPr>
      <w:rPr>
        <w:rFonts w:ascii="Courier New" w:hAnsi="Courier New" w:cs="Courier New" w:hint="default"/>
      </w:rPr>
    </w:lvl>
    <w:lvl w:ilvl="2" w:tplc="949455BA" w:tentative="1">
      <w:start w:val="1"/>
      <w:numFmt w:val="bullet"/>
      <w:lvlText w:val=""/>
      <w:lvlJc w:val="left"/>
      <w:pPr>
        <w:ind w:left="2160" w:hanging="360"/>
      </w:pPr>
      <w:rPr>
        <w:rFonts w:ascii="Wingdings" w:hAnsi="Wingdings" w:hint="default"/>
      </w:rPr>
    </w:lvl>
    <w:lvl w:ilvl="3" w:tplc="4DE22E74" w:tentative="1">
      <w:start w:val="1"/>
      <w:numFmt w:val="bullet"/>
      <w:lvlText w:val=""/>
      <w:lvlJc w:val="left"/>
      <w:pPr>
        <w:ind w:left="2880" w:hanging="360"/>
      </w:pPr>
      <w:rPr>
        <w:rFonts w:ascii="Symbol" w:hAnsi="Symbol" w:hint="default"/>
      </w:rPr>
    </w:lvl>
    <w:lvl w:ilvl="4" w:tplc="A106E906" w:tentative="1">
      <w:start w:val="1"/>
      <w:numFmt w:val="bullet"/>
      <w:lvlText w:val="o"/>
      <w:lvlJc w:val="left"/>
      <w:pPr>
        <w:ind w:left="3600" w:hanging="360"/>
      </w:pPr>
      <w:rPr>
        <w:rFonts w:ascii="Courier New" w:hAnsi="Courier New" w:cs="Courier New" w:hint="default"/>
      </w:rPr>
    </w:lvl>
    <w:lvl w:ilvl="5" w:tplc="2E6A0BE0" w:tentative="1">
      <w:start w:val="1"/>
      <w:numFmt w:val="bullet"/>
      <w:lvlText w:val=""/>
      <w:lvlJc w:val="left"/>
      <w:pPr>
        <w:ind w:left="4320" w:hanging="360"/>
      </w:pPr>
      <w:rPr>
        <w:rFonts w:ascii="Wingdings" w:hAnsi="Wingdings" w:hint="default"/>
      </w:rPr>
    </w:lvl>
    <w:lvl w:ilvl="6" w:tplc="0456B116" w:tentative="1">
      <w:start w:val="1"/>
      <w:numFmt w:val="bullet"/>
      <w:lvlText w:val=""/>
      <w:lvlJc w:val="left"/>
      <w:pPr>
        <w:ind w:left="5040" w:hanging="360"/>
      </w:pPr>
      <w:rPr>
        <w:rFonts w:ascii="Symbol" w:hAnsi="Symbol" w:hint="default"/>
      </w:rPr>
    </w:lvl>
    <w:lvl w:ilvl="7" w:tplc="42622034" w:tentative="1">
      <w:start w:val="1"/>
      <w:numFmt w:val="bullet"/>
      <w:lvlText w:val="o"/>
      <w:lvlJc w:val="left"/>
      <w:pPr>
        <w:ind w:left="5760" w:hanging="360"/>
      </w:pPr>
      <w:rPr>
        <w:rFonts w:ascii="Courier New" w:hAnsi="Courier New" w:cs="Courier New" w:hint="default"/>
      </w:rPr>
    </w:lvl>
    <w:lvl w:ilvl="8" w:tplc="D0142DCC" w:tentative="1">
      <w:start w:val="1"/>
      <w:numFmt w:val="bullet"/>
      <w:lvlText w:val=""/>
      <w:lvlJc w:val="left"/>
      <w:pPr>
        <w:ind w:left="6480" w:hanging="360"/>
      </w:pPr>
      <w:rPr>
        <w:rFonts w:ascii="Wingdings" w:hAnsi="Wingdings" w:hint="default"/>
      </w:rPr>
    </w:lvl>
  </w:abstractNum>
  <w:abstractNum w:abstractNumId="547">
    <w:nsid w:val="7DF61E23"/>
    <w:multiLevelType w:val="hybridMultilevel"/>
    <w:tmpl w:val="945C1B9A"/>
    <w:lvl w:ilvl="0" w:tplc="22DEDFEC">
      <w:start w:val="1"/>
      <w:numFmt w:val="bullet"/>
      <w:lvlText w:val=""/>
      <w:lvlJc w:val="left"/>
      <w:pPr>
        <w:ind w:left="720" w:hanging="360"/>
      </w:pPr>
      <w:rPr>
        <w:rFonts w:ascii="Symbol" w:hAnsi="Symbol" w:hint="default"/>
      </w:rPr>
    </w:lvl>
    <w:lvl w:ilvl="1" w:tplc="0CA098DE" w:tentative="1">
      <w:start w:val="1"/>
      <w:numFmt w:val="bullet"/>
      <w:lvlText w:val="o"/>
      <w:lvlJc w:val="left"/>
      <w:pPr>
        <w:ind w:left="1440" w:hanging="360"/>
      </w:pPr>
      <w:rPr>
        <w:rFonts w:ascii="Courier New" w:hAnsi="Courier New" w:cs="Courier New" w:hint="default"/>
      </w:rPr>
    </w:lvl>
    <w:lvl w:ilvl="2" w:tplc="FF421B8A" w:tentative="1">
      <w:start w:val="1"/>
      <w:numFmt w:val="bullet"/>
      <w:lvlText w:val=""/>
      <w:lvlJc w:val="left"/>
      <w:pPr>
        <w:ind w:left="2160" w:hanging="360"/>
      </w:pPr>
      <w:rPr>
        <w:rFonts w:ascii="Wingdings" w:hAnsi="Wingdings" w:hint="default"/>
      </w:rPr>
    </w:lvl>
    <w:lvl w:ilvl="3" w:tplc="D50A90F6">
      <w:start w:val="1"/>
      <w:numFmt w:val="bullet"/>
      <w:lvlText w:val=""/>
      <w:lvlJc w:val="left"/>
      <w:pPr>
        <w:ind w:left="2880" w:hanging="360"/>
      </w:pPr>
      <w:rPr>
        <w:rFonts w:ascii="Symbol" w:hAnsi="Symbol" w:hint="default"/>
      </w:rPr>
    </w:lvl>
    <w:lvl w:ilvl="4" w:tplc="9B964E82" w:tentative="1">
      <w:start w:val="1"/>
      <w:numFmt w:val="bullet"/>
      <w:lvlText w:val="o"/>
      <w:lvlJc w:val="left"/>
      <w:pPr>
        <w:ind w:left="3600" w:hanging="360"/>
      </w:pPr>
      <w:rPr>
        <w:rFonts w:ascii="Courier New" w:hAnsi="Courier New" w:cs="Courier New" w:hint="default"/>
      </w:rPr>
    </w:lvl>
    <w:lvl w:ilvl="5" w:tplc="550E8D0E" w:tentative="1">
      <w:start w:val="1"/>
      <w:numFmt w:val="bullet"/>
      <w:lvlText w:val=""/>
      <w:lvlJc w:val="left"/>
      <w:pPr>
        <w:ind w:left="4320" w:hanging="360"/>
      </w:pPr>
      <w:rPr>
        <w:rFonts w:ascii="Wingdings" w:hAnsi="Wingdings" w:hint="default"/>
      </w:rPr>
    </w:lvl>
    <w:lvl w:ilvl="6" w:tplc="EF763EDA" w:tentative="1">
      <w:start w:val="1"/>
      <w:numFmt w:val="bullet"/>
      <w:lvlText w:val=""/>
      <w:lvlJc w:val="left"/>
      <w:pPr>
        <w:ind w:left="5040" w:hanging="360"/>
      </w:pPr>
      <w:rPr>
        <w:rFonts w:ascii="Symbol" w:hAnsi="Symbol" w:hint="default"/>
      </w:rPr>
    </w:lvl>
    <w:lvl w:ilvl="7" w:tplc="BF3E52EE" w:tentative="1">
      <w:start w:val="1"/>
      <w:numFmt w:val="bullet"/>
      <w:lvlText w:val="o"/>
      <w:lvlJc w:val="left"/>
      <w:pPr>
        <w:ind w:left="5760" w:hanging="360"/>
      </w:pPr>
      <w:rPr>
        <w:rFonts w:ascii="Courier New" w:hAnsi="Courier New" w:cs="Courier New" w:hint="default"/>
      </w:rPr>
    </w:lvl>
    <w:lvl w:ilvl="8" w:tplc="D708CF5A" w:tentative="1">
      <w:start w:val="1"/>
      <w:numFmt w:val="bullet"/>
      <w:lvlText w:val=""/>
      <w:lvlJc w:val="left"/>
      <w:pPr>
        <w:ind w:left="6480" w:hanging="360"/>
      </w:pPr>
      <w:rPr>
        <w:rFonts w:ascii="Wingdings" w:hAnsi="Wingdings" w:hint="default"/>
      </w:rPr>
    </w:lvl>
  </w:abstractNum>
  <w:abstractNum w:abstractNumId="548">
    <w:nsid w:val="7E2E0032"/>
    <w:multiLevelType w:val="hybridMultilevel"/>
    <w:tmpl w:val="7BD63DAA"/>
    <w:lvl w:ilvl="0" w:tplc="046A9966">
      <w:start w:val="1"/>
      <w:numFmt w:val="bullet"/>
      <w:lvlText w:val=""/>
      <w:lvlJc w:val="left"/>
      <w:pPr>
        <w:ind w:left="720" w:hanging="360"/>
      </w:pPr>
      <w:rPr>
        <w:rFonts w:ascii="Symbol" w:hAnsi="Symbol" w:hint="default"/>
      </w:rPr>
    </w:lvl>
    <w:lvl w:ilvl="1" w:tplc="461E426C" w:tentative="1">
      <w:start w:val="1"/>
      <w:numFmt w:val="bullet"/>
      <w:lvlText w:val="o"/>
      <w:lvlJc w:val="left"/>
      <w:pPr>
        <w:ind w:left="1440" w:hanging="360"/>
      </w:pPr>
      <w:rPr>
        <w:rFonts w:ascii="Courier New" w:hAnsi="Courier New" w:cs="Courier New" w:hint="default"/>
      </w:rPr>
    </w:lvl>
    <w:lvl w:ilvl="2" w:tplc="99501CF8">
      <w:start w:val="1"/>
      <w:numFmt w:val="bullet"/>
      <w:lvlText w:val=""/>
      <w:lvlJc w:val="left"/>
      <w:pPr>
        <w:ind w:left="2160" w:hanging="360"/>
      </w:pPr>
      <w:rPr>
        <w:rFonts w:ascii="Wingdings" w:hAnsi="Wingdings" w:hint="default"/>
      </w:rPr>
    </w:lvl>
    <w:lvl w:ilvl="3" w:tplc="B028A144" w:tentative="1">
      <w:start w:val="1"/>
      <w:numFmt w:val="bullet"/>
      <w:lvlText w:val=""/>
      <w:lvlJc w:val="left"/>
      <w:pPr>
        <w:ind w:left="2880" w:hanging="360"/>
      </w:pPr>
      <w:rPr>
        <w:rFonts w:ascii="Symbol" w:hAnsi="Symbol" w:hint="default"/>
      </w:rPr>
    </w:lvl>
    <w:lvl w:ilvl="4" w:tplc="3E26BCB4" w:tentative="1">
      <w:start w:val="1"/>
      <w:numFmt w:val="bullet"/>
      <w:lvlText w:val="o"/>
      <w:lvlJc w:val="left"/>
      <w:pPr>
        <w:ind w:left="3600" w:hanging="360"/>
      </w:pPr>
      <w:rPr>
        <w:rFonts w:ascii="Courier New" w:hAnsi="Courier New" w:cs="Courier New" w:hint="default"/>
      </w:rPr>
    </w:lvl>
    <w:lvl w:ilvl="5" w:tplc="DFA2CA76" w:tentative="1">
      <w:start w:val="1"/>
      <w:numFmt w:val="bullet"/>
      <w:lvlText w:val=""/>
      <w:lvlJc w:val="left"/>
      <w:pPr>
        <w:ind w:left="4320" w:hanging="360"/>
      </w:pPr>
      <w:rPr>
        <w:rFonts w:ascii="Wingdings" w:hAnsi="Wingdings" w:hint="default"/>
      </w:rPr>
    </w:lvl>
    <w:lvl w:ilvl="6" w:tplc="CD80522A" w:tentative="1">
      <w:start w:val="1"/>
      <w:numFmt w:val="bullet"/>
      <w:lvlText w:val=""/>
      <w:lvlJc w:val="left"/>
      <w:pPr>
        <w:ind w:left="5040" w:hanging="360"/>
      </w:pPr>
      <w:rPr>
        <w:rFonts w:ascii="Symbol" w:hAnsi="Symbol" w:hint="default"/>
      </w:rPr>
    </w:lvl>
    <w:lvl w:ilvl="7" w:tplc="797E3AE6" w:tentative="1">
      <w:start w:val="1"/>
      <w:numFmt w:val="bullet"/>
      <w:lvlText w:val="o"/>
      <w:lvlJc w:val="left"/>
      <w:pPr>
        <w:ind w:left="5760" w:hanging="360"/>
      </w:pPr>
      <w:rPr>
        <w:rFonts w:ascii="Courier New" w:hAnsi="Courier New" w:cs="Courier New" w:hint="default"/>
      </w:rPr>
    </w:lvl>
    <w:lvl w:ilvl="8" w:tplc="EBC6ACF6" w:tentative="1">
      <w:start w:val="1"/>
      <w:numFmt w:val="bullet"/>
      <w:lvlText w:val=""/>
      <w:lvlJc w:val="left"/>
      <w:pPr>
        <w:ind w:left="6480" w:hanging="360"/>
      </w:pPr>
      <w:rPr>
        <w:rFonts w:ascii="Wingdings" w:hAnsi="Wingdings" w:hint="default"/>
      </w:rPr>
    </w:lvl>
  </w:abstractNum>
  <w:abstractNum w:abstractNumId="549">
    <w:nsid w:val="7E415074"/>
    <w:multiLevelType w:val="hybridMultilevel"/>
    <w:tmpl w:val="769A4E94"/>
    <w:lvl w:ilvl="0" w:tplc="0E0C50DE">
      <w:start w:val="1"/>
      <w:numFmt w:val="bullet"/>
      <w:lvlText w:val=""/>
      <w:lvlJc w:val="left"/>
      <w:pPr>
        <w:ind w:left="720" w:hanging="360"/>
      </w:pPr>
      <w:rPr>
        <w:rFonts w:ascii="Symbol" w:hAnsi="Symbol" w:hint="default"/>
      </w:rPr>
    </w:lvl>
    <w:lvl w:ilvl="1" w:tplc="B0AC5BB6">
      <w:start w:val="1"/>
      <w:numFmt w:val="bullet"/>
      <w:lvlText w:val="o"/>
      <w:lvlJc w:val="left"/>
      <w:pPr>
        <w:ind w:left="1440" w:hanging="360"/>
      </w:pPr>
      <w:rPr>
        <w:rFonts w:ascii="Courier New" w:hAnsi="Courier New" w:cs="Courier New" w:hint="default"/>
      </w:rPr>
    </w:lvl>
    <w:lvl w:ilvl="2" w:tplc="BBAE8BF4" w:tentative="1">
      <w:start w:val="1"/>
      <w:numFmt w:val="bullet"/>
      <w:lvlText w:val=""/>
      <w:lvlJc w:val="left"/>
      <w:pPr>
        <w:ind w:left="2160" w:hanging="360"/>
      </w:pPr>
      <w:rPr>
        <w:rFonts w:ascii="Wingdings" w:hAnsi="Wingdings" w:hint="default"/>
      </w:rPr>
    </w:lvl>
    <w:lvl w:ilvl="3" w:tplc="7640EFAE" w:tentative="1">
      <w:start w:val="1"/>
      <w:numFmt w:val="bullet"/>
      <w:lvlText w:val=""/>
      <w:lvlJc w:val="left"/>
      <w:pPr>
        <w:ind w:left="2880" w:hanging="360"/>
      </w:pPr>
      <w:rPr>
        <w:rFonts w:ascii="Symbol" w:hAnsi="Symbol" w:hint="default"/>
      </w:rPr>
    </w:lvl>
    <w:lvl w:ilvl="4" w:tplc="8578E7BE" w:tentative="1">
      <w:start w:val="1"/>
      <w:numFmt w:val="bullet"/>
      <w:lvlText w:val="o"/>
      <w:lvlJc w:val="left"/>
      <w:pPr>
        <w:ind w:left="3600" w:hanging="360"/>
      </w:pPr>
      <w:rPr>
        <w:rFonts w:ascii="Courier New" w:hAnsi="Courier New" w:cs="Courier New" w:hint="default"/>
      </w:rPr>
    </w:lvl>
    <w:lvl w:ilvl="5" w:tplc="F5A45348" w:tentative="1">
      <w:start w:val="1"/>
      <w:numFmt w:val="bullet"/>
      <w:lvlText w:val=""/>
      <w:lvlJc w:val="left"/>
      <w:pPr>
        <w:ind w:left="4320" w:hanging="360"/>
      </w:pPr>
      <w:rPr>
        <w:rFonts w:ascii="Wingdings" w:hAnsi="Wingdings" w:hint="default"/>
      </w:rPr>
    </w:lvl>
    <w:lvl w:ilvl="6" w:tplc="7C16C202" w:tentative="1">
      <w:start w:val="1"/>
      <w:numFmt w:val="bullet"/>
      <w:lvlText w:val=""/>
      <w:lvlJc w:val="left"/>
      <w:pPr>
        <w:ind w:left="5040" w:hanging="360"/>
      </w:pPr>
      <w:rPr>
        <w:rFonts w:ascii="Symbol" w:hAnsi="Symbol" w:hint="default"/>
      </w:rPr>
    </w:lvl>
    <w:lvl w:ilvl="7" w:tplc="50483FF2" w:tentative="1">
      <w:start w:val="1"/>
      <w:numFmt w:val="bullet"/>
      <w:lvlText w:val="o"/>
      <w:lvlJc w:val="left"/>
      <w:pPr>
        <w:ind w:left="5760" w:hanging="360"/>
      </w:pPr>
      <w:rPr>
        <w:rFonts w:ascii="Courier New" w:hAnsi="Courier New" w:cs="Courier New" w:hint="default"/>
      </w:rPr>
    </w:lvl>
    <w:lvl w:ilvl="8" w:tplc="9356BCFA" w:tentative="1">
      <w:start w:val="1"/>
      <w:numFmt w:val="bullet"/>
      <w:lvlText w:val=""/>
      <w:lvlJc w:val="left"/>
      <w:pPr>
        <w:ind w:left="6480" w:hanging="360"/>
      </w:pPr>
      <w:rPr>
        <w:rFonts w:ascii="Wingdings" w:hAnsi="Wingdings" w:hint="default"/>
      </w:rPr>
    </w:lvl>
  </w:abstractNum>
  <w:abstractNum w:abstractNumId="550">
    <w:nsid w:val="7E8F01BD"/>
    <w:multiLevelType w:val="hybridMultilevel"/>
    <w:tmpl w:val="BFBC486E"/>
    <w:lvl w:ilvl="0" w:tplc="342CD152">
      <w:start w:val="1"/>
      <w:numFmt w:val="bullet"/>
      <w:lvlText w:val=""/>
      <w:lvlJc w:val="left"/>
      <w:pPr>
        <w:ind w:left="720" w:hanging="360"/>
      </w:pPr>
      <w:rPr>
        <w:rFonts w:ascii="Symbol" w:hAnsi="Symbol" w:hint="default"/>
      </w:rPr>
    </w:lvl>
    <w:lvl w:ilvl="1" w:tplc="C58295F2">
      <w:start w:val="1"/>
      <w:numFmt w:val="bullet"/>
      <w:lvlText w:val="o"/>
      <w:lvlJc w:val="left"/>
      <w:pPr>
        <w:ind w:left="1440" w:hanging="360"/>
      </w:pPr>
      <w:rPr>
        <w:rFonts w:ascii="Courier New" w:hAnsi="Courier New" w:cs="Courier New" w:hint="default"/>
      </w:rPr>
    </w:lvl>
    <w:lvl w:ilvl="2" w:tplc="05CCC9C2" w:tentative="1">
      <w:start w:val="1"/>
      <w:numFmt w:val="bullet"/>
      <w:lvlText w:val=""/>
      <w:lvlJc w:val="left"/>
      <w:pPr>
        <w:ind w:left="2160" w:hanging="360"/>
      </w:pPr>
      <w:rPr>
        <w:rFonts w:ascii="Wingdings" w:hAnsi="Wingdings" w:hint="default"/>
      </w:rPr>
    </w:lvl>
    <w:lvl w:ilvl="3" w:tplc="99A849F2" w:tentative="1">
      <w:start w:val="1"/>
      <w:numFmt w:val="bullet"/>
      <w:lvlText w:val=""/>
      <w:lvlJc w:val="left"/>
      <w:pPr>
        <w:ind w:left="2880" w:hanging="360"/>
      </w:pPr>
      <w:rPr>
        <w:rFonts w:ascii="Symbol" w:hAnsi="Symbol" w:hint="default"/>
      </w:rPr>
    </w:lvl>
    <w:lvl w:ilvl="4" w:tplc="5E845B06" w:tentative="1">
      <w:start w:val="1"/>
      <w:numFmt w:val="bullet"/>
      <w:lvlText w:val="o"/>
      <w:lvlJc w:val="left"/>
      <w:pPr>
        <w:ind w:left="3600" w:hanging="360"/>
      </w:pPr>
      <w:rPr>
        <w:rFonts w:ascii="Courier New" w:hAnsi="Courier New" w:cs="Courier New" w:hint="default"/>
      </w:rPr>
    </w:lvl>
    <w:lvl w:ilvl="5" w:tplc="6962434C" w:tentative="1">
      <w:start w:val="1"/>
      <w:numFmt w:val="bullet"/>
      <w:lvlText w:val=""/>
      <w:lvlJc w:val="left"/>
      <w:pPr>
        <w:ind w:left="4320" w:hanging="360"/>
      </w:pPr>
      <w:rPr>
        <w:rFonts w:ascii="Wingdings" w:hAnsi="Wingdings" w:hint="default"/>
      </w:rPr>
    </w:lvl>
    <w:lvl w:ilvl="6" w:tplc="4928FDC2" w:tentative="1">
      <w:start w:val="1"/>
      <w:numFmt w:val="bullet"/>
      <w:lvlText w:val=""/>
      <w:lvlJc w:val="left"/>
      <w:pPr>
        <w:ind w:left="5040" w:hanging="360"/>
      </w:pPr>
      <w:rPr>
        <w:rFonts w:ascii="Symbol" w:hAnsi="Symbol" w:hint="default"/>
      </w:rPr>
    </w:lvl>
    <w:lvl w:ilvl="7" w:tplc="AB58EA4A" w:tentative="1">
      <w:start w:val="1"/>
      <w:numFmt w:val="bullet"/>
      <w:lvlText w:val="o"/>
      <w:lvlJc w:val="left"/>
      <w:pPr>
        <w:ind w:left="5760" w:hanging="360"/>
      </w:pPr>
      <w:rPr>
        <w:rFonts w:ascii="Courier New" w:hAnsi="Courier New" w:cs="Courier New" w:hint="default"/>
      </w:rPr>
    </w:lvl>
    <w:lvl w:ilvl="8" w:tplc="ACD03E14" w:tentative="1">
      <w:start w:val="1"/>
      <w:numFmt w:val="bullet"/>
      <w:lvlText w:val=""/>
      <w:lvlJc w:val="left"/>
      <w:pPr>
        <w:ind w:left="6480" w:hanging="360"/>
      </w:pPr>
      <w:rPr>
        <w:rFonts w:ascii="Wingdings" w:hAnsi="Wingdings" w:hint="default"/>
      </w:rPr>
    </w:lvl>
  </w:abstractNum>
  <w:abstractNum w:abstractNumId="551">
    <w:nsid w:val="7EE03177"/>
    <w:multiLevelType w:val="hybridMultilevel"/>
    <w:tmpl w:val="A6602B3E"/>
    <w:lvl w:ilvl="0" w:tplc="2E9ECBA0">
      <w:start w:val="1"/>
      <w:numFmt w:val="bullet"/>
      <w:lvlText w:val=""/>
      <w:lvlJc w:val="left"/>
      <w:pPr>
        <w:ind w:left="720" w:hanging="360"/>
      </w:pPr>
      <w:rPr>
        <w:rFonts w:ascii="Symbol" w:hAnsi="Symbol" w:hint="default"/>
      </w:rPr>
    </w:lvl>
    <w:lvl w:ilvl="1" w:tplc="66263552">
      <w:start w:val="1"/>
      <w:numFmt w:val="bullet"/>
      <w:lvlText w:val="o"/>
      <w:lvlJc w:val="left"/>
      <w:pPr>
        <w:ind w:left="1440" w:hanging="360"/>
      </w:pPr>
      <w:rPr>
        <w:rFonts w:ascii="Courier New" w:hAnsi="Courier New" w:cs="Courier New" w:hint="default"/>
      </w:rPr>
    </w:lvl>
    <w:lvl w:ilvl="2" w:tplc="142C3568" w:tentative="1">
      <w:start w:val="1"/>
      <w:numFmt w:val="bullet"/>
      <w:lvlText w:val=""/>
      <w:lvlJc w:val="left"/>
      <w:pPr>
        <w:ind w:left="2160" w:hanging="360"/>
      </w:pPr>
      <w:rPr>
        <w:rFonts w:ascii="Wingdings" w:hAnsi="Wingdings" w:hint="default"/>
      </w:rPr>
    </w:lvl>
    <w:lvl w:ilvl="3" w:tplc="3008239A" w:tentative="1">
      <w:start w:val="1"/>
      <w:numFmt w:val="bullet"/>
      <w:lvlText w:val=""/>
      <w:lvlJc w:val="left"/>
      <w:pPr>
        <w:ind w:left="2880" w:hanging="360"/>
      </w:pPr>
      <w:rPr>
        <w:rFonts w:ascii="Symbol" w:hAnsi="Symbol" w:hint="default"/>
      </w:rPr>
    </w:lvl>
    <w:lvl w:ilvl="4" w:tplc="0F00D8B6" w:tentative="1">
      <w:start w:val="1"/>
      <w:numFmt w:val="bullet"/>
      <w:lvlText w:val="o"/>
      <w:lvlJc w:val="left"/>
      <w:pPr>
        <w:ind w:left="3600" w:hanging="360"/>
      </w:pPr>
      <w:rPr>
        <w:rFonts w:ascii="Courier New" w:hAnsi="Courier New" w:cs="Courier New" w:hint="default"/>
      </w:rPr>
    </w:lvl>
    <w:lvl w:ilvl="5" w:tplc="4D86A4B2" w:tentative="1">
      <w:start w:val="1"/>
      <w:numFmt w:val="bullet"/>
      <w:lvlText w:val=""/>
      <w:lvlJc w:val="left"/>
      <w:pPr>
        <w:ind w:left="4320" w:hanging="360"/>
      </w:pPr>
      <w:rPr>
        <w:rFonts w:ascii="Wingdings" w:hAnsi="Wingdings" w:hint="default"/>
      </w:rPr>
    </w:lvl>
    <w:lvl w:ilvl="6" w:tplc="F0021F44" w:tentative="1">
      <w:start w:val="1"/>
      <w:numFmt w:val="bullet"/>
      <w:lvlText w:val=""/>
      <w:lvlJc w:val="left"/>
      <w:pPr>
        <w:ind w:left="5040" w:hanging="360"/>
      </w:pPr>
      <w:rPr>
        <w:rFonts w:ascii="Symbol" w:hAnsi="Symbol" w:hint="default"/>
      </w:rPr>
    </w:lvl>
    <w:lvl w:ilvl="7" w:tplc="D6144416" w:tentative="1">
      <w:start w:val="1"/>
      <w:numFmt w:val="bullet"/>
      <w:lvlText w:val="o"/>
      <w:lvlJc w:val="left"/>
      <w:pPr>
        <w:ind w:left="5760" w:hanging="360"/>
      </w:pPr>
      <w:rPr>
        <w:rFonts w:ascii="Courier New" w:hAnsi="Courier New" w:cs="Courier New" w:hint="default"/>
      </w:rPr>
    </w:lvl>
    <w:lvl w:ilvl="8" w:tplc="4F886BA6" w:tentative="1">
      <w:start w:val="1"/>
      <w:numFmt w:val="bullet"/>
      <w:lvlText w:val=""/>
      <w:lvlJc w:val="left"/>
      <w:pPr>
        <w:ind w:left="6480" w:hanging="360"/>
      </w:pPr>
      <w:rPr>
        <w:rFonts w:ascii="Wingdings" w:hAnsi="Wingdings" w:hint="default"/>
      </w:rPr>
    </w:lvl>
  </w:abstractNum>
  <w:abstractNum w:abstractNumId="552">
    <w:nsid w:val="7F1930BE"/>
    <w:multiLevelType w:val="hybridMultilevel"/>
    <w:tmpl w:val="6AA258EC"/>
    <w:lvl w:ilvl="0" w:tplc="E746F45A">
      <w:start w:val="1"/>
      <w:numFmt w:val="bullet"/>
      <w:lvlText w:val=""/>
      <w:lvlJc w:val="left"/>
      <w:pPr>
        <w:ind w:left="720" w:hanging="360"/>
      </w:pPr>
      <w:rPr>
        <w:rFonts w:ascii="Symbol" w:hAnsi="Symbol" w:hint="default"/>
      </w:rPr>
    </w:lvl>
    <w:lvl w:ilvl="1" w:tplc="E74012DA" w:tentative="1">
      <w:start w:val="1"/>
      <w:numFmt w:val="bullet"/>
      <w:lvlText w:val="o"/>
      <w:lvlJc w:val="left"/>
      <w:pPr>
        <w:ind w:left="1440" w:hanging="360"/>
      </w:pPr>
      <w:rPr>
        <w:rFonts w:ascii="Courier New" w:hAnsi="Courier New" w:cs="Courier New" w:hint="default"/>
      </w:rPr>
    </w:lvl>
    <w:lvl w:ilvl="2" w:tplc="B22AA544" w:tentative="1">
      <w:start w:val="1"/>
      <w:numFmt w:val="bullet"/>
      <w:lvlText w:val=""/>
      <w:lvlJc w:val="left"/>
      <w:pPr>
        <w:ind w:left="2160" w:hanging="360"/>
      </w:pPr>
      <w:rPr>
        <w:rFonts w:ascii="Wingdings" w:hAnsi="Wingdings" w:hint="default"/>
      </w:rPr>
    </w:lvl>
    <w:lvl w:ilvl="3" w:tplc="C0AADEF0" w:tentative="1">
      <w:start w:val="1"/>
      <w:numFmt w:val="bullet"/>
      <w:lvlText w:val=""/>
      <w:lvlJc w:val="left"/>
      <w:pPr>
        <w:ind w:left="2880" w:hanging="360"/>
      </w:pPr>
      <w:rPr>
        <w:rFonts w:ascii="Symbol" w:hAnsi="Symbol" w:hint="default"/>
      </w:rPr>
    </w:lvl>
    <w:lvl w:ilvl="4" w:tplc="4A924DC4" w:tentative="1">
      <w:start w:val="1"/>
      <w:numFmt w:val="bullet"/>
      <w:lvlText w:val="o"/>
      <w:lvlJc w:val="left"/>
      <w:pPr>
        <w:ind w:left="3600" w:hanging="360"/>
      </w:pPr>
      <w:rPr>
        <w:rFonts w:ascii="Courier New" w:hAnsi="Courier New" w:cs="Courier New" w:hint="default"/>
      </w:rPr>
    </w:lvl>
    <w:lvl w:ilvl="5" w:tplc="C4FEE5DE" w:tentative="1">
      <w:start w:val="1"/>
      <w:numFmt w:val="bullet"/>
      <w:lvlText w:val=""/>
      <w:lvlJc w:val="left"/>
      <w:pPr>
        <w:ind w:left="4320" w:hanging="360"/>
      </w:pPr>
      <w:rPr>
        <w:rFonts w:ascii="Wingdings" w:hAnsi="Wingdings" w:hint="default"/>
      </w:rPr>
    </w:lvl>
    <w:lvl w:ilvl="6" w:tplc="39DC3ECE" w:tentative="1">
      <w:start w:val="1"/>
      <w:numFmt w:val="bullet"/>
      <w:lvlText w:val=""/>
      <w:lvlJc w:val="left"/>
      <w:pPr>
        <w:ind w:left="5040" w:hanging="360"/>
      </w:pPr>
      <w:rPr>
        <w:rFonts w:ascii="Symbol" w:hAnsi="Symbol" w:hint="default"/>
      </w:rPr>
    </w:lvl>
    <w:lvl w:ilvl="7" w:tplc="ECE47ED6" w:tentative="1">
      <w:start w:val="1"/>
      <w:numFmt w:val="bullet"/>
      <w:lvlText w:val="o"/>
      <w:lvlJc w:val="left"/>
      <w:pPr>
        <w:ind w:left="5760" w:hanging="360"/>
      </w:pPr>
      <w:rPr>
        <w:rFonts w:ascii="Courier New" w:hAnsi="Courier New" w:cs="Courier New" w:hint="default"/>
      </w:rPr>
    </w:lvl>
    <w:lvl w:ilvl="8" w:tplc="4EA0E4C6" w:tentative="1">
      <w:start w:val="1"/>
      <w:numFmt w:val="bullet"/>
      <w:lvlText w:val=""/>
      <w:lvlJc w:val="left"/>
      <w:pPr>
        <w:ind w:left="6480" w:hanging="360"/>
      </w:pPr>
      <w:rPr>
        <w:rFonts w:ascii="Wingdings" w:hAnsi="Wingdings" w:hint="default"/>
      </w:rPr>
    </w:lvl>
  </w:abstractNum>
  <w:abstractNum w:abstractNumId="553">
    <w:nsid w:val="7F45470C"/>
    <w:multiLevelType w:val="hybridMultilevel"/>
    <w:tmpl w:val="9EA473FA"/>
    <w:lvl w:ilvl="0" w:tplc="AC50011E">
      <w:start w:val="1"/>
      <w:numFmt w:val="bullet"/>
      <w:lvlText w:val=""/>
      <w:lvlJc w:val="left"/>
      <w:pPr>
        <w:ind w:left="720" w:hanging="360"/>
      </w:pPr>
      <w:rPr>
        <w:rFonts w:ascii="Symbol" w:hAnsi="Symbol" w:hint="default"/>
      </w:rPr>
    </w:lvl>
    <w:lvl w:ilvl="1" w:tplc="14B025B8">
      <w:start w:val="1"/>
      <w:numFmt w:val="bullet"/>
      <w:lvlText w:val="o"/>
      <w:lvlJc w:val="left"/>
      <w:pPr>
        <w:ind w:left="1440" w:hanging="360"/>
      </w:pPr>
      <w:rPr>
        <w:rFonts w:ascii="Courier New" w:hAnsi="Courier New" w:cs="Courier New" w:hint="default"/>
      </w:rPr>
    </w:lvl>
    <w:lvl w:ilvl="2" w:tplc="5A0288D2" w:tentative="1">
      <w:start w:val="1"/>
      <w:numFmt w:val="bullet"/>
      <w:lvlText w:val=""/>
      <w:lvlJc w:val="left"/>
      <w:pPr>
        <w:ind w:left="2160" w:hanging="360"/>
      </w:pPr>
      <w:rPr>
        <w:rFonts w:ascii="Wingdings" w:hAnsi="Wingdings" w:hint="default"/>
      </w:rPr>
    </w:lvl>
    <w:lvl w:ilvl="3" w:tplc="40AA49E6" w:tentative="1">
      <w:start w:val="1"/>
      <w:numFmt w:val="bullet"/>
      <w:lvlText w:val=""/>
      <w:lvlJc w:val="left"/>
      <w:pPr>
        <w:ind w:left="2880" w:hanging="360"/>
      </w:pPr>
      <w:rPr>
        <w:rFonts w:ascii="Symbol" w:hAnsi="Symbol" w:hint="default"/>
      </w:rPr>
    </w:lvl>
    <w:lvl w:ilvl="4" w:tplc="6F36C958" w:tentative="1">
      <w:start w:val="1"/>
      <w:numFmt w:val="bullet"/>
      <w:lvlText w:val="o"/>
      <w:lvlJc w:val="left"/>
      <w:pPr>
        <w:ind w:left="3600" w:hanging="360"/>
      </w:pPr>
      <w:rPr>
        <w:rFonts w:ascii="Courier New" w:hAnsi="Courier New" w:cs="Courier New" w:hint="default"/>
      </w:rPr>
    </w:lvl>
    <w:lvl w:ilvl="5" w:tplc="B87E2ED2" w:tentative="1">
      <w:start w:val="1"/>
      <w:numFmt w:val="bullet"/>
      <w:lvlText w:val=""/>
      <w:lvlJc w:val="left"/>
      <w:pPr>
        <w:ind w:left="4320" w:hanging="360"/>
      </w:pPr>
      <w:rPr>
        <w:rFonts w:ascii="Wingdings" w:hAnsi="Wingdings" w:hint="default"/>
      </w:rPr>
    </w:lvl>
    <w:lvl w:ilvl="6" w:tplc="A450FD4A" w:tentative="1">
      <w:start w:val="1"/>
      <w:numFmt w:val="bullet"/>
      <w:lvlText w:val=""/>
      <w:lvlJc w:val="left"/>
      <w:pPr>
        <w:ind w:left="5040" w:hanging="360"/>
      </w:pPr>
      <w:rPr>
        <w:rFonts w:ascii="Symbol" w:hAnsi="Symbol" w:hint="default"/>
      </w:rPr>
    </w:lvl>
    <w:lvl w:ilvl="7" w:tplc="99D4F38C" w:tentative="1">
      <w:start w:val="1"/>
      <w:numFmt w:val="bullet"/>
      <w:lvlText w:val="o"/>
      <w:lvlJc w:val="left"/>
      <w:pPr>
        <w:ind w:left="5760" w:hanging="360"/>
      </w:pPr>
      <w:rPr>
        <w:rFonts w:ascii="Courier New" w:hAnsi="Courier New" w:cs="Courier New" w:hint="default"/>
      </w:rPr>
    </w:lvl>
    <w:lvl w:ilvl="8" w:tplc="0A329600" w:tentative="1">
      <w:start w:val="1"/>
      <w:numFmt w:val="bullet"/>
      <w:lvlText w:val=""/>
      <w:lvlJc w:val="left"/>
      <w:pPr>
        <w:ind w:left="6480" w:hanging="360"/>
      </w:pPr>
      <w:rPr>
        <w:rFonts w:ascii="Wingdings" w:hAnsi="Wingdings" w:hint="default"/>
      </w:rPr>
    </w:lvl>
  </w:abstractNum>
  <w:abstractNum w:abstractNumId="554">
    <w:nsid w:val="7FA543AA"/>
    <w:multiLevelType w:val="hybridMultilevel"/>
    <w:tmpl w:val="3340A678"/>
    <w:lvl w:ilvl="0" w:tplc="F7DC639A">
      <w:start w:val="1"/>
      <w:numFmt w:val="bullet"/>
      <w:lvlText w:val=""/>
      <w:lvlJc w:val="left"/>
      <w:pPr>
        <w:ind w:left="720" w:hanging="360"/>
      </w:pPr>
      <w:rPr>
        <w:rFonts w:ascii="Symbol" w:hAnsi="Symbol" w:hint="default"/>
      </w:rPr>
    </w:lvl>
    <w:lvl w:ilvl="1" w:tplc="933CFC82">
      <w:start w:val="1"/>
      <w:numFmt w:val="bullet"/>
      <w:lvlText w:val="o"/>
      <w:lvlJc w:val="left"/>
      <w:pPr>
        <w:ind w:left="1440" w:hanging="360"/>
      </w:pPr>
      <w:rPr>
        <w:rFonts w:ascii="Courier New" w:hAnsi="Courier New" w:cs="Courier New" w:hint="default"/>
      </w:rPr>
    </w:lvl>
    <w:lvl w:ilvl="2" w:tplc="AC46AE9C" w:tentative="1">
      <w:start w:val="1"/>
      <w:numFmt w:val="bullet"/>
      <w:lvlText w:val=""/>
      <w:lvlJc w:val="left"/>
      <w:pPr>
        <w:ind w:left="2160" w:hanging="360"/>
      </w:pPr>
      <w:rPr>
        <w:rFonts w:ascii="Wingdings" w:hAnsi="Wingdings" w:hint="default"/>
      </w:rPr>
    </w:lvl>
    <w:lvl w:ilvl="3" w:tplc="249CC566" w:tentative="1">
      <w:start w:val="1"/>
      <w:numFmt w:val="bullet"/>
      <w:lvlText w:val=""/>
      <w:lvlJc w:val="left"/>
      <w:pPr>
        <w:ind w:left="2880" w:hanging="360"/>
      </w:pPr>
      <w:rPr>
        <w:rFonts w:ascii="Symbol" w:hAnsi="Symbol" w:hint="default"/>
      </w:rPr>
    </w:lvl>
    <w:lvl w:ilvl="4" w:tplc="5EAC7B28" w:tentative="1">
      <w:start w:val="1"/>
      <w:numFmt w:val="bullet"/>
      <w:lvlText w:val="o"/>
      <w:lvlJc w:val="left"/>
      <w:pPr>
        <w:ind w:left="3600" w:hanging="360"/>
      </w:pPr>
      <w:rPr>
        <w:rFonts w:ascii="Courier New" w:hAnsi="Courier New" w:cs="Courier New" w:hint="default"/>
      </w:rPr>
    </w:lvl>
    <w:lvl w:ilvl="5" w:tplc="096A7C9A" w:tentative="1">
      <w:start w:val="1"/>
      <w:numFmt w:val="bullet"/>
      <w:lvlText w:val=""/>
      <w:lvlJc w:val="left"/>
      <w:pPr>
        <w:ind w:left="4320" w:hanging="360"/>
      </w:pPr>
      <w:rPr>
        <w:rFonts w:ascii="Wingdings" w:hAnsi="Wingdings" w:hint="default"/>
      </w:rPr>
    </w:lvl>
    <w:lvl w:ilvl="6" w:tplc="99584D94" w:tentative="1">
      <w:start w:val="1"/>
      <w:numFmt w:val="bullet"/>
      <w:lvlText w:val=""/>
      <w:lvlJc w:val="left"/>
      <w:pPr>
        <w:ind w:left="5040" w:hanging="360"/>
      </w:pPr>
      <w:rPr>
        <w:rFonts w:ascii="Symbol" w:hAnsi="Symbol" w:hint="default"/>
      </w:rPr>
    </w:lvl>
    <w:lvl w:ilvl="7" w:tplc="8F5AF1C8" w:tentative="1">
      <w:start w:val="1"/>
      <w:numFmt w:val="bullet"/>
      <w:lvlText w:val="o"/>
      <w:lvlJc w:val="left"/>
      <w:pPr>
        <w:ind w:left="5760" w:hanging="360"/>
      </w:pPr>
      <w:rPr>
        <w:rFonts w:ascii="Courier New" w:hAnsi="Courier New" w:cs="Courier New" w:hint="default"/>
      </w:rPr>
    </w:lvl>
    <w:lvl w:ilvl="8" w:tplc="4D449DE0" w:tentative="1">
      <w:start w:val="1"/>
      <w:numFmt w:val="bullet"/>
      <w:lvlText w:val=""/>
      <w:lvlJc w:val="left"/>
      <w:pPr>
        <w:ind w:left="6480" w:hanging="360"/>
      </w:pPr>
      <w:rPr>
        <w:rFonts w:ascii="Wingdings" w:hAnsi="Wingdings" w:hint="default"/>
      </w:rPr>
    </w:lvl>
  </w:abstractNum>
  <w:abstractNum w:abstractNumId="555">
    <w:nsid w:val="7FAB299D"/>
    <w:multiLevelType w:val="hybridMultilevel"/>
    <w:tmpl w:val="55C86E12"/>
    <w:lvl w:ilvl="0" w:tplc="0664909E">
      <w:start w:val="1"/>
      <w:numFmt w:val="bullet"/>
      <w:lvlText w:val=""/>
      <w:lvlJc w:val="left"/>
      <w:pPr>
        <w:ind w:left="720" w:hanging="360"/>
      </w:pPr>
      <w:rPr>
        <w:rFonts w:ascii="Symbol" w:hAnsi="Symbol" w:hint="default"/>
      </w:rPr>
    </w:lvl>
    <w:lvl w:ilvl="1" w:tplc="79AAEF4A">
      <w:start w:val="1"/>
      <w:numFmt w:val="bullet"/>
      <w:lvlText w:val="o"/>
      <w:lvlJc w:val="left"/>
      <w:pPr>
        <w:ind w:left="1440" w:hanging="360"/>
      </w:pPr>
      <w:rPr>
        <w:rFonts w:ascii="Courier New" w:hAnsi="Courier New" w:cs="Courier New" w:hint="default"/>
      </w:rPr>
    </w:lvl>
    <w:lvl w:ilvl="2" w:tplc="AF02694C" w:tentative="1">
      <w:start w:val="1"/>
      <w:numFmt w:val="bullet"/>
      <w:lvlText w:val=""/>
      <w:lvlJc w:val="left"/>
      <w:pPr>
        <w:ind w:left="2160" w:hanging="360"/>
      </w:pPr>
      <w:rPr>
        <w:rFonts w:ascii="Wingdings" w:hAnsi="Wingdings" w:hint="default"/>
      </w:rPr>
    </w:lvl>
    <w:lvl w:ilvl="3" w:tplc="FD2404A2" w:tentative="1">
      <w:start w:val="1"/>
      <w:numFmt w:val="bullet"/>
      <w:lvlText w:val=""/>
      <w:lvlJc w:val="left"/>
      <w:pPr>
        <w:ind w:left="2880" w:hanging="360"/>
      </w:pPr>
      <w:rPr>
        <w:rFonts w:ascii="Symbol" w:hAnsi="Symbol" w:hint="default"/>
      </w:rPr>
    </w:lvl>
    <w:lvl w:ilvl="4" w:tplc="3780A954" w:tentative="1">
      <w:start w:val="1"/>
      <w:numFmt w:val="bullet"/>
      <w:lvlText w:val="o"/>
      <w:lvlJc w:val="left"/>
      <w:pPr>
        <w:ind w:left="3600" w:hanging="360"/>
      </w:pPr>
      <w:rPr>
        <w:rFonts w:ascii="Courier New" w:hAnsi="Courier New" w:cs="Courier New" w:hint="default"/>
      </w:rPr>
    </w:lvl>
    <w:lvl w:ilvl="5" w:tplc="A2201B52" w:tentative="1">
      <w:start w:val="1"/>
      <w:numFmt w:val="bullet"/>
      <w:lvlText w:val=""/>
      <w:lvlJc w:val="left"/>
      <w:pPr>
        <w:ind w:left="4320" w:hanging="360"/>
      </w:pPr>
      <w:rPr>
        <w:rFonts w:ascii="Wingdings" w:hAnsi="Wingdings" w:hint="default"/>
      </w:rPr>
    </w:lvl>
    <w:lvl w:ilvl="6" w:tplc="88525896" w:tentative="1">
      <w:start w:val="1"/>
      <w:numFmt w:val="bullet"/>
      <w:lvlText w:val=""/>
      <w:lvlJc w:val="left"/>
      <w:pPr>
        <w:ind w:left="5040" w:hanging="360"/>
      </w:pPr>
      <w:rPr>
        <w:rFonts w:ascii="Symbol" w:hAnsi="Symbol" w:hint="default"/>
      </w:rPr>
    </w:lvl>
    <w:lvl w:ilvl="7" w:tplc="DB4EE7B4" w:tentative="1">
      <w:start w:val="1"/>
      <w:numFmt w:val="bullet"/>
      <w:lvlText w:val="o"/>
      <w:lvlJc w:val="left"/>
      <w:pPr>
        <w:ind w:left="5760" w:hanging="360"/>
      </w:pPr>
      <w:rPr>
        <w:rFonts w:ascii="Courier New" w:hAnsi="Courier New" w:cs="Courier New" w:hint="default"/>
      </w:rPr>
    </w:lvl>
    <w:lvl w:ilvl="8" w:tplc="9F564CE6" w:tentative="1">
      <w:start w:val="1"/>
      <w:numFmt w:val="bullet"/>
      <w:lvlText w:val=""/>
      <w:lvlJc w:val="left"/>
      <w:pPr>
        <w:ind w:left="6480" w:hanging="360"/>
      </w:pPr>
      <w:rPr>
        <w:rFonts w:ascii="Wingdings" w:hAnsi="Wingdings" w:hint="default"/>
      </w:rPr>
    </w:lvl>
  </w:abstractNum>
  <w:abstractNum w:abstractNumId="556">
    <w:nsid w:val="7FC6201A"/>
    <w:multiLevelType w:val="hybridMultilevel"/>
    <w:tmpl w:val="6E74FB94"/>
    <w:lvl w:ilvl="0" w:tplc="0C94CEDA">
      <w:start w:val="1"/>
      <w:numFmt w:val="bullet"/>
      <w:lvlText w:val=""/>
      <w:lvlJc w:val="left"/>
      <w:pPr>
        <w:ind w:left="720" w:hanging="360"/>
      </w:pPr>
      <w:rPr>
        <w:rFonts w:ascii="Symbol" w:hAnsi="Symbol" w:hint="default"/>
      </w:rPr>
    </w:lvl>
    <w:lvl w:ilvl="1" w:tplc="3D2AC876" w:tentative="1">
      <w:start w:val="1"/>
      <w:numFmt w:val="bullet"/>
      <w:lvlText w:val="o"/>
      <w:lvlJc w:val="left"/>
      <w:pPr>
        <w:ind w:left="1440" w:hanging="360"/>
      </w:pPr>
      <w:rPr>
        <w:rFonts w:ascii="Courier New" w:hAnsi="Courier New" w:cs="Courier New" w:hint="default"/>
      </w:rPr>
    </w:lvl>
    <w:lvl w:ilvl="2" w:tplc="D08C00D6">
      <w:start w:val="1"/>
      <w:numFmt w:val="bullet"/>
      <w:lvlText w:val=""/>
      <w:lvlJc w:val="left"/>
      <w:pPr>
        <w:ind w:left="2160" w:hanging="360"/>
      </w:pPr>
      <w:rPr>
        <w:rFonts w:ascii="Wingdings" w:hAnsi="Wingdings" w:hint="default"/>
      </w:rPr>
    </w:lvl>
    <w:lvl w:ilvl="3" w:tplc="901038AA" w:tentative="1">
      <w:start w:val="1"/>
      <w:numFmt w:val="bullet"/>
      <w:lvlText w:val=""/>
      <w:lvlJc w:val="left"/>
      <w:pPr>
        <w:ind w:left="2880" w:hanging="360"/>
      </w:pPr>
      <w:rPr>
        <w:rFonts w:ascii="Symbol" w:hAnsi="Symbol" w:hint="default"/>
      </w:rPr>
    </w:lvl>
    <w:lvl w:ilvl="4" w:tplc="60E48BDC" w:tentative="1">
      <w:start w:val="1"/>
      <w:numFmt w:val="bullet"/>
      <w:lvlText w:val="o"/>
      <w:lvlJc w:val="left"/>
      <w:pPr>
        <w:ind w:left="3600" w:hanging="360"/>
      </w:pPr>
      <w:rPr>
        <w:rFonts w:ascii="Courier New" w:hAnsi="Courier New" w:cs="Courier New" w:hint="default"/>
      </w:rPr>
    </w:lvl>
    <w:lvl w:ilvl="5" w:tplc="1EEA5F56" w:tentative="1">
      <w:start w:val="1"/>
      <w:numFmt w:val="bullet"/>
      <w:lvlText w:val=""/>
      <w:lvlJc w:val="left"/>
      <w:pPr>
        <w:ind w:left="4320" w:hanging="360"/>
      </w:pPr>
      <w:rPr>
        <w:rFonts w:ascii="Wingdings" w:hAnsi="Wingdings" w:hint="default"/>
      </w:rPr>
    </w:lvl>
    <w:lvl w:ilvl="6" w:tplc="CFFC9838" w:tentative="1">
      <w:start w:val="1"/>
      <w:numFmt w:val="bullet"/>
      <w:lvlText w:val=""/>
      <w:lvlJc w:val="left"/>
      <w:pPr>
        <w:ind w:left="5040" w:hanging="360"/>
      </w:pPr>
      <w:rPr>
        <w:rFonts w:ascii="Symbol" w:hAnsi="Symbol" w:hint="default"/>
      </w:rPr>
    </w:lvl>
    <w:lvl w:ilvl="7" w:tplc="14B85B00" w:tentative="1">
      <w:start w:val="1"/>
      <w:numFmt w:val="bullet"/>
      <w:lvlText w:val="o"/>
      <w:lvlJc w:val="left"/>
      <w:pPr>
        <w:ind w:left="5760" w:hanging="360"/>
      </w:pPr>
      <w:rPr>
        <w:rFonts w:ascii="Courier New" w:hAnsi="Courier New" w:cs="Courier New" w:hint="default"/>
      </w:rPr>
    </w:lvl>
    <w:lvl w:ilvl="8" w:tplc="6A969098" w:tentative="1">
      <w:start w:val="1"/>
      <w:numFmt w:val="bullet"/>
      <w:lvlText w:val=""/>
      <w:lvlJc w:val="left"/>
      <w:pPr>
        <w:ind w:left="6480" w:hanging="360"/>
      </w:pPr>
      <w:rPr>
        <w:rFonts w:ascii="Wingdings" w:hAnsi="Wingdings" w:hint="default"/>
      </w:rPr>
    </w:lvl>
  </w:abstractNum>
  <w:abstractNum w:abstractNumId="557">
    <w:nsid w:val="7FF22997"/>
    <w:multiLevelType w:val="hybridMultilevel"/>
    <w:tmpl w:val="6F5ECCA6"/>
    <w:lvl w:ilvl="0" w:tplc="971EED16">
      <w:start w:val="1"/>
      <w:numFmt w:val="bullet"/>
      <w:lvlText w:val=""/>
      <w:lvlJc w:val="left"/>
      <w:pPr>
        <w:ind w:left="720" w:hanging="360"/>
      </w:pPr>
      <w:rPr>
        <w:rFonts w:ascii="Symbol" w:hAnsi="Symbol" w:hint="default"/>
      </w:rPr>
    </w:lvl>
    <w:lvl w:ilvl="1" w:tplc="0B58769A">
      <w:start w:val="1"/>
      <w:numFmt w:val="bullet"/>
      <w:lvlText w:val="o"/>
      <w:lvlJc w:val="left"/>
      <w:pPr>
        <w:ind w:left="1440" w:hanging="360"/>
      </w:pPr>
      <w:rPr>
        <w:rFonts w:ascii="Courier New" w:hAnsi="Courier New" w:cs="Courier New" w:hint="default"/>
      </w:rPr>
    </w:lvl>
    <w:lvl w:ilvl="2" w:tplc="57769FA0" w:tentative="1">
      <w:start w:val="1"/>
      <w:numFmt w:val="bullet"/>
      <w:lvlText w:val=""/>
      <w:lvlJc w:val="left"/>
      <w:pPr>
        <w:ind w:left="2160" w:hanging="360"/>
      </w:pPr>
      <w:rPr>
        <w:rFonts w:ascii="Wingdings" w:hAnsi="Wingdings" w:hint="default"/>
      </w:rPr>
    </w:lvl>
    <w:lvl w:ilvl="3" w:tplc="633C800E" w:tentative="1">
      <w:start w:val="1"/>
      <w:numFmt w:val="bullet"/>
      <w:lvlText w:val=""/>
      <w:lvlJc w:val="left"/>
      <w:pPr>
        <w:ind w:left="2880" w:hanging="360"/>
      </w:pPr>
      <w:rPr>
        <w:rFonts w:ascii="Symbol" w:hAnsi="Symbol" w:hint="default"/>
      </w:rPr>
    </w:lvl>
    <w:lvl w:ilvl="4" w:tplc="40849B38" w:tentative="1">
      <w:start w:val="1"/>
      <w:numFmt w:val="bullet"/>
      <w:lvlText w:val="o"/>
      <w:lvlJc w:val="left"/>
      <w:pPr>
        <w:ind w:left="3600" w:hanging="360"/>
      </w:pPr>
      <w:rPr>
        <w:rFonts w:ascii="Courier New" w:hAnsi="Courier New" w:cs="Courier New" w:hint="default"/>
      </w:rPr>
    </w:lvl>
    <w:lvl w:ilvl="5" w:tplc="5150EF56" w:tentative="1">
      <w:start w:val="1"/>
      <w:numFmt w:val="bullet"/>
      <w:lvlText w:val=""/>
      <w:lvlJc w:val="left"/>
      <w:pPr>
        <w:ind w:left="4320" w:hanging="360"/>
      </w:pPr>
      <w:rPr>
        <w:rFonts w:ascii="Wingdings" w:hAnsi="Wingdings" w:hint="default"/>
      </w:rPr>
    </w:lvl>
    <w:lvl w:ilvl="6" w:tplc="670469DE" w:tentative="1">
      <w:start w:val="1"/>
      <w:numFmt w:val="bullet"/>
      <w:lvlText w:val=""/>
      <w:lvlJc w:val="left"/>
      <w:pPr>
        <w:ind w:left="5040" w:hanging="360"/>
      </w:pPr>
      <w:rPr>
        <w:rFonts w:ascii="Symbol" w:hAnsi="Symbol" w:hint="default"/>
      </w:rPr>
    </w:lvl>
    <w:lvl w:ilvl="7" w:tplc="CD70E796" w:tentative="1">
      <w:start w:val="1"/>
      <w:numFmt w:val="bullet"/>
      <w:lvlText w:val="o"/>
      <w:lvlJc w:val="left"/>
      <w:pPr>
        <w:ind w:left="5760" w:hanging="360"/>
      </w:pPr>
      <w:rPr>
        <w:rFonts w:ascii="Courier New" w:hAnsi="Courier New" w:cs="Courier New" w:hint="default"/>
      </w:rPr>
    </w:lvl>
    <w:lvl w:ilvl="8" w:tplc="16840416" w:tentative="1">
      <w:start w:val="1"/>
      <w:numFmt w:val="bullet"/>
      <w:lvlText w:val=""/>
      <w:lvlJc w:val="left"/>
      <w:pPr>
        <w:ind w:left="6480" w:hanging="360"/>
      </w:pPr>
      <w:rPr>
        <w:rFonts w:ascii="Wingdings" w:hAnsi="Wingdings" w:hint="default"/>
      </w:rPr>
    </w:lvl>
  </w:abstractNum>
  <w:num w:numId="1">
    <w:abstractNumId w:val="89"/>
  </w:num>
  <w:num w:numId="2">
    <w:abstractNumId w:val="416"/>
  </w:num>
  <w:num w:numId="3">
    <w:abstractNumId w:val="241"/>
  </w:num>
  <w:num w:numId="4">
    <w:abstractNumId w:val="349"/>
  </w:num>
  <w:num w:numId="5">
    <w:abstractNumId w:val="556"/>
  </w:num>
  <w:num w:numId="6">
    <w:abstractNumId w:val="362"/>
  </w:num>
  <w:num w:numId="7">
    <w:abstractNumId w:val="397"/>
  </w:num>
  <w:num w:numId="8">
    <w:abstractNumId w:val="112"/>
  </w:num>
  <w:num w:numId="9">
    <w:abstractNumId w:val="32"/>
  </w:num>
  <w:num w:numId="10">
    <w:abstractNumId w:val="252"/>
  </w:num>
  <w:num w:numId="11">
    <w:abstractNumId w:val="105"/>
  </w:num>
  <w:num w:numId="12">
    <w:abstractNumId w:val="170"/>
  </w:num>
  <w:num w:numId="13">
    <w:abstractNumId w:val="195"/>
  </w:num>
  <w:num w:numId="14">
    <w:abstractNumId w:val="490"/>
  </w:num>
  <w:num w:numId="15">
    <w:abstractNumId w:val="435"/>
  </w:num>
  <w:num w:numId="16">
    <w:abstractNumId w:val="383"/>
  </w:num>
  <w:num w:numId="17">
    <w:abstractNumId w:val="128"/>
  </w:num>
  <w:num w:numId="18">
    <w:abstractNumId w:val="437"/>
  </w:num>
  <w:num w:numId="19">
    <w:abstractNumId w:val="81"/>
  </w:num>
  <w:num w:numId="20">
    <w:abstractNumId w:val="366"/>
  </w:num>
  <w:num w:numId="21">
    <w:abstractNumId w:val="90"/>
  </w:num>
  <w:num w:numId="22">
    <w:abstractNumId w:val="551"/>
  </w:num>
  <w:num w:numId="23">
    <w:abstractNumId w:val="62"/>
  </w:num>
  <w:num w:numId="24">
    <w:abstractNumId w:val="395"/>
  </w:num>
  <w:num w:numId="25">
    <w:abstractNumId w:val="279"/>
  </w:num>
  <w:num w:numId="26">
    <w:abstractNumId w:val="477"/>
  </w:num>
  <w:num w:numId="27">
    <w:abstractNumId w:val="157"/>
  </w:num>
  <w:num w:numId="28">
    <w:abstractNumId w:val="455"/>
  </w:num>
  <w:num w:numId="29">
    <w:abstractNumId w:val="500"/>
  </w:num>
  <w:num w:numId="30">
    <w:abstractNumId w:val="420"/>
  </w:num>
  <w:num w:numId="31">
    <w:abstractNumId w:val="55"/>
  </w:num>
  <w:num w:numId="32">
    <w:abstractNumId w:val="539"/>
  </w:num>
  <w:num w:numId="33">
    <w:abstractNumId w:val="151"/>
  </w:num>
  <w:num w:numId="34">
    <w:abstractNumId w:val="374"/>
  </w:num>
  <w:num w:numId="35">
    <w:abstractNumId w:val="425"/>
  </w:num>
  <w:num w:numId="36">
    <w:abstractNumId w:val="418"/>
  </w:num>
  <w:num w:numId="37">
    <w:abstractNumId w:val="382"/>
  </w:num>
  <w:num w:numId="38">
    <w:abstractNumId w:val="402"/>
  </w:num>
  <w:num w:numId="39">
    <w:abstractNumId w:val="441"/>
  </w:num>
  <w:num w:numId="40">
    <w:abstractNumId w:val="324"/>
  </w:num>
  <w:num w:numId="41">
    <w:abstractNumId w:val="175"/>
  </w:num>
  <w:num w:numId="42">
    <w:abstractNumId w:val="47"/>
  </w:num>
  <w:num w:numId="43">
    <w:abstractNumId w:val="163"/>
  </w:num>
  <w:num w:numId="44">
    <w:abstractNumId w:val="413"/>
  </w:num>
  <w:num w:numId="45">
    <w:abstractNumId w:val="380"/>
  </w:num>
  <w:num w:numId="46">
    <w:abstractNumId w:val="268"/>
  </w:num>
  <w:num w:numId="47">
    <w:abstractNumId w:val="136"/>
  </w:num>
  <w:num w:numId="48">
    <w:abstractNumId w:val="321"/>
  </w:num>
  <w:num w:numId="49">
    <w:abstractNumId w:val="554"/>
  </w:num>
  <w:num w:numId="50">
    <w:abstractNumId w:val="17"/>
  </w:num>
  <w:num w:numId="51">
    <w:abstractNumId w:val="176"/>
  </w:num>
  <w:num w:numId="52">
    <w:abstractNumId w:val="463"/>
  </w:num>
  <w:num w:numId="53">
    <w:abstractNumId w:val="505"/>
  </w:num>
  <w:num w:numId="54">
    <w:abstractNumId w:val="246"/>
  </w:num>
  <w:num w:numId="55">
    <w:abstractNumId w:val="385"/>
  </w:num>
  <w:num w:numId="56">
    <w:abstractNumId w:val="341"/>
  </w:num>
  <w:num w:numId="57">
    <w:abstractNumId w:val="434"/>
  </w:num>
  <w:num w:numId="58">
    <w:abstractNumId w:val="363"/>
  </w:num>
  <w:num w:numId="59">
    <w:abstractNumId w:val="442"/>
  </w:num>
  <w:num w:numId="60">
    <w:abstractNumId w:val="142"/>
  </w:num>
  <w:num w:numId="61">
    <w:abstractNumId w:val="550"/>
  </w:num>
  <w:num w:numId="62">
    <w:abstractNumId w:val="515"/>
  </w:num>
  <w:num w:numId="63">
    <w:abstractNumId w:val="147"/>
  </w:num>
  <w:num w:numId="64">
    <w:abstractNumId w:val="390"/>
  </w:num>
  <w:num w:numId="65">
    <w:abstractNumId w:val="108"/>
  </w:num>
  <w:num w:numId="66">
    <w:abstractNumId w:val="145"/>
  </w:num>
  <w:num w:numId="67">
    <w:abstractNumId w:val="11"/>
  </w:num>
  <w:num w:numId="68">
    <w:abstractNumId w:val="64"/>
  </w:num>
  <w:num w:numId="69">
    <w:abstractNumId w:val="451"/>
  </w:num>
  <w:num w:numId="70">
    <w:abstractNumId w:val="302"/>
  </w:num>
  <w:num w:numId="71">
    <w:abstractNumId w:val="497"/>
  </w:num>
  <w:num w:numId="72">
    <w:abstractNumId w:val="489"/>
  </w:num>
  <w:num w:numId="73">
    <w:abstractNumId w:val="457"/>
  </w:num>
  <w:num w:numId="74">
    <w:abstractNumId w:val="262"/>
  </w:num>
  <w:num w:numId="75">
    <w:abstractNumId w:val="296"/>
  </w:num>
  <w:num w:numId="76">
    <w:abstractNumId w:val="182"/>
  </w:num>
  <w:num w:numId="77">
    <w:abstractNumId w:val="224"/>
  </w:num>
  <w:num w:numId="78">
    <w:abstractNumId w:val="266"/>
  </w:num>
  <w:num w:numId="79">
    <w:abstractNumId w:val="153"/>
  </w:num>
  <w:num w:numId="80">
    <w:abstractNumId w:val="60"/>
  </w:num>
  <w:num w:numId="81">
    <w:abstractNumId w:val="454"/>
  </w:num>
  <w:num w:numId="82">
    <w:abstractNumId w:val="141"/>
  </w:num>
  <w:num w:numId="83">
    <w:abstractNumId w:val="334"/>
  </w:num>
  <w:num w:numId="84">
    <w:abstractNumId w:val="107"/>
  </w:num>
  <w:num w:numId="85">
    <w:abstractNumId w:val="422"/>
  </w:num>
  <w:num w:numId="86">
    <w:abstractNumId w:val="117"/>
  </w:num>
  <w:num w:numId="87">
    <w:abstractNumId w:val="39"/>
  </w:num>
  <w:num w:numId="88">
    <w:abstractNumId w:val="365"/>
  </w:num>
  <w:num w:numId="89">
    <w:abstractNumId w:val="304"/>
  </w:num>
  <w:num w:numId="90">
    <w:abstractNumId w:val="518"/>
  </w:num>
  <w:num w:numId="91">
    <w:abstractNumId w:val="479"/>
  </w:num>
  <w:num w:numId="92">
    <w:abstractNumId w:val="526"/>
  </w:num>
  <w:num w:numId="93">
    <w:abstractNumId w:val="410"/>
  </w:num>
  <w:num w:numId="94">
    <w:abstractNumId w:val="73"/>
  </w:num>
  <w:num w:numId="95">
    <w:abstractNumId w:val="113"/>
  </w:num>
  <w:num w:numId="96">
    <w:abstractNumId w:val="438"/>
  </w:num>
  <w:num w:numId="97">
    <w:abstractNumId w:val="387"/>
  </w:num>
  <w:num w:numId="98">
    <w:abstractNumId w:val="501"/>
  </w:num>
  <w:num w:numId="99">
    <w:abstractNumId w:val="173"/>
  </w:num>
  <w:num w:numId="100">
    <w:abstractNumId w:val="381"/>
  </w:num>
  <w:num w:numId="101">
    <w:abstractNumId w:val="329"/>
  </w:num>
  <w:num w:numId="102">
    <w:abstractNumId w:val="154"/>
  </w:num>
  <w:num w:numId="103">
    <w:abstractNumId w:val="301"/>
  </w:num>
  <w:num w:numId="104">
    <w:abstractNumId w:val="504"/>
  </w:num>
  <w:num w:numId="105">
    <w:abstractNumId w:val="401"/>
  </w:num>
  <w:num w:numId="106">
    <w:abstractNumId w:val="233"/>
  </w:num>
  <w:num w:numId="107">
    <w:abstractNumId w:val="216"/>
  </w:num>
  <w:num w:numId="108">
    <w:abstractNumId w:val="83"/>
  </w:num>
  <w:num w:numId="109">
    <w:abstractNumId w:val="444"/>
  </w:num>
  <w:num w:numId="110">
    <w:abstractNumId w:val="327"/>
  </w:num>
  <w:num w:numId="111">
    <w:abstractNumId w:val="194"/>
  </w:num>
  <w:num w:numId="112">
    <w:abstractNumId w:val="87"/>
  </w:num>
  <w:num w:numId="113">
    <w:abstractNumId w:val="208"/>
  </w:num>
  <w:num w:numId="114">
    <w:abstractNumId w:val="171"/>
  </w:num>
  <w:num w:numId="115">
    <w:abstractNumId w:val="54"/>
  </w:num>
  <w:num w:numId="116">
    <w:abstractNumId w:val="164"/>
  </w:num>
  <w:num w:numId="117">
    <w:abstractNumId w:val="99"/>
  </w:num>
  <w:num w:numId="118">
    <w:abstractNumId w:val="38"/>
  </w:num>
  <w:num w:numId="119">
    <w:abstractNumId w:val="331"/>
  </w:num>
  <w:num w:numId="120">
    <w:abstractNumId w:val="384"/>
  </w:num>
  <w:num w:numId="121">
    <w:abstractNumId w:val="67"/>
  </w:num>
  <w:num w:numId="122">
    <w:abstractNumId w:val="372"/>
  </w:num>
  <w:num w:numId="123">
    <w:abstractNumId w:val="46"/>
  </w:num>
  <w:num w:numId="124">
    <w:abstractNumId w:val="308"/>
  </w:num>
  <w:num w:numId="125">
    <w:abstractNumId w:val="480"/>
  </w:num>
  <w:num w:numId="126">
    <w:abstractNumId w:val="52"/>
  </w:num>
  <w:num w:numId="127">
    <w:abstractNumId w:val="259"/>
  </w:num>
  <w:num w:numId="128">
    <w:abstractNumId w:val="37"/>
  </w:num>
  <w:num w:numId="129">
    <w:abstractNumId w:val="419"/>
  </w:num>
  <w:num w:numId="130">
    <w:abstractNumId w:val="124"/>
  </w:num>
  <w:num w:numId="131">
    <w:abstractNumId w:val="553"/>
  </w:num>
  <w:num w:numId="132">
    <w:abstractNumId w:val="538"/>
  </w:num>
  <w:num w:numId="133">
    <w:abstractNumId w:val="429"/>
  </w:num>
  <w:num w:numId="134">
    <w:abstractNumId w:val="133"/>
  </w:num>
  <w:num w:numId="135">
    <w:abstractNumId w:val="13"/>
  </w:num>
  <w:num w:numId="136">
    <w:abstractNumId w:val="129"/>
  </w:num>
  <w:num w:numId="137">
    <w:abstractNumId w:val="169"/>
  </w:num>
  <w:num w:numId="138">
    <w:abstractNumId w:val="306"/>
  </w:num>
  <w:num w:numId="139">
    <w:abstractNumId w:val="181"/>
  </w:num>
  <w:num w:numId="140">
    <w:abstractNumId w:val="267"/>
  </w:num>
  <w:num w:numId="141">
    <w:abstractNumId w:val="187"/>
  </w:num>
  <w:num w:numId="142">
    <w:abstractNumId w:val="114"/>
  </w:num>
  <w:num w:numId="143">
    <w:abstractNumId w:val="85"/>
  </w:num>
  <w:num w:numId="144">
    <w:abstractNumId w:val="155"/>
  </w:num>
  <w:num w:numId="145">
    <w:abstractNumId w:val="354"/>
  </w:num>
  <w:num w:numId="146">
    <w:abstractNumId w:val="350"/>
  </w:num>
  <w:num w:numId="147">
    <w:abstractNumId w:val="209"/>
  </w:num>
  <w:num w:numId="148">
    <w:abstractNumId w:val="351"/>
  </w:num>
  <w:num w:numId="149">
    <w:abstractNumId w:val="506"/>
  </w:num>
  <w:num w:numId="150">
    <w:abstractNumId w:val="92"/>
  </w:num>
  <w:num w:numId="151">
    <w:abstractNumId w:val="491"/>
  </w:num>
  <w:num w:numId="152">
    <w:abstractNumId w:val="79"/>
  </w:num>
  <w:num w:numId="153">
    <w:abstractNumId w:val="440"/>
  </w:num>
  <w:num w:numId="154">
    <w:abstractNumId w:val="543"/>
  </w:num>
  <w:num w:numId="155">
    <w:abstractNumId w:val="139"/>
  </w:num>
  <w:num w:numId="156">
    <w:abstractNumId w:val="361"/>
  </w:num>
  <w:num w:numId="157">
    <w:abstractNumId w:val="523"/>
  </w:num>
  <w:num w:numId="158">
    <w:abstractNumId w:val="10"/>
  </w:num>
  <w:num w:numId="159">
    <w:abstractNumId w:val="180"/>
  </w:num>
  <w:num w:numId="160">
    <w:abstractNumId w:val="545"/>
  </w:num>
  <w:num w:numId="161">
    <w:abstractNumId w:val="199"/>
  </w:num>
  <w:num w:numId="162">
    <w:abstractNumId w:val="84"/>
  </w:num>
  <w:num w:numId="163">
    <w:abstractNumId w:val="468"/>
  </w:num>
  <w:num w:numId="164">
    <w:abstractNumId w:val="48"/>
  </w:num>
  <w:num w:numId="165">
    <w:abstractNumId w:val="226"/>
  </w:num>
  <w:num w:numId="166">
    <w:abstractNumId w:val="314"/>
  </w:num>
  <w:num w:numId="167">
    <w:abstractNumId w:val="245"/>
  </w:num>
  <w:num w:numId="168">
    <w:abstractNumId w:val="292"/>
  </w:num>
  <w:num w:numId="169">
    <w:abstractNumId w:val="76"/>
  </w:num>
  <w:num w:numId="170">
    <w:abstractNumId w:val="291"/>
  </w:num>
  <w:num w:numId="171">
    <w:abstractNumId w:val="360"/>
  </w:num>
  <w:num w:numId="172">
    <w:abstractNumId w:val="285"/>
  </w:num>
  <w:num w:numId="173">
    <w:abstractNumId w:val="427"/>
  </w:num>
  <w:num w:numId="174">
    <w:abstractNumId w:val="333"/>
  </w:num>
  <w:num w:numId="175">
    <w:abstractNumId w:val="472"/>
  </w:num>
  <w:num w:numId="176">
    <w:abstractNumId w:val="217"/>
  </w:num>
  <w:num w:numId="177">
    <w:abstractNumId w:val="212"/>
  </w:num>
  <w:num w:numId="178">
    <w:abstractNumId w:val="127"/>
  </w:num>
  <w:num w:numId="179">
    <w:abstractNumId w:val="68"/>
  </w:num>
  <w:num w:numId="180">
    <w:abstractNumId w:val="258"/>
  </w:num>
  <w:num w:numId="181">
    <w:abstractNumId w:val="445"/>
  </w:num>
  <w:num w:numId="182">
    <w:abstractNumId w:val="392"/>
  </w:num>
  <w:num w:numId="183">
    <w:abstractNumId w:val="456"/>
  </w:num>
  <w:num w:numId="184">
    <w:abstractNumId w:val="446"/>
  </w:num>
  <w:num w:numId="185">
    <w:abstractNumId w:val="294"/>
  </w:num>
  <w:num w:numId="186">
    <w:abstractNumId w:val="473"/>
  </w:num>
  <w:num w:numId="187">
    <w:abstractNumId w:val="190"/>
  </w:num>
  <w:num w:numId="188">
    <w:abstractNumId w:val="121"/>
  </w:num>
  <w:num w:numId="189">
    <w:abstractNumId w:val="313"/>
  </w:num>
  <w:num w:numId="190">
    <w:abstractNumId w:val="57"/>
  </w:num>
  <w:num w:numId="191">
    <w:abstractNumId w:val="25"/>
  </w:num>
  <w:num w:numId="192">
    <w:abstractNumId w:val="196"/>
  </w:num>
  <w:num w:numId="193">
    <w:abstractNumId w:val="406"/>
  </w:num>
  <w:num w:numId="194">
    <w:abstractNumId w:val="467"/>
  </w:num>
  <w:num w:numId="195">
    <w:abstractNumId w:val="405"/>
  </w:num>
  <w:num w:numId="196">
    <w:abstractNumId w:val="94"/>
  </w:num>
  <w:num w:numId="197">
    <w:abstractNumId w:val="227"/>
  </w:num>
  <w:num w:numId="198">
    <w:abstractNumId w:val="111"/>
  </w:num>
  <w:num w:numId="199">
    <w:abstractNumId w:val="102"/>
  </w:num>
  <w:num w:numId="200">
    <w:abstractNumId w:val="293"/>
  </w:num>
  <w:num w:numId="201">
    <w:abstractNumId w:val="41"/>
  </w:num>
  <w:num w:numId="202">
    <w:abstractNumId w:val="487"/>
  </w:num>
  <w:num w:numId="203">
    <w:abstractNumId w:val="223"/>
  </w:num>
  <w:num w:numId="204">
    <w:abstractNumId w:val="340"/>
  </w:num>
  <w:num w:numId="205">
    <w:abstractNumId w:val="552"/>
  </w:num>
  <w:num w:numId="206">
    <w:abstractNumId w:val="50"/>
  </w:num>
  <w:num w:numId="207">
    <w:abstractNumId w:val="93"/>
  </w:num>
  <w:num w:numId="208">
    <w:abstractNumId w:val="524"/>
  </w:num>
  <w:num w:numId="209">
    <w:abstractNumId w:val="242"/>
  </w:num>
  <w:num w:numId="210">
    <w:abstractNumId w:val="63"/>
  </w:num>
  <w:num w:numId="211">
    <w:abstractNumId w:val="322"/>
  </w:num>
  <w:num w:numId="212">
    <w:abstractNumId w:val="540"/>
  </w:num>
  <w:num w:numId="213">
    <w:abstractNumId w:val="282"/>
  </w:num>
  <w:num w:numId="214">
    <w:abstractNumId w:val="343"/>
  </w:num>
  <w:num w:numId="215">
    <w:abstractNumId w:val="254"/>
  </w:num>
  <w:num w:numId="216">
    <w:abstractNumId w:val="207"/>
  </w:num>
  <w:num w:numId="217">
    <w:abstractNumId w:val="96"/>
  </w:num>
  <w:num w:numId="218">
    <w:abstractNumId w:val="160"/>
  </w:num>
  <w:num w:numId="219">
    <w:abstractNumId w:val="14"/>
  </w:num>
  <w:num w:numId="220">
    <w:abstractNumId w:val="264"/>
  </w:num>
  <w:num w:numId="221">
    <w:abstractNumId w:val="409"/>
  </w:num>
  <w:num w:numId="222">
    <w:abstractNumId w:val="144"/>
  </w:num>
  <w:num w:numId="223">
    <w:abstractNumId w:val="484"/>
  </w:num>
  <w:num w:numId="224">
    <w:abstractNumId w:val="91"/>
  </w:num>
  <w:num w:numId="225">
    <w:abstractNumId w:val="167"/>
  </w:num>
  <w:num w:numId="226">
    <w:abstractNumId w:val="273"/>
  </w:num>
  <w:num w:numId="227">
    <w:abstractNumId w:val="466"/>
  </w:num>
  <w:num w:numId="228">
    <w:abstractNumId w:val="270"/>
  </w:num>
  <w:num w:numId="229">
    <w:abstractNumId w:val="398"/>
  </w:num>
  <w:num w:numId="230">
    <w:abstractNumId w:val="86"/>
  </w:num>
  <w:num w:numId="231">
    <w:abstractNumId w:val="277"/>
  </w:num>
  <w:num w:numId="232">
    <w:abstractNumId w:val="379"/>
  </w:num>
  <w:num w:numId="233">
    <w:abstractNumId w:val="546"/>
  </w:num>
  <w:num w:numId="234">
    <w:abstractNumId w:val="140"/>
  </w:num>
  <w:num w:numId="235">
    <w:abstractNumId w:val="521"/>
  </w:num>
  <w:num w:numId="236">
    <w:abstractNumId w:val="286"/>
  </w:num>
  <w:num w:numId="237">
    <w:abstractNumId w:val="443"/>
  </w:num>
  <w:num w:numId="238">
    <w:abstractNumId w:val="450"/>
  </w:num>
  <w:num w:numId="239">
    <w:abstractNumId w:val="428"/>
  </w:num>
  <w:num w:numId="240">
    <w:abstractNumId w:val="470"/>
  </w:num>
  <w:num w:numId="241">
    <w:abstractNumId w:val="110"/>
  </w:num>
  <w:num w:numId="242">
    <w:abstractNumId w:val="29"/>
  </w:num>
  <w:num w:numId="243">
    <w:abstractNumId w:val="61"/>
  </w:num>
  <w:num w:numId="244">
    <w:abstractNumId w:val="536"/>
  </w:num>
  <w:num w:numId="245">
    <w:abstractNumId w:val="310"/>
  </w:num>
  <w:num w:numId="246">
    <w:abstractNumId w:val="122"/>
  </w:num>
  <w:num w:numId="247">
    <w:abstractNumId w:val="72"/>
  </w:num>
  <w:num w:numId="248">
    <w:abstractNumId w:val="478"/>
  </w:num>
  <w:num w:numId="249">
    <w:abstractNumId w:val="272"/>
  </w:num>
  <w:num w:numId="250">
    <w:abstractNumId w:val="119"/>
  </w:num>
  <w:num w:numId="251">
    <w:abstractNumId w:val="165"/>
  </w:num>
  <w:num w:numId="252">
    <w:abstractNumId w:val="203"/>
  </w:num>
  <w:num w:numId="253">
    <w:abstractNumId w:val="407"/>
  </w:num>
  <w:num w:numId="254">
    <w:abstractNumId w:val="222"/>
  </w:num>
  <w:num w:numId="255">
    <w:abstractNumId w:val="104"/>
  </w:num>
  <w:num w:numId="256">
    <w:abstractNumId w:val="496"/>
  </w:num>
  <w:num w:numId="257">
    <w:abstractNumId w:val="507"/>
  </w:num>
  <w:num w:numId="258">
    <w:abstractNumId w:val="220"/>
  </w:num>
  <w:num w:numId="259">
    <w:abstractNumId w:val="243"/>
  </w:num>
  <w:num w:numId="260">
    <w:abstractNumId w:val="44"/>
  </w:num>
  <w:num w:numId="261">
    <w:abstractNumId w:val="185"/>
  </w:num>
  <w:num w:numId="262">
    <w:abstractNumId w:val="337"/>
  </w:num>
  <w:num w:numId="263">
    <w:abstractNumId w:val="325"/>
  </w:num>
  <w:num w:numId="264">
    <w:abstractNumId w:val="34"/>
  </w:num>
  <w:num w:numId="265">
    <w:abstractNumId w:val="514"/>
  </w:num>
  <w:num w:numId="266">
    <w:abstractNumId w:val="204"/>
  </w:num>
  <w:num w:numId="267">
    <w:abstractNumId w:val="511"/>
  </w:num>
  <w:num w:numId="268">
    <w:abstractNumId w:val="482"/>
  </w:num>
  <w:num w:numId="269">
    <w:abstractNumId w:val="431"/>
  </w:num>
  <w:num w:numId="270">
    <w:abstractNumId w:val="214"/>
  </w:num>
  <w:num w:numId="271">
    <w:abstractNumId w:val="548"/>
  </w:num>
  <w:num w:numId="272">
    <w:abstractNumId w:val="525"/>
  </w:num>
  <w:num w:numId="273">
    <w:abstractNumId w:val="357"/>
  </w:num>
  <w:num w:numId="274">
    <w:abstractNumId w:val="319"/>
  </w:num>
  <w:num w:numId="275">
    <w:abstractNumId w:val="414"/>
  </w:num>
  <w:num w:numId="276">
    <w:abstractNumId w:val="215"/>
  </w:num>
  <w:num w:numId="277">
    <w:abstractNumId w:val="342"/>
  </w:num>
  <w:num w:numId="278">
    <w:abstractNumId w:val="332"/>
  </w:num>
  <w:num w:numId="279">
    <w:abstractNumId w:val="400"/>
  </w:num>
  <w:num w:numId="280">
    <w:abstractNumId w:val="358"/>
  </w:num>
  <w:num w:numId="281">
    <w:abstractNumId w:val="375"/>
  </w:num>
  <w:num w:numId="282">
    <w:abstractNumId w:val="460"/>
  </w:num>
  <w:num w:numId="283">
    <w:abstractNumId w:val="399"/>
  </w:num>
  <w:num w:numId="284">
    <w:abstractNumId w:val="239"/>
  </w:num>
  <w:num w:numId="285">
    <w:abstractNumId w:val="265"/>
  </w:num>
  <w:num w:numId="286">
    <w:abstractNumId w:val="15"/>
  </w:num>
  <w:num w:numId="287">
    <w:abstractNumId w:val="156"/>
  </w:num>
  <w:num w:numId="288">
    <w:abstractNumId w:val="146"/>
  </w:num>
  <w:num w:numId="289">
    <w:abstractNumId w:val="452"/>
  </w:num>
  <w:num w:numId="290">
    <w:abstractNumId w:val="492"/>
  </w:num>
  <w:num w:numId="291">
    <w:abstractNumId w:val="69"/>
  </w:num>
  <w:num w:numId="292">
    <w:abstractNumId w:val="240"/>
  </w:num>
  <w:num w:numId="293">
    <w:abstractNumId w:val="469"/>
  </w:num>
  <w:num w:numId="294">
    <w:abstractNumId w:val="177"/>
  </w:num>
  <w:num w:numId="295">
    <w:abstractNumId w:val="338"/>
  </w:num>
  <w:num w:numId="296">
    <w:abstractNumId w:val="40"/>
  </w:num>
  <w:num w:numId="297">
    <w:abstractNumId w:val="439"/>
  </w:num>
  <w:num w:numId="298">
    <w:abstractNumId w:val="486"/>
  </w:num>
  <w:num w:numId="299">
    <w:abstractNumId w:val="198"/>
  </w:num>
  <w:num w:numId="300">
    <w:abstractNumId w:val="485"/>
  </w:num>
  <w:num w:numId="301">
    <w:abstractNumId w:val="31"/>
  </w:num>
  <w:num w:numId="302">
    <w:abstractNumId w:val="71"/>
  </w:num>
  <w:num w:numId="303">
    <w:abstractNumId w:val="238"/>
  </w:num>
  <w:num w:numId="304">
    <w:abstractNumId w:val="359"/>
  </w:num>
  <w:num w:numId="305">
    <w:abstractNumId w:val="462"/>
  </w:num>
  <w:num w:numId="306">
    <w:abstractNumId w:val="318"/>
  </w:num>
  <w:num w:numId="307">
    <w:abstractNumId w:val="412"/>
  </w:num>
  <w:num w:numId="308">
    <w:abstractNumId w:val="483"/>
  </w:num>
  <w:num w:numId="309">
    <w:abstractNumId w:val="248"/>
  </w:num>
  <w:num w:numId="310">
    <w:abstractNumId w:val="251"/>
  </w:num>
  <w:num w:numId="311">
    <w:abstractNumId w:val="377"/>
  </w:num>
  <w:num w:numId="312">
    <w:abstractNumId w:val="432"/>
  </w:num>
  <w:num w:numId="313">
    <w:abstractNumId w:val="130"/>
  </w:num>
  <w:num w:numId="314">
    <w:abstractNumId w:val="531"/>
  </w:num>
  <w:num w:numId="315">
    <w:abstractNumId w:val="36"/>
  </w:num>
  <w:num w:numId="316">
    <w:abstractNumId w:val="179"/>
  </w:num>
  <w:num w:numId="317">
    <w:abstractNumId w:val="335"/>
  </w:num>
  <w:num w:numId="318">
    <w:abstractNumId w:val="183"/>
  </w:num>
  <w:num w:numId="319">
    <w:abstractNumId w:val="356"/>
  </w:num>
  <w:num w:numId="320">
    <w:abstractNumId w:val="520"/>
  </w:num>
  <w:num w:numId="321">
    <w:abstractNumId w:val="488"/>
  </w:num>
  <w:num w:numId="322">
    <w:abstractNumId w:val="82"/>
  </w:num>
  <w:num w:numId="323">
    <w:abstractNumId w:val="317"/>
  </w:num>
  <w:num w:numId="324">
    <w:abstractNumId w:val="347"/>
  </w:num>
  <w:num w:numId="325">
    <w:abstractNumId w:val="403"/>
  </w:num>
  <w:num w:numId="326">
    <w:abstractNumId w:val="353"/>
  </w:num>
  <w:num w:numId="327">
    <w:abstractNumId w:val="250"/>
  </w:num>
  <w:num w:numId="328">
    <w:abstractNumId w:val="27"/>
  </w:num>
  <w:num w:numId="329">
    <w:abstractNumId w:val="408"/>
  </w:num>
  <w:num w:numId="330">
    <w:abstractNumId w:val="449"/>
  </w:num>
  <w:num w:numId="331">
    <w:abstractNumId w:val="309"/>
  </w:num>
  <w:num w:numId="332">
    <w:abstractNumId w:val="368"/>
  </w:num>
  <w:num w:numId="333">
    <w:abstractNumId w:val="300"/>
  </w:num>
  <w:num w:numId="334">
    <w:abstractNumId w:val="221"/>
  </w:num>
  <w:num w:numId="335">
    <w:abstractNumId w:val="555"/>
  </w:num>
  <w:num w:numId="336">
    <w:abstractNumId w:val="326"/>
  </w:num>
  <w:num w:numId="337">
    <w:abstractNumId w:val="58"/>
  </w:num>
  <w:num w:numId="338">
    <w:abstractNumId w:val="370"/>
  </w:num>
  <w:num w:numId="339">
    <w:abstractNumId w:val="281"/>
  </w:num>
  <w:num w:numId="340">
    <w:abstractNumId w:val="417"/>
  </w:num>
  <w:num w:numId="341">
    <w:abstractNumId w:val="533"/>
  </w:num>
  <w:num w:numId="342">
    <w:abstractNumId w:val="288"/>
  </w:num>
  <w:num w:numId="343">
    <w:abstractNumId w:val="530"/>
  </w:num>
  <w:num w:numId="344">
    <w:abstractNumId w:val="234"/>
  </w:num>
  <w:num w:numId="345">
    <w:abstractNumId w:val="320"/>
  </w:num>
  <w:num w:numId="346">
    <w:abstractNumId w:val="269"/>
  </w:num>
  <w:num w:numId="347">
    <w:abstractNumId w:val="132"/>
  </w:num>
  <w:num w:numId="348">
    <w:abstractNumId w:val="475"/>
  </w:num>
  <w:num w:numId="349">
    <w:abstractNumId w:val="367"/>
  </w:num>
  <w:num w:numId="350">
    <w:abstractNumId w:val="394"/>
  </w:num>
  <w:num w:numId="351">
    <w:abstractNumId w:val="106"/>
  </w:num>
  <w:num w:numId="352">
    <w:abstractNumId w:val="260"/>
  </w:num>
  <w:num w:numId="353">
    <w:abstractNumId w:val="202"/>
  </w:num>
  <w:num w:numId="354">
    <w:abstractNumId w:val="547"/>
  </w:num>
  <w:num w:numId="355">
    <w:abstractNumId w:val="159"/>
  </w:num>
  <w:num w:numId="356">
    <w:abstractNumId w:val="158"/>
  </w:num>
  <w:num w:numId="357">
    <w:abstractNumId w:val="184"/>
  </w:num>
  <w:num w:numId="358">
    <w:abstractNumId w:val="56"/>
  </w:num>
  <w:num w:numId="359">
    <w:abstractNumId w:val="345"/>
  </w:num>
  <w:num w:numId="360">
    <w:abstractNumId w:val="98"/>
  </w:num>
  <w:num w:numId="361">
    <w:abstractNumId w:val="481"/>
  </w:num>
  <w:num w:numId="362">
    <w:abstractNumId w:val="415"/>
  </w:num>
  <w:num w:numId="363">
    <w:abstractNumId w:val="229"/>
  </w:num>
  <w:num w:numId="364">
    <w:abstractNumId w:val="453"/>
  </w:num>
  <w:num w:numId="365">
    <w:abstractNumId w:val="280"/>
  </w:num>
  <w:num w:numId="366">
    <w:abstractNumId w:val="284"/>
  </w:num>
  <w:num w:numId="367">
    <w:abstractNumId w:val="283"/>
  </w:num>
  <w:num w:numId="368">
    <w:abstractNumId w:val="299"/>
  </w:num>
  <w:num w:numId="369">
    <w:abstractNumId w:val="166"/>
  </w:num>
  <w:num w:numId="370">
    <w:abstractNumId w:val="502"/>
  </w:num>
  <w:num w:numId="371">
    <w:abstractNumId w:val="522"/>
  </w:num>
  <w:num w:numId="372">
    <w:abstractNumId w:val="534"/>
  </w:num>
  <w:num w:numId="373">
    <w:abstractNumId w:val="263"/>
  </w:num>
  <w:num w:numId="374">
    <w:abstractNumId w:val="42"/>
  </w:num>
  <w:num w:numId="375">
    <w:abstractNumId w:val="244"/>
  </w:num>
  <w:num w:numId="376">
    <w:abstractNumId w:val="135"/>
  </w:num>
  <w:num w:numId="377">
    <w:abstractNumId w:val="148"/>
  </w:num>
  <w:num w:numId="378">
    <w:abstractNumId w:val="271"/>
  </w:num>
  <w:num w:numId="379">
    <w:abstractNumId w:val="200"/>
  </w:num>
  <w:num w:numId="380">
    <w:abstractNumId w:val="197"/>
  </w:num>
  <w:num w:numId="381">
    <w:abstractNumId w:val="149"/>
  </w:num>
  <w:num w:numId="382">
    <w:abstractNumId w:val="23"/>
  </w:num>
  <w:num w:numId="383">
    <w:abstractNumId w:val="75"/>
  </w:num>
  <w:num w:numId="384">
    <w:abstractNumId w:val="43"/>
  </w:num>
  <w:num w:numId="385">
    <w:abstractNumId w:val="45"/>
  </w:num>
  <w:num w:numId="386">
    <w:abstractNumId w:val="295"/>
  </w:num>
  <w:num w:numId="387">
    <w:abstractNumId w:val="549"/>
  </w:num>
  <w:num w:numId="388">
    <w:abstractNumId w:val="218"/>
  </w:num>
  <w:num w:numId="389">
    <w:abstractNumId w:val="542"/>
  </w:num>
  <w:num w:numId="390">
    <w:abstractNumId w:val="424"/>
  </w:num>
  <w:num w:numId="391">
    <w:abstractNumId w:val="20"/>
  </w:num>
  <w:num w:numId="392">
    <w:abstractNumId w:val="315"/>
  </w:num>
  <w:num w:numId="393">
    <w:abstractNumId w:val="448"/>
  </w:num>
  <w:num w:numId="394">
    <w:abstractNumId w:val="150"/>
  </w:num>
  <w:num w:numId="395">
    <w:abstractNumId w:val="51"/>
  </w:num>
  <w:num w:numId="396">
    <w:abstractNumId w:val="30"/>
  </w:num>
  <w:num w:numId="397">
    <w:abstractNumId w:val="247"/>
  </w:num>
  <w:num w:numId="398">
    <w:abstractNumId w:val="143"/>
  </w:num>
  <w:num w:numId="399">
    <w:abstractNumId w:val="498"/>
  </w:num>
  <w:num w:numId="400">
    <w:abstractNumId w:val="236"/>
  </w:num>
  <w:num w:numId="401">
    <w:abstractNumId w:val="125"/>
  </w:num>
  <w:num w:numId="402">
    <w:abstractNumId w:val="53"/>
  </w:num>
  <w:num w:numId="403">
    <w:abstractNumId w:val="312"/>
  </w:num>
  <w:num w:numId="404">
    <w:abstractNumId w:val="528"/>
  </w:num>
  <w:num w:numId="405">
    <w:abstractNumId w:val="447"/>
  </w:num>
  <w:num w:numId="406">
    <w:abstractNumId w:val="193"/>
  </w:num>
  <w:num w:numId="407">
    <w:abstractNumId w:val="495"/>
  </w:num>
  <w:num w:numId="408">
    <w:abstractNumId w:val="77"/>
  </w:num>
  <w:num w:numId="409">
    <w:abstractNumId w:val="330"/>
  </w:num>
  <w:num w:numId="410">
    <w:abstractNumId w:val="138"/>
  </w:num>
  <w:num w:numId="411">
    <w:abstractNumId w:val="28"/>
  </w:num>
  <w:num w:numId="412">
    <w:abstractNumId w:val="352"/>
  </w:num>
  <w:num w:numId="413">
    <w:abstractNumId w:val="386"/>
  </w:num>
  <w:num w:numId="414">
    <w:abstractNumId w:val="323"/>
  </w:num>
  <w:num w:numId="415">
    <w:abstractNumId w:val="364"/>
  </w:num>
  <w:num w:numId="416">
    <w:abstractNumId w:val="519"/>
  </w:num>
  <w:num w:numId="417">
    <w:abstractNumId w:val="231"/>
  </w:num>
  <w:num w:numId="418">
    <w:abstractNumId w:val="152"/>
  </w:num>
  <w:num w:numId="419">
    <w:abstractNumId w:val="544"/>
  </w:num>
  <w:num w:numId="420">
    <w:abstractNumId w:val="88"/>
  </w:num>
  <w:num w:numId="421">
    <w:abstractNumId w:val="134"/>
  </w:num>
  <w:num w:numId="422">
    <w:abstractNumId w:val="162"/>
  </w:num>
  <w:num w:numId="423">
    <w:abstractNumId w:val="297"/>
  </w:num>
  <w:num w:numId="424">
    <w:abstractNumId w:val="493"/>
  </w:num>
  <w:num w:numId="425">
    <w:abstractNumId w:val="430"/>
  </w:num>
  <w:num w:numId="426">
    <w:abstractNumId w:val="369"/>
  </w:num>
  <w:num w:numId="427">
    <w:abstractNumId w:val="120"/>
  </w:num>
  <w:num w:numId="428">
    <w:abstractNumId w:val="557"/>
  </w:num>
  <w:num w:numId="429">
    <w:abstractNumId w:val="59"/>
  </w:num>
  <w:num w:numId="430">
    <w:abstractNumId w:val="516"/>
  </w:num>
  <w:num w:numId="431">
    <w:abstractNumId w:val="210"/>
  </w:num>
  <w:num w:numId="432">
    <w:abstractNumId w:val="529"/>
  </w:num>
  <w:num w:numId="433">
    <w:abstractNumId w:val="97"/>
  </w:num>
  <w:num w:numId="434">
    <w:abstractNumId w:val="305"/>
  </w:num>
  <w:num w:numId="435">
    <w:abstractNumId w:val="116"/>
  </w:num>
  <w:num w:numId="436">
    <w:abstractNumId w:val="178"/>
  </w:num>
  <w:num w:numId="437">
    <w:abstractNumId w:val="388"/>
  </w:num>
  <w:num w:numId="438">
    <w:abstractNumId w:val="237"/>
  </w:num>
  <w:num w:numId="439">
    <w:abstractNumId w:val="436"/>
  </w:num>
  <w:num w:numId="440">
    <w:abstractNumId w:val="103"/>
  </w:num>
  <w:num w:numId="441">
    <w:abstractNumId w:val="513"/>
  </w:num>
  <w:num w:numId="442">
    <w:abstractNumId w:val="517"/>
  </w:num>
  <w:num w:numId="443">
    <w:abstractNumId w:val="189"/>
  </w:num>
  <w:num w:numId="444">
    <w:abstractNumId w:val="527"/>
  </w:num>
  <w:num w:numId="445">
    <w:abstractNumId w:val="458"/>
  </w:num>
  <w:num w:numId="446">
    <w:abstractNumId w:val="276"/>
  </w:num>
  <w:num w:numId="447">
    <w:abstractNumId w:val="18"/>
  </w:num>
  <w:num w:numId="448">
    <w:abstractNumId w:val="33"/>
  </w:num>
  <w:num w:numId="449">
    <w:abstractNumId w:val="476"/>
  </w:num>
  <w:num w:numId="450">
    <w:abstractNumId w:val="24"/>
  </w:num>
  <w:num w:numId="451">
    <w:abstractNumId w:val="131"/>
  </w:num>
  <w:num w:numId="452">
    <w:abstractNumId w:val="235"/>
  </w:num>
  <w:num w:numId="453">
    <w:abstractNumId w:val="219"/>
  </w:num>
  <w:num w:numId="454">
    <w:abstractNumId w:val="78"/>
  </w:num>
  <w:num w:numId="455">
    <w:abstractNumId w:val="172"/>
  </w:num>
  <w:num w:numId="456">
    <w:abstractNumId w:val="391"/>
  </w:num>
  <w:num w:numId="457">
    <w:abstractNumId w:val="464"/>
  </w:num>
  <w:num w:numId="458">
    <w:abstractNumId w:val="423"/>
  </w:num>
  <w:num w:numId="459">
    <w:abstractNumId w:val="191"/>
  </w:num>
  <w:num w:numId="460">
    <w:abstractNumId w:val="74"/>
  </w:num>
  <w:num w:numId="461">
    <w:abstractNumId w:val="499"/>
  </w:num>
  <w:num w:numId="462">
    <w:abstractNumId w:val="274"/>
  </w:num>
  <w:num w:numId="463">
    <w:abstractNumId w:val="174"/>
  </w:num>
  <w:num w:numId="464">
    <w:abstractNumId w:val="188"/>
  </w:num>
  <w:num w:numId="465">
    <w:abstractNumId w:val="201"/>
  </w:num>
  <w:num w:numId="466">
    <w:abstractNumId w:val="373"/>
  </w:num>
  <w:num w:numId="467">
    <w:abstractNumId w:val="26"/>
  </w:num>
  <w:num w:numId="468">
    <w:abstractNumId w:val="290"/>
  </w:num>
  <w:num w:numId="469">
    <w:abstractNumId w:val="426"/>
  </w:num>
  <w:num w:numId="470">
    <w:abstractNumId w:val="21"/>
  </w:num>
  <w:num w:numId="471">
    <w:abstractNumId w:val="471"/>
  </w:num>
  <w:num w:numId="472">
    <w:abstractNumId w:val="404"/>
  </w:num>
  <w:num w:numId="473">
    <w:abstractNumId w:val="211"/>
  </w:num>
  <w:num w:numId="474">
    <w:abstractNumId w:val="255"/>
  </w:num>
  <w:num w:numId="475">
    <w:abstractNumId w:val="168"/>
  </w:num>
  <w:num w:numId="476">
    <w:abstractNumId w:val="186"/>
  </w:num>
  <w:num w:numId="477">
    <w:abstractNumId w:val="225"/>
  </w:num>
  <w:num w:numId="478">
    <w:abstractNumId w:val="396"/>
  </w:num>
  <w:num w:numId="479">
    <w:abstractNumId w:val="206"/>
  </w:num>
  <w:num w:numId="480">
    <w:abstractNumId w:val="541"/>
  </w:num>
  <w:num w:numId="481">
    <w:abstractNumId w:val="459"/>
  </w:num>
  <w:num w:numId="482">
    <w:abstractNumId w:val="22"/>
  </w:num>
  <w:num w:numId="483">
    <w:abstractNumId w:val="346"/>
  </w:num>
  <w:num w:numId="484">
    <w:abstractNumId w:val="19"/>
  </w:num>
  <w:num w:numId="485">
    <w:abstractNumId w:val="101"/>
  </w:num>
  <w:num w:numId="486">
    <w:abstractNumId w:val="230"/>
  </w:num>
  <w:num w:numId="487">
    <w:abstractNumId w:val="348"/>
  </w:num>
  <w:num w:numId="488">
    <w:abstractNumId w:val="278"/>
  </w:num>
  <w:num w:numId="489">
    <w:abstractNumId w:val="336"/>
  </w:num>
  <w:num w:numId="490">
    <w:abstractNumId w:val="137"/>
  </w:num>
  <w:num w:numId="491">
    <w:abstractNumId w:val="275"/>
  </w:num>
  <w:num w:numId="492">
    <w:abstractNumId w:val="289"/>
  </w:num>
  <w:num w:numId="493">
    <w:abstractNumId w:val="16"/>
  </w:num>
  <w:num w:numId="494">
    <w:abstractNumId w:val="510"/>
  </w:num>
  <w:num w:numId="495">
    <w:abstractNumId w:val="115"/>
  </w:num>
  <w:num w:numId="496">
    <w:abstractNumId w:val="376"/>
  </w:num>
  <w:num w:numId="497">
    <w:abstractNumId w:val="508"/>
  </w:num>
  <w:num w:numId="498">
    <w:abstractNumId w:val="512"/>
  </w:num>
  <w:num w:numId="499">
    <w:abstractNumId w:val="461"/>
  </w:num>
  <w:num w:numId="500">
    <w:abstractNumId w:val="261"/>
  </w:num>
  <w:num w:numId="501">
    <w:abstractNumId w:val="311"/>
  </w:num>
  <w:num w:numId="502">
    <w:abstractNumId w:val="65"/>
  </w:num>
  <w:num w:numId="503">
    <w:abstractNumId w:val="256"/>
  </w:num>
  <w:num w:numId="504">
    <w:abstractNumId w:val="503"/>
  </w:num>
  <w:num w:numId="505">
    <w:abstractNumId w:val="66"/>
  </w:num>
  <w:num w:numId="506">
    <w:abstractNumId w:val="393"/>
  </w:num>
  <w:num w:numId="507">
    <w:abstractNumId w:val="35"/>
  </w:num>
  <w:num w:numId="508">
    <w:abstractNumId w:val="344"/>
  </w:num>
  <w:num w:numId="509">
    <w:abstractNumId w:val="465"/>
  </w:num>
  <w:num w:numId="510">
    <w:abstractNumId w:val="118"/>
  </w:num>
  <w:num w:numId="511">
    <w:abstractNumId w:val="257"/>
  </w:num>
  <w:num w:numId="512">
    <w:abstractNumId w:val="287"/>
  </w:num>
  <w:num w:numId="513">
    <w:abstractNumId w:val="126"/>
  </w:num>
  <w:num w:numId="514">
    <w:abstractNumId w:val="303"/>
  </w:num>
  <w:num w:numId="515">
    <w:abstractNumId w:val="371"/>
  </w:num>
  <w:num w:numId="516">
    <w:abstractNumId w:val="100"/>
  </w:num>
  <w:num w:numId="517">
    <w:abstractNumId w:val="232"/>
  </w:num>
  <w:num w:numId="518">
    <w:abstractNumId w:val="192"/>
  </w:num>
  <w:num w:numId="519">
    <w:abstractNumId w:val="339"/>
  </w:num>
  <w:num w:numId="520">
    <w:abstractNumId w:val="228"/>
  </w:num>
  <w:num w:numId="521">
    <w:abstractNumId w:val="12"/>
  </w:num>
  <w:num w:numId="522">
    <w:abstractNumId w:val="205"/>
  </w:num>
  <w:num w:numId="523">
    <w:abstractNumId w:val="253"/>
  </w:num>
  <w:num w:numId="524">
    <w:abstractNumId w:val="421"/>
  </w:num>
  <w:num w:numId="525">
    <w:abstractNumId w:val="161"/>
  </w:num>
  <w:num w:numId="526">
    <w:abstractNumId w:val="95"/>
  </w:num>
  <w:num w:numId="527">
    <w:abstractNumId w:val="49"/>
  </w:num>
  <w:num w:numId="528">
    <w:abstractNumId w:val="433"/>
  </w:num>
  <w:num w:numId="529">
    <w:abstractNumId w:val="389"/>
  </w:num>
  <w:num w:numId="530">
    <w:abstractNumId w:val="70"/>
  </w:num>
  <w:num w:numId="531">
    <w:abstractNumId w:val="509"/>
  </w:num>
  <w:num w:numId="532">
    <w:abstractNumId w:val="213"/>
  </w:num>
  <w:num w:numId="533">
    <w:abstractNumId w:val="109"/>
  </w:num>
  <w:num w:numId="534">
    <w:abstractNumId w:val="355"/>
  </w:num>
  <w:num w:numId="535">
    <w:abstractNumId w:val="494"/>
  </w:num>
  <w:num w:numId="536">
    <w:abstractNumId w:val="378"/>
  </w:num>
  <w:num w:numId="537">
    <w:abstractNumId w:val="316"/>
  </w:num>
  <w:num w:numId="538">
    <w:abstractNumId w:val="535"/>
  </w:num>
  <w:num w:numId="539">
    <w:abstractNumId w:val="532"/>
  </w:num>
  <w:num w:numId="540">
    <w:abstractNumId w:val="298"/>
  </w:num>
  <w:num w:numId="541">
    <w:abstractNumId w:val="537"/>
  </w:num>
  <w:num w:numId="542">
    <w:abstractNumId w:val="474"/>
  </w:num>
  <w:num w:numId="543">
    <w:abstractNumId w:val="80"/>
  </w:num>
  <w:num w:numId="544">
    <w:abstractNumId w:val="328"/>
  </w:num>
  <w:num w:numId="545">
    <w:abstractNumId w:val="307"/>
  </w:num>
  <w:num w:numId="546">
    <w:abstractNumId w:val="411"/>
  </w:num>
  <w:num w:numId="547">
    <w:abstractNumId w:val="0"/>
  </w:num>
  <w:num w:numId="548">
    <w:abstractNumId w:val="1"/>
  </w:num>
  <w:num w:numId="549">
    <w:abstractNumId w:val="2"/>
  </w:num>
  <w:num w:numId="550">
    <w:abstractNumId w:val="3"/>
  </w:num>
  <w:num w:numId="551">
    <w:abstractNumId w:val="8"/>
  </w:num>
  <w:num w:numId="552">
    <w:abstractNumId w:val="4"/>
  </w:num>
  <w:num w:numId="553">
    <w:abstractNumId w:val="5"/>
  </w:num>
  <w:num w:numId="554">
    <w:abstractNumId w:val="6"/>
  </w:num>
  <w:num w:numId="555">
    <w:abstractNumId w:val="7"/>
  </w:num>
  <w:num w:numId="556">
    <w:abstractNumId w:val="9"/>
  </w:num>
  <w:num w:numId="557">
    <w:abstractNumId w:val="249"/>
  </w:num>
  <w:num w:numId="558">
    <w:abstractNumId w:val="123"/>
  </w:num>
  <w:numIdMacAtCleanup w:val="5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CB"/>
    <w:rsid w:val="00020365"/>
    <w:rsid w:val="00071D48"/>
    <w:rsid w:val="000A1622"/>
    <w:rsid w:val="000A22CF"/>
    <w:rsid w:val="000E4F27"/>
    <w:rsid w:val="001D56CE"/>
    <w:rsid w:val="00212E42"/>
    <w:rsid w:val="00244064"/>
    <w:rsid w:val="002826D0"/>
    <w:rsid w:val="002B0DC4"/>
    <w:rsid w:val="003A0BD2"/>
    <w:rsid w:val="00420833"/>
    <w:rsid w:val="00461E08"/>
    <w:rsid w:val="004916A2"/>
    <w:rsid w:val="0049548C"/>
    <w:rsid w:val="004C3FC2"/>
    <w:rsid w:val="004E230A"/>
    <w:rsid w:val="004E4F59"/>
    <w:rsid w:val="005043CB"/>
    <w:rsid w:val="00524288"/>
    <w:rsid w:val="00524F40"/>
    <w:rsid w:val="005A6413"/>
    <w:rsid w:val="005F5DA0"/>
    <w:rsid w:val="00627543"/>
    <w:rsid w:val="0072492D"/>
    <w:rsid w:val="00795CB2"/>
    <w:rsid w:val="008A0452"/>
    <w:rsid w:val="008D032A"/>
    <w:rsid w:val="008E64D4"/>
    <w:rsid w:val="009048CB"/>
    <w:rsid w:val="00926533"/>
    <w:rsid w:val="0097612B"/>
    <w:rsid w:val="00987704"/>
    <w:rsid w:val="00996D92"/>
    <w:rsid w:val="00A13FD1"/>
    <w:rsid w:val="00A37E8E"/>
    <w:rsid w:val="00A5587B"/>
    <w:rsid w:val="00B17144"/>
    <w:rsid w:val="00B265AB"/>
    <w:rsid w:val="00B47F8A"/>
    <w:rsid w:val="00B8607F"/>
    <w:rsid w:val="00BF38D8"/>
    <w:rsid w:val="00C26E10"/>
    <w:rsid w:val="00CF0923"/>
    <w:rsid w:val="00DB3643"/>
    <w:rsid w:val="00DE7B36"/>
    <w:rsid w:val="00E27114"/>
    <w:rsid w:val="00E428E8"/>
    <w:rsid w:val="00E64938"/>
    <w:rsid w:val="00E7070B"/>
    <w:rsid w:val="00EB5CE7"/>
    <w:rsid w:val="00EF483B"/>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C26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1"/>
    <w:unhideWhenUsed/>
    <w:qFormat/>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556"/>
      </w:numPr>
      <w:contextualSpacing/>
    </w:pPr>
  </w:style>
  <w:style w:type="paragraph" w:styleId="ListBullet2">
    <w:name w:val="List Bullet 2"/>
    <w:basedOn w:val="Normal"/>
    <w:uiPriority w:val="99"/>
    <w:unhideWhenUsed/>
    <w:rsid w:val="0072492D"/>
    <w:pPr>
      <w:numPr>
        <w:numId w:val="555"/>
      </w:numPr>
      <w:contextualSpacing/>
    </w:pPr>
  </w:style>
  <w:style w:type="paragraph" w:styleId="ListBullet3">
    <w:name w:val="List Bullet 3"/>
    <w:basedOn w:val="Normal"/>
    <w:uiPriority w:val="99"/>
    <w:unhideWhenUsed/>
    <w:rsid w:val="0072492D"/>
    <w:pPr>
      <w:numPr>
        <w:numId w:val="554"/>
      </w:numPr>
      <w:contextualSpacing/>
    </w:pPr>
  </w:style>
  <w:style w:type="paragraph" w:styleId="ListBullet4">
    <w:name w:val="List Bullet 4"/>
    <w:basedOn w:val="Normal"/>
    <w:uiPriority w:val="99"/>
    <w:unhideWhenUsed/>
    <w:rsid w:val="0097612B"/>
    <w:pPr>
      <w:numPr>
        <w:numId w:val="553"/>
      </w:numPr>
      <w:contextualSpacing/>
    </w:pPr>
  </w:style>
  <w:style w:type="paragraph" w:styleId="ListBullet5">
    <w:name w:val="List Bullet 5"/>
    <w:basedOn w:val="Normal"/>
    <w:uiPriority w:val="99"/>
    <w:unhideWhenUsed/>
    <w:rsid w:val="0097612B"/>
    <w:pPr>
      <w:numPr>
        <w:numId w:val="552"/>
      </w:numPr>
      <w:contextualSpacing/>
    </w:pPr>
  </w:style>
  <w:style w:type="paragraph" w:styleId="ListNumber">
    <w:name w:val="List Number"/>
    <w:basedOn w:val="Normal"/>
    <w:uiPriority w:val="99"/>
    <w:unhideWhenUsed/>
    <w:rsid w:val="0097612B"/>
    <w:pPr>
      <w:numPr>
        <w:numId w:val="551"/>
      </w:numPr>
      <w:contextualSpacing/>
    </w:pPr>
  </w:style>
  <w:style w:type="paragraph" w:styleId="ListNumber2">
    <w:name w:val="List Number 2"/>
    <w:basedOn w:val="Normal"/>
    <w:uiPriority w:val="99"/>
    <w:unhideWhenUsed/>
    <w:rsid w:val="0097612B"/>
    <w:pPr>
      <w:numPr>
        <w:numId w:val="550"/>
      </w:numPr>
      <w:contextualSpacing/>
    </w:pPr>
  </w:style>
  <w:style w:type="paragraph" w:styleId="ListNumber3">
    <w:name w:val="List Number 3"/>
    <w:basedOn w:val="Normal"/>
    <w:uiPriority w:val="99"/>
    <w:unhideWhenUsed/>
    <w:rsid w:val="0097612B"/>
    <w:pPr>
      <w:numPr>
        <w:numId w:val="549"/>
      </w:numPr>
      <w:contextualSpacing/>
    </w:pPr>
  </w:style>
  <w:style w:type="paragraph" w:styleId="ListNumber4">
    <w:name w:val="List Number 4"/>
    <w:basedOn w:val="Normal"/>
    <w:uiPriority w:val="99"/>
    <w:unhideWhenUsed/>
    <w:rsid w:val="0097612B"/>
    <w:pPr>
      <w:numPr>
        <w:numId w:val="548"/>
      </w:numPr>
      <w:contextualSpacing/>
    </w:pPr>
  </w:style>
  <w:style w:type="paragraph" w:styleId="ListNumber5">
    <w:name w:val="List Number 5"/>
    <w:basedOn w:val="Normal"/>
    <w:uiPriority w:val="99"/>
    <w:unhideWhenUsed/>
    <w:rsid w:val="0097612B"/>
    <w:pPr>
      <w:numPr>
        <w:numId w:val="547"/>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paragraph" w:customStyle="1" w:styleId="TableParagraph">
    <w:name w:val="Table Paragraph"/>
    <w:basedOn w:val="Normal"/>
    <w:uiPriority w:val="1"/>
    <w:qFormat/>
    <w:pPr>
      <w:widowControl w:val="0"/>
      <w:autoSpaceDE w:val="0"/>
      <w:autoSpaceDN w:val="0"/>
      <w:spacing w:line="220" w:lineRule="exact"/>
      <w:ind w:left="50"/>
    </w:pPr>
    <w:rPr>
      <w:rFonts w:ascii="Century Schoolbook" w:eastAsia="Century Schoolbook" w:hAnsi="Century Schoolbook" w:cs="Century Schoolbook"/>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1"/>
    <w:unhideWhenUsed/>
    <w:qFormat/>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556"/>
      </w:numPr>
      <w:contextualSpacing/>
    </w:pPr>
  </w:style>
  <w:style w:type="paragraph" w:styleId="ListBullet2">
    <w:name w:val="List Bullet 2"/>
    <w:basedOn w:val="Normal"/>
    <w:uiPriority w:val="99"/>
    <w:unhideWhenUsed/>
    <w:rsid w:val="0072492D"/>
    <w:pPr>
      <w:numPr>
        <w:numId w:val="555"/>
      </w:numPr>
      <w:contextualSpacing/>
    </w:pPr>
  </w:style>
  <w:style w:type="paragraph" w:styleId="ListBullet3">
    <w:name w:val="List Bullet 3"/>
    <w:basedOn w:val="Normal"/>
    <w:uiPriority w:val="99"/>
    <w:unhideWhenUsed/>
    <w:rsid w:val="0072492D"/>
    <w:pPr>
      <w:numPr>
        <w:numId w:val="554"/>
      </w:numPr>
      <w:contextualSpacing/>
    </w:pPr>
  </w:style>
  <w:style w:type="paragraph" w:styleId="ListBullet4">
    <w:name w:val="List Bullet 4"/>
    <w:basedOn w:val="Normal"/>
    <w:uiPriority w:val="99"/>
    <w:unhideWhenUsed/>
    <w:rsid w:val="0097612B"/>
    <w:pPr>
      <w:numPr>
        <w:numId w:val="553"/>
      </w:numPr>
      <w:contextualSpacing/>
    </w:pPr>
  </w:style>
  <w:style w:type="paragraph" w:styleId="ListBullet5">
    <w:name w:val="List Bullet 5"/>
    <w:basedOn w:val="Normal"/>
    <w:uiPriority w:val="99"/>
    <w:unhideWhenUsed/>
    <w:rsid w:val="0097612B"/>
    <w:pPr>
      <w:numPr>
        <w:numId w:val="552"/>
      </w:numPr>
      <w:contextualSpacing/>
    </w:pPr>
  </w:style>
  <w:style w:type="paragraph" w:styleId="ListNumber">
    <w:name w:val="List Number"/>
    <w:basedOn w:val="Normal"/>
    <w:uiPriority w:val="99"/>
    <w:unhideWhenUsed/>
    <w:rsid w:val="0097612B"/>
    <w:pPr>
      <w:numPr>
        <w:numId w:val="551"/>
      </w:numPr>
      <w:contextualSpacing/>
    </w:pPr>
  </w:style>
  <w:style w:type="paragraph" w:styleId="ListNumber2">
    <w:name w:val="List Number 2"/>
    <w:basedOn w:val="Normal"/>
    <w:uiPriority w:val="99"/>
    <w:unhideWhenUsed/>
    <w:rsid w:val="0097612B"/>
    <w:pPr>
      <w:numPr>
        <w:numId w:val="550"/>
      </w:numPr>
      <w:contextualSpacing/>
    </w:pPr>
  </w:style>
  <w:style w:type="paragraph" w:styleId="ListNumber3">
    <w:name w:val="List Number 3"/>
    <w:basedOn w:val="Normal"/>
    <w:uiPriority w:val="99"/>
    <w:unhideWhenUsed/>
    <w:rsid w:val="0097612B"/>
    <w:pPr>
      <w:numPr>
        <w:numId w:val="549"/>
      </w:numPr>
      <w:contextualSpacing/>
    </w:pPr>
  </w:style>
  <w:style w:type="paragraph" w:styleId="ListNumber4">
    <w:name w:val="List Number 4"/>
    <w:basedOn w:val="Normal"/>
    <w:uiPriority w:val="99"/>
    <w:unhideWhenUsed/>
    <w:rsid w:val="0097612B"/>
    <w:pPr>
      <w:numPr>
        <w:numId w:val="548"/>
      </w:numPr>
      <w:contextualSpacing/>
    </w:pPr>
  </w:style>
  <w:style w:type="paragraph" w:styleId="ListNumber5">
    <w:name w:val="List Number 5"/>
    <w:basedOn w:val="Normal"/>
    <w:uiPriority w:val="99"/>
    <w:unhideWhenUsed/>
    <w:rsid w:val="0097612B"/>
    <w:pPr>
      <w:numPr>
        <w:numId w:val="547"/>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paragraph" w:customStyle="1" w:styleId="TableParagraph">
    <w:name w:val="Table Paragraph"/>
    <w:basedOn w:val="Normal"/>
    <w:uiPriority w:val="1"/>
    <w:qFormat/>
    <w:pPr>
      <w:widowControl w:val="0"/>
      <w:autoSpaceDE w:val="0"/>
      <w:autoSpaceDN w:val="0"/>
      <w:spacing w:line="220" w:lineRule="exact"/>
      <w:ind w:left="50"/>
    </w:pPr>
    <w:rPr>
      <w:rFonts w:ascii="Century Schoolbook" w:eastAsia="Century Schoolbook" w:hAnsi="Century Schoolbook" w:cs="Century School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scode.house.gov/view.xhtml?req=granuleid:USC-prelim-title10-section2377(d)&amp;num=0&amp;edition=preli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ovinfo.gov/content/pkg/USCODE-2018-title15/html/USCODE-2018-title15-chap14A-sec637.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info.gov/link/plaw/116/public/92?link-type=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govinfo.gov/content/pkg/USCODE-2018-title15/html/USCODE-2018-title15-chap14A-sec637.htm"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www.govinfo.gov/link/plaw/116/public/92?link-type=html" TargetMode="External"/><Relationship Id="rId14" Type="http://schemas.openxmlformats.org/officeDocument/2006/relationships/hyperlink" Target="https://uscode.house.gov/view.xhtml?req=granuleid:USC-prelim-title10-section2306a&amp;num=0&amp;edition=preli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64BCC5-83CE-40B0-8690-24E754C38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170</Pages>
  <Words>46159</Words>
  <Characters>263111</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DFAR</vt:lpstr>
    </vt:vector>
  </TitlesOfParts>
  <Company>General Services Administration</Company>
  <LinksUpToDate>false</LinksUpToDate>
  <CharactersWithSpaces>308653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DFAR</dc:title>
  <dc:creator>Gregory Pangborn</dc:creator>
  <cp:lastModifiedBy>FrancisCPoe</cp:lastModifiedBy>
  <cp:revision>2</cp:revision>
  <dcterms:created xsi:type="dcterms:W3CDTF">2020-07-16T21:22:00Z</dcterms:created>
  <dcterms:modified xsi:type="dcterms:W3CDTF">2020-07-16T21:22:00Z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Adobe Acrobat Pro DC 20.9.20074</vt:lpwstr>
  </property>
  <property fmtid="{D5CDD505-2E9C-101B-9397-08002B2CF9AE}" pid="4" name="LastSaved">
    <vt:filetime>2020-07-15T00:00:00Z</vt:filetime>
  </property>
</Properties>
</file>